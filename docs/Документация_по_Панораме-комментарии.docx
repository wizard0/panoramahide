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CFD7" w14:textId="77777777" w:rsidR="008F2729" w:rsidRDefault="00CE5BF4">
      <w:pPr>
        <w:pStyle w:val="10"/>
        <w:contextualSpacing w:val="0"/>
        <w:rPr>
          <w:color w:val="333333"/>
          <w:sz w:val="20"/>
          <w:szCs w:val="20"/>
        </w:rPr>
      </w:pPr>
      <w:r>
        <w:rPr>
          <w:color w:val="333333"/>
          <w:sz w:val="20"/>
          <w:szCs w:val="20"/>
        </w:rPr>
        <w:t>Основные сущности: журнал, выпуск, статья, издательство, категория (тематика), подписка, автор.</w:t>
      </w:r>
    </w:p>
    <w:p w14:paraId="0DBE5728" w14:textId="77777777" w:rsidR="008F2729" w:rsidRDefault="008F2729">
      <w:pPr>
        <w:pStyle w:val="10"/>
        <w:contextualSpacing w:val="0"/>
        <w:rPr>
          <w:color w:val="333333"/>
          <w:sz w:val="20"/>
          <w:szCs w:val="20"/>
        </w:rPr>
      </w:pPr>
    </w:p>
    <w:p w14:paraId="5A224A29" w14:textId="77777777" w:rsidR="008F2729" w:rsidRDefault="00CE5BF4">
      <w:pPr>
        <w:pStyle w:val="10"/>
        <w:contextualSpacing w:val="0"/>
        <w:rPr>
          <w:color w:val="333333"/>
          <w:sz w:val="20"/>
          <w:szCs w:val="20"/>
        </w:rPr>
      </w:pPr>
      <w:r>
        <w:rPr>
          <w:color w:val="333333"/>
          <w:sz w:val="20"/>
          <w:szCs w:val="20"/>
        </w:rPr>
        <w:t>Описание свойств:</w:t>
      </w:r>
    </w:p>
    <w:p w14:paraId="7083DC4F" w14:textId="77777777" w:rsidR="008F2729" w:rsidRDefault="00CE5BF4">
      <w:pPr>
        <w:pStyle w:val="10"/>
        <w:numPr>
          <w:ilvl w:val="0"/>
          <w:numId w:val="1"/>
        </w:numPr>
      </w:pPr>
      <w:r>
        <w:rPr>
          <w:color w:val="333333"/>
          <w:sz w:val="20"/>
          <w:szCs w:val="20"/>
        </w:rPr>
        <w:t>многоязычное - имеет разные значения на разных языках.</w:t>
      </w:r>
    </w:p>
    <w:p w14:paraId="0DA7C59A" w14:textId="77777777" w:rsidR="008F2729" w:rsidRDefault="00CE5BF4">
      <w:pPr>
        <w:pStyle w:val="10"/>
        <w:numPr>
          <w:ilvl w:val="0"/>
          <w:numId w:val="1"/>
        </w:numPr>
      </w:pPr>
      <w:r>
        <w:rPr>
          <w:color w:val="333333"/>
          <w:sz w:val="20"/>
          <w:szCs w:val="20"/>
        </w:rPr>
        <w:t>множественное - имеет несколько значений</w:t>
      </w:r>
    </w:p>
    <w:p w14:paraId="78546502" w14:textId="77777777" w:rsidR="008F2729" w:rsidRDefault="00CE5BF4">
      <w:pPr>
        <w:pStyle w:val="10"/>
        <w:numPr>
          <w:ilvl w:val="0"/>
          <w:numId w:val="1"/>
        </w:numPr>
      </w:pPr>
      <w:r>
        <w:rPr>
          <w:color w:val="333333"/>
          <w:sz w:val="20"/>
          <w:szCs w:val="20"/>
        </w:rPr>
        <w:t>обязательное - обязательно для заполнения</w:t>
      </w:r>
    </w:p>
    <w:p w14:paraId="58B3E32E" w14:textId="77777777" w:rsidR="008F2729" w:rsidRDefault="00CE5BF4">
      <w:pPr>
        <w:pStyle w:val="10"/>
        <w:numPr>
          <w:ilvl w:val="0"/>
          <w:numId w:val="1"/>
        </w:numPr>
      </w:pPr>
      <w:r>
        <w:rPr>
          <w:color w:val="333333"/>
          <w:sz w:val="20"/>
          <w:szCs w:val="20"/>
        </w:rPr>
        <w:t>уникальное - не может быть двух одинаковых значений</w:t>
      </w:r>
    </w:p>
    <w:p w14:paraId="081F3375" w14:textId="77777777" w:rsidR="008F2729" w:rsidRDefault="00CE5BF4">
      <w:pPr>
        <w:pStyle w:val="10"/>
        <w:numPr>
          <w:ilvl w:val="0"/>
          <w:numId w:val="1"/>
        </w:numPr>
      </w:pPr>
      <w:r>
        <w:rPr>
          <w:color w:val="333333"/>
          <w:sz w:val="20"/>
          <w:szCs w:val="20"/>
        </w:rPr>
        <w:t>логическое - булево, да/нет</w:t>
      </w:r>
    </w:p>
    <w:p w14:paraId="3005B784" w14:textId="77777777" w:rsidR="008F2729" w:rsidRDefault="00CE5BF4">
      <w:pPr>
        <w:pStyle w:val="10"/>
        <w:numPr>
          <w:ilvl w:val="0"/>
          <w:numId w:val="1"/>
        </w:numPr>
      </w:pPr>
      <w:r>
        <w:rPr>
          <w:color w:val="333333"/>
          <w:sz w:val="20"/>
          <w:szCs w:val="20"/>
        </w:rPr>
        <w:t>привязка к ... - внешний ключ, привязка к другой сущности/элементу/записи</w:t>
      </w:r>
    </w:p>
    <w:p w14:paraId="665E1CA4" w14:textId="77777777" w:rsidR="008F2729" w:rsidRDefault="00CE5BF4">
      <w:pPr>
        <w:pStyle w:val="10"/>
        <w:numPr>
          <w:ilvl w:val="0"/>
          <w:numId w:val="1"/>
        </w:numPr>
      </w:pPr>
      <w:proofErr w:type="spellStart"/>
      <w:r>
        <w:rPr>
          <w:color w:val="333333"/>
          <w:sz w:val="20"/>
          <w:szCs w:val="20"/>
        </w:rPr>
        <w:t>html</w:t>
      </w:r>
      <w:proofErr w:type="spellEnd"/>
      <w:r>
        <w:rPr>
          <w:color w:val="333333"/>
          <w:sz w:val="20"/>
          <w:szCs w:val="20"/>
        </w:rPr>
        <w:t xml:space="preserve"> - содержит форматированный текст</w:t>
      </w:r>
    </w:p>
    <w:p w14:paraId="437DA9AD" w14:textId="77777777" w:rsidR="008F2729" w:rsidRDefault="00CE5BF4">
      <w:pPr>
        <w:pStyle w:val="10"/>
        <w:contextualSpacing w:val="0"/>
        <w:rPr>
          <w:b/>
          <w:color w:val="333333"/>
          <w:sz w:val="24"/>
          <w:szCs w:val="24"/>
        </w:rPr>
      </w:pPr>
      <w:r>
        <w:rPr>
          <w:b/>
          <w:color w:val="333333"/>
          <w:sz w:val="24"/>
          <w:szCs w:val="24"/>
        </w:rPr>
        <w:t>Журнал.</w:t>
      </w:r>
    </w:p>
    <w:p w14:paraId="46E3337B" w14:textId="77777777" w:rsidR="008F2729" w:rsidRDefault="00CE5BF4">
      <w:pPr>
        <w:pStyle w:val="10"/>
        <w:contextualSpacing w:val="0"/>
        <w:rPr>
          <w:color w:val="333333"/>
          <w:sz w:val="20"/>
          <w:szCs w:val="20"/>
        </w:rPr>
      </w:pPr>
      <w:r>
        <w:rPr>
          <w:color w:val="333333"/>
          <w:sz w:val="20"/>
          <w:szCs w:val="20"/>
        </w:rPr>
        <w:t>Свойства (поля):</w:t>
      </w:r>
    </w:p>
    <w:p w14:paraId="153AC32A" w14:textId="77777777" w:rsidR="008F2729" w:rsidRDefault="00CE5BF4">
      <w:pPr>
        <w:pStyle w:val="10"/>
        <w:numPr>
          <w:ilvl w:val="0"/>
          <w:numId w:val="15"/>
        </w:numPr>
      </w:pPr>
      <w:r>
        <w:rPr>
          <w:color w:val="333333"/>
          <w:sz w:val="20"/>
          <w:szCs w:val="20"/>
        </w:rPr>
        <w:t>название - многоязычное, обязательное</w:t>
      </w:r>
    </w:p>
    <w:p w14:paraId="0A5DCEB2" w14:textId="77777777" w:rsidR="008F2729" w:rsidRDefault="00CE5BF4">
      <w:pPr>
        <w:pStyle w:val="10"/>
        <w:numPr>
          <w:ilvl w:val="0"/>
          <w:numId w:val="15"/>
        </w:numPr>
      </w:pPr>
      <w:commentRangeStart w:id="0"/>
      <w:r>
        <w:rPr>
          <w:color w:val="333333"/>
          <w:sz w:val="20"/>
          <w:szCs w:val="20"/>
        </w:rPr>
        <w:t xml:space="preserve">активность - логическое, аналог </w:t>
      </w:r>
      <w:proofErr w:type="spellStart"/>
      <w:r>
        <w:rPr>
          <w:color w:val="333333"/>
          <w:sz w:val="20"/>
          <w:szCs w:val="20"/>
        </w:rPr>
        <w:t>вкл</w:t>
      </w:r>
      <w:proofErr w:type="spellEnd"/>
      <w:r>
        <w:rPr>
          <w:color w:val="333333"/>
          <w:sz w:val="20"/>
          <w:szCs w:val="20"/>
        </w:rPr>
        <w:t>/</w:t>
      </w:r>
      <w:proofErr w:type="spellStart"/>
      <w:r>
        <w:rPr>
          <w:color w:val="333333"/>
          <w:sz w:val="20"/>
          <w:szCs w:val="20"/>
        </w:rPr>
        <w:t>выкл</w:t>
      </w:r>
      <w:proofErr w:type="spellEnd"/>
      <w:r>
        <w:rPr>
          <w:color w:val="333333"/>
          <w:sz w:val="20"/>
          <w:szCs w:val="20"/>
        </w:rPr>
        <w:t>, неактивные элементы как будто не существуют</w:t>
      </w:r>
      <w:commentRangeEnd w:id="0"/>
      <w:r w:rsidR="00C2429D">
        <w:rPr>
          <w:rStyle w:val="a7"/>
        </w:rPr>
        <w:commentReference w:id="0"/>
      </w:r>
    </w:p>
    <w:p w14:paraId="4BCF2B20" w14:textId="77777777" w:rsidR="008F2729" w:rsidRDefault="00CE5BF4">
      <w:pPr>
        <w:pStyle w:val="10"/>
        <w:numPr>
          <w:ilvl w:val="0"/>
          <w:numId w:val="15"/>
        </w:numPr>
      </w:pPr>
      <w:r>
        <w:rPr>
          <w:color w:val="333333"/>
          <w:sz w:val="20"/>
          <w:szCs w:val="20"/>
        </w:rPr>
        <w:t xml:space="preserve">символьные код - обязательное, уникальное, на латинице, используется для формирования ссылки, </w:t>
      </w:r>
      <w:proofErr w:type="spellStart"/>
      <w:r>
        <w:rPr>
          <w:color w:val="333333"/>
          <w:sz w:val="20"/>
          <w:szCs w:val="20"/>
        </w:rPr>
        <w:t>мб</w:t>
      </w:r>
      <w:proofErr w:type="spellEnd"/>
      <w:r>
        <w:rPr>
          <w:color w:val="333333"/>
          <w:sz w:val="20"/>
          <w:szCs w:val="20"/>
        </w:rPr>
        <w:t xml:space="preserve"> многоязычное</w:t>
      </w:r>
    </w:p>
    <w:p w14:paraId="65B647C2" w14:textId="77777777" w:rsidR="008F2729" w:rsidRDefault="00CE5BF4">
      <w:pPr>
        <w:pStyle w:val="10"/>
        <w:numPr>
          <w:ilvl w:val="0"/>
          <w:numId w:val="15"/>
        </w:numPr>
      </w:pPr>
      <w:r>
        <w:rPr>
          <w:color w:val="333333"/>
          <w:sz w:val="20"/>
          <w:szCs w:val="20"/>
        </w:rPr>
        <w:t>издательство - множественное, обязательное, привязка к Издательство</w:t>
      </w:r>
    </w:p>
    <w:p w14:paraId="1CEBD537" w14:textId="77777777" w:rsidR="008F2729" w:rsidRDefault="00CE5BF4">
      <w:pPr>
        <w:pStyle w:val="10"/>
        <w:numPr>
          <w:ilvl w:val="0"/>
          <w:numId w:val="15"/>
        </w:numPr>
      </w:pPr>
      <w:r>
        <w:rPr>
          <w:color w:val="333333"/>
          <w:sz w:val="20"/>
          <w:szCs w:val="20"/>
        </w:rPr>
        <w:t>категория - множественное, привязка к Категория</w:t>
      </w:r>
    </w:p>
    <w:p w14:paraId="1E5F5C80" w14:textId="77777777" w:rsidR="008F2729" w:rsidRDefault="00CE5BF4">
      <w:pPr>
        <w:pStyle w:val="10"/>
        <w:numPr>
          <w:ilvl w:val="0"/>
          <w:numId w:val="15"/>
        </w:numPr>
      </w:pPr>
      <w:commentRangeStart w:id="1"/>
      <w:r>
        <w:rPr>
          <w:color w:val="333333"/>
          <w:sz w:val="20"/>
          <w:szCs w:val="20"/>
        </w:rPr>
        <w:t>ISSN - международный стандартный серийный номер, строка</w:t>
      </w:r>
      <w:commentRangeEnd w:id="1"/>
      <w:r w:rsidR="00EA2F11">
        <w:rPr>
          <w:rStyle w:val="a7"/>
        </w:rPr>
        <w:commentReference w:id="1"/>
      </w:r>
    </w:p>
    <w:p w14:paraId="4B6C52D9" w14:textId="77777777" w:rsidR="008F2729" w:rsidRDefault="00CE5BF4">
      <w:pPr>
        <w:pStyle w:val="10"/>
        <w:numPr>
          <w:ilvl w:val="0"/>
          <w:numId w:val="15"/>
        </w:numPr>
      </w:pPr>
      <w:r>
        <w:rPr>
          <w:color w:val="333333"/>
          <w:sz w:val="20"/>
          <w:szCs w:val="20"/>
        </w:rPr>
        <w:t xml:space="preserve">входит в перечень ВАК - </w:t>
      </w:r>
      <w:proofErr w:type="spellStart"/>
      <w:r>
        <w:rPr>
          <w:color w:val="333333"/>
          <w:sz w:val="20"/>
          <w:szCs w:val="20"/>
        </w:rPr>
        <w:t>html</w:t>
      </w:r>
      <w:proofErr w:type="spellEnd"/>
      <w:r>
        <w:rPr>
          <w:color w:val="333333"/>
          <w:sz w:val="20"/>
          <w:szCs w:val="20"/>
        </w:rPr>
        <w:t xml:space="preserve"> либо множественная строка</w:t>
      </w:r>
    </w:p>
    <w:p w14:paraId="15B31917" w14:textId="77777777" w:rsidR="008F2729" w:rsidRDefault="00CE5BF4">
      <w:pPr>
        <w:pStyle w:val="10"/>
        <w:numPr>
          <w:ilvl w:val="0"/>
          <w:numId w:val="15"/>
        </w:numPr>
      </w:pPr>
      <w:r>
        <w:rPr>
          <w:color w:val="333333"/>
          <w:sz w:val="20"/>
          <w:szCs w:val="20"/>
        </w:rPr>
        <w:t>картинка - изображение, многоязычное</w:t>
      </w:r>
    </w:p>
    <w:p w14:paraId="12D63B0F" w14:textId="77777777" w:rsidR="008F2729" w:rsidRDefault="00CE5BF4">
      <w:pPr>
        <w:pStyle w:val="10"/>
        <w:numPr>
          <w:ilvl w:val="0"/>
          <w:numId w:val="15"/>
        </w:numPr>
      </w:pPr>
      <w:r>
        <w:rPr>
          <w:color w:val="333333"/>
          <w:sz w:val="20"/>
          <w:szCs w:val="20"/>
        </w:rPr>
        <w:t xml:space="preserve">описание - </w:t>
      </w:r>
      <w:proofErr w:type="spellStart"/>
      <w:r>
        <w:rPr>
          <w:color w:val="333333"/>
          <w:sz w:val="20"/>
          <w:szCs w:val="20"/>
        </w:rPr>
        <w:t>html</w:t>
      </w:r>
      <w:proofErr w:type="spellEnd"/>
      <w:r>
        <w:rPr>
          <w:color w:val="333333"/>
          <w:sz w:val="20"/>
          <w:szCs w:val="20"/>
        </w:rPr>
        <w:t>, многоязычное</w:t>
      </w:r>
    </w:p>
    <w:p w14:paraId="3FA46EAA" w14:textId="77777777" w:rsidR="008F2729" w:rsidRDefault="00CE5BF4">
      <w:pPr>
        <w:pStyle w:val="10"/>
        <w:numPr>
          <w:ilvl w:val="0"/>
          <w:numId w:val="15"/>
        </w:numPr>
      </w:pPr>
      <w:r>
        <w:rPr>
          <w:color w:val="333333"/>
          <w:sz w:val="20"/>
          <w:szCs w:val="20"/>
        </w:rPr>
        <w:t xml:space="preserve">картинка для анонса - превью изображение, многоязычное, если не </w:t>
      </w:r>
      <w:proofErr w:type="gramStart"/>
      <w:r>
        <w:rPr>
          <w:color w:val="333333"/>
          <w:sz w:val="20"/>
          <w:szCs w:val="20"/>
        </w:rPr>
        <w:t>задано</w:t>
      </w:r>
      <w:proofErr w:type="gramEnd"/>
      <w:r>
        <w:rPr>
          <w:color w:val="333333"/>
          <w:sz w:val="20"/>
          <w:szCs w:val="20"/>
        </w:rPr>
        <w:t xml:space="preserve"> то может быть сгенерировано из "Картинка"</w:t>
      </w:r>
    </w:p>
    <w:p w14:paraId="22363CC9" w14:textId="77777777" w:rsidR="008F2729" w:rsidRDefault="00CE5BF4">
      <w:pPr>
        <w:pStyle w:val="10"/>
        <w:numPr>
          <w:ilvl w:val="0"/>
          <w:numId w:val="15"/>
        </w:numPr>
      </w:pPr>
      <w:r>
        <w:rPr>
          <w:color w:val="333333"/>
          <w:sz w:val="20"/>
          <w:szCs w:val="20"/>
        </w:rPr>
        <w:t xml:space="preserve">описание для анонса - краткое описание, </w:t>
      </w:r>
      <w:proofErr w:type="spellStart"/>
      <w:r>
        <w:rPr>
          <w:color w:val="333333"/>
          <w:sz w:val="20"/>
          <w:szCs w:val="20"/>
        </w:rPr>
        <w:t>html</w:t>
      </w:r>
      <w:proofErr w:type="spellEnd"/>
      <w:r>
        <w:rPr>
          <w:color w:val="333333"/>
          <w:sz w:val="20"/>
          <w:szCs w:val="20"/>
        </w:rPr>
        <w:t>, многоязычное</w:t>
      </w:r>
    </w:p>
    <w:p w14:paraId="15C6BA5F" w14:textId="77777777" w:rsidR="008F2729" w:rsidRDefault="00CE5BF4">
      <w:pPr>
        <w:pStyle w:val="10"/>
        <w:numPr>
          <w:ilvl w:val="0"/>
          <w:numId w:val="15"/>
        </w:numPr>
      </w:pPr>
      <w:r>
        <w:rPr>
          <w:color w:val="333333"/>
          <w:sz w:val="20"/>
          <w:szCs w:val="20"/>
        </w:rPr>
        <w:t>блок Контакты (все поля многоязычные): Главный редактор, Телефон, E-</w:t>
      </w:r>
      <w:proofErr w:type="spellStart"/>
      <w:r>
        <w:rPr>
          <w:color w:val="333333"/>
          <w:sz w:val="20"/>
          <w:szCs w:val="20"/>
        </w:rPr>
        <w:t>mail</w:t>
      </w:r>
      <w:proofErr w:type="spellEnd"/>
      <w:r>
        <w:rPr>
          <w:color w:val="333333"/>
          <w:sz w:val="20"/>
          <w:szCs w:val="20"/>
        </w:rPr>
        <w:t xml:space="preserve">, Формат, Объем, Периодичность, Сайт, </w:t>
      </w:r>
      <w:proofErr w:type="spellStart"/>
      <w:r>
        <w:rPr>
          <w:color w:val="333333"/>
          <w:sz w:val="20"/>
          <w:szCs w:val="20"/>
        </w:rPr>
        <w:t>Editor</w:t>
      </w:r>
      <w:proofErr w:type="spellEnd"/>
      <w:r>
        <w:rPr>
          <w:color w:val="333333"/>
          <w:sz w:val="20"/>
          <w:szCs w:val="20"/>
        </w:rPr>
        <w:t xml:space="preserve"> </w:t>
      </w:r>
      <w:proofErr w:type="spellStart"/>
      <w:r>
        <w:rPr>
          <w:color w:val="333333"/>
          <w:sz w:val="20"/>
          <w:szCs w:val="20"/>
        </w:rPr>
        <w:t>in</w:t>
      </w:r>
      <w:proofErr w:type="spellEnd"/>
      <w:r>
        <w:rPr>
          <w:color w:val="333333"/>
          <w:sz w:val="20"/>
          <w:szCs w:val="20"/>
        </w:rPr>
        <w:t xml:space="preserve"> </w:t>
      </w:r>
      <w:proofErr w:type="spellStart"/>
      <w:r>
        <w:rPr>
          <w:color w:val="333333"/>
          <w:sz w:val="20"/>
          <w:szCs w:val="20"/>
        </w:rPr>
        <w:t>chief</w:t>
      </w:r>
      <w:proofErr w:type="spellEnd"/>
      <w:proofErr w:type="gramStart"/>
      <w:r>
        <w:rPr>
          <w:color w:val="333333"/>
          <w:sz w:val="20"/>
          <w:szCs w:val="20"/>
        </w:rPr>
        <w:t>, О</w:t>
      </w:r>
      <w:proofErr w:type="gramEnd"/>
      <w:r>
        <w:rPr>
          <w:color w:val="333333"/>
          <w:sz w:val="20"/>
          <w:szCs w:val="20"/>
        </w:rPr>
        <w:t xml:space="preserve"> редакторе (</w:t>
      </w:r>
      <w:proofErr w:type="spellStart"/>
      <w:r>
        <w:rPr>
          <w:color w:val="333333"/>
          <w:sz w:val="20"/>
          <w:szCs w:val="20"/>
        </w:rPr>
        <w:t>html</w:t>
      </w:r>
      <w:proofErr w:type="spellEnd"/>
      <w:r>
        <w:rPr>
          <w:color w:val="333333"/>
          <w:sz w:val="20"/>
          <w:szCs w:val="20"/>
        </w:rPr>
        <w:t>), Контакты (</w:t>
      </w:r>
      <w:proofErr w:type="spellStart"/>
      <w:r>
        <w:rPr>
          <w:color w:val="333333"/>
          <w:sz w:val="20"/>
          <w:szCs w:val="20"/>
        </w:rPr>
        <w:t>html</w:t>
      </w:r>
      <w:proofErr w:type="spellEnd"/>
      <w:r>
        <w:rPr>
          <w:color w:val="333333"/>
          <w:sz w:val="20"/>
          <w:szCs w:val="20"/>
        </w:rPr>
        <w:t>)</w:t>
      </w:r>
    </w:p>
    <w:p w14:paraId="03E88FB4" w14:textId="77777777" w:rsidR="008F2729" w:rsidRDefault="00CE5BF4">
      <w:pPr>
        <w:pStyle w:val="10"/>
        <w:numPr>
          <w:ilvl w:val="0"/>
          <w:numId w:val="15"/>
        </w:numPr>
      </w:pPr>
      <w:r>
        <w:rPr>
          <w:color w:val="333333"/>
          <w:sz w:val="20"/>
          <w:szCs w:val="20"/>
        </w:rPr>
        <w:t xml:space="preserve">Редсовет - многоязычное, </w:t>
      </w:r>
      <w:proofErr w:type="spellStart"/>
      <w:r>
        <w:rPr>
          <w:color w:val="333333"/>
          <w:sz w:val="20"/>
          <w:szCs w:val="20"/>
        </w:rPr>
        <w:t>html</w:t>
      </w:r>
      <w:proofErr w:type="spellEnd"/>
    </w:p>
    <w:p w14:paraId="0BDDA0EB" w14:textId="77777777" w:rsidR="008F2729" w:rsidRDefault="00CE5BF4">
      <w:pPr>
        <w:pStyle w:val="10"/>
        <w:numPr>
          <w:ilvl w:val="0"/>
          <w:numId w:val="15"/>
        </w:numPr>
      </w:pPr>
      <w:r>
        <w:rPr>
          <w:color w:val="333333"/>
          <w:sz w:val="20"/>
          <w:szCs w:val="20"/>
        </w:rPr>
        <w:t xml:space="preserve">Указатель статей - многоязычное, </w:t>
      </w:r>
      <w:proofErr w:type="spellStart"/>
      <w:r>
        <w:rPr>
          <w:color w:val="333333"/>
          <w:sz w:val="20"/>
          <w:szCs w:val="20"/>
        </w:rPr>
        <w:t>html</w:t>
      </w:r>
      <w:proofErr w:type="spellEnd"/>
    </w:p>
    <w:p w14:paraId="50731782" w14:textId="77777777" w:rsidR="008F2729" w:rsidRDefault="00CE5BF4">
      <w:pPr>
        <w:pStyle w:val="10"/>
        <w:numPr>
          <w:ilvl w:val="0"/>
          <w:numId w:val="15"/>
        </w:numPr>
      </w:pPr>
      <w:r>
        <w:rPr>
          <w:color w:val="333333"/>
          <w:sz w:val="20"/>
          <w:szCs w:val="20"/>
        </w:rPr>
        <w:t xml:space="preserve">Рубрики - многоязычное, </w:t>
      </w:r>
      <w:proofErr w:type="spellStart"/>
      <w:r>
        <w:rPr>
          <w:color w:val="333333"/>
          <w:sz w:val="20"/>
          <w:szCs w:val="20"/>
        </w:rPr>
        <w:t>html</w:t>
      </w:r>
      <w:proofErr w:type="spellEnd"/>
    </w:p>
    <w:p w14:paraId="6A59C2A5" w14:textId="77777777" w:rsidR="008F2729" w:rsidRDefault="00CE5BF4">
      <w:pPr>
        <w:pStyle w:val="10"/>
        <w:numPr>
          <w:ilvl w:val="0"/>
          <w:numId w:val="15"/>
        </w:numPr>
      </w:pPr>
      <w:r>
        <w:rPr>
          <w:color w:val="333333"/>
          <w:sz w:val="20"/>
          <w:szCs w:val="20"/>
        </w:rPr>
        <w:t xml:space="preserve">Порядок рецензирования - многоязычное, </w:t>
      </w:r>
      <w:proofErr w:type="spellStart"/>
      <w:r>
        <w:rPr>
          <w:color w:val="333333"/>
          <w:sz w:val="20"/>
          <w:szCs w:val="20"/>
        </w:rPr>
        <w:t>html</w:t>
      </w:r>
      <w:proofErr w:type="spellEnd"/>
    </w:p>
    <w:p w14:paraId="108D2DC7" w14:textId="77777777" w:rsidR="008F2729" w:rsidRDefault="00CE5BF4">
      <w:pPr>
        <w:pStyle w:val="10"/>
        <w:numPr>
          <w:ilvl w:val="0"/>
          <w:numId w:val="15"/>
        </w:numPr>
      </w:pPr>
      <w:r>
        <w:rPr>
          <w:color w:val="333333"/>
          <w:sz w:val="20"/>
          <w:szCs w:val="20"/>
        </w:rPr>
        <w:t xml:space="preserve">Правила предоставления статей - многоязычное, </w:t>
      </w:r>
      <w:proofErr w:type="spellStart"/>
      <w:r>
        <w:rPr>
          <w:color w:val="333333"/>
          <w:sz w:val="20"/>
          <w:szCs w:val="20"/>
        </w:rPr>
        <w:t>html</w:t>
      </w:r>
      <w:proofErr w:type="spellEnd"/>
    </w:p>
    <w:p w14:paraId="1321EC1C" w14:textId="77777777" w:rsidR="008F2729" w:rsidRDefault="00CE5BF4">
      <w:pPr>
        <w:pStyle w:val="10"/>
        <w:contextualSpacing w:val="0"/>
        <w:rPr>
          <w:b/>
          <w:color w:val="333333"/>
          <w:sz w:val="24"/>
          <w:szCs w:val="24"/>
        </w:rPr>
      </w:pPr>
      <w:r>
        <w:rPr>
          <w:b/>
          <w:color w:val="333333"/>
          <w:sz w:val="24"/>
          <w:szCs w:val="24"/>
        </w:rPr>
        <w:t>Подписка.</w:t>
      </w:r>
    </w:p>
    <w:p w14:paraId="176BA639" w14:textId="77777777" w:rsidR="008F2729" w:rsidRDefault="00CE5BF4">
      <w:pPr>
        <w:pStyle w:val="10"/>
        <w:contextualSpacing w:val="0"/>
        <w:rPr>
          <w:color w:val="333333"/>
          <w:sz w:val="20"/>
          <w:szCs w:val="20"/>
        </w:rPr>
      </w:pPr>
      <w:r>
        <w:rPr>
          <w:color w:val="333333"/>
          <w:sz w:val="20"/>
          <w:szCs w:val="20"/>
        </w:rPr>
        <w:t>Информация о подписке на журнал. Пользователи, купившие подписку на журнал, имеют доступ к чтению этого журнала на определенный период времени.</w:t>
      </w:r>
    </w:p>
    <w:p w14:paraId="17D48717" w14:textId="77777777" w:rsidR="008F2729" w:rsidRDefault="00CE5BF4">
      <w:pPr>
        <w:pStyle w:val="10"/>
        <w:contextualSpacing w:val="0"/>
        <w:rPr>
          <w:color w:val="333333"/>
          <w:sz w:val="20"/>
          <w:szCs w:val="20"/>
        </w:rPr>
      </w:pPr>
      <w:r>
        <w:rPr>
          <w:color w:val="333333"/>
          <w:sz w:val="20"/>
          <w:szCs w:val="20"/>
        </w:rPr>
        <w:t>Алгоритм работы подписки:</w:t>
      </w:r>
    </w:p>
    <w:p w14:paraId="4F4F418A" w14:textId="77777777" w:rsidR="008F2729" w:rsidRDefault="00CE5BF4">
      <w:pPr>
        <w:pStyle w:val="10"/>
        <w:contextualSpacing w:val="0"/>
        <w:rPr>
          <w:color w:val="333333"/>
          <w:sz w:val="20"/>
          <w:szCs w:val="20"/>
        </w:rPr>
      </w:pPr>
      <w:r>
        <w:rPr>
          <w:color w:val="333333"/>
          <w:sz w:val="20"/>
          <w:szCs w:val="20"/>
        </w:rPr>
        <w:t>Пользователь выбирает тип подписки (печатная\электронная), месяц начала подписки (в конкретном году, например, ноябрь 2018), срок подписки (на сколько месяцев).</w:t>
      </w:r>
    </w:p>
    <w:p w14:paraId="2E923036" w14:textId="77777777" w:rsidR="008F2729" w:rsidRDefault="00CE5BF4">
      <w:pPr>
        <w:pStyle w:val="10"/>
        <w:contextualSpacing w:val="0"/>
        <w:rPr>
          <w:color w:val="333333"/>
          <w:sz w:val="20"/>
          <w:szCs w:val="20"/>
        </w:rPr>
      </w:pPr>
      <w:r>
        <w:rPr>
          <w:color w:val="333333"/>
          <w:sz w:val="20"/>
          <w:szCs w:val="20"/>
        </w:rPr>
        <w:t>Алгоритм работы подписки.</w:t>
      </w:r>
    </w:p>
    <w:p w14:paraId="395062BB" w14:textId="77777777" w:rsidR="008F2729" w:rsidRDefault="00CE5BF4">
      <w:pPr>
        <w:pStyle w:val="10"/>
        <w:contextualSpacing w:val="0"/>
        <w:rPr>
          <w:b/>
          <w:color w:val="333333"/>
          <w:sz w:val="20"/>
          <w:szCs w:val="20"/>
        </w:rPr>
      </w:pPr>
      <w:r>
        <w:rPr>
          <w:b/>
          <w:color w:val="333333"/>
          <w:sz w:val="20"/>
          <w:szCs w:val="20"/>
        </w:rPr>
        <w:t>Срок выхода журналов, газет и справочников.</w:t>
      </w:r>
    </w:p>
    <w:p w14:paraId="5BE874FA" w14:textId="77777777" w:rsidR="008F2729" w:rsidRDefault="00CE5BF4">
      <w:pPr>
        <w:pStyle w:val="10"/>
        <w:contextualSpacing w:val="0"/>
        <w:rPr>
          <w:color w:val="333333"/>
          <w:sz w:val="20"/>
          <w:szCs w:val="20"/>
        </w:rPr>
      </w:pPr>
      <w:r>
        <w:rPr>
          <w:color w:val="333333"/>
          <w:sz w:val="20"/>
          <w:szCs w:val="20"/>
        </w:rPr>
        <w:t>Выходят:</w:t>
      </w:r>
    </w:p>
    <w:p w14:paraId="7FDC7AE0" w14:textId="77777777" w:rsidR="008F2729" w:rsidRDefault="00CE5BF4">
      <w:pPr>
        <w:pStyle w:val="10"/>
        <w:contextualSpacing w:val="0"/>
        <w:rPr>
          <w:color w:val="333333"/>
          <w:sz w:val="20"/>
          <w:szCs w:val="20"/>
        </w:rPr>
      </w:pPr>
      <w:r>
        <w:rPr>
          <w:color w:val="333333"/>
          <w:sz w:val="20"/>
          <w:szCs w:val="20"/>
        </w:rPr>
        <w:t>А) Раз в полгода</w:t>
      </w:r>
    </w:p>
    <w:p w14:paraId="4862DE55" w14:textId="77777777" w:rsidR="008F2729" w:rsidRDefault="00CE5BF4">
      <w:pPr>
        <w:pStyle w:val="10"/>
        <w:contextualSpacing w:val="0"/>
        <w:rPr>
          <w:color w:val="333333"/>
          <w:sz w:val="20"/>
          <w:szCs w:val="20"/>
        </w:rPr>
      </w:pPr>
      <w:r>
        <w:rPr>
          <w:color w:val="333333"/>
          <w:sz w:val="20"/>
          <w:szCs w:val="20"/>
        </w:rPr>
        <w:t>Б) Раз в три месяца</w:t>
      </w:r>
    </w:p>
    <w:p w14:paraId="13F83F91" w14:textId="77777777" w:rsidR="008F2729" w:rsidRDefault="00CE5BF4">
      <w:pPr>
        <w:pStyle w:val="10"/>
        <w:contextualSpacing w:val="0"/>
        <w:rPr>
          <w:color w:val="333333"/>
          <w:sz w:val="20"/>
          <w:szCs w:val="20"/>
        </w:rPr>
      </w:pPr>
      <w:r>
        <w:rPr>
          <w:color w:val="333333"/>
          <w:sz w:val="20"/>
          <w:szCs w:val="20"/>
        </w:rPr>
        <w:t>В) Раз в 2 месяца</w:t>
      </w:r>
    </w:p>
    <w:p w14:paraId="35AB6B9A" w14:textId="77777777" w:rsidR="008F2729" w:rsidRDefault="00CE5BF4">
      <w:pPr>
        <w:pStyle w:val="10"/>
        <w:contextualSpacing w:val="0"/>
        <w:rPr>
          <w:color w:val="333333"/>
          <w:sz w:val="20"/>
          <w:szCs w:val="20"/>
        </w:rPr>
      </w:pPr>
      <w:r>
        <w:rPr>
          <w:color w:val="333333"/>
          <w:sz w:val="20"/>
          <w:szCs w:val="20"/>
        </w:rPr>
        <w:t>Г) Раз в месяц</w:t>
      </w:r>
    </w:p>
    <w:p w14:paraId="0C4BC931" w14:textId="77777777" w:rsidR="008F2729" w:rsidRDefault="00CE5BF4">
      <w:pPr>
        <w:pStyle w:val="10"/>
        <w:contextualSpacing w:val="0"/>
        <w:rPr>
          <w:color w:val="333333"/>
          <w:sz w:val="20"/>
          <w:szCs w:val="20"/>
        </w:rPr>
      </w:pPr>
      <w:r>
        <w:rPr>
          <w:color w:val="333333"/>
          <w:sz w:val="20"/>
          <w:szCs w:val="20"/>
        </w:rPr>
        <w:t>Д) 2 раза в месяц</w:t>
      </w:r>
    </w:p>
    <w:p w14:paraId="527212E6" w14:textId="77777777" w:rsidR="008F2729" w:rsidRDefault="00CE5BF4">
      <w:pPr>
        <w:pStyle w:val="10"/>
        <w:contextualSpacing w:val="0"/>
        <w:rPr>
          <w:color w:val="333333"/>
          <w:sz w:val="20"/>
          <w:szCs w:val="20"/>
        </w:rPr>
      </w:pPr>
      <w:r>
        <w:rPr>
          <w:color w:val="333333"/>
          <w:sz w:val="20"/>
          <w:szCs w:val="20"/>
        </w:rPr>
        <w:t>Е) 1 раз за все время</w:t>
      </w:r>
    </w:p>
    <w:p w14:paraId="7D4BE0EF" w14:textId="77777777" w:rsidR="008F2729" w:rsidRDefault="008F2729">
      <w:pPr>
        <w:pStyle w:val="10"/>
        <w:contextualSpacing w:val="0"/>
        <w:rPr>
          <w:color w:val="333333"/>
          <w:sz w:val="20"/>
          <w:szCs w:val="20"/>
        </w:rPr>
      </w:pPr>
    </w:p>
    <w:p w14:paraId="630139CB" w14:textId="77777777" w:rsidR="008F2729" w:rsidRDefault="00CE5BF4">
      <w:pPr>
        <w:pStyle w:val="10"/>
        <w:contextualSpacing w:val="0"/>
        <w:rPr>
          <w:color w:val="333333"/>
          <w:sz w:val="20"/>
          <w:szCs w:val="20"/>
        </w:rPr>
      </w:pPr>
      <w:r>
        <w:rPr>
          <w:color w:val="333333"/>
          <w:sz w:val="20"/>
          <w:szCs w:val="20"/>
        </w:rPr>
        <w:t>Бывают случаи, когда раньше журнал выходил раз в месяц, а со следующего полугодия начинает выходить раз в 2 месяца, такие моменты необходимо учитывать.</w:t>
      </w:r>
    </w:p>
    <w:p w14:paraId="4112FC15" w14:textId="77777777" w:rsidR="008F2729" w:rsidRDefault="00CE5BF4">
      <w:pPr>
        <w:pStyle w:val="10"/>
        <w:contextualSpacing w:val="0"/>
        <w:rPr>
          <w:b/>
          <w:color w:val="333333"/>
          <w:sz w:val="20"/>
          <w:szCs w:val="20"/>
        </w:rPr>
      </w:pPr>
      <w:r>
        <w:rPr>
          <w:b/>
          <w:color w:val="333333"/>
          <w:sz w:val="20"/>
          <w:szCs w:val="20"/>
        </w:rPr>
        <w:lastRenderedPageBreak/>
        <w:t>Политика формирования цен:</w:t>
      </w:r>
    </w:p>
    <w:p w14:paraId="105D9B95" w14:textId="77777777" w:rsidR="008F2729" w:rsidRDefault="00CE5BF4">
      <w:pPr>
        <w:pStyle w:val="10"/>
        <w:contextualSpacing w:val="0"/>
        <w:rPr>
          <w:color w:val="333333"/>
          <w:sz w:val="20"/>
          <w:szCs w:val="20"/>
        </w:rPr>
      </w:pPr>
      <w:r>
        <w:rPr>
          <w:color w:val="333333"/>
          <w:sz w:val="20"/>
          <w:szCs w:val="20"/>
        </w:rPr>
        <w:t>Цены устанавливаются раз в полгода перед подписной компанией на следующее полугодие</w:t>
      </w:r>
    </w:p>
    <w:p w14:paraId="72265075" w14:textId="77777777" w:rsidR="008F2729" w:rsidRDefault="00CE5BF4">
      <w:pPr>
        <w:pStyle w:val="10"/>
        <w:contextualSpacing w:val="0"/>
        <w:rPr>
          <w:color w:val="333333"/>
          <w:sz w:val="20"/>
          <w:szCs w:val="20"/>
        </w:rPr>
      </w:pPr>
      <w:r>
        <w:rPr>
          <w:color w:val="333333"/>
          <w:sz w:val="20"/>
          <w:szCs w:val="20"/>
        </w:rPr>
        <w:t>Цена бывает на печатную версию и на электронную версию.</w:t>
      </w:r>
    </w:p>
    <w:p w14:paraId="42E99496" w14:textId="77777777" w:rsidR="008F2729" w:rsidRDefault="00CE5BF4">
      <w:pPr>
        <w:pStyle w:val="10"/>
        <w:contextualSpacing w:val="0"/>
        <w:rPr>
          <w:color w:val="333333"/>
          <w:sz w:val="20"/>
          <w:szCs w:val="20"/>
        </w:rPr>
      </w:pPr>
      <w:r>
        <w:rPr>
          <w:color w:val="333333"/>
          <w:sz w:val="20"/>
          <w:szCs w:val="20"/>
        </w:rPr>
        <w:t>Цена устанавливается за 1 номер журнала, за полгода и бывают случаи, когда выставляется за годовую подписку (возможно со скидкой)</w:t>
      </w:r>
    </w:p>
    <w:p w14:paraId="15F6108B" w14:textId="77777777" w:rsidR="008F2729" w:rsidRDefault="00CE5BF4">
      <w:pPr>
        <w:pStyle w:val="10"/>
        <w:contextualSpacing w:val="0"/>
        <w:rPr>
          <w:color w:val="333333"/>
          <w:sz w:val="20"/>
          <w:szCs w:val="20"/>
        </w:rPr>
      </w:pPr>
      <w:r>
        <w:rPr>
          <w:color w:val="333333"/>
          <w:sz w:val="20"/>
          <w:szCs w:val="20"/>
        </w:rPr>
        <w:t xml:space="preserve">При покупке одного, двух, трех и </w:t>
      </w:r>
      <w:proofErr w:type="spellStart"/>
      <w:r>
        <w:rPr>
          <w:color w:val="333333"/>
          <w:sz w:val="20"/>
          <w:szCs w:val="20"/>
        </w:rPr>
        <w:t>тд</w:t>
      </w:r>
      <w:proofErr w:type="spellEnd"/>
      <w:r>
        <w:rPr>
          <w:color w:val="333333"/>
          <w:sz w:val="20"/>
          <w:szCs w:val="20"/>
        </w:rPr>
        <w:t xml:space="preserve"> (но не на полугодие) номеров журнала цена формируется из стоимости одного выпуска, умноженного на кол-во журналов</w:t>
      </w:r>
    </w:p>
    <w:p w14:paraId="1BE55401" w14:textId="77777777" w:rsidR="008F2729" w:rsidRDefault="00CE5BF4">
      <w:pPr>
        <w:pStyle w:val="10"/>
        <w:contextualSpacing w:val="0"/>
        <w:rPr>
          <w:color w:val="333333"/>
          <w:sz w:val="20"/>
          <w:szCs w:val="20"/>
        </w:rPr>
      </w:pPr>
      <w:r>
        <w:rPr>
          <w:color w:val="333333"/>
          <w:sz w:val="20"/>
          <w:szCs w:val="20"/>
        </w:rPr>
        <w:t xml:space="preserve">При покупке журналов (газет) срок выхода 2 раза в месяц на данный момент мы принимаем оплату за месяц минимум, но это не будет касаться </w:t>
      </w:r>
      <w:commentRangeStart w:id="2"/>
      <w:r>
        <w:rPr>
          <w:color w:val="333333"/>
          <w:sz w:val="20"/>
          <w:szCs w:val="20"/>
        </w:rPr>
        <w:t>архивных выпусков, архивные выпуски будут продаваться по отдельности.</w:t>
      </w:r>
      <w:commentRangeEnd w:id="2"/>
      <w:r w:rsidR="001A444C">
        <w:rPr>
          <w:rStyle w:val="a7"/>
        </w:rPr>
        <w:commentReference w:id="2"/>
      </w:r>
    </w:p>
    <w:p w14:paraId="47D463FC" w14:textId="77777777" w:rsidR="008F2729" w:rsidRDefault="00CE5BF4">
      <w:pPr>
        <w:pStyle w:val="10"/>
        <w:contextualSpacing w:val="0"/>
        <w:rPr>
          <w:color w:val="333333"/>
          <w:sz w:val="20"/>
          <w:szCs w:val="20"/>
        </w:rPr>
      </w:pPr>
      <w:r>
        <w:rPr>
          <w:color w:val="333333"/>
          <w:sz w:val="20"/>
          <w:szCs w:val="20"/>
        </w:rPr>
        <w:t>В дальнейшем планируется вводить комплект печатная версия + электронная версия.</w:t>
      </w:r>
    </w:p>
    <w:p w14:paraId="3A0C882C" w14:textId="77777777" w:rsidR="008F2729" w:rsidRDefault="00CE5BF4">
      <w:pPr>
        <w:pStyle w:val="10"/>
        <w:contextualSpacing w:val="0"/>
        <w:rPr>
          <w:color w:val="333333"/>
          <w:sz w:val="20"/>
          <w:szCs w:val="20"/>
        </w:rPr>
      </w:pPr>
      <w:r>
        <w:rPr>
          <w:color w:val="333333"/>
          <w:sz w:val="20"/>
          <w:szCs w:val="20"/>
        </w:rPr>
        <w:t>Также в дальнейшем при покупке электронной версии планируется вводить количество доступов, которые будут распространяться со скидкой</w:t>
      </w:r>
    </w:p>
    <w:p w14:paraId="0DD0E0B8" w14:textId="77777777" w:rsidR="008F2729" w:rsidRDefault="00CE5BF4">
      <w:pPr>
        <w:pStyle w:val="10"/>
        <w:contextualSpacing w:val="0"/>
        <w:rPr>
          <w:color w:val="333333"/>
          <w:sz w:val="20"/>
          <w:szCs w:val="20"/>
        </w:rPr>
      </w:pPr>
      <w:r>
        <w:rPr>
          <w:color w:val="333333"/>
          <w:sz w:val="20"/>
          <w:szCs w:val="20"/>
        </w:rPr>
        <w:t xml:space="preserve">Также необходимо учесть, что покупка печатных версий может быть совершена только до 20 числа </w:t>
      </w:r>
      <w:proofErr w:type="spellStart"/>
      <w:r>
        <w:rPr>
          <w:color w:val="333333"/>
          <w:sz w:val="20"/>
          <w:szCs w:val="20"/>
        </w:rPr>
        <w:t>предподписного</w:t>
      </w:r>
      <w:proofErr w:type="spellEnd"/>
      <w:r>
        <w:rPr>
          <w:color w:val="333333"/>
          <w:sz w:val="20"/>
          <w:szCs w:val="20"/>
        </w:rPr>
        <w:t xml:space="preserve"> месяца.</w:t>
      </w:r>
    </w:p>
    <w:p w14:paraId="2149B96E" w14:textId="77777777" w:rsidR="008F2729" w:rsidRDefault="00CE5BF4">
      <w:pPr>
        <w:pStyle w:val="10"/>
        <w:contextualSpacing w:val="0"/>
        <w:rPr>
          <w:b/>
          <w:color w:val="333333"/>
          <w:sz w:val="20"/>
          <w:szCs w:val="20"/>
        </w:rPr>
      </w:pPr>
      <w:commentRangeStart w:id="3"/>
      <w:r>
        <w:rPr>
          <w:b/>
          <w:color w:val="333333"/>
          <w:sz w:val="20"/>
          <w:szCs w:val="20"/>
        </w:rPr>
        <w:t>Варианты формирования цены:</w:t>
      </w:r>
      <w:commentRangeEnd w:id="3"/>
      <w:r w:rsidR="004328E5">
        <w:rPr>
          <w:rStyle w:val="a7"/>
        </w:rPr>
        <w:commentReference w:id="3"/>
      </w:r>
    </w:p>
    <w:p w14:paraId="245B687C" w14:textId="77777777" w:rsidR="008F2729" w:rsidRDefault="00CE5BF4">
      <w:pPr>
        <w:pStyle w:val="10"/>
        <w:numPr>
          <w:ilvl w:val="0"/>
          <w:numId w:val="2"/>
        </w:numPr>
        <w:rPr>
          <w:color w:val="333333"/>
          <w:sz w:val="20"/>
          <w:szCs w:val="20"/>
        </w:rPr>
      </w:pPr>
      <w:r>
        <w:rPr>
          <w:color w:val="333333"/>
          <w:sz w:val="20"/>
          <w:szCs w:val="20"/>
        </w:rPr>
        <w:t>Журнал покупается в текущем полугодии. Цена будет текущего полугодия</w:t>
      </w:r>
    </w:p>
    <w:p w14:paraId="61C42760" w14:textId="77777777" w:rsidR="008F2729" w:rsidRDefault="00CE5BF4">
      <w:pPr>
        <w:pStyle w:val="10"/>
        <w:numPr>
          <w:ilvl w:val="0"/>
          <w:numId w:val="2"/>
        </w:numPr>
        <w:rPr>
          <w:color w:val="333333"/>
          <w:sz w:val="20"/>
          <w:szCs w:val="20"/>
        </w:rPr>
      </w:pPr>
      <w:r>
        <w:rPr>
          <w:color w:val="333333"/>
          <w:sz w:val="20"/>
          <w:szCs w:val="20"/>
        </w:rPr>
        <w:t>Журнал покупается, захватывая текущее полугодие и следующее полугодие</w:t>
      </w:r>
    </w:p>
    <w:p w14:paraId="3D276EE8" w14:textId="77777777" w:rsidR="008F2729" w:rsidRDefault="00CE5BF4">
      <w:pPr>
        <w:pStyle w:val="10"/>
        <w:numPr>
          <w:ilvl w:val="1"/>
          <w:numId w:val="2"/>
        </w:numPr>
        <w:rPr>
          <w:color w:val="333333"/>
          <w:sz w:val="20"/>
          <w:szCs w:val="20"/>
        </w:rPr>
      </w:pPr>
      <w:r>
        <w:rPr>
          <w:color w:val="333333"/>
          <w:sz w:val="20"/>
          <w:szCs w:val="20"/>
        </w:rPr>
        <w:t>Если цены на следующее полугодие уже установлены, то подписка делится на 2 позиции и оплачивается по ценам из первого полугодия и из второго полугодия соответственно</w:t>
      </w:r>
    </w:p>
    <w:p w14:paraId="2CD69CBD" w14:textId="77777777" w:rsidR="008F2729" w:rsidRDefault="00CE5BF4">
      <w:pPr>
        <w:pStyle w:val="10"/>
        <w:numPr>
          <w:ilvl w:val="1"/>
          <w:numId w:val="2"/>
        </w:numPr>
        <w:rPr>
          <w:color w:val="333333"/>
          <w:sz w:val="20"/>
          <w:szCs w:val="20"/>
        </w:rPr>
      </w:pPr>
      <w:r>
        <w:rPr>
          <w:color w:val="333333"/>
          <w:sz w:val="20"/>
          <w:szCs w:val="20"/>
        </w:rPr>
        <w:t>Если цены на следующее полугодие еще не установлены, то подписка оформляется по ценам текущего полугодия</w:t>
      </w:r>
    </w:p>
    <w:p w14:paraId="4047CC10" w14:textId="77777777" w:rsidR="008F2729" w:rsidRDefault="00CE5BF4">
      <w:pPr>
        <w:pStyle w:val="10"/>
        <w:numPr>
          <w:ilvl w:val="0"/>
          <w:numId w:val="2"/>
        </w:numPr>
        <w:rPr>
          <w:color w:val="333333"/>
          <w:sz w:val="20"/>
          <w:szCs w:val="20"/>
        </w:rPr>
      </w:pPr>
      <w:r>
        <w:rPr>
          <w:color w:val="333333"/>
          <w:sz w:val="20"/>
          <w:szCs w:val="20"/>
        </w:rPr>
        <w:t>Журнал покупается на следующее полугодие</w:t>
      </w:r>
    </w:p>
    <w:p w14:paraId="1D6C4DA4" w14:textId="77777777" w:rsidR="008F2729" w:rsidRDefault="00CE5BF4">
      <w:pPr>
        <w:pStyle w:val="10"/>
        <w:numPr>
          <w:ilvl w:val="1"/>
          <w:numId w:val="2"/>
        </w:numPr>
        <w:rPr>
          <w:color w:val="333333"/>
          <w:sz w:val="20"/>
          <w:szCs w:val="20"/>
        </w:rPr>
      </w:pPr>
      <w:r>
        <w:rPr>
          <w:color w:val="333333"/>
          <w:sz w:val="20"/>
          <w:szCs w:val="20"/>
        </w:rPr>
        <w:t>Если цены на следующее полугодие уже установлены, то подписка оформляется по ценам следующего полугодия</w:t>
      </w:r>
    </w:p>
    <w:p w14:paraId="5EEB5F86" w14:textId="77777777" w:rsidR="008F2729" w:rsidRDefault="00CE5BF4">
      <w:pPr>
        <w:pStyle w:val="10"/>
        <w:numPr>
          <w:ilvl w:val="1"/>
          <w:numId w:val="2"/>
        </w:numPr>
        <w:rPr>
          <w:color w:val="333333"/>
          <w:sz w:val="20"/>
          <w:szCs w:val="20"/>
        </w:rPr>
      </w:pPr>
      <w:r>
        <w:rPr>
          <w:color w:val="333333"/>
          <w:sz w:val="20"/>
          <w:szCs w:val="20"/>
        </w:rPr>
        <w:t>Если цены еще не установлены, то подписка оформляется по ценам текущего полугодия</w:t>
      </w:r>
    </w:p>
    <w:p w14:paraId="06BC7472" w14:textId="77777777" w:rsidR="008F2729" w:rsidRDefault="00CE5BF4">
      <w:pPr>
        <w:pStyle w:val="10"/>
        <w:numPr>
          <w:ilvl w:val="0"/>
          <w:numId w:val="2"/>
        </w:numPr>
        <w:rPr>
          <w:color w:val="333333"/>
          <w:sz w:val="20"/>
          <w:szCs w:val="20"/>
        </w:rPr>
      </w:pPr>
      <w:r>
        <w:rPr>
          <w:color w:val="333333"/>
          <w:sz w:val="20"/>
          <w:szCs w:val="20"/>
        </w:rPr>
        <w:t xml:space="preserve">Покупается архивный журнал. Цена берется за один номер того полугодия, когда он выходил (имеется ввиду тот год и то полугодие в том году, например, 1 полугодие 2015 года). Данный журнал можно купить только в электронной версии. </w:t>
      </w:r>
    </w:p>
    <w:p w14:paraId="06CBE7F3" w14:textId="77777777" w:rsidR="008F2729" w:rsidRDefault="00CE5BF4">
      <w:pPr>
        <w:pStyle w:val="10"/>
        <w:contextualSpacing w:val="0"/>
        <w:rPr>
          <w:color w:val="333333"/>
          <w:sz w:val="20"/>
          <w:szCs w:val="20"/>
        </w:rPr>
      </w:pPr>
      <w:r>
        <w:rPr>
          <w:color w:val="333333"/>
          <w:sz w:val="20"/>
          <w:szCs w:val="20"/>
        </w:rPr>
        <w:t>Свойства:</w:t>
      </w:r>
    </w:p>
    <w:p w14:paraId="578E0109" w14:textId="77777777" w:rsidR="008F2729" w:rsidRDefault="00CE5BF4">
      <w:pPr>
        <w:pStyle w:val="10"/>
        <w:numPr>
          <w:ilvl w:val="0"/>
          <w:numId w:val="9"/>
        </w:numPr>
      </w:pPr>
      <w:r>
        <w:rPr>
          <w:color w:val="333333"/>
          <w:sz w:val="20"/>
          <w:szCs w:val="20"/>
        </w:rPr>
        <w:t>язык - выбор языка, для которого доступна подписка</w:t>
      </w:r>
    </w:p>
    <w:p w14:paraId="7DCA931A" w14:textId="77777777" w:rsidR="008F2729" w:rsidRDefault="00CE5BF4">
      <w:pPr>
        <w:pStyle w:val="10"/>
        <w:numPr>
          <w:ilvl w:val="0"/>
          <w:numId w:val="9"/>
        </w:numPr>
      </w:pPr>
      <w:r>
        <w:rPr>
          <w:color w:val="333333"/>
          <w:sz w:val="20"/>
          <w:szCs w:val="20"/>
        </w:rPr>
        <w:t>журнал - обязательное, привязка к Журнал</w:t>
      </w:r>
    </w:p>
    <w:p w14:paraId="5F7A4EAB" w14:textId="77777777" w:rsidR="008F2729" w:rsidRDefault="00CE5BF4">
      <w:pPr>
        <w:pStyle w:val="10"/>
        <w:numPr>
          <w:ilvl w:val="0"/>
          <w:numId w:val="9"/>
        </w:numPr>
      </w:pPr>
      <w:r>
        <w:rPr>
          <w:color w:val="333333"/>
          <w:sz w:val="20"/>
          <w:szCs w:val="20"/>
        </w:rPr>
        <w:t xml:space="preserve">активность - логическое, аналог </w:t>
      </w:r>
      <w:proofErr w:type="spellStart"/>
      <w:r>
        <w:rPr>
          <w:color w:val="333333"/>
          <w:sz w:val="20"/>
          <w:szCs w:val="20"/>
        </w:rPr>
        <w:t>вкл</w:t>
      </w:r>
      <w:proofErr w:type="spellEnd"/>
      <w:r>
        <w:rPr>
          <w:color w:val="333333"/>
          <w:sz w:val="20"/>
          <w:szCs w:val="20"/>
        </w:rPr>
        <w:t>/</w:t>
      </w:r>
      <w:proofErr w:type="spellStart"/>
      <w:r>
        <w:rPr>
          <w:color w:val="333333"/>
          <w:sz w:val="20"/>
          <w:szCs w:val="20"/>
        </w:rPr>
        <w:t>выкл</w:t>
      </w:r>
      <w:proofErr w:type="spellEnd"/>
    </w:p>
    <w:p w14:paraId="7228EAA2" w14:textId="77777777" w:rsidR="008F2729" w:rsidRDefault="00CE5BF4">
      <w:pPr>
        <w:pStyle w:val="10"/>
        <w:numPr>
          <w:ilvl w:val="0"/>
          <w:numId w:val="9"/>
        </w:numPr>
      </w:pPr>
      <w:r>
        <w:rPr>
          <w:color w:val="333333"/>
          <w:sz w:val="20"/>
          <w:szCs w:val="20"/>
        </w:rPr>
        <w:t>тип - обязательное, список\</w:t>
      </w:r>
      <w:proofErr w:type="spellStart"/>
      <w:r>
        <w:rPr>
          <w:color w:val="333333"/>
          <w:sz w:val="20"/>
          <w:szCs w:val="20"/>
        </w:rPr>
        <w:t>select</w:t>
      </w:r>
      <w:proofErr w:type="spellEnd"/>
      <w:r>
        <w:rPr>
          <w:color w:val="333333"/>
          <w:sz w:val="20"/>
          <w:szCs w:val="20"/>
        </w:rPr>
        <w:t xml:space="preserve"> выбор из печатная\электронная</w:t>
      </w:r>
    </w:p>
    <w:p w14:paraId="26BE3400" w14:textId="77777777" w:rsidR="008F2729" w:rsidRDefault="00CE5BF4">
      <w:pPr>
        <w:pStyle w:val="10"/>
        <w:numPr>
          <w:ilvl w:val="0"/>
          <w:numId w:val="9"/>
        </w:numPr>
      </w:pPr>
      <w:r>
        <w:rPr>
          <w:color w:val="333333"/>
          <w:sz w:val="20"/>
          <w:szCs w:val="20"/>
        </w:rPr>
        <w:t>год - обязательное</w:t>
      </w:r>
    </w:p>
    <w:p w14:paraId="69DDB43F" w14:textId="77777777" w:rsidR="008F2729" w:rsidRDefault="00CE5BF4">
      <w:pPr>
        <w:pStyle w:val="10"/>
        <w:numPr>
          <w:ilvl w:val="0"/>
          <w:numId w:val="9"/>
        </w:numPr>
      </w:pPr>
      <w:r>
        <w:rPr>
          <w:color w:val="333333"/>
          <w:sz w:val="20"/>
          <w:szCs w:val="20"/>
        </w:rPr>
        <w:t>полугодие - обязательное, 1е или 2е</w:t>
      </w:r>
    </w:p>
    <w:p w14:paraId="7958C354" w14:textId="77777777" w:rsidR="008F2729" w:rsidRDefault="00CE5BF4">
      <w:pPr>
        <w:pStyle w:val="10"/>
        <w:numPr>
          <w:ilvl w:val="0"/>
          <w:numId w:val="9"/>
        </w:numPr>
      </w:pPr>
      <w:r>
        <w:rPr>
          <w:color w:val="333333"/>
          <w:sz w:val="20"/>
          <w:szCs w:val="20"/>
        </w:rPr>
        <w:t>периодичность - с какой периодичностью будут выходить выпуски в выбранном полугодии (2 раза в месяц, 1 раз в месяц, 1 раз в 2 месяца, 1 раз в 3 месяца, 1 раз в полгода), обязательное</w:t>
      </w:r>
    </w:p>
    <w:p w14:paraId="5D4A63AD" w14:textId="77777777" w:rsidR="008F2729" w:rsidRDefault="00CE5BF4">
      <w:pPr>
        <w:pStyle w:val="10"/>
        <w:numPr>
          <w:ilvl w:val="0"/>
          <w:numId w:val="9"/>
        </w:numPr>
      </w:pPr>
      <w:r>
        <w:rPr>
          <w:color w:val="333333"/>
          <w:sz w:val="20"/>
          <w:szCs w:val="20"/>
        </w:rPr>
        <w:t>цена за выпуск - обязательное</w:t>
      </w:r>
    </w:p>
    <w:p w14:paraId="09DECEEC" w14:textId="77777777" w:rsidR="008F2729" w:rsidRDefault="00CE5BF4">
      <w:pPr>
        <w:pStyle w:val="10"/>
        <w:numPr>
          <w:ilvl w:val="0"/>
          <w:numId w:val="9"/>
        </w:numPr>
      </w:pPr>
      <w:r>
        <w:rPr>
          <w:color w:val="333333"/>
          <w:sz w:val="20"/>
          <w:szCs w:val="20"/>
        </w:rPr>
        <w:t>цена за полугодие - например</w:t>
      </w:r>
      <w:commentRangeStart w:id="4"/>
      <w:r>
        <w:rPr>
          <w:color w:val="333333"/>
          <w:sz w:val="20"/>
          <w:szCs w:val="20"/>
        </w:rPr>
        <w:t>, может быть дешевле купить сразу на полгода</w:t>
      </w:r>
      <w:commentRangeEnd w:id="4"/>
      <w:r w:rsidR="005D1D45">
        <w:rPr>
          <w:rStyle w:val="a7"/>
        </w:rPr>
        <w:commentReference w:id="4"/>
      </w:r>
    </w:p>
    <w:p w14:paraId="43B4FCDD" w14:textId="77777777" w:rsidR="008F2729" w:rsidRDefault="00CE5BF4">
      <w:pPr>
        <w:pStyle w:val="10"/>
        <w:numPr>
          <w:ilvl w:val="0"/>
          <w:numId w:val="9"/>
        </w:numPr>
      </w:pPr>
      <w:r>
        <w:rPr>
          <w:color w:val="333333"/>
          <w:sz w:val="20"/>
          <w:szCs w:val="20"/>
        </w:rPr>
        <w:t xml:space="preserve">цена за годовую подписку - </w:t>
      </w:r>
      <w:commentRangeStart w:id="5"/>
      <w:r>
        <w:rPr>
          <w:color w:val="333333"/>
          <w:sz w:val="20"/>
          <w:szCs w:val="20"/>
        </w:rPr>
        <w:t>если задано, то будет доступна подписка на год по этой цене</w:t>
      </w:r>
      <w:commentRangeEnd w:id="5"/>
      <w:r w:rsidR="00C07FF2">
        <w:rPr>
          <w:rStyle w:val="a7"/>
        </w:rPr>
        <w:commentReference w:id="5"/>
      </w:r>
    </w:p>
    <w:p w14:paraId="11558EEB" w14:textId="77777777" w:rsidR="008F2729" w:rsidRDefault="00CE5BF4">
      <w:pPr>
        <w:pStyle w:val="10"/>
        <w:contextualSpacing w:val="0"/>
        <w:rPr>
          <w:b/>
          <w:color w:val="333333"/>
          <w:sz w:val="24"/>
          <w:szCs w:val="24"/>
        </w:rPr>
      </w:pPr>
      <w:r>
        <w:rPr>
          <w:b/>
          <w:color w:val="333333"/>
          <w:sz w:val="24"/>
          <w:szCs w:val="24"/>
        </w:rPr>
        <w:t>Выпуск.</w:t>
      </w:r>
    </w:p>
    <w:p w14:paraId="1A587EAD" w14:textId="77777777" w:rsidR="008F2729" w:rsidRDefault="00CE5BF4">
      <w:pPr>
        <w:pStyle w:val="10"/>
        <w:contextualSpacing w:val="0"/>
        <w:rPr>
          <w:color w:val="333333"/>
          <w:sz w:val="20"/>
          <w:szCs w:val="20"/>
        </w:rPr>
      </w:pPr>
      <w:r>
        <w:rPr>
          <w:color w:val="333333"/>
          <w:sz w:val="20"/>
          <w:szCs w:val="20"/>
        </w:rPr>
        <w:t>Выпуски (номера/части) журнала.</w:t>
      </w:r>
    </w:p>
    <w:p w14:paraId="50007A41" w14:textId="77777777" w:rsidR="008F2729" w:rsidRDefault="00CE5BF4">
      <w:pPr>
        <w:pStyle w:val="10"/>
        <w:contextualSpacing w:val="0"/>
        <w:rPr>
          <w:color w:val="333333"/>
          <w:sz w:val="20"/>
          <w:szCs w:val="20"/>
        </w:rPr>
      </w:pPr>
      <w:r>
        <w:rPr>
          <w:color w:val="333333"/>
          <w:sz w:val="20"/>
          <w:szCs w:val="20"/>
        </w:rPr>
        <w:t>Электронную версию выпуска можно читать на сайте. Для этого загружается архив с файлами (</w:t>
      </w:r>
      <w:proofErr w:type="spellStart"/>
      <w:r>
        <w:rPr>
          <w:color w:val="333333"/>
          <w:sz w:val="20"/>
          <w:szCs w:val="20"/>
        </w:rPr>
        <w:t>html</w:t>
      </w:r>
      <w:proofErr w:type="spellEnd"/>
      <w:r>
        <w:rPr>
          <w:color w:val="333333"/>
          <w:sz w:val="20"/>
          <w:szCs w:val="20"/>
        </w:rPr>
        <w:t xml:space="preserve">, картинки, </w:t>
      </w:r>
      <w:proofErr w:type="spellStart"/>
      <w:r>
        <w:rPr>
          <w:color w:val="333333"/>
          <w:sz w:val="20"/>
          <w:szCs w:val="20"/>
        </w:rPr>
        <w:t>css</w:t>
      </w:r>
      <w:proofErr w:type="spellEnd"/>
      <w:r>
        <w:rPr>
          <w:color w:val="333333"/>
          <w:sz w:val="20"/>
          <w:szCs w:val="20"/>
        </w:rPr>
        <w:t xml:space="preserve"> и т.п.). Для доступа к читалке необходимо подтвердить устройство. Если пользователь открывает читалку, и у него не подтверждено устройство, то на почту отправляется код подтверждения, пользователь вводит этот код на сайте, и устройство запоминается как подтвержденное (например, запоминается в </w:t>
      </w:r>
      <w:commentRangeStart w:id="6"/>
      <w:proofErr w:type="spellStart"/>
      <w:r>
        <w:rPr>
          <w:color w:val="333333"/>
          <w:sz w:val="20"/>
          <w:szCs w:val="20"/>
        </w:rPr>
        <w:t>куках</w:t>
      </w:r>
      <w:commentRangeEnd w:id="6"/>
      <w:proofErr w:type="spellEnd"/>
      <w:r w:rsidR="00C07FF2">
        <w:rPr>
          <w:rStyle w:val="a7"/>
        </w:rPr>
        <w:commentReference w:id="6"/>
      </w:r>
      <w:r>
        <w:rPr>
          <w:color w:val="333333"/>
          <w:sz w:val="20"/>
          <w:szCs w:val="20"/>
        </w:rPr>
        <w:t xml:space="preserve"> браузера). Максимум у </w:t>
      </w:r>
      <w:r>
        <w:rPr>
          <w:color w:val="333333"/>
          <w:sz w:val="20"/>
          <w:szCs w:val="20"/>
        </w:rPr>
        <w:lastRenderedPageBreak/>
        <w:t xml:space="preserve">пользователя может быть 2 активированных устройства. </w:t>
      </w:r>
      <w:commentRangeStart w:id="7"/>
      <w:r>
        <w:rPr>
          <w:color w:val="333333"/>
          <w:sz w:val="20"/>
          <w:szCs w:val="20"/>
        </w:rPr>
        <w:t>Время жизни активированного устройства - 1 неделя, т.е. через неделю нужно будет повторно активировать устройство.</w:t>
      </w:r>
      <w:commentRangeEnd w:id="7"/>
      <w:r w:rsidR="00C07FF2">
        <w:rPr>
          <w:rStyle w:val="a7"/>
        </w:rPr>
        <w:commentReference w:id="7"/>
      </w:r>
      <w:r>
        <w:rPr>
          <w:color w:val="333333"/>
          <w:sz w:val="20"/>
          <w:szCs w:val="20"/>
        </w:rPr>
        <w:t xml:space="preserve"> Если пользователь открывает читалку с </w:t>
      </w:r>
      <w:proofErr w:type="spellStart"/>
      <w:r>
        <w:rPr>
          <w:color w:val="333333"/>
          <w:sz w:val="20"/>
          <w:szCs w:val="20"/>
        </w:rPr>
        <w:t>неактивированного</w:t>
      </w:r>
      <w:proofErr w:type="spellEnd"/>
      <w:r>
        <w:rPr>
          <w:color w:val="333333"/>
          <w:sz w:val="20"/>
          <w:szCs w:val="20"/>
        </w:rPr>
        <w:t xml:space="preserve"> устройства открывает читалку, и уже исчерпан лимит активаций, то на почту отправляется ссылка для сброса активированных устройств.</w:t>
      </w:r>
    </w:p>
    <w:p w14:paraId="3D5EED6D" w14:textId="77777777" w:rsidR="008F2729" w:rsidRDefault="00CE5BF4">
      <w:pPr>
        <w:pStyle w:val="10"/>
        <w:contextualSpacing w:val="0"/>
        <w:rPr>
          <w:color w:val="333333"/>
          <w:sz w:val="20"/>
          <w:szCs w:val="20"/>
        </w:rPr>
      </w:pPr>
      <w:r>
        <w:rPr>
          <w:color w:val="333333"/>
          <w:sz w:val="20"/>
          <w:szCs w:val="20"/>
        </w:rPr>
        <w:t>Одновременно можно читать выпуски только с одного устройства, в том числе нельзя одновременно читать разные выпуски с разных устройств. Если пользователь открывает читалку, но она уже открыта на другом устройстве, то выводится соответствующее сообщение об ошибке.</w:t>
      </w:r>
    </w:p>
    <w:p w14:paraId="7DC731F4" w14:textId="77777777" w:rsidR="008F2729" w:rsidRDefault="00CE5BF4">
      <w:pPr>
        <w:pStyle w:val="10"/>
        <w:contextualSpacing w:val="0"/>
        <w:rPr>
          <w:color w:val="333333"/>
          <w:sz w:val="20"/>
          <w:szCs w:val="20"/>
        </w:rPr>
      </w:pPr>
      <w:r>
        <w:rPr>
          <w:color w:val="333333"/>
          <w:sz w:val="20"/>
          <w:szCs w:val="20"/>
        </w:rPr>
        <w:t>В читалке есть содержание (собирается из заголовков читалки), закладки, библиотека (список доступных выпусков для читалки).</w:t>
      </w:r>
    </w:p>
    <w:p w14:paraId="5DD46928" w14:textId="77777777" w:rsidR="008F2729" w:rsidRDefault="00CE5BF4">
      <w:pPr>
        <w:pStyle w:val="10"/>
        <w:contextualSpacing w:val="0"/>
        <w:rPr>
          <w:color w:val="333333"/>
          <w:sz w:val="20"/>
          <w:szCs w:val="20"/>
        </w:rPr>
      </w:pPr>
      <w:commentRangeStart w:id="8"/>
      <w:r>
        <w:rPr>
          <w:color w:val="333333"/>
          <w:sz w:val="20"/>
          <w:szCs w:val="20"/>
        </w:rPr>
        <w:t xml:space="preserve">При загрузке архива с читалкой он </w:t>
      </w:r>
      <w:proofErr w:type="spellStart"/>
      <w:r>
        <w:rPr>
          <w:color w:val="333333"/>
          <w:sz w:val="20"/>
          <w:szCs w:val="20"/>
        </w:rPr>
        <w:t>парсится</w:t>
      </w:r>
      <w:proofErr w:type="spellEnd"/>
      <w:r>
        <w:rPr>
          <w:color w:val="333333"/>
          <w:sz w:val="20"/>
          <w:szCs w:val="20"/>
        </w:rPr>
        <w:t xml:space="preserve">, и автоматически создаются статьи этого выпуска. </w:t>
      </w:r>
      <w:commentRangeEnd w:id="8"/>
      <w:r w:rsidR="00C07FF2">
        <w:rPr>
          <w:rStyle w:val="a7"/>
        </w:rPr>
        <w:commentReference w:id="8"/>
      </w:r>
      <w:r>
        <w:rPr>
          <w:color w:val="333333"/>
          <w:sz w:val="20"/>
          <w:szCs w:val="20"/>
        </w:rPr>
        <w:t xml:space="preserve">Один </w:t>
      </w:r>
      <w:proofErr w:type="spellStart"/>
      <w:r>
        <w:rPr>
          <w:color w:val="333333"/>
          <w:sz w:val="20"/>
          <w:szCs w:val="20"/>
        </w:rPr>
        <w:t>html</w:t>
      </w:r>
      <w:proofErr w:type="spellEnd"/>
      <w:r>
        <w:rPr>
          <w:color w:val="333333"/>
          <w:sz w:val="20"/>
          <w:szCs w:val="20"/>
        </w:rPr>
        <w:t xml:space="preserve"> файл </w:t>
      </w:r>
      <w:proofErr w:type="gramStart"/>
      <w:r>
        <w:rPr>
          <w:color w:val="333333"/>
          <w:sz w:val="20"/>
          <w:szCs w:val="20"/>
        </w:rPr>
        <w:t>- это</w:t>
      </w:r>
      <w:proofErr w:type="gramEnd"/>
      <w:r>
        <w:rPr>
          <w:color w:val="333333"/>
          <w:sz w:val="20"/>
          <w:szCs w:val="20"/>
        </w:rPr>
        <w:t xml:space="preserve"> один выпуск. </w:t>
      </w:r>
    </w:p>
    <w:p w14:paraId="38D305C3" w14:textId="77777777" w:rsidR="008F2729" w:rsidRDefault="00CE5BF4">
      <w:pPr>
        <w:pStyle w:val="10"/>
        <w:contextualSpacing w:val="0"/>
        <w:rPr>
          <w:color w:val="333333"/>
          <w:sz w:val="20"/>
          <w:szCs w:val="20"/>
        </w:rPr>
      </w:pPr>
      <w:r>
        <w:rPr>
          <w:color w:val="333333"/>
          <w:sz w:val="20"/>
          <w:szCs w:val="20"/>
        </w:rPr>
        <w:t>Свойства:</w:t>
      </w:r>
    </w:p>
    <w:p w14:paraId="1290E8B4" w14:textId="77777777" w:rsidR="008F2729" w:rsidRDefault="00CE5BF4">
      <w:pPr>
        <w:pStyle w:val="10"/>
        <w:numPr>
          <w:ilvl w:val="0"/>
          <w:numId w:val="14"/>
        </w:numPr>
      </w:pPr>
      <w:r>
        <w:rPr>
          <w:color w:val="333333"/>
          <w:sz w:val="20"/>
          <w:szCs w:val="20"/>
        </w:rPr>
        <w:t>название - обязательное, многоязычное</w:t>
      </w:r>
    </w:p>
    <w:p w14:paraId="5C3BF337" w14:textId="77777777" w:rsidR="008F2729" w:rsidRDefault="00CE5BF4">
      <w:pPr>
        <w:pStyle w:val="10"/>
        <w:numPr>
          <w:ilvl w:val="0"/>
          <w:numId w:val="14"/>
        </w:numPr>
      </w:pPr>
      <w:r>
        <w:rPr>
          <w:color w:val="333333"/>
          <w:sz w:val="20"/>
          <w:szCs w:val="20"/>
        </w:rPr>
        <w:t xml:space="preserve">активность - логическое, аналог </w:t>
      </w:r>
      <w:proofErr w:type="spellStart"/>
      <w:r>
        <w:rPr>
          <w:color w:val="333333"/>
          <w:sz w:val="20"/>
          <w:szCs w:val="20"/>
        </w:rPr>
        <w:t>вкл</w:t>
      </w:r>
      <w:proofErr w:type="spellEnd"/>
      <w:r>
        <w:rPr>
          <w:color w:val="333333"/>
          <w:sz w:val="20"/>
          <w:szCs w:val="20"/>
        </w:rPr>
        <w:t>/</w:t>
      </w:r>
      <w:proofErr w:type="spellStart"/>
      <w:r>
        <w:rPr>
          <w:color w:val="333333"/>
          <w:sz w:val="20"/>
          <w:szCs w:val="20"/>
        </w:rPr>
        <w:t>выкл</w:t>
      </w:r>
      <w:proofErr w:type="spellEnd"/>
    </w:p>
    <w:p w14:paraId="02EE7D2B" w14:textId="77777777" w:rsidR="008F2729" w:rsidRDefault="00CE5BF4">
      <w:pPr>
        <w:pStyle w:val="10"/>
        <w:numPr>
          <w:ilvl w:val="0"/>
          <w:numId w:val="14"/>
        </w:numPr>
      </w:pPr>
      <w:r>
        <w:rPr>
          <w:color w:val="333333"/>
          <w:sz w:val="20"/>
          <w:szCs w:val="20"/>
        </w:rPr>
        <w:t>дата начала активности - день выхода, с которого он доступен.</w:t>
      </w:r>
    </w:p>
    <w:p w14:paraId="12449B96" w14:textId="77777777" w:rsidR="008F2729" w:rsidRDefault="00CE5BF4">
      <w:pPr>
        <w:pStyle w:val="10"/>
        <w:numPr>
          <w:ilvl w:val="0"/>
          <w:numId w:val="14"/>
        </w:numPr>
      </w:pPr>
      <w:r>
        <w:rPr>
          <w:color w:val="333333"/>
          <w:sz w:val="20"/>
          <w:szCs w:val="20"/>
        </w:rPr>
        <w:t>журнал - обязательное, привязка к Журнал</w:t>
      </w:r>
    </w:p>
    <w:p w14:paraId="6D118F7A" w14:textId="77777777" w:rsidR="008F2729" w:rsidRDefault="00CE5BF4">
      <w:pPr>
        <w:pStyle w:val="10"/>
        <w:numPr>
          <w:ilvl w:val="0"/>
          <w:numId w:val="14"/>
        </w:numPr>
      </w:pPr>
      <w:r>
        <w:rPr>
          <w:color w:val="333333"/>
          <w:sz w:val="20"/>
          <w:szCs w:val="20"/>
        </w:rPr>
        <w:t>номер - номер выпуска журнала</w:t>
      </w:r>
    </w:p>
    <w:p w14:paraId="55BA1ED3" w14:textId="77777777" w:rsidR="008F2729" w:rsidRDefault="00CE5BF4">
      <w:pPr>
        <w:pStyle w:val="10"/>
        <w:numPr>
          <w:ilvl w:val="0"/>
          <w:numId w:val="14"/>
        </w:numPr>
      </w:pPr>
      <w:r>
        <w:rPr>
          <w:color w:val="333333"/>
          <w:sz w:val="20"/>
          <w:szCs w:val="20"/>
        </w:rPr>
        <w:t>цена на печатную версию - используется при покупке выпуска</w:t>
      </w:r>
    </w:p>
    <w:p w14:paraId="603D66E2" w14:textId="77777777" w:rsidR="008F2729" w:rsidRDefault="00CE5BF4">
      <w:pPr>
        <w:pStyle w:val="10"/>
        <w:numPr>
          <w:ilvl w:val="0"/>
          <w:numId w:val="14"/>
        </w:numPr>
      </w:pPr>
      <w:r>
        <w:rPr>
          <w:color w:val="333333"/>
          <w:sz w:val="20"/>
          <w:szCs w:val="20"/>
        </w:rPr>
        <w:t>цена на электронную версию - используется при покупке выпуска</w:t>
      </w:r>
    </w:p>
    <w:p w14:paraId="2EA0CAF6" w14:textId="77777777" w:rsidR="008F2729" w:rsidRDefault="00CE5BF4">
      <w:pPr>
        <w:pStyle w:val="10"/>
        <w:numPr>
          <w:ilvl w:val="0"/>
          <w:numId w:val="14"/>
        </w:numPr>
      </w:pPr>
      <w:r>
        <w:rPr>
          <w:color w:val="333333"/>
          <w:sz w:val="20"/>
          <w:szCs w:val="20"/>
        </w:rPr>
        <w:t>картинка - изображение, многоязычное</w:t>
      </w:r>
    </w:p>
    <w:p w14:paraId="6997178E" w14:textId="77777777" w:rsidR="008F2729" w:rsidRDefault="00CE5BF4">
      <w:pPr>
        <w:pStyle w:val="10"/>
        <w:numPr>
          <w:ilvl w:val="0"/>
          <w:numId w:val="14"/>
        </w:numPr>
      </w:pPr>
      <w:r>
        <w:rPr>
          <w:color w:val="333333"/>
          <w:sz w:val="20"/>
          <w:szCs w:val="20"/>
        </w:rPr>
        <w:t xml:space="preserve">описание - </w:t>
      </w:r>
      <w:proofErr w:type="spellStart"/>
      <w:r>
        <w:rPr>
          <w:color w:val="333333"/>
          <w:sz w:val="20"/>
          <w:szCs w:val="20"/>
        </w:rPr>
        <w:t>html</w:t>
      </w:r>
      <w:proofErr w:type="spellEnd"/>
      <w:r>
        <w:rPr>
          <w:color w:val="333333"/>
          <w:sz w:val="20"/>
          <w:szCs w:val="20"/>
        </w:rPr>
        <w:t>, многоязычное</w:t>
      </w:r>
    </w:p>
    <w:p w14:paraId="646F9AC5" w14:textId="77777777" w:rsidR="008F2729" w:rsidRDefault="00CE5BF4">
      <w:pPr>
        <w:pStyle w:val="10"/>
        <w:numPr>
          <w:ilvl w:val="0"/>
          <w:numId w:val="14"/>
        </w:numPr>
      </w:pPr>
      <w:r>
        <w:rPr>
          <w:color w:val="333333"/>
          <w:sz w:val="20"/>
          <w:szCs w:val="20"/>
        </w:rPr>
        <w:t xml:space="preserve">картинка для анонса - превью изображение, многоязычное, если не </w:t>
      </w:r>
      <w:proofErr w:type="gramStart"/>
      <w:r>
        <w:rPr>
          <w:color w:val="333333"/>
          <w:sz w:val="20"/>
          <w:szCs w:val="20"/>
        </w:rPr>
        <w:t>задано</w:t>
      </w:r>
      <w:proofErr w:type="gramEnd"/>
      <w:r>
        <w:rPr>
          <w:color w:val="333333"/>
          <w:sz w:val="20"/>
          <w:szCs w:val="20"/>
        </w:rPr>
        <w:t xml:space="preserve"> то может быть сгенерировано из "Картинка"</w:t>
      </w:r>
    </w:p>
    <w:p w14:paraId="28915EE5" w14:textId="77777777" w:rsidR="008F2729" w:rsidRDefault="00CE5BF4">
      <w:pPr>
        <w:pStyle w:val="10"/>
        <w:numPr>
          <w:ilvl w:val="0"/>
          <w:numId w:val="14"/>
        </w:numPr>
      </w:pPr>
      <w:r>
        <w:rPr>
          <w:color w:val="333333"/>
          <w:sz w:val="20"/>
          <w:szCs w:val="20"/>
        </w:rPr>
        <w:t xml:space="preserve">описание для анонса - краткое описание, </w:t>
      </w:r>
      <w:proofErr w:type="spellStart"/>
      <w:r>
        <w:rPr>
          <w:color w:val="333333"/>
          <w:sz w:val="20"/>
          <w:szCs w:val="20"/>
        </w:rPr>
        <w:t>html</w:t>
      </w:r>
      <w:proofErr w:type="spellEnd"/>
      <w:r>
        <w:rPr>
          <w:color w:val="333333"/>
          <w:sz w:val="20"/>
          <w:szCs w:val="20"/>
        </w:rPr>
        <w:t>, многоязычное</w:t>
      </w:r>
    </w:p>
    <w:p w14:paraId="6BF23D2C" w14:textId="77777777" w:rsidR="008F2729" w:rsidRDefault="00CE5BF4">
      <w:pPr>
        <w:pStyle w:val="10"/>
        <w:numPr>
          <w:ilvl w:val="0"/>
          <w:numId w:val="14"/>
        </w:numPr>
      </w:pPr>
      <w:r>
        <w:rPr>
          <w:color w:val="333333"/>
          <w:sz w:val="20"/>
          <w:szCs w:val="20"/>
        </w:rPr>
        <w:t>промо - логическое, доступен ли выпуск бесплатно</w:t>
      </w:r>
    </w:p>
    <w:p w14:paraId="4721B3D9" w14:textId="77777777" w:rsidR="008F2729" w:rsidRDefault="00CE5BF4">
      <w:pPr>
        <w:pStyle w:val="10"/>
        <w:numPr>
          <w:ilvl w:val="0"/>
          <w:numId w:val="14"/>
        </w:numPr>
      </w:pPr>
      <w:r>
        <w:rPr>
          <w:color w:val="333333"/>
          <w:sz w:val="20"/>
          <w:szCs w:val="20"/>
        </w:rPr>
        <w:t>цена статей - стоимость одной статьи этого выпуска, используется при генерации статей из читалки</w:t>
      </w:r>
    </w:p>
    <w:p w14:paraId="72FD7734" w14:textId="77777777" w:rsidR="008F2729" w:rsidRDefault="00CE5BF4">
      <w:pPr>
        <w:pStyle w:val="10"/>
        <w:contextualSpacing w:val="0"/>
        <w:rPr>
          <w:b/>
          <w:color w:val="333333"/>
          <w:sz w:val="24"/>
          <w:szCs w:val="24"/>
        </w:rPr>
      </w:pPr>
      <w:commentRangeStart w:id="9"/>
      <w:r>
        <w:rPr>
          <w:b/>
          <w:color w:val="333333"/>
          <w:sz w:val="24"/>
          <w:szCs w:val="24"/>
        </w:rPr>
        <w:t>Статья.</w:t>
      </w:r>
      <w:commentRangeEnd w:id="9"/>
      <w:r w:rsidR="00B64A24">
        <w:rPr>
          <w:rStyle w:val="a7"/>
        </w:rPr>
        <w:commentReference w:id="9"/>
      </w:r>
    </w:p>
    <w:p w14:paraId="00D2EAE6" w14:textId="77777777" w:rsidR="008F2729" w:rsidRDefault="00CE5BF4">
      <w:pPr>
        <w:pStyle w:val="10"/>
        <w:contextualSpacing w:val="0"/>
        <w:rPr>
          <w:color w:val="333333"/>
          <w:sz w:val="20"/>
          <w:szCs w:val="20"/>
        </w:rPr>
      </w:pPr>
      <w:r>
        <w:rPr>
          <w:color w:val="333333"/>
          <w:sz w:val="20"/>
          <w:szCs w:val="20"/>
        </w:rPr>
        <w:t>Часть выпуска, либо обособленная статья (если не задан выпуск).</w:t>
      </w:r>
    </w:p>
    <w:p w14:paraId="368A2756" w14:textId="77777777" w:rsidR="008F2729" w:rsidRDefault="00CE5BF4">
      <w:pPr>
        <w:pStyle w:val="10"/>
        <w:contextualSpacing w:val="0"/>
        <w:rPr>
          <w:color w:val="333333"/>
          <w:sz w:val="20"/>
          <w:szCs w:val="20"/>
        </w:rPr>
      </w:pPr>
      <w:r>
        <w:rPr>
          <w:color w:val="333333"/>
          <w:sz w:val="20"/>
          <w:szCs w:val="20"/>
        </w:rPr>
        <w:t>Свойства:</w:t>
      </w:r>
    </w:p>
    <w:p w14:paraId="6D13E768" w14:textId="77777777" w:rsidR="008F2729" w:rsidRDefault="00CE5BF4">
      <w:pPr>
        <w:pStyle w:val="10"/>
        <w:numPr>
          <w:ilvl w:val="0"/>
          <w:numId w:val="18"/>
        </w:numPr>
      </w:pPr>
      <w:r>
        <w:rPr>
          <w:color w:val="333333"/>
          <w:sz w:val="20"/>
          <w:szCs w:val="20"/>
        </w:rPr>
        <w:t>название - обязательное, многоязычное</w:t>
      </w:r>
    </w:p>
    <w:p w14:paraId="2FA16BEE" w14:textId="77777777" w:rsidR="008F2729" w:rsidRDefault="00CE5BF4">
      <w:pPr>
        <w:pStyle w:val="10"/>
        <w:numPr>
          <w:ilvl w:val="0"/>
          <w:numId w:val="18"/>
        </w:numPr>
      </w:pPr>
      <w:r>
        <w:rPr>
          <w:color w:val="333333"/>
          <w:sz w:val="20"/>
          <w:szCs w:val="20"/>
        </w:rPr>
        <w:t xml:space="preserve">активность - логическое, аналог </w:t>
      </w:r>
      <w:proofErr w:type="spellStart"/>
      <w:r>
        <w:rPr>
          <w:color w:val="333333"/>
          <w:sz w:val="20"/>
          <w:szCs w:val="20"/>
        </w:rPr>
        <w:t>вкл</w:t>
      </w:r>
      <w:proofErr w:type="spellEnd"/>
      <w:r>
        <w:rPr>
          <w:color w:val="333333"/>
          <w:sz w:val="20"/>
          <w:szCs w:val="20"/>
        </w:rPr>
        <w:t>/</w:t>
      </w:r>
      <w:proofErr w:type="spellStart"/>
      <w:r>
        <w:rPr>
          <w:color w:val="333333"/>
          <w:sz w:val="20"/>
          <w:szCs w:val="20"/>
        </w:rPr>
        <w:t>выкл</w:t>
      </w:r>
      <w:proofErr w:type="spellEnd"/>
    </w:p>
    <w:p w14:paraId="5EB659B5" w14:textId="77777777" w:rsidR="008F2729" w:rsidRDefault="00CE5BF4">
      <w:pPr>
        <w:pStyle w:val="10"/>
        <w:numPr>
          <w:ilvl w:val="0"/>
          <w:numId w:val="18"/>
        </w:numPr>
      </w:pPr>
      <w:r>
        <w:rPr>
          <w:color w:val="333333"/>
          <w:sz w:val="20"/>
          <w:szCs w:val="20"/>
        </w:rPr>
        <w:t>дата начала активности - день выхода, по аналогии с выпуском</w:t>
      </w:r>
    </w:p>
    <w:p w14:paraId="149C6334" w14:textId="77777777" w:rsidR="008F2729" w:rsidRDefault="00CE5BF4">
      <w:pPr>
        <w:pStyle w:val="10"/>
        <w:numPr>
          <w:ilvl w:val="0"/>
          <w:numId w:val="18"/>
        </w:numPr>
      </w:pPr>
      <w:r>
        <w:rPr>
          <w:color w:val="333333"/>
          <w:sz w:val="20"/>
          <w:szCs w:val="20"/>
        </w:rPr>
        <w:t>символьный код - обязательное, уникальное, используется для ссылки</w:t>
      </w:r>
    </w:p>
    <w:p w14:paraId="4E966B53" w14:textId="77777777" w:rsidR="008F2729" w:rsidRDefault="00CE5BF4">
      <w:pPr>
        <w:pStyle w:val="10"/>
        <w:numPr>
          <w:ilvl w:val="0"/>
          <w:numId w:val="18"/>
        </w:numPr>
      </w:pPr>
      <w:r>
        <w:rPr>
          <w:color w:val="333333"/>
          <w:sz w:val="20"/>
          <w:szCs w:val="20"/>
        </w:rPr>
        <w:t>сортировка - число, используется для порядка вывода</w:t>
      </w:r>
    </w:p>
    <w:p w14:paraId="7BA03A26" w14:textId="77777777" w:rsidR="008F2729" w:rsidRDefault="00CE5BF4">
      <w:pPr>
        <w:pStyle w:val="10"/>
        <w:numPr>
          <w:ilvl w:val="0"/>
          <w:numId w:val="18"/>
        </w:numPr>
      </w:pPr>
      <w:r>
        <w:rPr>
          <w:color w:val="333333"/>
          <w:sz w:val="20"/>
          <w:szCs w:val="20"/>
        </w:rPr>
        <w:t>выпуск - привязка к Выпуск</w:t>
      </w:r>
    </w:p>
    <w:p w14:paraId="4CE3AC54" w14:textId="77777777" w:rsidR="008F2729" w:rsidRDefault="00CE5BF4">
      <w:pPr>
        <w:pStyle w:val="10"/>
        <w:numPr>
          <w:ilvl w:val="0"/>
          <w:numId w:val="18"/>
        </w:numPr>
      </w:pPr>
      <w:r>
        <w:rPr>
          <w:color w:val="333333"/>
          <w:sz w:val="20"/>
          <w:szCs w:val="20"/>
        </w:rPr>
        <w:t>закрепить - логическое, используется для приоритета вывода</w:t>
      </w:r>
    </w:p>
    <w:p w14:paraId="5556FB57" w14:textId="77777777" w:rsidR="008F2729" w:rsidRDefault="00CE5BF4">
      <w:pPr>
        <w:pStyle w:val="10"/>
        <w:numPr>
          <w:ilvl w:val="0"/>
          <w:numId w:val="18"/>
        </w:numPr>
      </w:pPr>
      <w:r>
        <w:rPr>
          <w:color w:val="333333"/>
          <w:sz w:val="20"/>
          <w:szCs w:val="20"/>
        </w:rPr>
        <w:t>ограничение контента - требование, которое необходимо выполнить для чтения статьи (нет, регистрация на сайте, покупка/подписка)</w:t>
      </w:r>
    </w:p>
    <w:p w14:paraId="04F516DF" w14:textId="77777777" w:rsidR="008F2729" w:rsidRDefault="00CE5BF4">
      <w:pPr>
        <w:pStyle w:val="10"/>
        <w:numPr>
          <w:ilvl w:val="0"/>
          <w:numId w:val="18"/>
        </w:numPr>
      </w:pPr>
      <w:r>
        <w:rPr>
          <w:color w:val="333333"/>
          <w:sz w:val="20"/>
          <w:szCs w:val="20"/>
        </w:rPr>
        <w:t>ключевые слова - теги, множественное</w:t>
      </w:r>
    </w:p>
    <w:p w14:paraId="497B0975" w14:textId="77777777" w:rsidR="008F2729" w:rsidRDefault="00CE5BF4">
      <w:pPr>
        <w:pStyle w:val="10"/>
        <w:numPr>
          <w:ilvl w:val="0"/>
          <w:numId w:val="18"/>
        </w:numPr>
      </w:pPr>
      <w:r>
        <w:rPr>
          <w:color w:val="333333"/>
          <w:sz w:val="20"/>
          <w:szCs w:val="20"/>
        </w:rPr>
        <w:t>авторы - множественное, привязка к Автор</w:t>
      </w:r>
    </w:p>
    <w:p w14:paraId="102699EF" w14:textId="77777777" w:rsidR="008F2729" w:rsidRDefault="00CE5BF4">
      <w:pPr>
        <w:pStyle w:val="10"/>
        <w:numPr>
          <w:ilvl w:val="0"/>
          <w:numId w:val="18"/>
        </w:numPr>
      </w:pPr>
      <w:r>
        <w:rPr>
          <w:color w:val="333333"/>
          <w:sz w:val="20"/>
          <w:szCs w:val="20"/>
        </w:rPr>
        <w:t>категории - множественное, привязка к Категория</w:t>
      </w:r>
    </w:p>
    <w:p w14:paraId="33EC23CA" w14:textId="77777777" w:rsidR="008F2729" w:rsidRDefault="00CE5BF4">
      <w:pPr>
        <w:pStyle w:val="10"/>
        <w:numPr>
          <w:ilvl w:val="0"/>
          <w:numId w:val="18"/>
        </w:numPr>
      </w:pPr>
      <w:r>
        <w:rPr>
          <w:color w:val="333333"/>
          <w:sz w:val="20"/>
          <w:szCs w:val="20"/>
        </w:rPr>
        <w:t>картинка - изображение, многоязычное</w:t>
      </w:r>
    </w:p>
    <w:p w14:paraId="0525DE8B" w14:textId="77777777" w:rsidR="008F2729" w:rsidRDefault="00CE5BF4">
      <w:pPr>
        <w:pStyle w:val="10"/>
        <w:numPr>
          <w:ilvl w:val="0"/>
          <w:numId w:val="18"/>
        </w:numPr>
      </w:pPr>
      <w:r>
        <w:rPr>
          <w:color w:val="333333"/>
          <w:sz w:val="20"/>
          <w:szCs w:val="20"/>
        </w:rPr>
        <w:t xml:space="preserve">описание - </w:t>
      </w:r>
      <w:proofErr w:type="spellStart"/>
      <w:r>
        <w:rPr>
          <w:color w:val="333333"/>
          <w:sz w:val="20"/>
          <w:szCs w:val="20"/>
        </w:rPr>
        <w:t>html</w:t>
      </w:r>
      <w:proofErr w:type="spellEnd"/>
      <w:r>
        <w:rPr>
          <w:color w:val="333333"/>
          <w:sz w:val="20"/>
          <w:szCs w:val="20"/>
        </w:rPr>
        <w:t>, многоязычное, основной текст статьи</w:t>
      </w:r>
    </w:p>
    <w:p w14:paraId="18D72C07" w14:textId="77777777" w:rsidR="008F2729" w:rsidRDefault="00CE5BF4">
      <w:pPr>
        <w:pStyle w:val="10"/>
        <w:numPr>
          <w:ilvl w:val="0"/>
          <w:numId w:val="18"/>
        </w:numPr>
      </w:pPr>
      <w:r>
        <w:rPr>
          <w:color w:val="333333"/>
          <w:sz w:val="20"/>
          <w:szCs w:val="20"/>
        </w:rPr>
        <w:t xml:space="preserve">картинка для анонса - превью изображение, многоязычное, если не </w:t>
      </w:r>
      <w:proofErr w:type="gramStart"/>
      <w:r>
        <w:rPr>
          <w:color w:val="333333"/>
          <w:sz w:val="20"/>
          <w:szCs w:val="20"/>
        </w:rPr>
        <w:t>задано</w:t>
      </w:r>
      <w:proofErr w:type="gramEnd"/>
      <w:r>
        <w:rPr>
          <w:color w:val="333333"/>
          <w:sz w:val="20"/>
          <w:szCs w:val="20"/>
        </w:rPr>
        <w:t xml:space="preserve"> то может быть сгенерировано из "Картинка"</w:t>
      </w:r>
    </w:p>
    <w:p w14:paraId="11C0BE7F" w14:textId="77777777" w:rsidR="008F2729" w:rsidRDefault="00CE5BF4">
      <w:pPr>
        <w:pStyle w:val="10"/>
        <w:numPr>
          <w:ilvl w:val="0"/>
          <w:numId w:val="18"/>
        </w:numPr>
      </w:pPr>
      <w:r>
        <w:rPr>
          <w:color w:val="333333"/>
          <w:sz w:val="20"/>
          <w:szCs w:val="20"/>
        </w:rPr>
        <w:t xml:space="preserve">описание для анонса - краткое описание, </w:t>
      </w:r>
      <w:proofErr w:type="spellStart"/>
      <w:r>
        <w:rPr>
          <w:color w:val="333333"/>
          <w:sz w:val="20"/>
          <w:szCs w:val="20"/>
        </w:rPr>
        <w:t>html</w:t>
      </w:r>
      <w:proofErr w:type="spellEnd"/>
      <w:r>
        <w:rPr>
          <w:color w:val="333333"/>
          <w:sz w:val="20"/>
          <w:szCs w:val="20"/>
        </w:rPr>
        <w:t>, многоязычное</w:t>
      </w:r>
    </w:p>
    <w:p w14:paraId="2A58B939" w14:textId="77777777" w:rsidR="008F2729" w:rsidRDefault="00CE5BF4">
      <w:pPr>
        <w:pStyle w:val="10"/>
        <w:numPr>
          <w:ilvl w:val="0"/>
          <w:numId w:val="18"/>
        </w:numPr>
      </w:pPr>
      <w:r>
        <w:rPr>
          <w:color w:val="333333"/>
          <w:sz w:val="20"/>
          <w:szCs w:val="20"/>
        </w:rPr>
        <w:t xml:space="preserve">список литературы - </w:t>
      </w:r>
      <w:proofErr w:type="spellStart"/>
      <w:r>
        <w:rPr>
          <w:color w:val="333333"/>
          <w:sz w:val="20"/>
          <w:szCs w:val="20"/>
        </w:rPr>
        <w:t>html</w:t>
      </w:r>
      <w:proofErr w:type="spellEnd"/>
      <w:r>
        <w:rPr>
          <w:color w:val="333333"/>
          <w:sz w:val="20"/>
          <w:szCs w:val="20"/>
        </w:rPr>
        <w:t>, многоязычное</w:t>
      </w:r>
    </w:p>
    <w:p w14:paraId="28C68431" w14:textId="77777777" w:rsidR="008F2729" w:rsidRDefault="00CE5BF4">
      <w:pPr>
        <w:pStyle w:val="10"/>
        <w:numPr>
          <w:ilvl w:val="0"/>
          <w:numId w:val="18"/>
        </w:numPr>
      </w:pPr>
      <w:r>
        <w:rPr>
          <w:color w:val="333333"/>
          <w:sz w:val="20"/>
          <w:szCs w:val="20"/>
        </w:rPr>
        <w:t>цена - стоимость статьи</w:t>
      </w:r>
    </w:p>
    <w:p w14:paraId="62CA2663" w14:textId="77777777" w:rsidR="008F2729" w:rsidRDefault="00CE5BF4">
      <w:pPr>
        <w:pStyle w:val="10"/>
        <w:contextualSpacing w:val="0"/>
        <w:rPr>
          <w:b/>
          <w:color w:val="333333"/>
          <w:sz w:val="24"/>
          <w:szCs w:val="24"/>
        </w:rPr>
      </w:pPr>
      <w:r>
        <w:rPr>
          <w:b/>
          <w:color w:val="333333"/>
          <w:sz w:val="24"/>
          <w:szCs w:val="24"/>
        </w:rPr>
        <w:t>Категория.</w:t>
      </w:r>
    </w:p>
    <w:p w14:paraId="002F94F6" w14:textId="77777777" w:rsidR="008F2729" w:rsidRDefault="00CE5BF4">
      <w:pPr>
        <w:pStyle w:val="10"/>
        <w:contextualSpacing w:val="0"/>
        <w:rPr>
          <w:color w:val="333333"/>
          <w:sz w:val="20"/>
          <w:szCs w:val="20"/>
        </w:rPr>
      </w:pPr>
      <w:r>
        <w:rPr>
          <w:color w:val="333333"/>
          <w:sz w:val="20"/>
          <w:szCs w:val="20"/>
        </w:rPr>
        <w:lastRenderedPageBreak/>
        <w:t>Свойства:</w:t>
      </w:r>
    </w:p>
    <w:p w14:paraId="3C72518C" w14:textId="77777777" w:rsidR="008F2729" w:rsidRDefault="00CE5BF4">
      <w:pPr>
        <w:pStyle w:val="10"/>
        <w:numPr>
          <w:ilvl w:val="0"/>
          <w:numId w:val="8"/>
        </w:numPr>
      </w:pPr>
      <w:r>
        <w:rPr>
          <w:color w:val="333333"/>
          <w:sz w:val="20"/>
          <w:szCs w:val="20"/>
        </w:rPr>
        <w:t>название - обязательное, многоязычное</w:t>
      </w:r>
    </w:p>
    <w:p w14:paraId="08AF39D6" w14:textId="77777777" w:rsidR="008F2729" w:rsidRDefault="00CE5BF4">
      <w:pPr>
        <w:pStyle w:val="10"/>
        <w:numPr>
          <w:ilvl w:val="0"/>
          <w:numId w:val="8"/>
        </w:numPr>
      </w:pPr>
      <w:r>
        <w:rPr>
          <w:color w:val="333333"/>
          <w:sz w:val="20"/>
          <w:szCs w:val="20"/>
        </w:rPr>
        <w:t>активность - логическое</w:t>
      </w:r>
    </w:p>
    <w:p w14:paraId="454A7DAA" w14:textId="77777777" w:rsidR="008F2729" w:rsidRDefault="00CE5BF4">
      <w:pPr>
        <w:pStyle w:val="10"/>
        <w:numPr>
          <w:ilvl w:val="0"/>
          <w:numId w:val="8"/>
        </w:numPr>
      </w:pPr>
      <w:r>
        <w:rPr>
          <w:color w:val="333333"/>
          <w:sz w:val="20"/>
          <w:szCs w:val="20"/>
        </w:rPr>
        <w:t>символьный код - обязательное, многоязычное</w:t>
      </w:r>
    </w:p>
    <w:p w14:paraId="55C3C211" w14:textId="77777777" w:rsidR="008F2729" w:rsidRDefault="00CE5BF4">
      <w:pPr>
        <w:pStyle w:val="10"/>
        <w:numPr>
          <w:ilvl w:val="0"/>
          <w:numId w:val="8"/>
        </w:numPr>
      </w:pPr>
      <w:r>
        <w:rPr>
          <w:color w:val="333333"/>
          <w:sz w:val="20"/>
          <w:szCs w:val="20"/>
        </w:rPr>
        <w:t>сортировка - число</w:t>
      </w:r>
    </w:p>
    <w:p w14:paraId="51F8E1D0" w14:textId="77777777" w:rsidR="008F2729" w:rsidRDefault="00CE5BF4">
      <w:pPr>
        <w:pStyle w:val="10"/>
        <w:numPr>
          <w:ilvl w:val="0"/>
          <w:numId w:val="8"/>
        </w:numPr>
      </w:pPr>
      <w:r>
        <w:rPr>
          <w:color w:val="333333"/>
          <w:sz w:val="20"/>
          <w:szCs w:val="20"/>
        </w:rPr>
        <w:t>картинка - изображение</w:t>
      </w:r>
    </w:p>
    <w:p w14:paraId="53FBC805" w14:textId="77777777" w:rsidR="008F2729" w:rsidRDefault="00CE5BF4">
      <w:pPr>
        <w:pStyle w:val="10"/>
        <w:numPr>
          <w:ilvl w:val="0"/>
          <w:numId w:val="8"/>
        </w:numPr>
      </w:pPr>
      <w:r>
        <w:rPr>
          <w:color w:val="333333"/>
          <w:sz w:val="20"/>
          <w:szCs w:val="20"/>
        </w:rPr>
        <w:t xml:space="preserve">описание - </w:t>
      </w:r>
      <w:proofErr w:type="spellStart"/>
      <w:r>
        <w:rPr>
          <w:color w:val="333333"/>
          <w:sz w:val="20"/>
          <w:szCs w:val="20"/>
        </w:rPr>
        <w:t>html</w:t>
      </w:r>
      <w:proofErr w:type="spellEnd"/>
    </w:p>
    <w:p w14:paraId="7D355163" w14:textId="77777777" w:rsidR="008F2729" w:rsidRDefault="00CE5BF4">
      <w:pPr>
        <w:pStyle w:val="10"/>
        <w:contextualSpacing w:val="0"/>
        <w:rPr>
          <w:b/>
          <w:color w:val="333333"/>
          <w:sz w:val="24"/>
          <w:szCs w:val="24"/>
        </w:rPr>
      </w:pPr>
      <w:r>
        <w:rPr>
          <w:b/>
          <w:color w:val="333333"/>
          <w:sz w:val="24"/>
          <w:szCs w:val="24"/>
        </w:rPr>
        <w:t>Издательство.</w:t>
      </w:r>
    </w:p>
    <w:p w14:paraId="0180408C" w14:textId="77777777" w:rsidR="008F2729" w:rsidRDefault="00CE5BF4">
      <w:pPr>
        <w:pStyle w:val="10"/>
        <w:contextualSpacing w:val="0"/>
        <w:rPr>
          <w:color w:val="333333"/>
          <w:sz w:val="20"/>
          <w:szCs w:val="20"/>
        </w:rPr>
      </w:pPr>
      <w:r>
        <w:rPr>
          <w:color w:val="333333"/>
          <w:sz w:val="20"/>
          <w:szCs w:val="20"/>
        </w:rPr>
        <w:t>Свойства:</w:t>
      </w:r>
    </w:p>
    <w:p w14:paraId="3038FED2" w14:textId="77777777" w:rsidR="008F2729" w:rsidRDefault="00CE5BF4">
      <w:pPr>
        <w:pStyle w:val="10"/>
        <w:numPr>
          <w:ilvl w:val="0"/>
          <w:numId w:val="12"/>
        </w:numPr>
      </w:pPr>
      <w:r>
        <w:rPr>
          <w:color w:val="333333"/>
          <w:sz w:val="20"/>
          <w:szCs w:val="20"/>
        </w:rPr>
        <w:t>название - обязательное, многоязычное</w:t>
      </w:r>
    </w:p>
    <w:p w14:paraId="15948E77" w14:textId="77777777" w:rsidR="008F2729" w:rsidRDefault="00CE5BF4">
      <w:pPr>
        <w:pStyle w:val="10"/>
        <w:numPr>
          <w:ilvl w:val="0"/>
          <w:numId w:val="12"/>
        </w:numPr>
      </w:pPr>
      <w:r>
        <w:rPr>
          <w:color w:val="333333"/>
          <w:sz w:val="20"/>
          <w:szCs w:val="20"/>
        </w:rPr>
        <w:t>активность - логическое</w:t>
      </w:r>
    </w:p>
    <w:p w14:paraId="7F2A37D7" w14:textId="77777777" w:rsidR="008F2729" w:rsidRDefault="00CE5BF4">
      <w:pPr>
        <w:pStyle w:val="10"/>
        <w:numPr>
          <w:ilvl w:val="0"/>
          <w:numId w:val="12"/>
        </w:numPr>
      </w:pPr>
      <w:r>
        <w:rPr>
          <w:color w:val="333333"/>
          <w:sz w:val="20"/>
          <w:szCs w:val="20"/>
        </w:rPr>
        <w:t>символьный код - обязательное, многоязычное</w:t>
      </w:r>
    </w:p>
    <w:p w14:paraId="11AD3C0A" w14:textId="77777777" w:rsidR="008F2729" w:rsidRDefault="00CE5BF4">
      <w:pPr>
        <w:pStyle w:val="10"/>
        <w:numPr>
          <w:ilvl w:val="0"/>
          <w:numId w:val="12"/>
        </w:numPr>
      </w:pPr>
      <w:r>
        <w:rPr>
          <w:color w:val="333333"/>
          <w:sz w:val="20"/>
          <w:szCs w:val="20"/>
        </w:rPr>
        <w:t>сортировка - число</w:t>
      </w:r>
    </w:p>
    <w:p w14:paraId="3DE51058" w14:textId="77777777" w:rsidR="008F2729" w:rsidRDefault="00CE5BF4">
      <w:pPr>
        <w:pStyle w:val="10"/>
        <w:numPr>
          <w:ilvl w:val="0"/>
          <w:numId w:val="12"/>
        </w:numPr>
      </w:pPr>
      <w:r>
        <w:rPr>
          <w:color w:val="333333"/>
          <w:sz w:val="20"/>
          <w:szCs w:val="20"/>
        </w:rPr>
        <w:t>картинка - изображение</w:t>
      </w:r>
    </w:p>
    <w:p w14:paraId="17B0C91A" w14:textId="77777777" w:rsidR="008F2729" w:rsidRDefault="00CE5BF4">
      <w:pPr>
        <w:pStyle w:val="10"/>
        <w:numPr>
          <w:ilvl w:val="0"/>
          <w:numId w:val="12"/>
        </w:numPr>
      </w:pPr>
      <w:r>
        <w:rPr>
          <w:color w:val="333333"/>
          <w:sz w:val="20"/>
          <w:szCs w:val="20"/>
        </w:rPr>
        <w:t xml:space="preserve">описание - </w:t>
      </w:r>
      <w:proofErr w:type="spellStart"/>
      <w:r>
        <w:rPr>
          <w:color w:val="333333"/>
          <w:sz w:val="20"/>
          <w:szCs w:val="20"/>
        </w:rPr>
        <w:t>html</w:t>
      </w:r>
      <w:proofErr w:type="spellEnd"/>
    </w:p>
    <w:p w14:paraId="741FA8B5" w14:textId="77777777" w:rsidR="008F2729" w:rsidRDefault="00CE5BF4">
      <w:pPr>
        <w:pStyle w:val="10"/>
        <w:contextualSpacing w:val="0"/>
        <w:rPr>
          <w:b/>
          <w:color w:val="333333"/>
          <w:sz w:val="24"/>
          <w:szCs w:val="24"/>
        </w:rPr>
      </w:pPr>
      <w:commentRangeStart w:id="10"/>
      <w:r>
        <w:rPr>
          <w:b/>
          <w:color w:val="333333"/>
          <w:sz w:val="24"/>
          <w:szCs w:val="24"/>
        </w:rPr>
        <w:t>Автор</w:t>
      </w:r>
      <w:commentRangeEnd w:id="10"/>
      <w:r w:rsidR="00943BF9">
        <w:rPr>
          <w:rStyle w:val="a7"/>
        </w:rPr>
        <w:commentReference w:id="10"/>
      </w:r>
      <w:r>
        <w:rPr>
          <w:b/>
          <w:color w:val="333333"/>
          <w:sz w:val="24"/>
          <w:szCs w:val="24"/>
        </w:rPr>
        <w:t>.</w:t>
      </w:r>
    </w:p>
    <w:p w14:paraId="7D9825C8" w14:textId="77777777" w:rsidR="008F2729" w:rsidRDefault="00CE5BF4">
      <w:pPr>
        <w:pStyle w:val="10"/>
        <w:contextualSpacing w:val="0"/>
        <w:rPr>
          <w:color w:val="333333"/>
          <w:sz w:val="20"/>
          <w:szCs w:val="20"/>
        </w:rPr>
      </w:pPr>
      <w:r>
        <w:rPr>
          <w:color w:val="333333"/>
          <w:sz w:val="20"/>
          <w:szCs w:val="20"/>
        </w:rPr>
        <w:t>Свойства:</w:t>
      </w:r>
    </w:p>
    <w:p w14:paraId="50EE5793" w14:textId="77777777" w:rsidR="008F2729" w:rsidRDefault="00CE5BF4">
      <w:pPr>
        <w:pStyle w:val="10"/>
        <w:numPr>
          <w:ilvl w:val="0"/>
          <w:numId w:val="10"/>
        </w:numPr>
      </w:pPr>
      <w:r>
        <w:rPr>
          <w:color w:val="333333"/>
          <w:sz w:val="20"/>
          <w:szCs w:val="20"/>
        </w:rPr>
        <w:t>название - ФИО, обязательное, многоязычное</w:t>
      </w:r>
    </w:p>
    <w:p w14:paraId="62A28E39" w14:textId="77777777" w:rsidR="008F2729" w:rsidRDefault="00CE5BF4">
      <w:pPr>
        <w:pStyle w:val="10"/>
        <w:numPr>
          <w:ilvl w:val="0"/>
          <w:numId w:val="10"/>
        </w:numPr>
      </w:pPr>
      <w:r>
        <w:rPr>
          <w:color w:val="333333"/>
          <w:sz w:val="20"/>
          <w:szCs w:val="20"/>
        </w:rPr>
        <w:t>язык - выбор языка, на котором пишет автор (может быть не выбран, значит любой)</w:t>
      </w:r>
    </w:p>
    <w:p w14:paraId="11370929" w14:textId="77777777" w:rsidR="008F2729" w:rsidRPr="00AA40B1" w:rsidRDefault="00CE5BF4">
      <w:pPr>
        <w:pStyle w:val="10"/>
        <w:contextualSpacing w:val="0"/>
        <w:rPr>
          <w:color w:val="333333"/>
          <w:sz w:val="20"/>
          <w:szCs w:val="20"/>
          <w:lang w:val="ru-RU"/>
        </w:rPr>
      </w:pPr>
      <w:r>
        <w:br w:type="page"/>
      </w:r>
    </w:p>
    <w:p w14:paraId="07672551" w14:textId="77777777" w:rsidR="008F2729" w:rsidRDefault="00CE5BF4">
      <w:pPr>
        <w:pStyle w:val="10"/>
        <w:contextualSpacing w:val="0"/>
        <w:rPr>
          <w:color w:val="2067B0"/>
          <w:sz w:val="20"/>
          <w:szCs w:val="20"/>
          <w:u w:val="single"/>
        </w:rPr>
      </w:pPr>
      <w:r>
        <w:rPr>
          <w:color w:val="333333"/>
          <w:sz w:val="20"/>
          <w:szCs w:val="20"/>
        </w:rPr>
        <w:lastRenderedPageBreak/>
        <w:t xml:space="preserve">Сайт </w:t>
      </w:r>
      <w:r>
        <w:fldChar w:fldCharType="begin"/>
      </w:r>
      <w:r>
        <w:instrText xml:space="preserve"> HYPERLINK "http://test.panor.ru/" </w:instrText>
      </w:r>
      <w:r>
        <w:fldChar w:fldCharType="separate"/>
      </w:r>
      <w:r>
        <w:rPr>
          <w:color w:val="2067B0"/>
          <w:sz w:val="20"/>
          <w:szCs w:val="20"/>
          <w:u w:val="single"/>
        </w:rPr>
        <w:t>http://test.panor.ru</w:t>
      </w:r>
    </w:p>
    <w:p w14:paraId="1B0F497A" w14:textId="77777777" w:rsidR="008F2729" w:rsidRDefault="00CE5BF4">
      <w:pPr>
        <w:pStyle w:val="10"/>
        <w:contextualSpacing w:val="0"/>
        <w:rPr>
          <w:b/>
          <w:color w:val="333333"/>
          <w:sz w:val="24"/>
          <w:szCs w:val="24"/>
        </w:rPr>
      </w:pPr>
      <w:r>
        <w:fldChar w:fldCharType="end"/>
      </w:r>
      <w:r>
        <w:rPr>
          <w:b/>
          <w:color w:val="333333"/>
          <w:sz w:val="24"/>
          <w:szCs w:val="24"/>
        </w:rPr>
        <w:t>Шапка.</w:t>
      </w:r>
    </w:p>
    <w:p w14:paraId="348297E0" w14:textId="77777777" w:rsidR="008F2729" w:rsidRDefault="00CE5BF4">
      <w:pPr>
        <w:pStyle w:val="10"/>
        <w:contextualSpacing w:val="0"/>
        <w:rPr>
          <w:color w:val="333333"/>
          <w:sz w:val="20"/>
          <w:szCs w:val="20"/>
        </w:rPr>
      </w:pPr>
      <w:r>
        <w:rPr>
          <w:color w:val="333333"/>
          <w:sz w:val="20"/>
          <w:szCs w:val="20"/>
        </w:rPr>
        <w:t xml:space="preserve">Логотип, контактные телефоны, кнопки Войти / Регистрация (для неавторизованных) и Личный кабинет / Выйти (для авторизованных). </w:t>
      </w:r>
      <w:commentRangeStart w:id="11"/>
      <w:r>
        <w:rPr>
          <w:color w:val="333333"/>
          <w:sz w:val="20"/>
          <w:szCs w:val="20"/>
        </w:rPr>
        <w:t xml:space="preserve">Заявка на подписку - форма, отправляется на почту (желательно где-то дополнительно сохранять). </w:t>
      </w:r>
      <w:commentRangeEnd w:id="11"/>
      <w:r w:rsidR="00981F77">
        <w:rPr>
          <w:rStyle w:val="a7"/>
        </w:rPr>
        <w:commentReference w:id="11"/>
      </w:r>
      <w:r>
        <w:rPr>
          <w:color w:val="333333"/>
          <w:sz w:val="20"/>
          <w:szCs w:val="20"/>
        </w:rPr>
        <w:t xml:space="preserve">Меню - двухуровневое, настраиваемое, например, журналы по темам </w:t>
      </w:r>
      <w:proofErr w:type="gramStart"/>
      <w:r>
        <w:rPr>
          <w:color w:val="333333"/>
          <w:sz w:val="20"/>
          <w:szCs w:val="20"/>
        </w:rPr>
        <w:t>- это</w:t>
      </w:r>
      <w:proofErr w:type="gramEnd"/>
      <w:r>
        <w:rPr>
          <w:color w:val="333333"/>
          <w:sz w:val="20"/>
          <w:szCs w:val="20"/>
        </w:rPr>
        <w:t xml:space="preserve"> категории. Корзина - при наведении показываются товары в корзине (подписки, выпуски, статьи). При клике - переход на страницу "Моя корзина".</w:t>
      </w:r>
    </w:p>
    <w:p w14:paraId="11093BF4" w14:textId="77777777" w:rsidR="008F2729" w:rsidRDefault="008F2729">
      <w:pPr>
        <w:pStyle w:val="10"/>
        <w:contextualSpacing w:val="0"/>
        <w:rPr>
          <w:color w:val="333333"/>
          <w:sz w:val="20"/>
          <w:szCs w:val="20"/>
        </w:rPr>
      </w:pPr>
    </w:p>
    <w:p w14:paraId="2A4DAF5F" w14:textId="77777777" w:rsidR="008F2729" w:rsidRDefault="00CE5BF4">
      <w:pPr>
        <w:pStyle w:val="10"/>
        <w:contextualSpacing w:val="0"/>
        <w:rPr>
          <w:b/>
          <w:color w:val="333333"/>
          <w:sz w:val="24"/>
          <w:szCs w:val="24"/>
        </w:rPr>
      </w:pPr>
      <w:r>
        <w:rPr>
          <w:b/>
          <w:color w:val="333333"/>
          <w:sz w:val="24"/>
          <w:szCs w:val="24"/>
        </w:rPr>
        <w:t>Футер.</w:t>
      </w:r>
    </w:p>
    <w:p w14:paraId="014D9E0A" w14:textId="77777777" w:rsidR="008F2729" w:rsidRDefault="00CE5BF4">
      <w:pPr>
        <w:pStyle w:val="10"/>
        <w:contextualSpacing w:val="0"/>
        <w:rPr>
          <w:color w:val="333333"/>
          <w:sz w:val="20"/>
          <w:szCs w:val="20"/>
        </w:rPr>
      </w:pPr>
      <w:r>
        <w:rPr>
          <w:color w:val="333333"/>
          <w:sz w:val="20"/>
          <w:szCs w:val="20"/>
        </w:rPr>
        <w:t xml:space="preserve">Логотип. Меню Список </w:t>
      </w:r>
      <w:proofErr w:type="spellStart"/>
      <w:proofErr w:type="gramStart"/>
      <w:r>
        <w:rPr>
          <w:color w:val="333333"/>
          <w:sz w:val="20"/>
          <w:szCs w:val="20"/>
        </w:rPr>
        <w:t>соц.сетей</w:t>
      </w:r>
      <w:proofErr w:type="spellEnd"/>
      <w:proofErr w:type="gramEnd"/>
      <w:r>
        <w:rPr>
          <w:color w:val="333333"/>
          <w:sz w:val="20"/>
          <w:szCs w:val="20"/>
        </w:rPr>
        <w:t xml:space="preserve"> (настраивается). Адрес, подписка, реклама (настраиваются). Наши партнеры (настраиваются).</w:t>
      </w:r>
    </w:p>
    <w:p w14:paraId="19B4A6E6" w14:textId="77777777" w:rsidR="008F2729" w:rsidRDefault="008F2729">
      <w:pPr>
        <w:pStyle w:val="10"/>
        <w:contextualSpacing w:val="0"/>
        <w:rPr>
          <w:color w:val="333333"/>
          <w:sz w:val="20"/>
          <w:szCs w:val="20"/>
        </w:rPr>
      </w:pPr>
    </w:p>
    <w:p w14:paraId="4273810D" w14:textId="77777777" w:rsidR="008F2729" w:rsidRDefault="00CE5BF4">
      <w:pPr>
        <w:pStyle w:val="10"/>
        <w:contextualSpacing w:val="0"/>
        <w:rPr>
          <w:b/>
          <w:color w:val="333333"/>
          <w:sz w:val="24"/>
          <w:szCs w:val="24"/>
        </w:rPr>
      </w:pPr>
      <w:r>
        <w:rPr>
          <w:b/>
          <w:color w:val="333333"/>
          <w:sz w:val="24"/>
          <w:szCs w:val="24"/>
        </w:rPr>
        <w:t>Главная.</w:t>
      </w:r>
    </w:p>
    <w:p w14:paraId="642A973D" w14:textId="0EF7175D" w:rsidR="008F2729" w:rsidRPr="00AA40B1" w:rsidRDefault="00CE5BF4">
      <w:pPr>
        <w:pStyle w:val="10"/>
        <w:contextualSpacing w:val="0"/>
        <w:rPr>
          <w:color w:val="333333"/>
          <w:sz w:val="20"/>
          <w:szCs w:val="20"/>
          <w:lang w:val="ru-RU"/>
        </w:rPr>
      </w:pPr>
      <w:r>
        <w:rPr>
          <w:color w:val="333333"/>
          <w:sz w:val="20"/>
          <w:szCs w:val="20"/>
        </w:rPr>
        <w:t xml:space="preserve">Форма для поиска. Поисковый запрос, где искать. Расширенный поиск - переход на страницу поиска. Журналы по </w:t>
      </w:r>
      <w:del w:id="12" w:author="Grigory" w:date="2018-12-04T19:59:00Z">
        <w:r w:rsidDel="0002712D">
          <w:rPr>
            <w:color w:val="333333"/>
            <w:sz w:val="20"/>
            <w:szCs w:val="20"/>
          </w:rPr>
          <w:delText xml:space="preserve">категориям </w:delText>
        </w:r>
      </w:del>
      <w:ins w:id="13" w:author="Grigory" w:date="2018-12-04T19:59:00Z">
        <w:r w:rsidR="0002712D">
          <w:rPr>
            <w:color w:val="333333"/>
            <w:sz w:val="20"/>
            <w:szCs w:val="20"/>
            <w:lang w:val="ru-RU"/>
          </w:rPr>
          <w:t>тематике</w:t>
        </w:r>
        <w:r w:rsidR="0002712D">
          <w:rPr>
            <w:color w:val="333333"/>
            <w:sz w:val="20"/>
            <w:szCs w:val="20"/>
          </w:rPr>
          <w:t xml:space="preserve"> </w:t>
        </w:r>
      </w:ins>
      <w:r>
        <w:rPr>
          <w:color w:val="333333"/>
          <w:sz w:val="20"/>
          <w:szCs w:val="20"/>
        </w:rPr>
        <w:t xml:space="preserve">- переход на страницу со списком </w:t>
      </w:r>
      <w:del w:id="14" w:author="Grigory" w:date="2018-12-04T20:00:00Z">
        <w:r w:rsidDel="0002712D">
          <w:rPr>
            <w:color w:val="333333"/>
            <w:sz w:val="20"/>
            <w:szCs w:val="20"/>
          </w:rPr>
          <w:delText>категорий</w:delText>
        </w:r>
      </w:del>
      <w:ins w:id="15" w:author="Grigory" w:date="2018-12-04T20:00:00Z">
        <w:r w:rsidR="0002712D">
          <w:rPr>
            <w:color w:val="333333"/>
            <w:sz w:val="20"/>
            <w:szCs w:val="20"/>
            <w:lang w:val="ru-RU"/>
          </w:rPr>
          <w:t>тем</w:t>
        </w:r>
      </w:ins>
      <w:r>
        <w:rPr>
          <w:color w:val="333333"/>
          <w:sz w:val="20"/>
          <w:szCs w:val="20"/>
        </w:rPr>
        <w:t>.</w:t>
      </w:r>
      <w:ins w:id="16" w:author="Grigory" w:date="2018-12-04T19:58:00Z">
        <w:r w:rsidR="0002712D">
          <w:rPr>
            <w:color w:val="333333"/>
            <w:sz w:val="20"/>
            <w:szCs w:val="20"/>
            <w:lang w:val="ru-RU"/>
          </w:rPr>
          <w:t xml:space="preserve"> Журналы по издательствам – переход на страницу </w:t>
        </w:r>
        <w:proofErr w:type="spellStart"/>
        <w:r w:rsidR="0002712D">
          <w:rPr>
            <w:color w:val="333333"/>
            <w:sz w:val="20"/>
            <w:szCs w:val="20"/>
            <w:lang w:val="ru-RU"/>
          </w:rPr>
          <w:t>сос</w:t>
        </w:r>
        <w:proofErr w:type="spellEnd"/>
        <w:r w:rsidR="0002712D">
          <w:rPr>
            <w:color w:val="333333"/>
            <w:sz w:val="20"/>
            <w:szCs w:val="20"/>
            <w:lang w:val="ru-RU"/>
          </w:rPr>
          <w:t xml:space="preserve"> писком издатель</w:t>
        </w:r>
      </w:ins>
      <w:ins w:id="17" w:author="Grigory" w:date="2018-12-04T19:59:00Z">
        <w:r w:rsidR="0002712D">
          <w:rPr>
            <w:color w:val="333333"/>
            <w:sz w:val="20"/>
            <w:szCs w:val="20"/>
            <w:lang w:val="ru-RU"/>
          </w:rPr>
          <w:t>ств.</w:t>
        </w:r>
      </w:ins>
      <w:ins w:id="18" w:author="Grigory" w:date="2018-12-04T20:03:00Z">
        <w:r w:rsidR="004E3055">
          <w:rPr>
            <w:color w:val="333333"/>
            <w:sz w:val="20"/>
            <w:szCs w:val="20"/>
            <w:lang w:val="ru-RU"/>
          </w:rPr>
          <w:t xml:space="preserve"> Журналы по алфавиту – переход на страницу со списком журналов.</w:t>
        </w:r>
      </w:ins>
    </w:p>
    <w:p w14:paraId="50F8FAA4" w14:textId="77777777" w:rsidR="008F2729" w:rsidRDefault="00CE5BF4">
      <w:pPr>
        <w:pStyle w:val="10"/>
        <w:contextualSpacing w:val="0"/>
        <w:rPr>
          <w:color w:val="333333"/>
          <w:sz w:val="20"/>
          <w:szCs w:val="20"/>
        </w:rPr>
      </w:pPr>
      <w:r>
        <w:rPr>
          <w:color w:val="333333"/>
          <w:sz w:val="20"/>
          <w:szCs w:val="20"/>
        </w:rPr>
        <w:t>Баннеры - настраиваются. Свойства: картинка, ссылка, название (многоязычное), привязка к языку (множественное), сортировка.</w:t>
      </w:r>
    </w:p>
    <w:p w14:paraId="7AB44C9A" w14:textId="77777777" w:rsidR="008F2729" w:rsidRPr="00E0061E" w:rsidRDefault="00CE5BF4">
      <w:pPr>
        <w:pStyle w:val="10"/>
        <w:contextualSpacing w:val="0"/>
        <w:rPr>
          <w:color w:val="333333"/>
          <w:sz w:val="20"/>
          <w:szCs w:val="20"/>
        </w:rPr>
      </w:pPr>
      <w:commentRangeStart w:id="19"/>
      <w:r w:rsidRPr="00E0061E">
        <w:rPr>
          <w:color w:val="333333"/>
          <w:sz w:val="20"/>
          <w:szCs w:val="20"/>
        </w:rPr>
        <w:t>Новые журналы - выпуски, с наибольшей датой выхода.</w:t>
      </w:r>
    </w:p>
    <w:p w14:paraId="71EBA6C7" w14:textId="1BFD0CE7" w:rsidR="008F2729" w:rsidRDefault="00CE5BF4">
      <w:pPr>
        <w:pStyle w:val="10"/>
        <w:contextualSpacing w:val="0"/>
        <w:rPr>
          <w:color w:val="333333"/>
          <w:sz w:val="20"/>
          <w:szCs w:val="20"/>
        </w:rPr>
      </w:pPr>
      <w:r w:rsidRPr="00E0061E">
        <w:rPr>
          <w:color w:val="333333"/>
          <w:sz w:val="20"/>
          <w:szCs w:val="20"/>
        </w:rPr>
        <w:t>Новые статьи - статьи, с наибольшей датой выхода.</w:t>
      </w:r>
      <w:commentRangeEnd w:id="19"/>
      <w:r w:rsidR="00E0061E">
        <w:rPr>
          <w:rStyle w:val="a7"/>
        </w:rPr>
        <w:commentReference w:id="19"/>
      </w:r>
      <w:r>
        <w:rPr>
          <w:color w:val="333333"/>
          <w:sz w:val="20"/>
          <w:szCs w:val="20"/>
        </w:rPr>
        <w:t xml:space="preserve"> </w:t>
      </w:r>
      <w:commentRangeStart w:id="20"/>
      <w:del w:id="21" w:author="Grigory" w:date="2018-12-04T19:59:00Z">
        <w:r w:rsidDel="0002712D">
          <w:rPr>
            <w:color w:val="333333"/>
            <w:sz w:val="20"/>
            <w:szCs w:val="20"/>
          </w:rPr>
          <w:delText>Журналы по темам - список категорий, при клике на категории в блок "Новые статьи" загружаются статьи с выбранной категорией.</w:delText>
        </w:r>
      </w:del>
      <w:commentRangeEnd w:id="20"/>
      <w:r w:rsidR="0002712D">
        <w:rPr>
          <w:rStyle w:val="a7"/>
        </w:rPr>
        <w:commentReference w:id="20"/>
      </w:r>
    </w:p>
    <w:p w14:paraId="786A23CA" w14:textId="7781A933" w:rsidR="008F2729" w:rsidRDefault="008F2729">
      <w:pPr>
        <w:pStyle w:val="10"/>
        <w:contextualSpacing w:val="0"/>
        <w:rPr>
          <w:ins w:id="22" w:author="Grigory" w:date="2018-12-04T20:13:00Z"/>
          <w:color w:val="333333"/>
          <w:sz w:val="20"/>
          <w:szCs w:val="20"/>
        </w:rPr>
      </w:pPr>
    </w:p>
    <w:p w14:paraId="44450B01" w14:textId="4F72DCFA" w:rsidR="003C52D0" w:rsidRPr="00AA40B1" w:rsidRDefault="003C52D0">
      <w:pPr>
        <w:pStyle w:val="10"/>
        <w:contextualSpacing w:val="0"/>
        <w:rPr>
          <w:ins w:id="23" w:author="Grigory" w:date="2018-12-04T20:13:00Z"/>
          <w:b/>
          <w:color w:val="333333"/>
          <w:sz w:val="24"/>
          <w:szCs w:val="24"/>
          <w:lang w:val="ru-RU"/>
        </w:rPr>
      </w:pPr>
      <w:ins w:id="24" w:author="Grigory" w:date="2018-12-04T20:13:00Z">
        <w:r w:rsidRPr="00AA40B1">
          <w:rPr>
            <w:b/>
            <w:color w:val="333333"/>
            <w:sz w:val="24"/>
            <w:szCs w:val="24"/>
            <w:lang w:val="ru-RU"/>
          </w:rPr>
          <w:t>Крошки/</w:t>
        </w:r>
        <w:r w:rsidRPr="00AA40B1">
          <w:rPr>
            <w:b/>
            <w:color w:val="333333"/>
            <w:sz w:val="24"/>
            <w:szCs w:val="24"/>
            <w:lang w:val="en-US"/>
          </w:rPr>
          <w:t>Crumbs</w:t>
        </w:r>
      </w:ins>
    </w:p>
    <w:p w14:paraId="3491ED25" w14:textId="2737EBBA" w:rsidR="00D61A8B" w:rsidRDefault="00D61A8B" w:rsidP="003C52D0">
      <w:pPr>
        <w:pStyle w:val="10"/>
        <w:contextualSpacing w:val="0"/>
        <w:rPr>
          <w:ins w:id="25" w:author="Grigory" w:date="2018-12-04T20:27:00Z"/>
          <w:color w:val="333333"/>
          <w:sz w:val="20"/>
          <w:szCs w:val="20"/>
          <w:lang w:val="ru-RU"/>
        </w:rPr>
      </w:pPr>
      <w:ins w:id="26" w:author="Grigory" w:date="2018-12-04T20:27:00Z">
        <w:r>
          <w:rPr>
            <w:color w:val="333333"/>
            <w:sz w:val="20"/>
            <w:szCs w:val="20"/>
            <w:lang w:val="ru-RU"/>
          </w:rPr>
          <w:t>Присутствуют везде</w:t>
        </w:r>
      </w:ins>
    </w:p>
    <w:p w14:paraId="72CD4978" w14:textId="7940588C" w:rsidR="003C52D0" w:rsidRDefault="003C52D0" w:rsidP="003C52D0">
      <w:pPr>
        <w:pStyle w:val="10"/>
        <w:contextualSpacing w:val="0"/>
        <w:rPr>
          <w:ins w:id="27" w:author="Grigory" w:date="2018-12-04T20:14:00Z"/>
          <w:color w:val="333333"/>
          <w:sz w:val="20"/>
          <w:szCs w:val="20"/>
          <w:lang w:val="ru-RU"/>
        </w:rPr>
      </w:pPr>
      <w:ins w:id="28" w:author="Grigory" w:date="2018-12-04T20:13:00Z">
        <w:r w:rsidRPr="003C52D0">
          <w:rPr>
            <w:color w:val="333333"/>
            <w:sz w:val="20"/>
            <w:szCs w:val="20"/>
            <w:lang w:val="ru-RU"/>
          </w:rPr>
          <w:t>Главная-&gt;</w:t>
        </w:r>
      </w:ins>
    </w:p>
    <w:p w14:paraId="34078ECB" w14:textId="77777777" w:rsidR="003C52D0" w:rsidRDefault="003C52D0" w:rsidP="003C52D0">
      <w:pPr>
        <w:pStyle w:val="10"/>
        <w:contextualSpacing w:val="0"/>
        <w:rPr>
          <w:ins w:id="29" w:author="Grigory" w:date="2018-12-04T20:14:00Z"/>
          <w:color w:val="333333"/>
          <w:sz w:val="20"/>
          <w:szCs w:val="20"/>
          <w:lang w:val="ru-RU"/>
        </w:rPr>
      </w:pPr>
      <w:commentRangeStart w:id="30"/>
      <w:ins w:id="31" w:author="Grigory" w:date="2018-12-04T20:13:00Z">
        <w:r w:rsidRPr="003C52D0">
          <w:rPr>
            <w:color w:val="333333"/>
            <w:sz w:val="20"/>
            <w:szCs w:val="20"/>
            <w:lang w:val="ru-RU"/>
          </w:rPr>
          <w:t>(темы ИЛИ издательства)</w:t>
        </w:r>
        <w:proofErr w:type="gramStart"/>
        <w:r w:rsidRPr="003C52D0">
          <w:rPr>
            <w:color w:val="333333"/>
            <w:sz w:val="20"/>
            <w:szCs w:val="20"/>
            <w:lang w:val="ru-RU"/>
          </w:rPr>
          <w:t>/(</w:t>
        </w:r>
        <w:proofErr w:type="gramEnd"/>
        <w:r w:rsidRPr="003C52D0">
          <w:rPr>
            <w:color w:val="333333"/>
            <w:sz w:val="20"/>
            <w:szCs w:val="20"/>
            <w:lang w:val="ru-RU"/>
          </w:rPr>
          <w:t>тема ИЛИ издательство)/Журналы по алфавиту-&gt;</w:t>
        </w:r>
      </w:ins>
      <w:commentRangeEnd w:id="30"/>
      <w:ins w:id="32" w:author="Grigory" w:date="2018-12-04T20:14:00Z">
        <w:r>
          <w:rPr>
            <w:rStyle w:val="a7"/>
          </w:rPr>
          <w:commentReference w:id="30"/>
        </w:r>
      </w:ins>
    </w:p>
    <w:p w14:paraId="1AC5ABE8" w14:textId="77777777" w:rsidR="003C52D0" w:rsidRDefault="003C52D0" w:rsidP="003C52D0">
      <w:pPr>
        <w:pStyle w:val="10"/>
        <w:contextualSpacing w:val="0"/>
        <w:rPr>
          <w:ins w:id="33" w:author="Grigory" w:date="2018-12-04T20:16:00Z"/>
          <w:color w:val="333333"/>
          <w:sz w:val="20"/>
          <w:szCs w:val="20"/>
          <w:lang w:val="ru-RU"/>
        </w:rPr>
      </w:pPr>
      <w:ins w:id="34" w:author="Grigory" w:date="2018-12-04T20:13:00Z">
        <w:r w:rsidRPr="003C52D0">
          <w:rPr>
            <w:color w:val="333333"/>
            <w:sz w:val="20"/>
            <w:szCs w:val="20"/>
            <w:lang w:val="ru-RU"/>
          </w:rPr>
          <w:t>журналы</w:t>
        </w:r>
        <w:proofErr w:type="gramStart"/>
        <w:r w:rsidRPr="003C52D0">
          <w:rPr>
            <w:color w:val="333333"/>
            <w:sz w:val="20"/>
            <w:szCs w:val="20"/>
            <w:lang w:val="ru-RU"/>
          </w:rPr>
          <w:t>-&gt;Название</w:t>
        </w:r>
        <w:proofErr w:type="gramEnd"/>
        <w:r w:rsidRPr="003C52D0">
          <w:rPr>
            <w:color w:val="333333"/>
            <w:sz w:val="20"/>
            <w:szCs w:val="20"/>
            <w:lang w:val="ru-RU"/>
          </w:rPr>
          <w:t xml:space="preserve"> журнала</w:t>
        </w:r>
      </w:ins>
      <w:ins w:id="35" w:author="Grigory" w:date="2018-12-04T20:16:00Z">
        <w:r>
          <w:rPr>
            <w:color w:val="333333"/>
            <w:sz w:val="20"/>
            <w:szCs w:val="20"/>
            <w:lang w:val="ru-RU"/>
          </w:rPr>
          <w:t>-</w:t>
        </w:r>
      </w:ins>
      <w:ins w:id="36" w:author="Grigory" w:date="2018-12-04T20:13:00Z">
        <w:r w:rsidRPr="003C52D0">
          <w:rPr>
            <w:color w:val="333333"/>
            <w:sz w:val="20"/>
            <w:szCs w:val="20"/>
            <w:lang w:val="ru-RU"/>
          </w:rPr>
          <w:t xml:space="preserve">&gt;№3.2010 </w:t>
        </w:r>
      </w:ins>
    </w:p>
    <w:p w14:paraId="1272CBE8" w14:textId="77777777" w:rsidR="003C52D0" w:rsidRDefault="003C52D0" w:rsidP="003C52D0">
      <w:pPr>
        <w:pStyle w:val="10"/>
        <w:contextualSpacing w:val="0"/>
        <w:rPr>
          <w:ins w:id="37" w:author="Grigory" w:date="2018-12-04T20:16:00Z"/>
          <w:color w:val="333333"/>
          <w:sz w:val="20"/>
          <w:szCs w:val="20"/>
          <w:lang w:val="ru-RU"/>
        </w:rPr>
      </w:pPr>
      <w:commentRangeStart w:id="38"/>
      <w:ins w:id="39" w:author="Grigory" w:date="2018-12-04T20:13:00Z">
        <w:r w:rsidRPr="003C52D0">
          <w:rPr>
            <w:color w:val="333333"/>
            <w:sz w:val="20"/>
            <w:szCs w:val="20"/>
            <w:lang w:val="ru-RU"/>
          </w:rPr>
          <w:t xml:space="preserve">ИЛИ (Свежий номер при выборе </w:t>
        </w:r>
        <w:proofErr w:type="spellStart"/>
        <w:r w:rsidRPr="003C52D0">
          <w:rPr>
            <w:color w:val="333333"/>
            <w:sz w:val="20"/>
            <w:szCs w:val="20"/>
            <w:lang w:val="ru-RU"/>
          </w:rPr>
          <w:t>соответ-го</w:t>
        </w:r>
        <w:proofErr w:type="spellEnd"/>
        <w:r w:rsidRPr="003C52D0">
          <w:rPr>
            <w:color w:val="333333"/>
            <w:sz w:val="20"/>
            <w:szCs w:val="20"/>
            <w:lang w:val="ru-RU"/>
          </w:rPr>
          <w:t xml:space="preserve"> пункта)-&gt;</w:t>
        </w:r>
      </w:ins>
      <w:commentRangeEnd w:id="38"/>
      <w:ins w:id="40" w:author="Grigory" w:date="2018-12-04T20:16:00Z">
        <w:r>
          <w:rPr>
            <w:rStyle w:val="a7"/>
          </w:rPr>
          <w:commentReference w:id="38"/>
        </w:r>
      </w:ins>
    </w:p>
    <w:p w14:paraId="55ABD53A" w14:textId="2C60A3A5" w:rsidR="003C52D0" w:rsidRPr="003C52D0" w:rsidRDefault="003C52D0" w:rsidP="003C52D0">
      <w:pPr>
        <w:pStyle w:val="10"/>
        <w:contextualSpacing w:val="0"/>
        <w:rPr>
          <w:ins w:id="41" w:author="Grigory" w:date="2018-12-04T20:13:00Z"/>
          <w:color w:val="333333"/>
          <w:sz w:val="20"/>
          <w:szCs w:val="20"/>
          <w:lang w:val="ru-RU"/>
        </w:rPr>
      </w:pPr>
      <w:ins w:id="42" w:author="Grigory" w:date="2018-12-04T20:13:00Z">
        <w:r w:rsidRPr="003C52D0">
          <w:rPr>
            <w:color w:val="333333"/>
            <w:sz w:val="20"/>
            <w:szCs w:val="20"/>
            <w:lang w:val="ru-RU"/>
          </w:rPr>
          <w:t>Название статьи</w:t>
        </w:r>
      </w:ins>
    </w:p>
    <w:p w14:paraId="3C1FFDE5" w14:textId="77777777" w:rsidR="003C52D0" w:rsidRPr="003C52D0" w:rsidRDefault="003C52D0" w:rsidP="003C52D0">
      <w:pPr>
        <w:pStyle w:val="10"/>
        <w:contextualSpacing w:val="0"/>
        <w:rPr>
          <w:ins w:id="43" w:author="Grigory" w:date="2018-12-04T20:13:00Z"/>
          <w:color w:val="333333"/>
          <w:sz w:val="20"/>
          <w:szCs w:val="20"/>
          <w:lang w:val="ru-RU"/>
        </w:rPr>
      </w:pPr>
      <w:ins w:id="44" w:author="Grigory" w:date="2018-12-04T20:13:00Z">
        <w:r w:rsidRPr="003C52D0">
          <w:rPr>
            <w:color w:val="333333"/>
            <w:sz w:val="20"/>
            <w:szCs w:val="20"/>
            <w:lang w:val="ru-RU"/>
          </w:rPr>
          <w:t>Все, что в скобках, исчезает при переходе в любую другую часть структуры, которая не в скобках.</w:t>
        </w:r>
      </w:ins>
    </w:p>
    <w:p w14:paraId="325BFC48" w14:textId="77777777" w:rsidR="003C52D0" w:rsidRPr="003C52D0" w:rsidRDefault="003C52D0" w:rsidP="003C52D0">
      <w:pPr>
        <w:pStyle w:val="10"/>
        <w:contextualSpacing w:val="0"/>
        <w:rPr>
          <w:ins w:id="45" w:author="Grigory" w:date="2018-12-04T20:13:00Z"/>
          <w:color w:val="333333"/>
          <w:sz w:val="20"/>
          <w:szCs w:val="20"/>
          <w:lang w:val="ru-RU"/>
        </w:rPr>
      </w:pPr>
    </w:p>
    <w:p w14:paraId="0DEA1194" w14:textId="77777777" w:rsidR="003C52D0" w:rsidRPr="003C52D0" w:rsidRDefault="003C52D0" w:rsidP="003C52D0">
      <w:pPr>
        <w:pStyle w:val="10"/>
        <w:contextualSpacing w:val="0"/>
        <w:rPr>
          <w:ins w:id="46" w:author="Grigory" w:date="2018-12-04T20:13:00Z"/>
          <w:color w:val="333333"/>
          <w:sz w:val="20"/>
          <w:szCs w:val="20"/>
          <w:lang w:val="ru-RU"/>
        </w:rPr>
      </w:pPr>
      <w:ins w:id="47" w:author="Grigory" w:date="2018-12-04T20:13:00Z">
        <w:r w:rsidRPr="003C52D0">
          <w:rPr>
            <w:color w:val="333333"/>
            <w:sz w:val="20"/>
            <w:szCs w:val="20"/>
            <w:lang w:val="ru-RU"/>
          </w:rPr>
          <w:t>Примеры:</w:t>
        </w:r>
      </w:ins>
    </w:p>
    <w:p w14:paraId="67B10FD0" w14:textId="77777777" w:rsidR="003C52D0" w:rsidRPr="003C52D0" w:rsidRDefault="003C52D0" w:rsidP="003C52D0">
      <w:pPr>
        <w:pStyle w:val="10"/>
        <w:contextualSpacing w:val="0"/>
        <w:rPr>
          <w:ins w:id="48" w:author="Grigory" w:date="2018-12-04T20:13:00Z"/>
          <w:color w:val="333333"/>
          <w:sz w:val="20"/>
          <w:szCs w:val="20"/>
          <w:lang w:val="ru-RU"/>
        </w:rPr>
      </w:pPr>
      <w:ins w:id="49" w:author="Grigory" w:date="2018-12-04T20:13:00Z">
        <w:r w:rsidRPr="003C52D0">
          <w:rPr>
            <w:color w:val="333333"/>
            <w:sz w:val="20"/>
            <w:szCs w:val="20"/>
            <w:lang w:val="ru-RU"/>
          </w:rPr>
          <w:t>Главная</w:t>
        </w:r>
        <w:proofErr w:type="gramStart"/>
        <w:r w:rsidRPr="003C52D0">
          <w:rPr>
            <w:color w:val="333333"/>
            <w:sz w:val="20"/>
            <w:szCs w:val="20"/>
            <w:lang w:val="ru-RU"/>
          </w:rPr>
          <w:t>-&gt;Журналы</w:t>
        </w:r>
        <w:proofErr w:type="gramEnd"/>
        <w:r w:rsidRPr="003C52D0">
          <w:rPr>
            <w:color w:val="333333"/>
            <w:sz w:val="20"/>
            <w:szCs w:val="20"/>
            <w:lang w:val="ru-RU"/>
          </w:rPr>
          <w:t>-&gt;Главный Механик-&gt;Свежий номер</w:t>
        </w:r>
      </w:ins>
    </w:p>
    <w:p w14:paraId="0EB88F7C" w14:textId="6133EC87" w:rsidR="003C52D0" w:rsidRPr="003C52D0" w:rsidRDefault="003C52D0" w:rsidP="003C52D0">
      <w:pPr>
        <w:pStyle w:val="10"/>
        <w:contextualSpacing w:val="0"/>
        <w:rPr>
          <w:ins w:id="50" w:author="Grigory" w:date="2018-12-04T20:13:00Z"/>
          <w:color w:val="333333"/>
          <w:sz w:val="20"/>
          <w:szCs w:val="20"/>
          <w:lang w:val="ru-RU"/>
        </w:rPr>
      </w:pPr>
      <w:ins w:id="51" w:author="Grigory" w:date="2018-12-04T20:13:00Z">
        <w:r w:rsidRPr="003C52D0">
          <w:rPr>
            <w:color w:val="333333"/>
            <w:sz w:val="20"/>
            <w:szCs w:val="20"/>
            <w:lang w:val="ru-RU"/>
          </w:rPr>
          <w:t>Главная</w:t>
        </w:r>
        <w:proofErr w:type="gramStart"/>
        <w:r w:rsidRPr="003C52D0">
          <w:rPr>
            <w:color w:val="333333"/>
            <w:sz w:val="20"/>
            <w:szCs w:val="20"/>
            <w:lang w:val="ru-RU"/>
          </w:rPr>
          <w:t>-&gt;Журналы</w:t>
        </w:r>
        <w:proofErr w:type="gramEnd"/>
        <w:r w:rsidRPr="003C52D0">
          <w:rPr>
            <w:color w:val="333333"/>
            <w:sz w:val="20"/>
            <w:szCs w:val="20"/>
            <w:lang w:val="ru-RU"/>
          </w:rPr>
          <w:t>-&gt;Главный Механик-&gt;№</w:t>
        </w:r>
      </w:ins>
      <w:ins w:id="52" w:author="Grigory" w:date="2018-12-04T20:17:00Z">
        <w:r>
          <w:rPr>
            <w:color w:val="333333"/>
            <w:sz w:val="20"/>
            <w:szCs w:val="20"/>
            <w:lang w:val="ru-RU"/>
          </w:rPr>
          <w:t>12</w:t>
        </w:r>
      </w:ins>
      <w:ins w:id="53" w:author="Grigory" w:date="2018-12-04T20:13:00Z">
        <w:r w:rsidRPr="003C52D0">
          <w:rPr>
            <w:color w:val="333333"/>
            <w:sz w:val="20"/>
            <w:szCs w:val="20"/>
            <w:lang w:val="ru-RU"/>
          </w:rPr>
          <w:t>/2018-&gt;</w:t>
        </w:r>
        <w:commentRangeStart w:id="54"/>
        <w:r w:rsidRPr="003C52D0">
          <w:rPr>
            <w:color w:val="333333"/>
            <w:sz w:val="20"/>
            <w:szCs w:val="20"/>
            <w:lang w:val="ru-RU"/>
          </w:rPr>
          <w:t xml:space="preserve">Применение метода наплавки при </w:t>
        </w:r>
        <w:proofErr w:type="spellStart"/>
        <w:r w:rsidRPr="003C52D0">
          <w:rPr>
            <w:color w:val="333333"/>
            <w:sz w:val="20"/>
            <w:szCs w:val="20"/>
            <w:lang w:val="ru-RU"/>
          </w:rPr>
          <w:t>ремон</w:t>
        </w:r>
        <w:proofErr w:type="spellEnd"/>
        <w:r w:rsidRPr="003C52D0">
          <w:rPr>
            <w:color w:val="333333"/>
            <w:sz w:val="20"/>
            <w:szCs w:val="20"/>
            <w:lang w:val="ru-RU"/>
          </w:rPr>
          <w:t>...</w:t>
        </w:r>
      </w:ins>
      <w:commentRangeEnd w:id="54"/>
      <w:ins w:id="55" w:author="Grigory" w:date="2018-12-04T20:17:00Z">
        <w:r>
          <w:rPr>
            <w:rStyle w:val="a7"/>
          </w:rPr>
          <w:commentReference w:id="54"/>
        </w:r>
      </w:ins>
    </w:p>
    <w:p w14:paraId="59653142" w14:textId="77777777" w:rsidR="003C52D0" w:rsidRPr="003C52D0" w:rsidRDefault="003C52D0" w:rsidP="003C52D0">
      <w:pPr>
        <w:pStyle w:val="10"/>
        <w:contextualSpacing w:val="0"/>
        <w:rPr>
          <w:ins w:id="56" w:author="Grigory" w:date="2018-12-04T20:13:00Z"/>
          <w:color w:val="333333"/>
          <w:sz w:val="20"/>
          <w:szCs w:val="20"/>
          <w:lang w:val="ru-RU"/>
        </w:rPr>
      </w:pPr>
      <w:ins w:id="57" w:author="Grigory" w:date="2018-12-04T20:13:00Z">
        <w:r w:rsidRPr="003C52D0">
          <w:rPr>
            <w:color w:val="333333"/>
            <w:sz w:val="20"/>
            <w:szCs w:val="20"/>
            <w:lang w:val="ru-RU"/>
          </w:rPr>
          <w:t>Главная</w:t>
        </w:r>
        <w:proofErr w:type="gramStart"/>
        <w:r w:rsidRPr="003C52D0">
          <w:rPr>
            <w:color w:val="333333"/>
            <w:sz w:val="20"/>
            <w:szCs w:val="20"/>
            <w:lang w:val="ru-RU"/>
          </w:rPr>
          <w:t>-&gt;Журналы</w:t>
        </w:r>
        <w:proofErr w:type="gramEnd"/>
        <w:r w:rsidRPr="003C52D0">
          <w:rPr>
            <w:color w:val="333333"/>
            <w:sz w:val="20"/>
            <w:szCs w:val="20"/>
            <w:lang w:val="ru-RU"/>
          </w:rPr>
          <w:t xml:space="preserve"> по темам-&gt;Промышленность</w:t>
        </w:r>
      </w:ins>
    </w:p>
    <w:p w14:paraId="1A1F8712" w14:textId="77777777" w:rsidR="003C52D0" w:rsidRPr="003C52D0" w:rsidRDefault="003C52D0" w:rsidP="003C52D0">
      <w:pPr>
        <w:pStyle w:val="10"/>
        <w:contextualSpacing w:val="0"/>
        <w:rPr>
          <w:ins w:id="58" w:author="Grigory" w:date="2018-12-04T20:13:00Z"/>
          <w:color w:val="333333"/>
          <w:sz w:val="20"/>
          <w:szCs w:val="20"/>
          <w:lang w:val="ru-RU"/>
        </w:rPr>
      </w:pPr>
      <w:ins w:id="59" w:author="Grigory" w:date="2018-12-04T20:13:00Z">
        <w:r w:rsidRPr="003C52D0">
          <w:rPr>
            <w:color w:val="333333"/>
            <w:sz w:val="20"/>
            <w:szCs w:val="20"/>
            <w:lang w:val="ru-RU"/>
          </w:rPr>
          <w:t>Главная</w:t>
        </w:r>
        <w:proofErr w:type="gramStart"/>
        <w:r w:rsidRPr="003C52D0">
          <w:rPr>
            <w:color w:val="333333"/>
            <w:sz w:val="20"/>
            <w:szCs w:val="20"/>
            <w:lang w:val="ru-RU"/>
          </w:rPr>
          <w:t>-&gt;Журналы</w:t>
        </w:r>
        <w:proofErr w:type="gramEnd"/>
        <w:r w:rsidRPr="003C52D0">
          <w:rPr>
            <w:color w:val="333333"/>
            <w:sz w:val="20"/>
            <w:szCs w:val="20"/>
            <w:lang w:val="ru-RU"/>
          </w:rPr>
          <w:t xml:space="preserve"> по издательствам-&gt;</w:t>
        </w:r>
        <w:proofErr w:type="spellStart"/>
        <w:r w:rsidRPr="003C52D0">
          <w:rPr>
            <w:color w:val="333333"/>
            <w:sz w:val="20"/>
            <w:szCs w:val="20"/>
            <w:lang w:val="ru-RU"/>
          </w:rPr>
          <w:t>Промиздат</w:t>
        </w:r>
        <w:proofErr w:type="spellEnd"/>
      </w:ins>
    </w:p>
    <w:p w14:paraId="04943612" w14:textId="468D8C10" w:rsidR="003C52D0" w:rsidRPr="00AA40B1" w:rsidRDefault="003C52D0" w:rsidP="003C52D0">
      <w:pPr>
        <w:pStyle w:val="10"/>
        <w:contextualSpacing w:val="0"/>
        <w:rPr>
          <w:ins w:id="60" w:author="Grigory" w:date="2018-12-04T20:13:00Z"/>
          <w:color w:val="333333"/>
          <w:sz w:val="20"/>
          <w:szCs w:val="20"/>
          <w:lang w:val="ru-RU"/>
        </w:rPr>
      </w:pPr>
      <w:ins w:id="61" w:author="Grigory" w:date="2018-12-04T20:13:00Z">
        <w:r w:rsidRPr="003C52D0">
          <w:rPr>
            <w:color w:val="333333"/>
            <w:sz w:val="20"/>
            <w:szCs w:val="20"/>
            <w:lang w:val="ru-RU"/>
          </w:rPr>
          <w:t>Главная</w:t>
        </w:r>
        <w:proofErr w:type="gramStart"/>
        <w:r w:rsidRPr="003C52D0">
          <w:rPr>
            <w:color w:val="333333"/>
            <w:sz w:val="20"/>
            <w:szCs w:val="20"/>
            <w:lang w:val="ru-RU"/>
          </w:rPr>
          <w:t>-&gt;Журналы</w:t>
        </w:r>
        <w:proofErr w:type="gramEnd"/>
        <w:r w:rsidRPr="003C52D0">
          <w:rPr>
            <w:color w:val="333333"/>
            <w:sz w:val="20"/>
            <w:szCs w:val="20"/>
            <w:lang w:val="ru-RU"/>
          </w:rPr>
          <w:t xml:space="preserve"> по алфавиту</w:t>
        </w:r>
      </w:ins>
    </w:p>
    <w:p w14:paraId="246A47D7" w14:textId="77777777" w:rsidR="003C52D0" w:rsidRDefault="003C52D0">
      <w:pPr>
        <w:pStyle w:val="10"/>
        <w:contextualSpacing w:val="0"/>
        <w:rPr>
          <w:color w:val="333333"/>
          <w:sz w:val="20"/>
          <w:szCs w:val="20"/>
        </w:rPr>
      </w:pPr>
    </w:p>
    <w:p w14:paraId="1AEBF432" w14:textId="77777777" w:rsidR="008F2729" w:rsidRPr="004E3055" w:rsidRDefault="00CE5BF4">
      <w:pPr>
        <w:pStyle w:val="10"/>
        <w:contextualSpacing w:val="0"/>
        <w:rPr>
          <w:b/>
          <w:color w:val="333333"/>
          <w:sz w:val="24"/>
          <w:szCs w:val="24"/>
          <w:lang w:val="ru-RU"/>
        </w:rPr>
      </w:pPr>
      <w:r>
        <w:rPr>
          <w:b/>
          <w:color w:val="333333"/>
          <w:sz w:val="24"/>
          <w:szCs w:val="24"/>
        </w:rPr>
        <w:t>Журналы по алфавиту.</w:t>
      </w:r>
    </w:p>
    <w:p w14:paraId="3B069821" w14:textId="1C33390A" w:rsidR="004E3055" w:rsidRDefault="004E3055">
      <w:pPr>
        <w:pStyle w:val="10"/>
        <w:contextualSpacing w:val="0"/>
        <w:rPr>
          <w:ins w:id="62" w:author="Grigory" w:date="2018-12-04T20:06:00Z"/>
          <w:color w:val="333333"/>
          <w:sz w:val="20"/>
          <w:szCs w:val="20"/>
          <w:lang w:val="ru-RU"/>
        </w:rPr>
      </w:pPr>
      <w:ins w:id="63" w:author="Grigory" w:date="2018-12-04T20:04:00Z">
        <w:r>
          <w:rPr>
            <w:color w:val="333333"/>
            <w:sz w:val="20"/>
            <w:szCs w:val="20"/>
            <w:lang w:val="ru-RU"/>
          </w:rPr>
          <w:t>Форма для поиска: ключевое слово, всплывающий список</w:t>
        </w:r>
      </w:ins>
      <w:ins w:id="64" w:author="Grigory" w:date="2018-12-04T20:05:00Z">
        <w:r>
          <w:rPr>
            <w:color w:val="333333"/>
            <w:sz w:val="20"/>
            <w:szCs w:val="20"/>
            <w:lang w:val="ru-RU"/>
          </w:rPr>
          <w:t xml:space="preserve"> «буквы» (фильтр по букве), всплывающий список «тематика» (фильтр по тематике).</w:t>
        </w:r>
      </w:ins>
      <w:ins w:id="65" w:author="Grigory" w:date="2018-12-04T20:07:00Z">
        <w:r>
          <w:rPr>
            <w:color w:val="333333"/>
            <w:sz w:val="20"/>
            <w:szCs w:val="20"/>
            <w:lang w:val="ru-RU"/>
          </w:rPr>
          <w:t xml:space="preserve"> Разместить это здесь:</w:t>
        </w:r>
      </w:ins>
    </w:p>
    <w:p w14:paraId="2755D623" w14:textId="4C5B0365" w:rsidR="004E3055" w:rsidRPr="00AA40B1" w:rsidRDefault="004E3055">
      <w:pPr>
        <w:pStyle w:val="10"/>
        <w:contextualSpacing w:val="0"/>
        <w:rPr>
          <w:ins w:id="66" w:author="Grigory" w:date="2018-12-04T20:04:00Z"/>
          <w:color w:val="333333"/>
          <w:sz w:val="20"/>
          <w:szCs w:val="20"/>
          <w:lang w:val="ru-RU"/>
        </w:rPr>
      </w:pPr>
      <w:ins w:id="67" w:author="Grigory" w:date="2018-12-04T20:06:00Z">
        <w:r w:rsidRPr="004E3055">
          <w:rPr>
            <w:noProof/>
          </w:rPr>
          <w:drawing>
            <wp:inline distT="0" distB="0" distL="0" distR="0" wp14:anchorId="5A9E10E8" wp14:editId="4246468E">
              <wp:extent cx="5733415" cy="39179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91795"/>
                      </a:xfrm>
                      <a:prstGeom prst="rect">
                        <a:avLst/>
                      </a:prstGeom>
                    </pic:spPr>
                  </pic:pic>
                </a:graphicData>
              </a:graphic>
            </wp:inline>
          </w:drawing>
        </w:r>
      </w:ins>
    </w:p>
    <w:p w14:paraId="6903E6B9" w14:textId="3847F173" w:rsidR="008F2729" w:rsidRDefault="00CE5BF4">
      <w:pPr>
        <w:pStyle w:val="10"/>
        <w:contextualSpacing w:val="0"/>
        <w:rPr>
          <w:color w:val="333333"/>
          <w:sz w:val="20"/>
          <w:szCs w:val="20"/>
        </w:rPr>
      </w:pPr>
      <w:r>
        <w:rPr>
          <w:color w:val="333333"/>
          <w:sz w:val="20"/>
          <w:szCs w:val="20"/>
        </w:rPr>
        <w:t xml:space="preserve">Форма для поиска, аналогичная форме </w:t>
      </w:r>
      <w:proofErr w:type="gramStart"/>
      <w:r>
        <w:rPr>
          <w:color w:val="333333"/>
          <w:sz w:val="20"/>
          <w:szCs w:val="20"/>
        </w:rPr>
        <w:t>со странице</w:t>
      </w:r>
      <w:proofErr w:type="gramEnd"/>
      <w:r>
        <w:rPr>
          <w:color w:val="333333"/>
          <w:sz w:val="20"/>
          <w:szCs w:val="20"/>
        </w:rPr>
        <w:t xml:space="preserve"> поиска.</w:t>
      </w:r>
    </w:p>
    <w:p w14:paraId="55B728C3" w14:textId="77777777" w:rsidR="008F2729" w:rsidRDefault="00CE5BF4">
      <w:pPr>
        <w:pStyle w:val="10"/>
        <w:contextualSpacing w:val="0"/>
        <w:rPr>
          <w:color w:val="333333"/>
          <w:sz w:val="20"/>
          <w:szCs w:val="20"/>
        </w:rPr>
      </w:pPr>
      <w:r>
        <w:rPr>
          <w:color w:val="333333"/>
          <w:sz w:val="20"/>
          <w:szCs w:val="20"/>
        </w:rPr>
        <w:t xml:space="preserve">Список журналов. Сортировка (по названию, по дате). Кнопки переключения отображения (список, плитка). На каждом превью журнала есть </w:t>
      </w:r>
      <w:proofErr w:type="spellStart"/>
      <w:r>
        <w:rPr>
          <w:color w:val="333333"/>
          <w:sz w:val="20"/>
          <w:szCs w:val="20"/>
        </w:rPr>
        <w:t>чекбокс</w:t>
      </w:r>
      <w:proofErr w:type="spellEnd"/>
      <w:r>
        <w:rPr>
          <w:color w:val="333333"/>
          <w:sz w:val="20"/>
          <w:szCs w:val="20"/>
        </w:rPr>
        <w:t xml:space="preserve">, список выпусков (при нажатии на "Перейти" открывается выбранный выпуск), получить доступ (переход на страницу журнала с открытой вкладкой "Подписка"). </w:t>
      </w:r>
    </w:p>
    <w:p w14:paraId="6EA3ADB5" w14:textId="635521B7" w:rsidR="008F2729" w:rsidRDefault="00CE5BF4">
      <w:pPr>
        <w:pStyle w:val="10"/>
        <w:contextualSpacing w:val="0"/>
        <w:rPr>
          <w:color w:val="333333"/>
          <w:sz w:val="20"/>
          <w:szCs w:val="20"/>
        </w:rPr>
      </w:pPr>
      <w:r>
        <w:rPr>
          <w:color w:val="333333"/>
          <w:sz w:val="20"/>
          <w:szCs w:val="20"/>
        </w:rPr>
        <w:lastRenderedPageBreak/>
        <w:t xml:space="preserve">Справа блок "Действия с выбранными". Получить доступ - если отмечен один журнал, то переход на вкладку "Подписка". В избранное - добавление в избранное. Рекомендовать - отправка на введенный </w:t>
      </w:r>
      <w:proofErr w:type="spellStart"/>
      <w:r>
        <w:rPr>
          <w:color w:val="333333"/>
          <w:sz w:val="20"/>
          <w:szCs w:val="20"/>
        </w:rPr>
        <w:t>email</w:t>
      </w:r>
      <w:proofErr w:type="spellEnd"/>
      <w:r>
        <w:rPr>
          <w:color w:val="333333"/>
          <w:sz w:val="20"/>
          <w:szCs w:val="20"/>
        </w:rPr>
        <w:t xml:space="preserve"> ссылок на отмеченные журналы. Цитировать - вывод текста с информацией о выбранных элементах, при нажатии на "Копировать" происходит копирование в буфер обмена. </w:t>
      </w:r>
      <w:commentRangeStart w:id="68"/>
      <w:r>
        <w:rPr>
          <w:color w:val="333333"/>
          <w:sz w:val="20"/>
          <w:szCs w:val="20"/>
        </w:rPr>
        <w:t>Внизу пагинация</w:t>
      </w:r>
      <w:commentRangeEnd w:id="68"/>
      <w:r w:rsidR="003C52D0">
        <w:rPr>
          <w:rStyle w:val="a7"/>
        </w:rPr>
        <w:commentReference w:id="68"/>
      </w:r>
      <w:del w:id="69" w:author="Grigory" w:date="2018-12-04T20:08:00Z">
        <w:r w:rsidDel="003C52D0">
          <w:rPr>
            <w:color w:val="333333"/>
            <w:sz w:val="20"/>
            <w:szCs w:val="20"/>
          </w:rPr>
          <w:delText xml:space="preserve">. </w:delText>
        </w:r>
        <w:commentRangeStart w:id="70"/>
        <w:r w:rsidDel="003C52D0">
          <w:rPr>
            <w:color w:val="333333"/>
            <w:sz w:val="20"/>
            <w:szCs w:val="20"/>
          </w:rPr>
          <w:delText>И список новых выпусков (как на главной).</w:delText>
        </w:r>
      </w:del>
      <w:commentRangeEnd w:id="70"/>
      <w:r w:rsidR="003C52D0">
        <w:rPr>
          <w:rStyle w:val="a7"/>
        </w:rPr>
        <w:commentReference w:id="70"/>
      </w:r>
    </w:p>
    <w:p w14:paraId="184BF609" w14:textId="77777777" w:rsidR="008F2729" w:rsidRDefault="008F2729">
      <w:pPr>
        <w:pStyle w:val="10"/>
        <w:contextualSpacing w:val="0"/>
        <w:rPr>
          <w:color w:val="333333"/>
          <w:sz w:val="20"/>
          <w:szCs w:val="20"/>
        </w:rPr>
      </w:pPr>
    </w:p>
    <w:p w14:paraId="352A85B8" w14:textId="77777777" w:rsidR="008F2729" w:rsidRDefault="00CE5BF4">
      <w:pPr>
        <w:pStyle w:val="10"/>
        <w:contextualSpacing w:val="0"/>
        <w:rPr>
          <w:b/>
          <w:color w:val="333333"/>
          <w:sz w:val="24"/>
          <w:szCs w:val="24"/>
        </w:rPr>
      </w:pPr>
      <w:r>
        <w:rPr>
          <w:b/>
          <w:color w:val="333333"/>
          <w:sz w:val="24"/>
          <w:szCs w:val="24"/>
        </w:rPr>
        <w:t>Страница журнала.</w:t>
      </w:r>
    </w:p>
    <w:p w14:paraId="3A7B5954" w14:textId="71BC4D9A" w:rsidR="00567013" w:rsidRPr="00567013" w:rsidRDefault="00567013">
      <w:pPr>
        <w:pStyle w:val="10"/>
        <w:contextualSpacing w:val="0"/>
        <w:rPr>
          <w:ins w:id="71" w:author="Grigory" w:date="2018-12-04T20:45:00Z"/>
          <w:color w:val="333333"/>
          <w:sz w:val="20"/>
          <w:szCs w:val="20"/>
          <w:lang w:val="ru-RU"/>
        </w:rPr>
      </w:pPr>
      <w:ins w:id="72" w:author="Grigory" w:date="2018-12-04T20:45:00Z">
        <w:r>
          <w:rPr>
            <w:color w:val="333333"/>
            <w:sz w:val="20"/>
            <w:szCs w:val="20"/>
            <w:lang w:val="ru-RU"/>
          </w:rPr>
          <w:t>Название журнала.</w:t>
        </w:r>
      </w:ins>
    </w:p>
    <w:p w14:paraId="3B58C480" w14:textId="5FFA0654" w:rsidR="008F2729" w:rsidRDefault="00CE5BF4">
      <w:pPr>
        <w:pStyle w:val="10"/>
        <w:contextualSpacing w:val="0"/>
        <w:rPr>
          <w:ins w:id="73" w:author="Grigory" w:date="2018-12-04T20:45:00Z"/>
          <w:color w:val="333333"/>
          <w:sz w:val="20"/>
          <w:szCs w:val="20"/>
        </w:rPr>
      </w:pPr>
      <w:commentRangeStart w:id="74"/>
      <w:r>
        <w:rPr>
          <w:color w:val="333333"/>
          <w:sz w:val="20"/>
          <w:szCs w:val="20"/>
        </w:rPr>
        <w:t>Форма для поиска по статьям журнала.</w:t>
      </w:r>
      <w:commentRangeEnd w:id="74"/>
      <w:r w:rsidR="00567013">
        <w:rPr>
          <w:rStyle w:val="a7"/>
        </w:rPr>
        <w:commentReference w:id="74"/>
      </w:r>
    </w:p>
    <w:p w14:paraId="15D1A840" w14:textId="0F653D44" w:rsidR="00567013" w:rsidRPr="00567013" w:rsidRDefault="00567013">
      <w:pPr>
        <w:pStyle w:val="10"/>
        <w:contextualSpacing w:val="0"/>
        <w:rPr>
          <w:ins w:id="75" w:author="Grigory" w:date="2018-12-04T20:43:00Z"/>
          <w:color w:val="333333"/>
          <w:sz w:val="20"/>
          <w:szCs w:val="20"/>
          <w:lang w:val="ru-RU"/>
        </w:rPr>
      </w:pPr>
      <w:ins w:id="76" w:author="Grigory" w:date="2018-12-04T20:46:00Z">
        <w:r>
          <w:rPr>
            <w:color w:val="333333"/>
            <w:sz w:val="20"/>
            <w:szCs w:val="20"/>
            <w:lang w:val="ru-RU"/>
          </w:rPr>
          <w:t>Фоновая картинка за поиском – на всю ширину экрана, изменяемая (каждому журналу – своя).</w:t>
        </w:r>
      </w:ins>
    </w:p>
    <w:p w14:paraId="3845C00D" w14:textId="6BD37E29" w:rsidR="0055582B" w:rsidRPr="0055582B" w:rsidRDefault="0055582B">
      <w:pPr>
        <w:pStyle w:val="10"/>
        <w:contextualSpacing w:val="0"/>
        <w:rPr>
          <w:color w:val="333333"/>
          <w:sz w:val="20"/>
          <w:szCs w:val="20"/>
          <w:lang w:val="ru-RU"/>
        </w:rPr>
      </w:pPr>
      <w:commentRangeStart w:id="77"/>
      <w:ins w:id="78" w:author="Grigory" w:date="2018-12-04T20:43:00Z">
        <w:r>
          <w:rPr>
            <w:color w:val="333333"/>
            <w:sz w:val="20"/>
            <w:szCs w:val="20"/>
            <w:lang w:val="ru-RU"/>
          </w:rPr>
          <w:t>Хлебные крошки.</w:t>
        </w:r>
        <w:commentRangeEnd w:id="77"/>
        <w:r>
          <w:rPr>
            <w:rStyle w:val="a7"/>
          </w:rPr>
          <w:commentReference w:id="77"/>
        </w:r>
      </w:ins>
    </w:p>
    <w:p w14:paraId="5777487A" w14:textId="77777777" w:rsidR="008F2729" w:rsidRDefault="00CE5BF4">
      <w:pPr>
        <w:pStyle w:val="10"/>
        <w:contextualSpacing w:val="0"/>
        <w:rPr>
          <w:b/>
          <w:color w:val="333333"/>
          <w:sz w:val="20"/>
          <w:szCs w:val="20"/>
        </w:rPr>
      </w:pPr>
      <w:r>
        <w:rPr>
          <w:b/>
          <w:color w:val="333333"/>
          <w:sz w:val="20"/>
          <w:szCs w:val="20"/>
        </w:rPr>
        <w:t>Вкладка "Журнал".</w:t>
      </w:r>
    </w:p>
    <w:p w14:paraId="16245254" w14:textId="69B1BBD6" w:rsidR="008F2729" w:rsidRDefault="00CE5BF4">
      <w:pPr>
        <w:pStyle w:val="10"/>
        <w:contextualSpacing w:val="0"/>
        <w:rPr>
          <w:color w:val="333333"/>
          <w:sz w:val="20"/>
          <w:szCs w:val="20"/>
        </w:rPr>
      </w:pPr>
      <w:r>
        <w:rPr>
          <w:color w:val="333333"/>
          <w:sz w:val="20"/>
          <w:szCs w:val="20"/>
        </w:rPr>
        <w:t>Хлебные крошки. Выводятся картинка, название, описание</w:t>
      </w:r>
      <w:ins w:id="79" w:author="Grigory" w:date="2018-12-04T20:35:00Z">
        <w:r w:rsidR="0055582B">
          <w:rPr>
            <w:color w:val="333333"/>
            <w:sz w:val="20"/>
            <w:szCs w:val="20"/>
            <w:lang w:val="ru-RU"/>
          </w:rPr>
          <w:t xml:space="preserve"> (1000 </w:t>
        </w:r>
        <w:proofErr w:type="spellStart"/>
        <w:r w:rsidR="0055582B">
          <w:rPr>
            <w:color w:val="333333"/>
            <w:sz w:val="20"/>
            <w:szCs w:val="20"/>
            <w:lang w:val="ru-RU"/>
          </w:rPr>
          <w:t>зн</w:t>
        </w:r>
        <w:proofErr w:type="spellEnd"/>
        <w:r w:rsidR="0055582B">
          <w:rPr>
            <w:color w:val="333333"/>
            <w:sz w:val="20"/>
            <w:szCs w:val="20"/>
            <w:lang w:val="ru-RU"/>
          </w:rPr>
          <w:t>.)</w:t>
        </w:r>
      </w:ins>
      <w:r>
        <w:rPr>
          <w:color w:val="333333"/>
          <w:sz w:val="20"/>
          <w:szCs w:val="20"/>
        </w:rPr>
        <w:t xml:space="preserve">, ISSN, входит в перечень BAK. </w:t>
      </w:r>
    </w:p>
    <w:p w14:paraId="0A772A79" w14:textId="77777777" w:rsidR="008F2729" w:rsidRDefault="00CE5BF4">
      <w:pPr>
        <w:pStyle w:val="10"/>
        <w:contextualSpacing w:val="0"/>
        <w:rPr>
          <w:color w:val="333333"/>
          <w:sz w:val="20"/>
          <w:szCs w:val="20"/>
        </w:rPr>
      </w:pPr>
      <w:r>
        <w:rPr>
          <w:color w:val="333333"/>
          <w:sz w:val="20"/>
          <w:szCs w:val="20"/>
        </w:rPr>
        <w:t>Справа блок, аналогичен блоку "действия с выбранными", применительно к текущему журналу.</w:t>
      </w:r>
    </w:p>
    <w:p w14:paraId="2FF69C32" w14:textId="77777777" w:rsidR="0055582B" w:rsidRDefault="00CE5BF4">
      <w:pPr>
        <w:pStyle w:val="10"/>
        <w:contextualSpacing w:val="0"/>
        <w:rPr>
          <w:ins w:id="80" w:author="Grigory" w:date="2018-12-04T20:40:00Z"/>
          <w:color w:val="333333"/>
          <w:sz w:val="20"/>
          <w:szCs w:val="20"/>
          <w:lang w:val="ru-RU"/>
        </w:rPr>
      </w:pPr>
      <w:r>
        <w:rPr>
          <w:color w:val="333333"/>
          <w:sz w:val="20"/>
          <w:szCs w:val="20"/>
        </w:rPr>
        <w:t xml:space="preserve">Внизу блок </w:t>
      </w:r>
      <w:del w:id="81" w:author="Grigory" w:date="2018-12-04T20:36:00Z">
        <w:r w:rsidDel="0055582B">
          <w:rPr>
            <w:color w:val="333333"/>
            <w:sz w:val="20"/>
            <w:szCs w:val="20"/>
          </w:rPr>
          <w:delText>"Новые журналы", как на главной</w:delText>
        </w:r>
      </w:del>
      <w:ins w:id="82" w:author="Grigory" w:date="2018-12-04T20:36:00Z">
        <w:r w:rsidR="0055582B">
          <w:rPr>
            <w:color w:val="333333"/>
            <w:sz w:val="20"/>
            <w:szCs w:val="20"/>
            <w:lang w:val="ru-RU"/>
          </w:rPr>
          <w:t xml:space="preserve">»Избранные статьи», где </w:t>
        </w:r>
        <w:proofErr w:type="spellStart"/>
        <w:r w:rsidR="0055582B">
          <w:rPr>
            <w:color w:val="333333"/>
            <w:sz w:val="20"/>
            <w:szCs w:val="20"/>
            <w:lang w:val="ru-RU"/>
          </w:rPr>
          <w:t>размещаестя</w:t>
        </w:r>
        <w:proofErr w:type="spellEnd"/>
        <w:r w:rsidR="0055582B">
          <w:rPr>
            <w:color w:val="333333"/>
            <w:sz w:val="20"/>
            <w:szCs w:val="20"/>
            <w:lang w:val="ru-RU"/>
          </w:rPr>
          <w:t xml:space="preserve"> примерно 8 статей</w:t>
        </w:r>
      </w:ins>
      <w:ins w:id="83" w:author="Grigory" w:date="2018-12-04T20:37:00Z">
        <w:r w:rsidR="0055582B">
          <w:rPr>
            <w:color w:val="333333"/>
            <w:sz w:val="20"/>
            <w:szCs w:val="20"/>
            <w:lang w:val="ru-RU"/>
          </w:rPr>
          <w:t>,</w:t>
        </w:r>
      </w:ins>
      <w:ins w:id="84" w:author="Grigory" w:date="2018-12-04T20:36:00Z">
        <w:r w:rsidR="0055582B">
          <w:rPr>
            <w:color w:val="333333"/>
            <w:sz w:val="20"/>
            <w:szCs w:val="20"/>
            <w:lang w:val="ru-RU"/>
          </w:rPr>
          <w:t xml:space="preserve"> выбр</w:t>
        </w:r>
      </w:ins>
      <w:ins w:id="85" w:author="Grigory" w:date="2018-12-04T20:37:00Z">
        <w:r w:rsidR="0055582B">
          <w:rPr>
            <w:color w:val="333333"/>
            <w:sz w:val="20"/>
            <w:szCs w:val="20"/>
            <w:lang w:val="ru-RU"/>
          </w:rPr>
          <w:t>анных редактором</w:t>
        </w:r>
      </w:ins>
      <w:ins w:id="86" w:author="Grigory" w:date="2018-12-04T20:40:00Z">
        <w:r w:rsidR="0055582B">
          <w:rPr>
            <w:color w:val="333333"/>
            <w:sz w:val="20"/>
            <w:szCs w:val="20"/>
            <w:lang w:val="ru-RU"/>
          </w:rPr>
          <w:t>.</w:t>
        </w:r>
      </w:ins>
      <w:ins w:id="87" w:author="Grigory" w:date="2018-12-04T20:38:00Z">
        <w:r w:rsidR="0055582B">
          <w:rPr>
            <w:color w:val="333333"/>
            <w:sz w:val="20"/>
            <w:szCs w:val="20"/>
            <w:lang w:val="ru-RU"/>
          </w:rPr>
          <w:t xml:space="preserve"> </w:t>
        </w:r>
      </w:ins>
    </w:p>
    <w:p w14:paraId="029131CF" w14:textId="77777777" w:rsidR="0055582B" w:rsidRDefault="0055582B">
      <w:pPr>
        <w:pStyle w:val="10"/>
        <w:contextualSpacing w:val="0"/>
        <w:rPr>
          <w:ins w:id="88" w:author="Grigory" w:date="2018-12-04T20:40:00Z"/>
          <w:color w:val="333333"/>
          <w:sz w:val="20"/>
          <w:szCs w:val="20"/>
          <w:lang w:val="ru-RU"/>
        </w:rPr>
      </w:pPr>
      <w:commentRangeStart w:id="89"/>
      <w:ins w:id="90" w:author="Grigory" w:date="2018-12-04T20:40:00Z">
        <w:r>
          <w:rPr>
            <w:color w:val="333333"/>
            <w:sz w:val="20"/>
            <w:szCs w:val="20"/>
            <w:lang w:val="ru-RU"/>
          </w:rPr>
          <w:t>Б</w:t>
        </w:r>
      </w:ins>
      <w:ins w:id="91" w:author="Grigory" w:date="2018-12-04T20:38:00Z">
        <w:r>
          <w:rPr>
            <w:color w:val="333333"/>
            <w:sz w:val="20"/>
            <w:szCs w:val="20"/>
            <w:lang w:val="ru-RU"/>
          </w:rPr>
          <w:t>лок «</w:t>
        </w:r>
      </w:ins>
      <w:ins w:id="92" w:author="Grigory" w:date="2018-12-04T20:39:00Z">
        <w:r>
          <w:rPr>
            <w:color w:val="333333"/>
            <w:sz w:val="20"/>
            <w:szCs w:val="20"/>
            <w:lang w:val="ru-RU"/>
          </w:rPr>
          <w:t>самые читаемые статьи»</w:t>
        </w:r>
      </w:ins>
      <w:ins w:id="93" w:author="Grigory" w:date="2018-12-04T20:40:00Z">
        <w:r>
          <w:rPr>
            <w:color w:val="333333"/>
            <w:sz w:val="20"/>
            <w:szCs w:val="20"/>
            <w:lang w:val="ru-RU"/>
          </w:rPr>
          <w:t>.</w:t>
        </w:r>
      </w:ins>
      <w:ins w:id="94" w:author="Grigory" w:date="2018-12-04T20:39:00Z">
        <w:r>
          <w:rPr>
            <w:color w:val="333333"/>
            <w:sz w:val="20"/>
            <w:szCs w:val="20"/>
            <w:lang w:val="ru-RU"/>
          </w:rPr>
          <w:t xml:space="preserve"> </w:t>
        </w:r>
      </w:ins>
    </w:p>
    <w:p w14:paraId="18A52226" w14:textId="6E8D4AAF" w:rsidR="008F2729" w:rsidRPr="0055582B" w:rsidRDefault="0055582B">
      <w:pPr>
        <w:pStyle w:val="10"/>
        <w:contextualSpacing w:val="0"/>
        <w:rPr>
          <w:color w:val="333333"/>
          <w:sz w:val="20"/>
          <w:szCs w:val="20"/>
          <w:lang w:val="ru-RU"/>
        </w:rPr>
      </w:pPr>
      <w:ins w:id="95" w:author="Grigory" w:date="2018-12-04T20:40:00Z">
        <w:r>
          <w:rPr>
            <w:color w:val="333333"/>
            <w:sz w:val="20"/>
            <w:szCs w:val="20"/>
            <w:lang w:val="ru-RU"/>
          </w:rPr>
          <w:t>Б</w:t>
        </w:r>
      </w:ins>
      <w:ins w:id="96" w:author="Grigory" w:date="2018-12-04T20:39:00Z">
        <w:r>
          <w:rPr>
            <w:color w:val="333333"/>
            <w:sz w:val="20"/>
            <w:szCs w:val="20"/>
            <w:lang w:val="ru-RU"/>
          </w:rPr>
          <w:t>лок «самые цитируемые статьи»</w:t>
        </w:r>
      </w:ins>
      <w:del w:id="97" w:author="Grigory" w:date="2018-12-04T20:38:00Z">
        <w:r w:rsidR="00CE5BF4" w:rsidDel="0055582B">
          <w:rPr>
            <w:color w:val="333333"/>
            <w:sz w:val="20"/>
            <w:szCs w:val="20"/>
          </w:rPr>
          <w:delText>.</w:delText>
        </w:r>
      </w:del>
      <w:ins w:id="98" w:author="Grigory" w:date="2018-12-04T20:42:00Z">
        <w:r>
          <w:rPr>
            <w:color w:val="333333"/>
            <w:sz w:val="20"/>
            <w:szCs w:val="20"/>
            <w:lang w:val="ru-RU"/>
          </w:rPr>
          <w:t>.</w:t>
        </w:r>
        <w:commentRangeEnd w:id="89"/>
        <w:r>
          <w:rPr>
            <w:rStyle w:val="a7"/>
          </w:rPr>
          <w:commentReference w:id="89"/>
        </w:r>
      </w:ins>
    </w:p>
    <w:p w14:paraId="121BDC81" w14:textId="77777777" w:rsidR="008F2729" w:rsidRDefault="00CE5BF4">
      <w:pPr>
        <w:pStyle w:val="10"/>
        <w:contextualSpacing w:val="0"/>
        <w:rPr>
          <w:b/>
          <w:color w:val="333333"/>
          <w:sz w:val="20"/>
          <w:szCs w:val="20"/>
        </w:rPr>
      </w:pPr>
      <w:r>
        <w:rPr>
          <w:b/>
          <w:color w:val="333333"/>
          <w:sz w:val="20"/>
          <w:szCs w:val="20"/>
        </w:rPr>
        <w:t>Вкладка "Все номера".</w:t>
      </w:r>
    </w:p>
    <w:p w14:paraId="51E70C64" w14:textId="2E2956BE" w:rsidR="008F2729" w:rsidRDefault="00CE5BF4">
      <w:pPr>
        <w:pStyle w:val="10"/>
        <w:contextualSpacing w:val="0"/>
        <w:rPr>
          <w:color w:val="333333"/>
          <w:sz w:val="20"/>
          <w:szCs w:val="20"/>
        </w:rPr>
      </w:pPr>
      <w:r>
        <w:rPr>
          <w:color w:val="333333"/>
          <w:sz w:val="20"/>
          <w:szCs w:val="20"/>
        </w:rPr>
        <w:t xml:space="preserve">Хлебные крошки. </w:t>
      </w:r>
      <w:commentRangeStart w:id="99"/>
      <w:r>
        <w:rPr>
          <w:color w:val="333333"/>
          <w:sz w:val="20"/>
          <w:szCs w:val="20"/>
        </w:rPr>
        <w:t>Выводятся картинка</w:t>
      </w:r>
      <w:commentRangeEnd w:id="99"/>
      <w:r w:rsidR="0055582B">
        <w:rPr>
          <w:rStyle w:val="a7"/>
        </w:rPr>
        <w:commentReference w:id="99"/>
      </w:r>
      <w:r>
        <w:rPr>
          <w:color w:val="333333"/>
          <w:sz w:val="20"/>
          <w:szCs w:val="20"/>
        </w:rPr>
        <w:t>, название.</w:t>
      </w:r>
    </w:p>
    <w:p w14:paraId="27D335C4" w14:textId="77777777" w:rsidR="008F2729" w:rsidRDefault="00CE5BF4">
      <w:pPr>
        <w:pStyle w:val="10"/>
        <w:contextualSpacing w:val="0"/>
        <w:rPr>
          <w:color w:val="333333"/>
          <w:sz w:val="20"/>
          <w:szCs w:val="20"/>
        </w:rPr>
      </w:pPr>
      <w:r>
        <w:rPr>
          <w:color w:val="333333"/>
          <w:sz w:val="20"/>
          <w:szCs w:val="20"/>
        </w:rPr>
        <w:t xml:space="preserve">Выводится список выпусков данного журнала, сгруппированные по годам, отсортированные от новых к старым. У каждого выпуска - </w:t>
      </w:r>
      <w:proofErr w:type="spellStart"/>
      <w:r>
        <w:rPr>
          <w:color w:val="333333"/>
          <w:sz w:val="20"/>
          <w:szCs w:val="20"/>
        </w:rPr>
        <w:t>чекбокс</w:t>
      </w:r>
      <w:proofErr w:type="spellEnd"/>
      <w:r>
        <w:rPr>
          <w:color w:val="333333"/>
          <w:sz w:val="20"/>
          <w:szCs w:val="20"/>
        </w:rPr>
        <w:t xml:space="preserve"> (для действий с выбранными), номер (ссылка на страницу выпуска), иконка "добавить в избранное/удалить из избранного", иконка "поделиться" (открывается блока для </w:t>
      </w:r>
      <w:proofErr w:type="spellStart"/>
      <w:r>
        <w:rPr>
          <w:color w:val="333333"/>
          <w:sz w:val="20"/>
          <w:szCs w:val="20"/>
        </w:rPr>
        <w:t>шаринга</w:t>
      </w:r>
      <w:proofErr w:type="spellEnd"/>
      <w:r>
        <w:rPr>
          <w:color w:val="333333"/>
          <w:sz w:val="20"/>
          <w:szCs w:val="20"/>
        </w:rPr>
        <w:t xml:space="preserve"> в </w:t>
      </w:r>
      <w:proofErr w:type="spellStart"/>
      <w:r>
        <w:rPr>
          <w:color w:val="333333"/>
          <w:sz w:val="20"/>
          <w:szCs w:val="20"/>
        </w:rPr>
        <w:t>соц</w:t>
      </w:r>
      <w:proofErr w:type="spellEnd"/>
      <w:r>
        <w:rPr>
          <w:color w:val="333333"/>
          <w:sz w:val="20"/>
          <w:szCs w:val="20"/>
        </w:rPr>
        <w:t xml:space="preserve"> сетях, можно использовать от </w:t>
      </w:r>
      <w:proofErr w:type="spellStart"/>
      <w:r>
        <w:rPr>
          <w:color w:val="333333"/>
          <w:sz w:val="20"/>
          <w:szCs w:val="20"/>
        </w:rPr>
        <w:t>яндекса</w:t>
      </w:r>
      <w:proofErr w:type="spellEnd"/>
      <w:r>
        <w:rPr>
          <w:color w:val="333333"/>
          <w:sz w:val="20"/>
          <w:szCs w:val="20"/>
        </w:rPr>
        <w:t xml:space="preserve">), получить доступ (добавление в корзину, если есть доступ, то переход на страницу выпуска). </w:t>
      </w:r>
    </w:p>
    <w:p w14:paraId="6CC26715" w14:textId="4F5CE09A" w:rsidR="008F2729" w:rsidRDefault="00CE5BF4">
      <w:pPr>
        <w:pStyle w:val="10"/>
        <w:contextualSpacing w:val="0"/>
        <w:rPr>
          <w:ins w:id="100" w:author="Grigory" w:date="2018-12-04T20:49:00Z"/>
          <w:color w:val="333333"/>
          <w:sz w:val="20"/>
          <w:szCs w:val="20"/>
        </w:rPr>
      </w:pPr>
      <w:r>
        <w:rPr>
          <w:color w:val="333333"/>
          <w:sz w:val="20"/>
          <w:szCs w:val="20"/>
        </w:rPr>
        <w:t>Справа блок "действия с выбранными", применяется к отмеченным выпускам.</w:t>
      </w:r>
    </w:p>
    <w:p w14:paraId="392164DD" w14:textId="7D6DD3AB" w:rsidR="00FC67DA" w:rsidRDefault="00FC67DA">
      <w:pPr>
        <w:pStyle w:val="10"/>
        <w:contextualSpacing w:val="0"/>
        <w:rPr>
          <w:ins w:id="101" w:author="Grigory" w:date="2018-12-04T20:49:00Z"/>
          <w:color w:val="333333"/>
          <w:sz w:val="20"/>
          <w:szCs w:val="20"/>
          <w:lang w:val="ru-RU"/>
        </w:rPr>
      </w:pPr>
      <w:ins w:id="102" w:author="Grigory" w:date="2018-12-04T20:49:00Z">
        <w:r>
          <w:rPr>
            <w:color w:val="333333"/>
            <w:sz w:val="20"/>
            <w:szCs w:val="20"/>
            <w:lang w:val="ru-RU"/>
          </w:rPr>
          <w:t>Сейчас так:</w:t>
        </w:r>
      </w:ins>
    </w:p>
    <w:p w14:paraId="795E4F43" w14:textId="5CFDF753" w:rsidR="00FC67DA" w:rsidRDefault="00FC67DA">
      <w:pPr>
        <w:pStyle w:val="10"/>
        <w:contextualSpacing w:val="0"/>
        <w:rPr>
          <w:ins w:id="103" w:author="Grigory" w:date="2018-12-04T20:50:00Z"/>
          <w:color w:val="333333"/>
          <w:sz w:val="20"/>
          <w:szCs w:val="20"/>
          <w:lang w:val="ru-RU"/>
        </w:rPr>
      </w:pPr>
      <w:ins w:id="104" w:author="Grigory" w:date="2018-12-04T20:50:00Z">
        <w:r w:rsidRPr="00FC67DA">
          <w:rPr>
            <w:noProof/>
          </w:rPr>
          <w:drawing>
            <wp:inline distT="0" distB="0" distL="0" distR="0" wp14:anchorId="0C99818E" wp14:editId="4F1B14E8">
              <wp:extent cx="5733415" cy="1465580"/>
              <wp:effectExtent l="0" t="0" r="63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465580"/>
                      </a:xfrm>
                      <a:prstGeom prst="rect">
                        <a:avLst/>
                      </a:prstGeom>
                    </pic:spPr>
                  </pic:pic>
                </a:graphicData>
              </a:graphic>
            </wp:inline>
          </w:drawing>
        </w:r>
      </w:ins>
    </w:p>
    <w:p w14:paraId="16060C56" w14:textId="6E7403E9" w:rsidR="00FC67DA" w:rsidRPr="00FC67DA" w:rsidRDefault="00FC67DA">
      <w:pPr>
        <w:pStyle w:val="10"/>
        <w:contextualSpacing w:val="0"/>
        <w:rPr>
          <w:color w:val="333333"/>
          <w:sz w:val="20"/>
          <w:szCs w:val="20"/>
          <w:lang w:val="ru-RU"/>
        </w:rPr>
      </w:pPr>
      <w:ins w:id="105" w:author="Grigory" w:date="2018-12-04T20:50:00Z">
        <w:r>
          <w:rPr>
            <w:color w:val="333333"/>
            <w:sz w:val="20"/>
            <w:szCs w:val="20"/>
            <w:lang w:val="ru-RU"/>
          </w:rPr>
          <w:t xml:space="preserve">Надо </w:t>
        </w:r>
      </w:ins>
      <w:ins w:id="106" w:author="Grigory" w:date="2018-12-04T20:51:00Z">
        <w:r>
          <w:rPr>
            <w:color w:val="333333"/>
            <w:sz w:val="20"/>
            <w:szCs w:val="20"/>
            <w:lang w:val="ru-RU"/>
          </w:rPr>
          <w:t xml:space="preserve">каждую вторую строку давать на сером фоне (как в таблицах </w:t>
        </w:r>
        <w:r>
          <w:rPr>
            <w:color w:val="333333"/>
            <w:sz w:val="20"/>
            <w:szCs w:val="20"/>
            <w:lang w:val="en-US"/>
          </w:rPr>
          <w:t>MS</w:t>
        </w:r>
        <w:r w:rsidRPr="00FC67DA">
          <w:rPr>
            <w:color w:val="333333"/>
            <w:sz w:val="20"/>
            <w:szCs w:val="20"/>
            <w:lang w:val="ru-RU"/>
          </w:rPr>
          <w:t xml:space="preserve"> </w:t>
        </w:r>
        <w:r>
          <w:rPr>
            <w:color w:val="333333"/>
            <w:sz w:val="20"/>
            <w:szCs w:val="20"/>
            <w:lang w:val="en-US"/>
          </w:rPr>
          <w:t>Excel</w:t>
        </w:r>
        <w:r>
          <w:rPr>
            <w:color w:val="333333"/>
            <w:sz w:val="20"/>
            <w:szCs w:val="20"/>
            <w:lang w:val="ru-RU"/>
          </w:rPr>
          <w:t xml:space="preserve">), но менее </w:t>
        </w:r>
      </w:ins>
      <w:ins w:id="107" w:author="Grigory" w:date="2018-12-04T20:52:00Z">
        <w:r>
          <w:rPr>
            <w:color w:val="333333"/>
            <w:sz w:val="20"/>
            <w:szCs w:val="20"/>
            <w:lang w:val="ru-RU"/>
          </w:rPr>
          <w:t>насыщенном</w:t>
        </w:r>
      </w:ins>
      <w:ins w:id="108" w:author="Grigory" w:date="2018-12-04T20:51:00Z">
        <w:r>
          <w:rPr>
            <w:color w:val="333333"/>
            <w:sz w:val="20"/>
            <w:szCs w:val="20"/>
            <w:lang w:val="ru-RU"/>
          </w:rPr>
          <w:t xml:space="preserve">, </w:t>
        </w:r>
      </w:ins>
      <w:ins w:id="109" w:author="Grigory" w:date="2018-12-04T20:52:00Z">
        <w:r>
          <w:rPr>
            <w:color w:val="333333"/>
            <w:sz w:val="20"/>
            <w:szCs w:val="20"/>
            <w:lang w:val="ru-RU"/>
          </w:rPr>
          <w:t>чем заголовок (год)</w:t>
        </w:r>
      </w:ins>
      <w:ins w:id="110" w:author="Grigory" w:date="2018-12-04T20:51:00Z">
        <w:r>
          <w:rPr>
            <w:color w:val="333333"/>
            <w:sz w:val="20"/>
            <w:szCs w:val="20"/>
            <w:lang w:val="ru-RU"/>
          </w:rPr>
          <w:t xml:space="preserve">. </w:t>
        </w:r>
      </w:ins>
    </w:p>
    <w:p w14:paraId="78F98A62" w14:textId="182144E6" w:rsidR="008F2729" w:rsidDel="00FC67DA" w:rsidRDefault="00CE5BF4">
      <w:pPr>
        <w:pStyle w:val="10"/>
        <w:contextualSpacing w:val="0"/>
        <w:rPr>
          <w:del w:id="111" w:author="Grigory" w:date="2018-12-04T20:48:00Z"/>
          <w:color w:val="333333"/>
          <w:sz w:val="20"/>
          <w:szCs w:val="20"/>
        </w:rPr>
      </w:pPr>
      <w:del w:id="112" w:author="Grigory" w:date="2018-12-04T20:48:00Z">
        <w:r w:rsidDel="00FC67DA">
          <w:rPr>
            <w:color w:val="333333"/>
            <w:sz w:val="20"/>
            <w:szCs w:val="20"/>
          </w:rPr>
          <w:delText>Внизу блок "Новые журналы", такой же как на главной.</w:delText>
        </w:r>
      </w:del>
    </w:p>
    <w:p w14:paraId="183ED840" w14:textId="77777777" w:rsidR="008F2729" w:rsidRDefault="00CE5BF4">
      <w:pPr>
        <w:pStyle w:val="10"/>
        <w:contextualSpacing w:val="0"/>
        <w:rPr>
          <w:b/>
          <w:color w:val="333333"/>
          <w:sz w:val="20"/>
          <w:szCs w:val="20"/>
        </w:rPr>
      </w:pPr>
      <w:r>
        <w:rPr>
          <w:b/>
          <w:color w:val="333333"/>
          <w:sz w:val="20"/>
          <w:szCs w:val="20"/>
        </w:rPr>
        <w:t>Вкладка "Свежий номер".</w:t>
      </w:r>
    </w:p>
    <w:p w14:paraId="3DFAD276" w14:textId="3331A3EE" w:rsidR="008F2729" w:rsidRDefault="00CE5BF4">
      <w:pPr>
        <w:pStyle w:val="10"/>
        <w:contextualSpacing w:val="0"/>
        <w:rPr>
          <w:color w:val="333333"/>
          <w:sz w:val="20"/>
          <w:szCs w:val="20"/>
        </w:rPr>
      </w:pPr>
      <w:r>
        <w:rPr>
          <w:color w:val="333333"/>
          <w:sz w:val="20"/>
          <w:szCs w:val="20"/>
        </w:rPr>
        <w:t xml:space="preserve">Хлебные крошки. </w:t>
      </w:r>
    </w:p>
    <w:p w14:paraId="5A68D015" w14:textId="77777777" w:rsidR="008F2729" w:rsidRDefault="00CE5BF4">
      <w:pPr>
        <w:pStyle w:val="10"/>
        <w:contextualSpacing w:val="0"/>
        <w:rPr>
          <w:color w:val="333333"/>
          <w:sz w:val="20"/>
          <w:szCs w:val="20"/>
        </w:rPr>
      </w:pPr>
      <w:r>
        <w:rPr>
          <w:color w:val="333333"/>
          <w:sz w:val="20"/>
          <w:szCs w:val="20"/>
        </w:rPr>
        <w:t xml:space="preserve">Список статей последнего (самого нового) выпуска этого журнала. Переключатели отображения, сортировка, справа блок "действия с выбранными". </w:t>
      </w:r>
    </w:p>
    <w:p w14:paraId="02039FF5" w14:textId="77777777" w:rsidR="008F2729" w:rsidRDefault="00CE5BF4">
      <w:pPr>
        <w:pStyle w:val="10"/>
        <w:contextualSpacing w:val="0"/>
        <w:rPr>
          <w:color w:val="333333"/>
          <w:sz w:val="20"/>
          <w:szCs w:val="20"/>
        </w:rPr>
      </w:pPr>
      <w:r>
        <w:rPr>
          <w:color w:val="333333"/>
          <w:sz w:val="20"/>
          <w:szCs w:val="20"/>
        </w:rPr>
        <w:t xml:space="preserve">Превью статьи. </w:t>
      </w:r>
      <w:proofErr w:type="spellStart"/>
      <w:r>
        <w:rPr>
          <w:color w:val="333333"/>
          <w:sz w:val="20"/>
          <w:szCs w:val="20"/>
        </w:rPr>
        <w:t>Чекбоск</w:t>
      </w:r>
      <w:proofErr w:type="spellEnd"/>
      <w:r>
        <w:rPr>
          <w:color w:val="333333"/>
          <w:sz w:val="20"/>
          <w:szCs w:val="20"/>
        </w:rPr>
        <w:t>, авторы (ссылка на поиск с фильтром по этому автору), название (ссылка на страницу статьи), журнал (информация о выпуске: название журнала, номер выпуска, год выпуска) - ссылка на выпуск, ниже добавить в избранное/удалить из избранного, поделиться, получить доступ (добавление в корзину).</w:t>
      </w:r>
    </w:p>
    <w:p w14:paraId="601C23D0" w14:textId="77777777" w:rsidR="008F2729" w:rsidRDefault="00CE5BF4">
      <w:pPr>
        <w:pStyle w:val="10"/>
        <w:contextualSpacing w:val="0"/>
        <w:rPr>
          <w:color w:val="333333"/>
          <w:sz w:val="20"/>
          <w:szCs w:val="20"/>
        </w:rPr>
      </w:pPr>
      <w:r>
        <w:rPr>
          <w:color w:val="333333"/>
          <w:sz w:val="20"/>
          <w:szCs w:val="20"/>
        </w:rPr>
        <w:t>Внизу блок "Новые журналы", такой же как на главной.</w:t>
      </w:r>
    </w:p>
    <w:p w14:paraId="3296CA0B" w14:textId="77777777" w:rsidR="008F2729" w:rsidRDefault="00CE5BF4">
      <w:pPr>
        <w:pStyle w:val="10"/>
        <w:contextualSpacing w:val="0"/>
        <w:rPr>
          <w:b/>
          <w:color w:val="333333"/>
          <w:sz w:val="20"/>
          <w:szCs w:val="20"/>
        </w:rPr>
      </w:pPr>
      <w:commentRangeStart w:id="113"/>
      <w:r>
        <w:rPr>
          <w:b/>
          <w:color w:val="333333"/>
          <w:sz w:val="20"/>
          <w:szCs w:val="20"/>
        </w:rPr>
        <w:t>Вкладка "Все статьи".</w:t>
      </w:r>
      <w:commentRangeEnd w:id="113"/>
      <w:r w:rsidR="000204D5">
        <w:rPr>
          <w:rStyle w:val="a7"/>
        </w:rPr>
        <w:commentReference w:id="113"/>
      </w:r>
    </w:p>
    <w:p w14:paraId="5DD1CC8E" w14:textId="77777777" w:rsidR="008F2729" w:rsidRDefault="00CE5BF4">
      <w:pPr>
        <w:pStyle w:val="10"/>
        <w:contextualSpacing w:val="0"/>
        <w:rPr>
          <w:color w:val="333333"/>
          <w:sz w:val="20"/>
          <w:szCs w:val="20"/>
        </w:rPr>
      </w:pPr>
      <w:r>
        <w:rPr>
          <w:color w:val="333333"/>
          <w:sz w:val="20"/>
          <w:szCs w:val="20"/>
        </w:rPr>
        <w:t>То же что и вкладка "Свежий номер", только статьи всех выпусков журнала.</w:t>
      </w:r>
    </w:p>
    <w:p w14:paraId="54A14524" w14:textId="77777777" w:rsidR="008F2729" w:rsidRDefault="00CE5BF4">
      <w:pPr>
        <w:pStyle w:val="10"/>
        <w:contextualSpacing w:val="0"/>
        <w:rPr>
          <w:b/>
          <w:color w:val="333333"/>
          <w:sz w:val="20"/>
          <w:szCs w:val="20"/>
        </w:rPr>
      </w:pPr>
      <w:r>
        <w:rPr>
          <w:b/>
          <w:color w:val="333333"/>
          <w:sz w:val="20"/>
          <w:szCs w:val="20"/>
        </w:rPr>
        <w:t>Вкладка "Подписка".</w:t>
      </w:r>
    </w:p>
    <w:p w14:paraId="49E662F3" w14:textId="1749995C" w:rsidR="008F2729" w:rsidRDefault="00CE5BF4">
      <w:pPr>
        <w:pStyle w:val="10"/>
        <w:contextualSpacing w:val="0"/>
        <w:rPr>
          <w:color w:val="333333"/>
          <w:sz w:val="20"/>
          <w:szCs w:val="20"/>
        </w:rPr>
      </w:pPr>
      <w:r>
        <w:rPr>
          <w:color w:val="333333"/>
          <w:sz w:val="20"/>
          <w:szCs w:val="20"/>
        </w:rPr>
        <w:lastRenderedPageBreak/>
        <w:t>Хлебные крошки, изображение.</w:t>
      </w:r>
    </w:p>
    <w:p w14:paraId="266EDB32" w14:textId="77777777" w:rsidR="008F2729" w:rsidRDefault="00CE5BF4">
      <w:pPr>
        <w:pStyle w:val="10"/>
        <w:contextualSpacing w:val="0"/>
        <w:rPr>
          <w:color w:val="333333"/>
          <w:sz w:val="20"/>
          <w:szCs w:val="20"/>
        </w:rPr>
      </w:pPr>
      <w:r>
        <w:rPr>
          <w:color w:val="333333"/>
          <w:sz w:val="20"/>
          <w:szCs w:val="20"/>
        </w:rPr>
        <w:t xml:space="preserve">Выбор типа подписки, начала, срока, количество экземпляров подписки. </w:t>
      </w:r>
    </w:p>
    <w:p w14:paraId="05DBDB9E" w14:textId="77777777" w:rsidR="008F2729" w:rsidRDefault="00CE5BF4">
      <w:pPr>
        <w:pStyle w:val="10"/>
        <w:contextualSpacing w:val="0"/>
        <w:rPr>
          <w:color w:val="333333"/>
          <w:sz w:val="20"/>
          <w:szCs w:val="20"/>
        </w:rPr>
      </w:pPr>
      <w:r>
        <w:rPr>
          <w:color w:val="333333"/>
          <w:sz w:val="20"/>
          <w:szCs w:val="20"/>
        </w:rPr>
        <w:t>Оформление по абонементу - форма с данными для генерации PDF-файла.</w:t>
      </w:r>
    </w:p>
    <w:p w14:paraId="5E84F6B1" w14:textId="13EF6050" w:rsidR="008F2729" w:rsidRDefault="00CE5BF4">
      <w:pPr>
        <w:pStyle w:val="10"/>
        <w:contextualSpacing w:val="0"/>
        <w:rPr>
          <w:ins w:id="114" w:author="Grigory" w:date="2018-12-04T21:38:00Z"/>
          <w:color w:val="333333"/>
          <w:sz w:val="20"/>
          <w:szCs w:val="20"/>
        </w:rPr>
      </w:pPr>
      <w:r>
        <w:rPr>
          <w:color w:val="333333"/>
          <w:sz w:val="20"/>
          <w:szCs w:val="20"/>
        </w:rPr>
        <w:t>Справа часть блок "действия с выбранными" из вкладки "Журнал", только без кнопки "Получить доступ" (т.к. мы уже находимся на ней)</w:t>
      </w:r>
      <w:ins w:id="115" w:author="Grigory" w:date="2018-12-04T21:38:00Z">
        <w:r w:rsidR="00077DD8">
          <w:rPr>
            <w:color w:val="333333"/>
            <w:sz w:val="20"/>
            <w:szCs w:val="20"/>
            <w:lang w:val="ru-RU"/>
          </w:rPr>
          <w:t xml:space="preserve"> и без кнопки «цитировать»</w:t>
        </w:r>
      </w:ins>
      <w:r>
        <w:rPr>
          <w:color w:val="333333"/>
          <w:sz w:val="20"/>
          <w:szCs w:val="20"/>
        </w:rPr>
        <w:t>.</w:t>
      </w:r>
    </w:p>
    <w:p w14:paraId="614E9BA0" w14:textId="55737954" w:rsidR="00077DD8" w:rsidRPr="00DB4827" w:rsidRDefault="00DB4827">
      <w:pPr>
        <w:pStyle w:val="10"/>
        <w:contextualSpacing w:val="0"/>
        <w:rPr>
          <w:color w:val="333333"/>
          <w:sz w:val="20"/>
          <w:szCs w:val="20"/>
          <w:lang w:val="ru-RU"/>
        </w:rPr>
      </w:pPr>
      <w:ins w:id="116" w:author="Grigory" w:date="2018-12-04T21:39:00Z">
        <w:r>
          <w:rPr>
            <w:color w:val="333333"/>
            <w:sz w:val="20"/>
            <w:szCs w:val="20"/>
            <w:lang w:val="ru-RU"/>
          </w:rPr>
          <w:t xml:space="preserve">Добавить текст: «Так же Вы можете оформить подписку, направив письмо в свободной </w:t>
        </w:r>
      </w:ins>
      <w:ins w:id="117" w:author="Grigory" w:date="2018-12-04T21:40:00Z">
        <w:r>
          <w:rPr>
            <w:color w:val="333333"/>
            <w:sz w:val="20"/>
            <w:szCs w:val="20"/>
            <w:lang w:val="ru-RU"/>
          </w:rPr>
          <w:t>форме с указанием интересующего Вас журнала(</w:t>
        </w:r>
        <w:proofErr w:type="spellStart"/>
        <w:r>
          <w:rPr>
            <w:color w:val="333333"/>
            <w:sz w:val="20"/>
            <w:szCs w:val="20"/>
            <w:lang w:val="ru-RU"/>
          </w:rPr>
          <w:t>ов</w:t>
        </w:r>
        <w:proofErr w:type="spellEnd"/>
        <w:r>
          <w:rPr>
            <w:color w:val="333333"/>
            <w:sz w:val="20"/>
            <w:szCs w:val="20"/>
            <w:lang w:val="ru-RU"/>
          </w:rPr>
          <w:t xml:space="preserve">) по адресу </w:t>
        </w:r>
        <w:proofErr w:type="spellStart"/>
        <w:r>
          <w:rPr>
            <w:color w:val="333333"/>
            <w:sz w:val="20"/>
            <w:szCs w:val="20"/>
            <w:lang w:val="en-US"/>
          </w:rPr>
          <w:t>podpiska</w:t>
        </w:r>
        <w:proofErr w:type="spellEnd"/>
        <w:r w:rsidRPr="00DB4827">
          <w:rPr>
            <w:color w:val="333333"/>
            <w:sz w:val="20"/>
            <w:szCs w:val="20"/>
            <w:lang w:val="ru-RU"/>
          </w:rPr>
          <w:t>@</w:t>
        </w:r>
        <w:proofErr w:type="spellStart"/>
        <w:r>
          <w:rPr>
            <w:color w:val="333333"/>
            <w:sz w:val="20"/>
            <w:szCs w:val="20"/>
            <w:lang w:val="en-US"/>
          </w:rPr>
          <w:t>panor</w:t>
        </w:r>
        <w:proofErr w:type="spellEnd"/>
        <w:r w:rsidRPr="00DB4827">
          <w:rPr>
            <w:color w:val="333333"/>
            <w:sz w:val="20"/>
            <w:szCs w:val="20"/>
            <w:lang w:val="ru-RU"/>
          </w:rPr>
          <w:t>.</w:t>
        </w:r>
        <w:proofErr w:type="spellStart"/>
        <w:r>
          <w:rPr>
            <w:color w:val="333333"/>
            <w:sz w:val="20"/>
            <w:szCs w:val="20"/>
            <w:lang w:val="en-US"/>
          </w:rPr>
          <w:t>ru</w:t>
        </w:r>
        <w:proofErr w:type="spellEnd"/>
        <w:r>
          <w:rPr>
            <w:color w:val="333333"/>
            <w:sz w:val="20"/>
            <w:szCs w:val="20"/>
            <w:lang w:val="ru-RU"/>
          </w:rPr>
          <w:t xml:space="preserve"> </w:t>
        </w:r>
      </w:ins>
    </w:p>
    <w:p w14:paraId="2DF8CA48" w14:textId="237328C2" w:rsidR="008F2729" w:rsidRDefault="00CE5BF4">
      <w:pPr>
        <w:pStyle w:val="10"/>
        <w:contextualSpacing w:val="0"/>
        <w:rPr>
          <w:color w:val="333333"/>
          <w:sz w:val="20"/>
          <w:szCs w:val="20"/>
        </w:rPr>
      </w:pPr>
      <w:del w:id="118" w:author="Grigory" w:date="2018-12-04T21:38:00Z">
        <w:r w:rsidDel="00077DD8">
          <w:rPr>
            <w:color w:val="333333"/>
            <w:sz w:val="20"/>
            <w:szCs w:val="20"/>
          </w:rPr>
          <w:delText>Внизу блок "Новые журналы", такой же как на главной.</w:delText>
        </w:r>
      </w:del>
    </w:p>
    <w:p w14:paraId="3C74E7CD" w14:textId="77777777" w:rsidR="008F2729" w:rsidRDefault="00CE5BF4">
      <w:pPr>
        <w:pStyle w:val="10"/>
        <w:contextualSpacing w:val="0"/>
        <w:rPr>
          <w:b/>
          <w:color w:val="333333"/>
          <w:sz w:val="20"/>
          <w:szCs w:val="20"/>
        </w:rPr>
      </w:pPr>
      <w:commentRangeStart w:id="119"/>
      <w:r>
        <w:rPr>
          <w:b/>
          <w:color w:val="333333"/>
          <w:sz w:val="20"/>
          <w:szCs w:val="20"/>
        </w:rPr>
        <w:t>Вкладка "Прислать статью".</w:t>
      </w:r>
      <w:commentRangeEnd w:id="119"/>
      <w:r w:rsidR="00977843">
        <w:rPr>
          <w:rStyle w:val="a7"/>
        </w:rPr>
        <w:commentReference w:id="119"/>
      </w:r>
    </w:p>
    <w:p w14:paraId="6BED6D6D" w14:textId="77777777" w:rsidR="008F2729" w:rsidRDefault="00CE5BF4">
      <w:pPr>
        <w:pStyle w:val="10"/>
        <w:contextualSpacing w:val="0"/>
        <w:rPr>
          <w:color w:val="333333"/>
          <w:sz w:val="20"/>
          <w:szCs w:val="20"/>
        </w:rPr>
      </w:pPr>
      <w:r>
        <w:rPr>
          <w:color w:val="333333"/>
          <w:sz w:val="20"/>
          <w:szCs w:val="20"/>
        </w:rPr>
        <w:t>То же что и на вкладке "Журнал", только вместо информации о журнале - форма для отправки статьи. Данные с формы сохраняются на сервере, и отправляется письмо на почту.</w:t>
      </w:r>
    </w:p>
    <w:p w14:paraId="0E8BD328" w14:textId="77777777" w:rsidR="008F2729" w:rsidRDefault="00CE5BF4">
      <w:pPr>
        <w:pStyle w:val="10"/>
        <w:contextualSpacing w:val="0"/>
        <w:rPr>
          <w:b/>
          <w:color w:val="333333"/>
          <w:sz w:val="20"/>
          <w:szCs w:val="20"/>
        </w:rPr>
      </w:pPr>
      <w:r>
        <w:rPr>
          <w:b/>
          <w:color w:val="333333"/>
          <w:sz w:val="20"/>
          <w:szCs w:val="20"/>
        </w:rPr>
        <w:t>Вкладка "О журнале".</w:t>
      </w:r>
    </w:p>
    <w:p w14:paraId="25305004" w14:textId="6ABE5D0E" w:rsidR="008F2729" w:rsidRDefault="00CE5BF4">
      <w:pPr>
        <w:pStyle w:val="10"/>
        <w:contextualSpacing w:val="0"/>
        <w:rPr>
          <w:color w:val="333333"/>
          <w:sz w:val="20"/>
          <w:szCs w:val="20"/>
        </w:rPr>
      </w:pPr>
      <w:r>
        <w:rPr>
          <w:color w:val="333333"/>
          <w:sz w:val="20"/>
          <w:szCs w:val="20"/>
        </w:rPr>
        <w:t xml:space="preserve">Хлебные крошки, справа блок "действия с выбранными", внизу "новые журналы". </w:t>
      </w:r>
    </w:p>
    <w:p w14:paraId="497A82EB" w14:textId="77777777" w:rsidR="008F2729" w:rsidRDefault="00CE5BF4">
      <w:pPr>
        <w:pStyle w:val="10"/>
        <w:contextualSpacing w:val="0"/>
        <w:rPr>
          <w:color w:val="333333"/>
          <w:sz w:val="20"/>
          <w:szCs w:val="20"/>
        </w:rPr>
      </w:pPr>
      <w:r>
        <w:rPr>
          <w:color w:val="333333"/>
          <w:sz w:val="20"/>
          <w:szCs w:val="20"/>
        </w:rPr>
        <w:t>Посередине выводится информация:</w:t>
      </w:r>
    </w:p>
    <w:p w14:paraId="7BFD4690" w14:textId="75285153" w:rsidR="008F2729" w:rsidRDefault="00CE5BF4">
      <w:pPr>
        <w:pStyle w:val="10"/>
        <w:numPr>
          <w:ilvl w:val="0"/>
          <w:numId w:val="16"/>
        </w:numPr>
      </w:pPr>
      <w:r>
        <w:rPr>
          <w:color w:val="333333"/>
          <w:sz w:val="20"/>
          <w:szCs w:val="20"/>
        </w:rPr>
        <w:t>блок Контакты (все поля многоязычные): Главный редактор, Телефон, E-</w:t>
      </w:r>
      <w:proofErr w:type="spellStart"/>
      <w:r>
        <w:rPr>
          <w:color w:val="333333"/>
          <w:sz w:val="20"/>
          <w:szCs w:val="20"/>
        </w:rPr>
        <w:t>mail</w:t>
      </w:r>
      <w:proofErr w:type="spellEnd"/>
      <w:r>
        <w:rPr>
          <w:color w:val="333333"/>
          <w:sz w:val="20"/>
          <w:szCs w:val="20"/>
        </w:rPr>
        <w:t xml:space="preserve">, Формат, Объем, Периодичность, Сайт, </w:t>
      </w:r>
      <w:proofErr w:type="spellStart"/>
      <w:r>
        <w:rPr>
          <w:color w:val="333333"/>
          <w:sz w:val="20"/>
          <w:szCs w:val="20"/>
        </w:rPr>
        <w:t>Editor</w:t>
      </w:r>
      <w:proofErr w:type="spellEnd"/>
      <w:r>
        <w:rPr>
          <w:color w:val="333333"/>
          <w:sz w:val="20"/>
          <w:szCs w:val="20"/>
        </w:rPr>
        <w:t xml:space="preserve"> </w:t>
      </w:r>
      <w:proofErr w:type="spellStart"/>
      <w:r>
        <w:rPr>
          <w:color w:val="333333"/>
          <w:sz w:val="20"/>
          <w:szCs w:val="20"/>
        </w:rPr>
        <w:t>in</w:t>
      </w:r>
      <w:proofErr w:type="spellEnd"/>
      <w:r>
        <w:rPr>
          <w:color w:val="333333"/>
          <w:sz w:val="20"/>
          <w:szCs w:val="20"/>
        </w:rPr>
        <w:t xml:space="preserve"> </w:t>
      </w:r>
      <w:proofErr w:type="spellStart"/>
      <w:r>
        <w:rPr>
          <w:color w:val="333333"/>
          <w:sz w:val="20"/>
          <w:szCs w:val="20"/>
        </w:rPr>
        <w:t>chief</w:t>
      </w:r>
      <w:proofErr w:type="spellEnd"/>
      <w:proofErr w:type="gramStart"/>
      <w:r>
        <w:rPr>
          <w:color w:val="333333"/>
          <w:sz w:val="20"/>
          <w:szCs w:val="20"/>
        </w:rPr>
        <w:t>, О</w:t>
      </w:r>
      <w:proofErr w:type="gramEnd"/>
      <w:r>
        <w:rPr>
          <w:color w:val="333333"/>
          <w:sz w:val="20"/>
          <w:szCs w:val="20"/>
        </w:rPr>
        <w:t xml:space="preserve"> редакторе (</w:t>
      </w:r>
      <w:proofErr w:type="spellStart"/>
      <w:r>
        <w:rPr>
          <w:color w:val="333333"/>
          <w:sz w:val="20"/>
          <w:szCs w:val="20"/>
        </w:rPr>
        <w:t>html</w:t>
      </w:r>
      <w:proofErr w:type="spellEnd"/>
      <w:r>
        <w:rPr>
          <w:color w:val="333333"/>
          <w:sz w:val="20"/>
          <w:szCs w:val="20"/>
        </w:rPr>
        <w:t>), Контакты (</w:t>
      </w:r>
      <w:proofErr w:type="spellStart"/>
      <w:r>
        <w:rPr>
          <w:color w:val="333333"/>
          <w:sz w:val="20"/>
          <w:szCs w:val="20"/>
        </w:rPr>
        <w:t>html</w:t>
      </w:r>
      <w:proofErr w:type="spellEnd"/>
      <w:r>
        <w:rPr>
          <w:color w:val="333333"/>
          <w:sz w:val="20"/>
          <w:szCs w:val="20"/>
        </w:rPr>
        <w:t>)</w:t>
      </w:r>
      <w:ins w:id="120" w:author="Grigory" w:date="2018-12-04T21:47:00Z">
        <w:r w:rsidR="00977843">
          <w:rPr>
            <w:color w:val="333333"/>
            <w:sz w:val="20"/>
            <w:szCs w:val="20"/>
            <w:lang w:val="ru-RU"/>
          </w:rPr>
          <w:t>, Фото</w:t>
        </w:r>
      </w:ins>
    </w:p>
    <w:p w14:paraId="3E88F04F" w14:textId="77777777" w:rsidR="008F2729" w:rsidRDefault="008F2729">
      <w:pPr>
        <w:pStyle w:val="10"/>
        <w:numPr>
          <w:ilvl w:val="0"/>
          <w:numId w:val="16"/>
        </w:numPr>
      </w:pPr>
    </w:p>
    <w:p w14:paraId="2677D30E" w14:textId="77777777" w:rsidR="008F2729" w:rsidRDefault="00CE5BF4">
      <w:pPr>
        <w:pStyle w:val="10"/>
        <w:numPr>
          <w:ilvl w:val="0"/>
          <w:numId w:val="16"/>
        </w:numPr>
      </w:pPr>
      <w:r>
        <w:rPr>
          <w:color w:val="333333"/>
          <w:sz w:val="20"/>
          <w:szCs w:val="20"/>
        </w:rPr>
        <w:t xml:space="preserve">Редсовет - многоязычное, </w:t>
      </w:r>
      <w:proofErr w:type="spellStart"/>
      <w:r>
        <w:rPr>
          <w:color w:val="333333"/>
          <w:sz w:val="20"/>
          <w:szCs w:val="20"/>
        </w:rPr>
        <w:t>html</w:t>
      </w:r>
      <w:proofErr w:type="spellEnd"/>
    </w:p>
    <w:p w14:paraId="5DE87715" w14:textId="77777777" w:rsidR="008F2729" w:rsidRDefault="008F2729">
      <w:pPr>
        <w:pStyle w:val="10"/>
        <w:numPr>
          <w:ilvl w:val="0"/>
          <w:numId w:val="16"/>
        </w:numPr>
      </w:pPr>
    </w:p>
    <w:p w14:paraId="3A2D46E8" w14:textId="654AED65" w:rsidR="008F2729" w:rsidDel="00977843" w:rsidRDefault="00CE5BF4">
      <w:pPr>
        <w:pStyle w:val="10"/>
        <w:numPr>
          <w:ilvl w:val="0"/>
          <w:numId w:val="16"/>
        </w:numPr>
        <w:rPr>
          <w:del w:id="121" w:author="Grigory" w:date="2018-12-04T21:48:00Z"/>
        </w:rPr>
      </w:pPr>
      <w:del w:id="122" w:author="Grigory" w:date="2018-12-04T21:48:00Z">
        <w:r w:rsidDel="00977843">
          <w:rPr>
            <w:color w:val="333333"/>
            <w:sz w:val="20"/>
            <w:szCs w:val="20"/>
          </w:rPr>
          <w:delText>Указатель статей - многоязычное, html</w:delText>
        </w:r>
      </w:del>
    </w:p>
    <w:p w14:paraId="760609CB" w14:textId="77777777" w:rsidR="008F2729" w:rsidRDefault="008F2729">
      <w:pPr>
        <w:pStyle w:val="10"/>
        <w:numPr>
          <w:ilvl w:val="0"/>
          <w:numId w:val="16"/>
        </w:numPr>
      </w:pPr>
    </w:p>
    <w:p w14:paraId="60B2B6F1" w14:textId="43BCDFE3" w:rsidR="008F2729" w:rsidRDefault="00CE5BF4">
      <w:pPr>
        <w:pStyle w:val="10"/>
        <w:numPr>
          <w:ilvl w:val="0"/>
          <w:numId w:val="16"/>
        </w:numPr>
      </w:pPr>
      <w:r>
        <w:rPr>
          <w:color w:val="333333"/>
          <w:sz w:val="20"/>
          <w:szCs w:val="20"/>
        </w:rPr>
        <w:t xml:space="preserve">Рубрики - многоязычное, </w:t>
      </w:r>
      <w:proofErr w:type="spellStart"/>
      <w:r>
        <w:rPr>
          <w:color w:val="333333"/>
          <w:sz w:val="20"/>
          <w:szCs w:val="20"/>
        </w:rPr>
        <w:t>html</w:t>
      </w:r>
      <w:proofErr w:type="spellEnd"/>
      <w:ins w:id="123" w:author="Grigory" w:date="2018-12-04T21:48:00Z">
        <w:r w:rsidR="00977843">
          <w:rPr>
            <w:color w:val="333333"/>
            <w:sz w:val="20"/>
            <w:szCs w:val="20"/>
            <w:lang w:val="ru-RU"/>
          </w:rPr>
          <w:t>, с возможностью скрыть</w:t>
        </w:r>
      </w:ins>
    </w:p>
    <w:p w14:paraId="432121AE" w14:textId="77777777" w:rsidR="008F2729" w:rsidRDefault="008F2729">
      <w:pPr>
        <w:pStyle w:val="10"/>
        <w:numPr>
          <w:ilvl w:val="0"/>
          <w:numId w:val="16"/>
        </w:numPr>
      </w:pPr>
    </w:p>
    <w:p w14:paraId="6915D9CA" w14:textId="77777777" w:rsidR="008F2729" w:rsidRDefault="00CE5BF4">
      <w:pPr>
        <w:pStyle w:val="10"/>
        <w:numPr>
          <w:ilvl w:val="0"/>
          <w:numId w:val="16"/>
        </w:numPr>
      </w:pPr>
      <w:r>
        <w:rPr>
          <w:color w:val="333333"/>
          <w:sz w:val="20"/>
          <w:szCs w:val="20"/>
        </w:rPr>
        <w:t xml:space="preserve">Порядок рецензирования - многоязычное, </w:t>
      </w:r>
      <w:proofErr w:type="spellStart"/>
      <w:r>
        <w:rPr>
          <w:color w:val="333333"/>
          <w:sz w:val="20"/>
          <w:szCs w:val="20"/>
        </w:rPr>
        <w:t>html</w:t>
      </w:r>
      <w:proofErr w:type="spellEnd"/>
    </w:p>
    <w:p w14:paraId="06510276" w14:textId="77777777" w:rsidR="008F2729" w:rsidRDefault="008F2729">
      <w:pPr>
        <w:pStyle w:val="10"/>
        <w:numPr>
          <w:ilvl w:val="0"/>
          <w:numId w:val="16"/>
        </w:numPr>
      </w:pPr>
    </w:p>
    <w:p w14:paraId="6CD827CE" w14:textId="77777777" w:rsidR="008F2729" w:rsidRDefault="00CE5BF4">
      <w:pPr>
        <w:pStyle w:val="10"/>
        <w:numPr>
          <w:ilvl w:val="0"/>
          <w:numId w:val="16"/>
        </w:numPr>
      </w:pPr>
      <w:r>
        <w:rPr>
          <w:color w:val="333333"/>
          <w:sz w:val="20"/>
          <w:szCs w:val="20"/>
        </w:rPr>
        <w:t xml:space="preserve">Правила предоставления статей - многоязычное, </w:t>
      </w:r>
      <w:proofErr w:type="spellStart"/>
      <w:r>
        <w:rPr>
          <w:color w:val="333333"/>
          <w:sz w:val="20"/>
          <w:szCs w:val="20"/>
        </w:rPr>
        <w:t>html</w:t>
      </w:r>
      <w:proofErr w:type="spellEnd"/>
    </w:p>
    <w:p w14:paraId="3B7BF9DB" w14:textId="77777777" w:rsidR="008F2729" w:rsidRDefault="008F2729">
      <w:pPr>
        <w:pStyle w:val="10"/>
        <w:numPr>
          <w:ilvl w:val="0"/>
          <w:numId w:val="16"/>
        </w:numPr>
      </w:pPr>
    </w:p>
    <w:p w14:paraId="1E2D0F51" w14:textId="77777777" w:rsidR="008F2729" w:rsidRDefault="00CE5BF4">
      <w:pPr>
        <w:pStyle w:val="10"/>
        <w:contextualSpacing w:val="0"/>
        <w:rPr>
          <w:color w:val="333333"/>
          <w:sz w:val="20"/>
          <w:szCs w:val="20"/>
        </w:rPr>
      </w:pPr>
      <w:r>
        <w:rPr>
          <w:color w:val="333333"/>
          <w:sz w:val="20"/>
          <w:szCs w:val="20"/>
        </w:rPr>
        <w:t>Каждый блок в отдельном "аккордеоне".</w:t>
      </w:r>
    </w:p>
    <w:p w14:paraId="41B15837" w14:textId="77777777" w:rsidR="008F2729" w:rsidRDefault="008F2729">
      <w:pPr>
        <w:pStyle w:val="10"/>
        <w:contextualSpacing w:val="0"/>
        <w:rPr>
          <w:color w:val="333333"/>
          <w:sz w:val="20"/>
          <w:szCs w:val="20"/>
        </w:rPr>
      </w:pPr>
    </w:p>
    <w:p w14:paraId="4B91FBE3" w14:textId="77777777" w:rsidR="008F2729" w:rsidRDefault="00CE5BF4">
      <w:pPr>
        <w:pStyle w:val="10"/>
        <w:contextualSpacing w:val="0"/>
        <w:rPr>
          <w:b/>
          <w:color w:val="333333"/>
          <w:sz w:val="24"/>
          <w:szCs w:val="24"/>
        </w:rPr>
      </w:pPr>
      <w:r>
        <w:rPr>
          <w:b/>
          <w:color w:val="333333"/>
          <w:sz w:val="24"/>
          <w:szCs w:val="24"/>
        </w:rPr>
        <w:t>Выпуск.</w:t>
      </w:r>
    </w:p>
    <w:p w14:paraId="3A791F5D" w14:textId="77777777" w:rsidR="008F2729" w:rsidRDefault="00CE5BF4">
      <w:pPr>
        <w:pStyle w:val="10"/>
        <w:contextualSpacing w:val="0"/>
        <w:rPr>
          <w:color w:val="333333"/>
          <w:sz w:val="20"/>
          <w:szCs w:val="20"/>
        </w:rPr>
      </w:pPr>
      <w:r>
        <w:rPr>
          <w:color w:val="333333"/>
          <w:sz w:val="20"/>
          <w:szCs w:val="20"/>
        </w:rPr>
        <w:t>Страница выпуска.</w:t>
      </w:r>
    </w:p>
    <w:p w14:paraId="53B4FBD7" w14:textId="77777777" w:rsidR="008F2729" w:rsidRDefault="00CE5BF4">
      <w:pPr>
        <w:pStyle w:val="10"/>
        <w:contextualSpacing w:val="0"/>
        <w:rPr>
          <w:color w:val="333333"/>
          <w:sz w:val="20"/>
          <w:szCs w:val="20"/>
        </w:rPr>
      </w:pPr>
      <w:r>
        <w:rPr>
          <w:color w:val="333333"/>
          <w:sz w:val="20"/>
          <w:szCs w:val="20"/>
        </w:rPr>
        <w:t>Вверху хлебные крошки.</w:t>
      </w:r>
    </w:p>
    <w:p w14:paraId="612E44C4" w14:textId="77777777" w:rsidR="008F2729" w:rsidRDefault="00CE5BF4">
      <w:pPr>
        <w:pStyle w:val="10"/>
        <w:contextualSpacing w:val="0"/>
        <w:rPr>
          <w:color w:val="333333"/>
          <w:sz w:val="20"/>
          <w:szCs w:val="20"/>
        </w:rPr>
      </w:pPr>
      <w:r>
        <w:rPr>
          <w:color w:val="333333"/>
          <w:sz w:val="20"/>
          <w:szCs w:val="20"/>
        </w:rPr>
        <w:t>Слева название журнала (ссылка на журнал), номер выпуска, год, картинка выпуска.</w:t>
      </w:r>
    </w:p>
    <w:p w14:paraId="4710EEFD" w14:textId="77777777" w:rsidR="008F2729" w:rsidRDefault="00CE5BF4">
      <w:pPr>
        <w:pStyle w:val="10"/>
        <w:contextualSpacing w:val="0"/>
        <w:rPr>
          <w:color w:val="333333"/>
          <w:sz w:val="20"/>
          <w:szCs w:val="20"/>
        </w:rPr>
      </w:pPr>
      <w:r>
        <w:rPr>
          <w:color w:val="333333"/>
          <w:sz w:val="20"/>
          <w:szCs w:val="20"/>
        </w:rPr>
        <w:t>Справа список статей этого выпуска (</w:t>
      </w:r>
      <w:commentRangeStart w:id="124"/>
      <w:r>
        <w:rPr>
          <w:color w:val="333333"/>
          <w:sz w:val="20"/>
          <w:szCs w:val="20"/>
        </w:rPr>
        <w:t>превью стандартное для статьи</w:t>
      </w:r>
      <w:commentRangeEnd w:id="124"/>
      <w:r w:rsidR="005731ED">
        <w:rPr>
          <w:rStyle w:val="a7"/>
        </w:rPr>
        <w:commentReference w:id="124"/>
      </w:r>
      <w:r>
        <w:rPr>
          <w:color w:val="333333"/>
          <w:sz w:val="20"/>
          <w:szCs w:val="20"/>
        </w:rPr>
        <w:t>).</w:t>
      </w:r>
    </w:p>
    <w:p w14:paraId="6FAD4D4E" w14:textId="77777777" w:rsidR="008F2729" w:rsidRDefault="00CE5BF4">
      <w:pPr>
        <w:pStyle w:val="10"/>
        <w:contextualSpacing w:val="0"/>
        <w:rPr>
          <w:color w:val="333333"/>
          <w:sz w:val="20"/>
          <w:szCs w:val="20"/>
        </w:rPr>
      </w:pPr>
      <w:r>
        <w:rPr>
          <w:color w:val="333333"/>
          <w:sz w:val="20"/>
          <w:szCs w:val="20"/>
        </w:rPr>
        <w:t>Справа блок "действия с выбранными" статьями.</w:t>
      </w:r>
    </w:p>
    <w:p w14:paraId="667B8AAA" w14:textId="067C7325" w:rsidR="008F2729" w:rsidDel="005731ED" w:rsidRDefault="00CE5BF4">
      <w:pPr>
        <w:pStyle w:val="10"/>
        <w:contextualSpacing w:val="0"/>
        <w:rPr>
          <w:del w:id="125" w:author="Григорий Григорий" w:date="2018-12-05T18:46:00Z"/>
          <w:color w:val="333333"/>
          <w:sz w:val="20"/>
          <w:szCs w:val="20"/>
        </w:rPr>
      </w:pPr>
      <w:del w:id="126" w:author="Григорий Григорий" w:date="2018-12-05T18:46:00Z">
        <w:r w:rsidDel="005731ED">
          <w:rPr>
            <w:color w:val="333333"/>
            <w:sz w:val="20"/>
            <w:szCs w:val="20"/>
          </w:rPr>
          <w:delText>Внизу "новые журналы".</w:delText>
        </w:r>
      </w:del>
    </w:p>
    <w:p w14:paraId="2C839A2A" w14:textId="77777777" w:rsidR="008F2729" w:rsidRDefault="008F2729">
      <w:pPr>
        <w:pStyle w:val="10"/>
        <w:contextualSpacing w:val="0"/>
        <w:rPr>
          <w:color w:val="333333"/>
          <w:sz w:val="20"/>
          <w:szCs w:val="20"/>
        </w:rPr>
      </w:pPr>
    </w:p>
    <w:p w14:paraId="4FBE0124" w14:textId="77777777" w:rsidR="008F2729" w:rsidRDefault="00CE5BF4">
      <w:pPr>
        <w:pStyle w:val="10"/>
        <w:contextualSpacing w:val="0"/>
        <w:rPr>
          <w:b/>
          <w:color w:val="333333"/>
          <w:sz w:val="24"/>
          <w:szCs w:val="24"/>
        </w:rPr>
      </w:pPr>
      <w:commentRangeStart w:id="127"/>
      <w:r>
        <w:rPr>
          <w:b/>
          <w:color w:val="333333"/>
          <w:sz w:val="24"/>
          <w:szCs w:val="24"/>
        </w:rPr>
        <w:t>Статья.</w:t>
      </w:r>
      <w:commentRangeEnd w:id="127"/>
      <w:r w:rsidR="006F449B">
        <w:rPr>
          <w:rStyle w:val="a7"/>
        </w:rPr>
        <w:commentReference w:id="127"/>
      </w:r>
    </w:p>
    <w:p w14:paraId="473EB1A5" w14:textId="77777777" w:rsidR="008F2729" w:rsidRDefault="00CE5BF4">
      <w:pPr>
        <w:pStyle w:val="10"/>
        <w:contextualSpacing w:val="0"/>
        <w:rPr>
          <w:color w:val="333333"/>
          <w:sz w:val="20"/>
          <w:szCs w:val="20"/>
        </w:rPr>
      </w:pPr>
      <w:r>
        <w:rPr>
          <w:color w:val="333333"/>
          <w:sz w:val="20"/>
          <w:szCs w:val="20"/>
        </w:rPr>
        <w:t>Выводятся хлебные крошки, название, краткое описание (описание для анонса).</w:t>
      </w:r>
    </w:p>
    <w:p w14:paraId="4B31F28A" w14:textId="77777777" w:rsidR="008F2729" w:rsidRDefault="00CE5BF4">
      <w:pPr>
        <w:pStyle w:val="10"/>
        <w:contextualSpacing w:val="0"/>
        <w:rPr>
          <w:color w:val="333333"/>
          <w:sz w:val="20"/>
          <w:szCs w:val="20"/>
        </w:rPr>
      </w:pPr>
      <w:r>
        <w:rPr>
          <w:color w:val="333333"/>
          <w:sz w:val="20"/>
          <w:szCs w:val="20"/>
        </w:rPr>
        <w:t>Авторы - ссылки для поиска с фильтром по этому автору.</w:t>
      </w:r>
    </w:p>
    <w:p w14:paraId="56326BAD" w14:textId="77777777" w:rsidR="008F2729" w:rsidRDefault="00CE5BF4">
      <w:pPr>
        <w:pStyle w:val="10"/>
        <w:contextualSpacing w:val="0"/>
        <w:rPr>
          <w:color w:val="333333"/>
          <w:sz w:val="20"/>
          <w:szCs w:val="20"/>
        </w:rPr>
      </w:pPr>
      <w:r>
        <w:rPr>
          <w:color w:val="333333"/>
          <w:sz w:val="20"/>
          <w:szCs w:val="20"/>
        </w:rPr>
        <w:t>Если статья доступна текущему пользователю, то выводится детальное описание.</w:t>
      </w:r>
    </w:p>
    <w:p w14:paraId="6759B9FD" w14:textId="77777777" w:rsidR="008F2729" w:rsidRDefault="00CE5BF4">
      <w:pPr>
        <w:pStyle w:val="10"/>
        <w:contextualSpacing w:val="0"/>
        <w:rPr>
          <w:color w:val="333333"/>
          <w:sz w:val="20"/>
          <w:szCs w:val="20"/>
        </w:rPr>
      </w:pPr>
      <w:r>
        <w:rPr>
          <w:color w:val="333333"/>
          <w:sz w:val="20"/>
          <w:szCs w:val="20"/>
        </w:rPr>
        <w:t>Справа блок "действия".</w:t>
      </w:r>
    </w:p>
    <w:p w14:paraId="78411F8F" w14:textId="77777777" w:rsidR="008F2729" w:rsidRDefault="00CE5BF4">
      <w:pPr>
        <w:pStyle w:val="10"/>
        <w:contextualSpacing w:val="0"/>
        <w:rPr>
          <w:color w:val="333333"/>
          <w:sz w:val="20"/>
          <w:szCs w:val="20"/>
        </w:rPr>
      </w:pPr>
      <w:r>
        <w:rPr>
          <w:color w:val="333333"/>
          <w:sz w:val="20"/>
          <w:szCs w:val="20"/>
        </w:rPr>
        <w:t>Если статья недоступна текущему пользователю, то выводится кнопка "получить доступ" - добавление в корзину. Если "ограничение доступа" - за регистрацию, то выводится окно авторизации.</w:t>
      </w:r>
    </w:p>
    <w:p w14:paraId="7564AC6E" w14:textId="77777777" w:rsidR="008F2729" w:rsidRDefault="00CE5BF4">
      <w:pPr>
        <w:pStyle w:val="10"/>
        <w:contextualSpacing w:val="0"/>
        <w:rPr>
          <w:color w:val="333333"/>
          <w:sz w:val="20"/>
          <w:szCs w:val="20"/>
        </w:rPr>
      </w:pPr>
      <w:r>
        <w:rPr>
          <w:color w:val="333333"/>
          <w:sz w:val="20"/>
          <w:szCs w:val="20"/>
        </w:rPr>
        <w:t>В избранное, рекомендовать, цитировать, поделиться - все стандартное.</w:t>
      </w:r>
    </w:p>
    <w:p w14:paraId="3237DEFD" w14:textId="3107FBE5" w:rsidR="008F2729" w:rsidRDefault="00CE5BF4">
      <w:pPr>
        <w:pStyle w:val="10"/>
        <w:contextualSpacing w:val="0"/>
        <w:rPr>
          <w:ins w:id="128" w:author="Григорий Григорий" w:date="2018-12-07T00:41:00Z"/>
          <w:color w:val="333333"/>
          <w:sz w:val="20"/>
          <w:szCs w:val="20"/>
        </w:rPr>
      </w:pPr>
      <w:r>
        <w:rPr>
          <w:color w:val="333333"/>
          <w:sz w:val="20"/>
          <w:szCs w:val="20"/>
        </w:rPr>
        <w:t xml:space="preserve">Если статья доступна, то выводится "Распечатать" - ссылка на страницу печати статьи. На этой странице статья </w:t>
      </w:r>
      <w:proofErr w:type="spellStart"/>
      <w:r>
        <w:rPr>
          <w:color w:val="333333"/>
          <w:sz w:val="20"/>
          <w:szCs w:val="20"/>
        </w:rPr>
        <w:t>парсится</w:t>
      </w:r>
      <w:proofErr w:type="spellEnd"/>
      <w:r>
        <w:rPr>
          <w:color w:val="333333"/>
          <w:sz w:val="20"/>
          <w:szCs w:val="20"/>
        </w:rPr>
        <w:t xml:space="preserve"> и формируется разметка для вывода на печать.</w:t>
      </w:r>
    </w:p>
    <w:p w14:paraId="1A5752D7" w14:textId="408A6C89" w:rsidR="00B2533C" w:rsidRPr="00B2533C" w:rsidRDefault="00B2533C">
      <w:pPr>
        <w:pStyle w:val="10"/>
        <w:contextualSpacing w:val="0"/>
        <w:rPr>
          <w:color w:val="333333"/>
          <w:sz w:val="20"/>
          <w:szCs w:val="20"/>
          <w:lang w:val="ru-RU"/>
          <w:rPrChange w:id="129" w:author="Григорий Григорий" w:date="2018-12-07T00:42:00Z">
            <w:rPr>
              <w:color w:val="333333"/>
              <w:sz w:val="20"/>
              <w:szCs w:val="20"/>
            </w:rPr>
          </w:rPrChange>
        </w:rPr>
      </w:pPr>
      <w:ins w:id="130" w:author="Григорий Григорий" w:date="2018-12-07T00:42:00Z">
        <w:r>
          <w:rPr>
            <w:color w:val="333333"/>
            <w:sz w:val="20"/>
            <w:szCs w:val="20"/>
            <w:lang w:val="ru-RU"/>
          </w:rPr>
          <w:t>Реализовать счетчик прочтения статей.</w:t>
        </w:r>
      </w:ins>
    </w:p>
    <w:p w14:paraId="24726076" w14:textId="77777777" w:rsidR="008F2729" w:rsidRDefault="008F2729">
      <w:pPr>
        <w:pStyle w:val="10"/>
        <w:contextualSpacing w:val="0"/>
        <w:rPr>
          <w:color w:val="333333"/>
          <w:sz w:val="20"/>
          <w:szCs w:val="20"/>
        </w:rPr>
      </w:pPr>
    </w:p>
    <w:p w14:paraId="52EB4C75" w14:textId="77777777" w:rsidR="008F2729" w:rsidRDefault="00CE5BF4">
      <w:pPr>
        <w:pStyle w:val="10"/>
        <w:contextualSpacing w:val="0"/>
        <w:rPr>
          <w:b/>
          <w:color w:val="333333"/>
          <w:sz w:val="24"/>
          <w:szCs w:val="24"/>
        </w:rPr>
      </w:pPr>
      <w:r>
        <w:rPr>
          <w:b/>
          <w:color w:val="333333"/>
          <w:sz w:val="24"/>
          <w:szCs w:val="24"/>
        </w:rPr>
        <w:t>Поиск.</w:t>
      </w:r>
    </w:p>
    <w:p w14:paraId="27E10A2F" w14:textId="77777777" w:rsidR="008F2729" w:rsidRDefault="00CE5BF4">
      <w:pPr>
        <w:pStyle w:val="10"/>
        <w:contextualSpacing w:val="0"/>
        <w:rPr>
          <w:color w:val="333333"/>
          <w:sz w:val="20"/>
          <w:szCs w:val="20"/>
        </w:rPr>
      </w:pPr>
      <w:r>
        <w:rPr>
          <w:color w:val="333333"/>
          <w:sz w:val="20"/>
          <w:szCs w:val="20"/>
        </w:rPr>
        <w:lastRenderedPageBreak/>
        <w:t>Поиск по журналам и статьям.</w:t>
      </w:r>
    </w:p>
    <w:p w14:paraId="7F507334" w14:textId="77777777" w:rsidR="008F2729" w:rsidRDefault="00CE5BF4">
      <w:pPr>
        <w:pStyle w:val="10"/>
        <w:contextualSpacing w:val="0"/>
        <w:rPr>
          <w:color w:val="333333"/>
          <w:sz w:val="20"/>
          <w:szCs w:val="20"/>
        </w:rPr>
      </w:pPr>
      <w:r>
        <w:rPr>
          <w:color w:val="333333"/>
          <w:sz w:val="20"/>
          <w:szCs w:val="20"/>
        </w:rPr>
        <w:t>Фильтр для поиска. Тематика (категории), поисковый запрос, где искать, журнал (для статей), автор (первая буква, и строка) (для статей), дата публикации (для статей), УДК (для статей, забыл указать это свойство), тип (искать по журнала, статьям, везде), только доступные для чтения (журналы, на которые куплена подписка, статьи купленные, по подписке, за регистрацию, и бесплатные), только в избранном (те что добавлены пользователем в избранное, только для авторизованных пользователей).</w:t>
      </w:r>
    </w:p>
    <w:p w14:paraId="4C6092B1" w14:textId="77777777" w:rsidR="008F2729" w:rsidRDefault="00CE5BF4">
      <w:pPr>
        <w:pStyle w:val="10"/>
        <w:contextualSpacing w:val="0"/>
        <w:rPr>
          <w:color w:val="333333"/>
          <w:sz w:val="20"/>
          <w:szCs w:val="20"/>
        </w:rPr>
      </w:pPr>
      <w:r>
        <w:rPr>
          <w:color w:val="333333"/>
          <w:sz w:val="20"/>
          <w:szCs w:val="20"/>
        </w:rPr>
        <w:t>Сбросить поиск, свернуть, развернуть расширенный режим.</w:t>
      </w:r>
    </w:p>
    <w:p w14:paraId="2FE8736F" w14:textId="77777777" w:rsidR="008F2729" w:rsidRDefault="00CE5BF4">
      <w:pPr>
        <w:pStyle w:val="10"/>
        <w:contextualSpacing w:val="0"/>
        <w:rPr>
          <w:color w:val="333333"/>
          <w:sz w:val="20"/>
          <w:szCs w:val="20"/>
        </w:rPr>
      </w:pPr>
      <w:r>
        <w:rPr>
          <w:color w:val="333333"/>
          <w:sz w:val="20"/>
          <w:szCs w:val="20"/>
        </w:rPr>
        <w:t>Сохранить поиск - доступно при непустом фильтре. Сохраняется с привязкой к текущему пользователю, недоступно для неавторизованных.</w:t>
      </w:r>
    </w:p>
    <w:p w14:paraId="03A128B8" w14:textId="77777777" w:rsidR="008F2729" w:rsidRDefault="00CE5BF4">
      <w:pPr>
        <w:pStyle w:val="10"/>
        <w:contextualSpacing w:val="0"/>
        <w:rPr>
          <w:color w:val="333333"/>
          <w:sz w:val="20"/>
          <w:szCs w:val="20"/>
        </w:rPr>
      </w:pPr>
      <w:r>
        <w:rPr>
          <w:color w:val="333333"/>
          <w:sz w:val="20"/>
          <w:szCs w:val="20"/>
        </w:rPr>
        <w:t>Мои поиски - список сохраненных пользователем поисков. Крестик - удаление из сохраненных поисков, самый первый крестик - удалить все сохраненные поиски. Клик на название сохраненного поиска - заполнение фильтра данными из сохраненного поиска.</w:t>
      </w:r>
    </w:p>
    <w:p w14:paraId="58A3C195" w14:textId="77777777" w:rsidR="008F2729" w:rsidRDefault="00CE5BF4">
      <w:pPr>
        <w:pStyle w:val="10"/>
        <w:contextualSpacing w:val="0"/>
        <w:rPr>
          <w:color w:val="333333"/>
          <w:sz w:val="20"/>
          <w:szCs w:val="20"/>
        </w:rPr>
      </w:pPr>
      <w:r>
        <w:rPr>
          <w:color w:val="333333"/>
          <w:sz w:val="20"/>
          <w:szCs w:val="20"/>
        </w:rPr>
        <w:t>Результаты поиска. Количество результатов, переключатель отображения, действия с выбранными, внизу пагинация.</w:t>
      </w:r>
    </w:p>
    <w:p w14:paraId="1D464773" w14:textId="77777777" w:rsidR="008F2729" w:rsidRDefault="00CE5BF4">
      <w:pPr>
        <w:pStyle w:val="10"/>
        <w:contextualSpacing w:val="0"/>
        <w:rPr>
          <w:color w:val="333333"/>
          <w:sz w:val="20"/>
          <w:szCs w:val="20"/>
        </w:rPr>
      </w:pPr>
      <w:r>
        <w:rPr>
          <w:color w:val="333333"/>
          <w:sz w:val="20"/>
          <w:szCs w:val="20"/>
        </w:rPr>
        <w:t>Превью элемента зависит от его типа (журнал или статья). Для журнала как на странице "Журналы по алфавиту", для статей как на странице "Статьи".</w:t>
      </w:r>
    </w:p>
    <w:p w14:paraId="2C2FC3D8" w14:textId="77777777" w:rsidR="008F2729" w:rsidRDefault="008F2729">
      <w:pPr>
        <w:pStyle w:val="10"/>
        <w:contextualSpacing w:val="0"/>
        <w:rPr>
          <w:color w:val="333333"/>
          <w:sz w:val="20"/>
          <w:szCs w:val="20"/>
        </w:rPr>
      </w:pPr>
    </w:p>
    <w:p w14:paraId="3F7910BB" w14:textId="77777777" w:rsidR="008F2729" w:rsidRDefault="00CE5BF4">
      <w:pPr>
        <w:pStyle w:val="10"/>
        <w:contextualSpacing w:val="0"/>
        <w:rPr>
          <w:b/>
          <w:color w:val="333333"/>
          <w:sz w:val="24"/>
          <w:szCs w:val="24"/>
        </w:rPr>
      </w:pPr>
      <w:r>
        <w:rPr>
          <w:b/>
          <w:color w:val="333333"/>
          <w:sz w:val="24"/>
          <w:szCs w:val="24"/>
        </w:rPr>
        <w:t>Издательства.</w:t>
      </w:r>
    </w:p>
    <w:p w14:paraId="2283B8EA" w14:textId="77777777" w:rsidR="008F2729" w:rsidRDefault="00CE5BF4">
      <w:pPr>
        <w:pStyle w:val="10"/>
        <w:contextualSpacing w:val="0"/>
        <w:rPr>
          <w:color w:val="2067B0"/>
          <w:sz w:val="20"/>
          <w:szCs w:val="20"/>
          <w:u w:val="single"/>
        </w:rPr>
      </w:pPr>
      <w:r>
        <w:rPr>
          <w:color w:val="333333"/>
          <w:sz w:val="20"/>
          <w:szCs w:val="20"/>
        </w:rPr>
        <w:t xml:space="preserve">Ссылка </w:t>
      </w:r>
      <w:r>
        <w:fldChar w:fldCharType="begin"/>
      </w:r>
      <w:r>
        <w:instrText xml:space="preserve"> HYPERLINK "http://test.panor.ru/publishers/" </w:instrText>
      </w:r>
      <w:r>
        <w:fldChar w:fldCharType="separate"/>
      </w:r>
      <w:r>
        <w:rPr>
          <w:color w:val="2067B0"/>
          <w:sz w:val="20"/>
          <w:szCs w:val="20"/>
          <w:u w:val="single"/>
        </w:rPr>
        <w:t>http://test.panor.ru/publishers/</w:t>
      </w:r>
    </w:p>
    <w:p w14:paraId="3259C0D3" w14:textId="77777777" w:rsidR="008F2729" w:rsidRDefault="00CE5BF4">
      <w:pPr>
        <w:pStyle w:val="10"/>
        <w:contextualSpacing w:val="0"/>
        <w:rPr>
          <w:color w:val="333333"/>
          <w:sz w:val="20"/>
          <w:szCs w:val="20"/>
        </w:rPr>
      </w:pPr>
      <w:r>
        <w:fldChar w:fldCharType="end"/>
      </w:r>
      <w:r>
        <w:rPr>
          <w:color w:val="333333"/>
          <w:sz w:val="20"/>
          <w:szCs w:val="20"/>
        </w:rPr>
        <w:t>Хлебные крошки.</w:t>
      </w:r>
    </w:p>
    <w:p w14:paraId="384733FF" w14:textId="77777777" w:rsidR="008F2729" w:rsidRDefault="00CE5BF4">
      <w:pPr>
        <w:pStyle w:val="10"/>
        <w:contextualSpacing w:val="0"/>
        <w:rPr>
          <w:color w:val="333333"/>
          <w:sz w:val="20"/>
          <w:szCs w:val="20"/>
        </w:rPr>
      </w:pPr>
      <w:r>
        <w:rPr>
          <w:color w:val="333333"/>
          <w:sz w:val="20"/>
          <w:szCs w:val="20"/>
        </w:rPr>
        <w:t>Список издательств. Картинка, название, описание. При клике на название или картинку переход на страницу издательства.</w:t>
      </w:r>
    </w:p>
    <w:p w14:paraId="1EA29335" w14:textId="77777777" w:rsidR="008F2729" w:rsidRDefault="008F2729">
      <w:pPr>
        <w:pStyle w:val="10"/>
        <w:contextualSpacing w:val="0"/>
        <w:rPr>
          <w:color w:val="333333"/>
          <w:sz w:val="20"/>
          <w:szCs w:val="20"/>
        </w:rPr>
      </w:pPr>
    </w:p>
    <w:p w14:paraId="5DF61C5D" w14:textId="77777777" w:rsidR="008F2729" w:rsidRDefault="00CE5BF4">
      <w:pPr>
        <w:pStyle w:val="10"/>
        <w:contextualSpacing w:val="0"/>
        <w:rPr>
          <w:b/>
          <w:color w:val="333333"/>
          <w:sz w:val="24"/>
          <w:szCs w:val="24"/>
        </w:rPr>
      </w:pPr>
      <w:r>
        <w:rPr>
          <w:b/>
          <w:color w:val="333333"/>
          <w:sz w:val="24"/>
          <w:szCs w:val="24"/>
        </w:rPr>
        <w:t>Издательство.</w:t>
      </w:r>
    </w:p>
    <w:p w14:paraId="45AAF9E5" w14:textId="77777777" w:rsidR="008F2729" w:rsidRDefault="00CE5BF4">
      <w:pPr>
        <w:pStyle w:val="10"/>
        <w:contextualSpacing w:val="0"/>
        <w:rPr>
          <w:color w:val="333333"/>
          <w:sz w:val="20"/>
          <w:szCs w:val="20"/>
        </w:rPr>
      </w:pPr>
      <w:r>
        <w:rPr>
          <w:color w:val="333333"/>
          <w:sz w:val="20"/>
          <w:szCs w:val="20"/>
        </w:rPr>
        <w:t>Список журналов данного издательства. Внешний вид и функционал как на странице "Журналы по алфавиту".</w:t>
      </w:r>
    </w:p>
    <w:p w14:paraId="4B41A56D" w14:textId="77777777" w:rsidR="008F2729" w:rsidRDefault="008F2729">
      <w:pPr>
        <w:pStyle w:val="10"/>
        <w:contextualSpacing w:val="0"/>
        <w:rPr>
          <w:color w:val="333333"/>
          <w:sz w:val="20"/>
          <w:szCs w:val="20"/>
        </w:rPr>
      </w:pPr>
    </w:p>
    <w:p w14:paraId="30741B45" w14:textId="77777777" w:rsidR="008F2729" w:rsidRDefault="00CE5BF4">
      <w:pPr>
        <w:pStyle w:val="10"/>
        <w:contextualSpacing w:val="0"/>
        <w:rPr>
          <w:b/>
          <w:color w:val="333333"/>
          <w:sz w:val="24"/>
          <w:szCs w:val="24"/>
        </w:rPr>
      </w:pPr>
      <w:commentRangeStart w:id="131"/>
      <w:r>
        <w:rPr>
          <w:b/>
          <w:color w:val="333333"/>
          <w:sz w:val="24"/>
          <w:szCs w:val="24"/>
        </w:rPr>
        <w:t>Категории.</w:t>
      </w:r>
      <w:commentRangeEnd w:id="131"/>
      <w:r w:rsidR="00A3374E">
        <w:rPr>
          <w:rStyle w:val="a7"/>
        </w:rPr>
        <w:commentReference w:id="131"/>
      </w:r>
    </w:p>
    <w:p w14:paraId="7146E348" w14:textId="77777777" w:rsidR="008F2729" w:rsidRDefault="00CE5BF4">
      <w:pPr>
        <w:pStyle w:val="10"/>
        <w:contextualSpacing w:val="0"/>
        <w:rPr>
          <w:color w:val="333333"/>
          <w:sz w:val="20"/>
          <w:szCs w:val="20"/>
        </w:rPr>
      </w:pPr>
      <w:r>
        <w:rPr>
          <w:color w:val="333333"/>
          <w:sz w:val="20"/>
          <w:szCs w:val="20"/>
        </w:rPr>
        <w:t>Список категорий. Картинка, название, описание. При клике на название или картинку переход на страницу поиска с фильтром по выбранной категории и типу "журналы".</w:t>
      </w:r>
    </w:p>
    <w:p w14:paraId="478A2A5B" w14:textId="77777777" w:rsidR="008F2729" w:rsidRDefault="008F2729">
      <w:pPr>
        <w:pStyle w:val="10"/>
        <w:contextualSpacing w:val="0"/>
        <w:rPr>
          <w:color w:val="333333"/>
          <w:sz w:val="20"/>
          <w:szCs w:val="20"/>
        </w:rPr>
      </w:pPr>
    </w:p>
    <w:p w14:paraId="1A87BFCD" w14:textId="77777777" w:rsidR="008F2729" w:rsidRDefault="00CE5BF4">
      <w:pPr>
        <w:pStyle w:val="10"/>
        <w:contextualSpacing w:val="0"/>
        <w:rPr>
          <w:b/>
          <w:color w:val="333333"/>
          <w:sz w:val="24"/>
          <w:szCs w:val="24"/>
        </w:rPr>
      </w:pPr>
      <w:r>
        <w:rPr>
          <w:b/>
          <w:color w:val="333333"/>
          <w:sz w:val="24"/>
          <w:szCs w:val="24"/>
        </w:rPr>
        <w:t>Избранное.</w:t>
      </w:r>
    </w:p>
    <w:p w14:paraId="64D5CDAC" w14:textId="77777777" w:rsidR="008F2729" w:rsidRDefault="00CE5BF4">
      <w:pPr>
        <w:pStyle w:val="10"/>
        <w:contextualSpacing w:val="0"/>
        <w:rPr>
          <w:color w:val="333333"/>
          <w:sz w:val="20"/>
          <w:szCs w:val="20"/>
        </w:rPr>
      </w:pPr>
      <w:r>
        <w:rPr>
          <w:color w:val="333333"/>
          <w:sz w:val="20"/>
          <w:szCs w:val="20"/>
        </w:rPr>
        <w:t>Список добавленных в избранное элементов (журналы, выпуски, статьи).</w:t>
      </w:r>
    </w:p>
    <w:p w14:paraId="79403425" w14:textId="77777777" w:rsidR="008F2729" w:rsidRDefault="00CE5BF4">
      <w:pPr>
        <w:pStyle w:val="10"/>
        <w:contextualSpacing w:val="0"/>
        <w:rPr>
          <w:color w:val="333333"/>
          <w:sz w:val="20"/>
          <w:szCs w:val="20"/>
        </w:rPr>
      </w:pPr>
      <w:r>
        <w:rPr>
          <w:color w:val="333333"/>
          <w:sz w:val="20"/>
          <w:szCs w:val="20"/>
        </w:rPr>
        <w:t>Фильтр по типу (журналы (к ним относятся и выпуски) и статьи).</w:t>
      </w:r>
    </w:p>
    <w:p w14:paraId="2F1D6887" w14:textId="77777777" w:rsidR="008F2729" w:rsidRDefault="00CE5BF4">
      <w:pPr>
        <w:pStyle w:val="10"/>
        <w:contextualSpacing w:val="0"/>
        <w:rPr>
          <w:color w:val="333333"/>
          <w:sz w:val="20"/>
          <w:szCs w:val="20"/>
        </w:rPr>
      </w:pPr>
      <w:r>
        <w:rPr>
          <w:color w:val="333333"/>
          <w:sz w:val="20"/>
          <w:szCs w:val="20"/>
        </w:rPr>
        <w:t>Действия с выбранными, как и везде, только вместо "добавить в избранное" - "удалить" из избранного. Превью зависит от типа (журнал, выпуск, статья).</w:t>
      </w:r>
    </w:p>
    <w:p w14:paraId="163FCAE7" w14:textId="77777777" w:rsidR="008F2729" w:rsidRDefault="008F2729">
      <w:pPr>
        <w:pStyle w:val="10"/>
        <w:contextualSpacing w:val="0"/>
        <w:rPr>
          <w:color w:val="333333"/>
          <w:sz w:val="20"/>
          <w:szCs w:val="20"/>
        </w:rPr>
      </w:pPr>
    </w:p>
    <w:p w14:paraId="2857BAD0" w14:textId="77777777" w:rsidR="008F2729" w:rsidRDefault="00CE5BF4">
      <w:pPr>
        <w:pStyle w:val="10"/>
        <w:contextualSpacing w:val="0"/>
        <w:rPr>
          <w:b/>
          <w:color w:val="333333"/>
          <w:sz w:val="24"/>
          <w:szCs w:val="24"/>
        </w:rPr>
      </w:pPr>
      <w:r>
        <w:rPr>
          <w:b/>
          <w:color w:val="333333"/>
          <w:sz w:val="24"/>
          <w:szCs w:val="24"/>
        </w:rPr>
        <w:t>О системе.</w:t>
      </w:r>
    </w:p>
    <w:p w14:paraId="48A68E8F" w14:textId="77777777" w:rsidR="008F2729" w:rsidRDefault="00CE5BF4">
      <w:pPr>
        <w:pStyle w:val="10"/>
        <w:contextualSpacing w:val="0"/>
        <w:rPr>
          <w:color w:val="333333"/>
          <w:sz w:val="20"/>
          <w:szCs w:val="20"/>
        </w:rPr>
      </w:pPr>
      <w:r>
        <w:rPr>
          <w:color w:val="333333"/>
          <w:sz w:val="20"/>
          <w:szCs w:val="20"/>
        </w:rPr>
        <w:t>Статическая страница, текст можно менять.</w:t>
      </w:r>
    </w:p>
    <w:p w14:paraId="38B7EB5A" w14:textId="77777777" w:rsidR="008F2729" w:rsidRDefault="008F2729">
      <w:pPr>
        <w:pStyle w:val="10"/>
        <w:contextualSpacing w:val="0"/>
        <w:rPr>
          <w:color w:val="333333"/>
          <w:sz w:val="20"/>
          <w:szCs w:val="20"/>
        </w:rPr>
      </w:pPr>
    </w:p>
    <w:p w14:paraId="02CCA8A7" w14:textId="77777777" w:rsidR="008F2729" w:rsidRDefault="00CE5BF4">
      <w:pPr>
        <w:pStyle w:val="10"/>
        <w:contextualSpacing w:val="0"/>
        <w:rPr>
          <w:b/>
          <w:color w:val="333333"/>
          <w:sz w:val="24"/>
          <w:szCs w:val="24"/>
        </w:rPr>
      </w:pPr>
      <w:r>
        <w:rPr>
          <w:b/>
          <w:color w:val="333333"/>
          <w:sz w:val="24"/>
          <w:szCs w:val="24"/>
        </w:rPr>
        <w:t>Личный кабинет.</w:t>
      </w:r>
    </w:p>
    <w:p w14:paraId="006EB0B1" w14:textId="77777777" w:rsidR="008F2729" w:rsidRDefault="00CE5BF4">
      <w:pPr>
        <w:pStyle w:val="10"/>
        <w:contextualSpacing w:val="0"/>
        <w:rPr>
          <w:color w:val="333333"/>
          <w:sz w:val="20"/>
          <w:szCs w:val="20"/>
        </w:rPr>
      </w:pPr>
      <w:r>
        <w:rPr>
          <w:color w:val="333333"/>
          <w:sz w:val="20"/>
          <w:szCs w:val="20"/>
        </w:rPr>
        <w:t>Стартовая страница личного кабинета. Слева меню (присутствует во всем личном кабинете).</w:t>
      </w:r>
    </w:p>
    <w:p w14:paraId="317D1540" w14:textId="77777777" w:rsidR="008F2729" w:rsidRDefault="008F2729">
      <w:pPr>
        <w:pStyle w:val="10"/>
        <w:contextualSpacing w:val="0"/>
        <w:rPr>
          <w:color w:val="333333"/>
          <w:sz w:val="20"/>
          <w:szCs w:val="20"/>
        </w:rPr>
      </w:pPr>
    </w:p>
    <w:p w14:paraId="26A50366" w14:textId="77777777" w:rsidR="008F2729" w:rsidRDefault="00CE5BF4">
      <w:pPr>
        <w:pStyle w:val="10"/>
        <w:contextualSpacing w:val="0"/>
        <w:rPr>
          <w:b/>
          <w:color w:val="333333"/>
          <w:sz w:val="24"/>
          <w:szCs w:val="24"/>
        </w:rPr>
      </w:pPr>
      <w:r>
        <w:rPr>
          <w:b/>
          <w:color w:val="333333"/>
          <w:sz w:val="24"/>
          <w:szCs w:val="24"/>
        </w:rPr>
        <w:t>Статус заказов.</w:t>
      </w:r>
    </w:p>
    <w:p w14:paraId="23802DDF" w14:textId="77777777" w:rsidR="008F2729" w:rsidRDefault="00CE5BF4">
      <w:pPr>
        <w:pStyle w:val="10"/>
        <w:contextualSpacing w:val="0"/>
        <w:rPr>
          <w:color w:val="333333"/>
          <w:sz w:val="20"/>
          <w:szCs w:val="20"/>
        </w:rPr>
      </w:pPr>
      <w:r>
        <w:rPr>
          <w:color w:val="333333"/>
          <w:sz w:val="20"/>
          <w:szCs w:val="20"/>
        </w:rPr>
        <w:t>Выводится список заказов.</w:t>
      </w:r>
    </w:p>
    <w:p w14:paraId="076C7CA0" w14:textId="77777777" w:rsidR="008F2729" w:rsidRDefault="00CE5BF4">
      <w:pPr>
        <w:pStyle w:val="10"/>
        <w:contextualSpacing w:val="0"/>
        <w:rPr>
          <w:color w:val="333333"/>
          <w:sz w:val="20"/>
          <w:szCs w:val="20"/>
        </w:rPr>
      </w:pPr>
      <w:r>
        <w:rPr>
          <w:color w:val="333333"/>
          <w:sz w:val="20"/>
          <w:szCs w:val="20"/>
        </w:rPr>
        <w:t>Номер заказов, подробнее (ссылка на страницу заказа), список товаров в заказе, дата оформления, статус (ожидает оплаты, оплачен, отменен).</w:t>
      </w:r>
    </w:p>
    <w:p w14:paraId="67F5AF39" w14:textId="77777777" w:rsidR="008F2729" w:rsidRDefault="008F2729">
      <w:pPr>
        <w:pStyle w:val="10"/>
        <w:contextualSpacing w:val="0"/>
        <w:rPr>
          <w:color w:val="333333"/>
          <w:sz w:val="20"/>
          <w:szCs w:val="20"/>
        </w:rPr>
      </w:pPr>
    </w:p>
    <w:p w14:paraId="574FFC87" w14:textId="77777777" w:rsidR="008F2729" w:rsidRDefault="00CE5BF4">
      <w:pPr>
        <w:pStyle w:val="10"/>
        <w:contextualSpacing w:val="0"/>
        <w:rPr>
          <w:b/>
          <w:color w:val="333333"/>
          <w:sz w:val="24"/>
          <w:szCs w:val="24"/>
        </w:rPr>
      </w:pPr>
      <w:r>
        <w:rPr>
          <w:b/>
          <w:color w:val="333333"/>
          <w:sz w:val="24"/>
          <w:szCs w:val="24"/>
        </w:rPr>
        <w:t>Заказ.</w:t>
      </w:r>
    </w:p>
    <w:p w14:paraId="3297AEE5" w14:textId="77777777" w:rsidR="008F2729" w:rsidRDefault="00CE5BF4">
      <w:pPr>
        <w:pStyle w:val="10"/>
        <w:contextualSpacing w:val="0"/>
        <w:rPr>
          <w:color w:val="333333"/>
          <w:sz w:val="20"/>
          <w:szCs w:val="20"/>
        </w:rPr>
      </w:pPr>
      <w:r>
        <w:rPr>
          <w:color w:val="333333"/>
          <w:sz w:val="20"/>
          <w:szCs w:val="20"/>
        </w:rPr>
        <w:lastRenderedPageBreak/>
        <w:t>Состав заказа (картинка, название, для подписки параметры подписки, для выпуска тип, количество, цена), тип оплаты, статус. Если заказ оплачен и товар типа электронная подписка, то картинка и название - ссылка на "Мои журналы" с открытым текущим журналом.</w:t>
      </w:r>
    </w:p>
    <w:p w14:paraId="001D5798" w14:textId="77777777" w:rsidR="008F2729" w:rsidRPr="00B2533C" w:rsidRDefault="00CE5BF4">
      <w:pPr>
        <w:pStyle w:val="10"/>
        <w:contextualSpacing w:val="0"/>
        <w:rPr>
          <w:color w:val="333333"/>
          <w:sz w:val="20"/>
          <w:szCs w:val="20"/>
          <w:lang w:val="en-US"/>
          <w:rPrChange w:id="132" w:author="Григорий Григорий" w:date="2018-12-07T00:49:00Z">
            <w:rPr>
              <w:color w:val="333333"/>
              <w:sz w:val="20"/>
              <w:szCs w:val="20"/>
            </w:rPr>
          </w:rPrChange>
        </w:rPr>
      </w:pPr>
      <w:r>
        <w:rPr>
          <w:color w:val="333333"/>
          <w:sz w:val="20"/>
          <w:szCs w:val="20"/>
        </w:rPr>
        <w:t>Если не оплачен и не отменен, то выводится ссылка для оплаты заказа - переход на страницу оплаты, и выводится кнопка отменить, которая переводит заказ в статус "отменен".</w:t>
      </w:r>
    </w:p>
    <w:p w14:paraId="00B611E1" w14:textId="77777777" w:rsidR="008F2729" w:rsidRDefault="008F2729">
      <w:pPr>
        <w:pStyle w:val="10"/>
        <w:contextualSpacing w:val="0"/>
        <w:rPr>
          <w:color w:val="333333"/>
          <w:sz w:val="20"/>
          <w:szCs w:val="20"/>
        </w:rPr>
      </w:pPr>
    </w:p>
    <w:p w14:paraId="63D885EE" w14:textId="77777777" w:rsidR="008F2729" w:rsidRDefault="00CE5BF4">
      <w:pPr>
        <w:pStyle w:val="10"/>
        <w:contextualSpacing w:val="0"/>
        <w:rPr>
          <w:b/>
          <w:color w:val="333333"/>
          <w:sz w:val="24"/>
          <w:szCs w:val="24"/>
        </w:rPr>
      </w:pPr>
      <w:r>
        <w:rPr>
          <w:b/>
          <w:color w:val="333333"/>
          <w:sz w:val="24"/>
          <w:szCs w:val="24"/>
        </w:rPr>
        <w:t>Моя корзина.</w:t>
      </w:r>
    </w:p>
    <w:p w14:paraId="0496F596" w14:textId="77777777" w:rsidR="008F2729" w:rsidRDefault="00CE5BF4">
      <w:pPr>
        <w:pStyle w:val="10"/>
        <w:contextualSpacing w:val="0"/>
        <w:rPr>
          <w:color w:val="333333"/>
          <w:sz w:val="20"/>
          <w:szCs w:val="20"/>
        </w:rPr>
      </w:pPr>
      <w:r>
        <w:rPr>
          <w:color w:val="333333"/>
          <w:sz w:val="20"/>
          <w:szCs w:val="20"/>
        </w:rPr>
        <w:t>Список товаров в корзине. Картинка (если есть), название, количество, цена.</w:t>
      </w:r>
    </w:p>
    <w:p w14:paraId="2E58266D" w14:textId="77777777" w:rsidR="008F2729" w:rsidRDefault="00CE5BF4">
      <w:pPr>
        <w:pStyle w:val="10"/>
        <w:contextualSpacing w:val="0"/>
        <w:rPr>
          <w:color w:val="333333"/>
          <w:sz w:val="20"/>
          <w:szCs w:val="20"/>
        </w:rPr>
      </w:pPr>
      <w:r>
        <w:rPr>
          <w:color w:val="333333"/>
          <w:sz w:val="20"/>
          <w:szCs w:val="20"/>
        </w:rPr>
        <w:t>Внизу "Итого" и кнопка "Оформить заказ".</w:t>
      </w:r>
    </w:p>
    <w:p w14:paraId="06C70083" w14:textId="77777777" w:rsidR="008F2729" w:rsidRDefault="008F2729">
      <w:pPr>
        <w:pStyle w:val="10"/>
        <w:contextualSpacing w:val="0"/>
        <w:rPr>
          <w:color w:val="333333"/>
          <w:sz w:val="20"/>
          <w:szCs w:val="20"/>
        </w:rPr>
      </w:pPr>
    </w:p>
    <w:p w14:paraId="1B6B5E0F" w14:textId="77777777" w:rsidR="008F2729" w:rsidRDefault="00CE5BF4">
      <w:pPr>
        <w:pStyle w:val="10"/>
        <w:contextualSpacing w:val="0"/>
        <w:rPr>
          <w:b/>
          <w:color w:val="333333"/>
          <w:sz w:val="24"/>
          <w:szCs w:val="24"/>
        </w:rPr>
      </w:pPr>
      <w:r>
        <w:rPr>
          <w:b/>
          <w:color w:val="333333"/>
          <w:sz w:val="24"/>
          <w:szCs w:val="24"/>
        </w:rPr>
        <w:t>Оформление заказа.</w:t>
      </w:r>
    </w:p>
    <w:p w14:paraId="01042F55" w14:textId="77777777" w:rsidR="008F2729" w:rsidRDefault="00CE5BF4">
      <w:pPr>
        <w:pStyle w:val="10"/>
        <w:contextualSpacing w:val="0"/>
        <w:rPr>
          <w:color w:val="333333"/>
          <w:sz w:val="20"/>
          <w:szCs w:val="20"/>
        </w:rPr>
      </w:pPr>
      <w:r>
        <w:rPr>
          <w:color w:val="333333"/>
          <w:sz w:val="20"/>
          <w:szCs w:val="20"/>
        </w:rPr>
        <w:t>Переключатель "физическое/юридическое лицо", для каждого типа свой список параметров. При нажатии "Оформить заказ" создается заказ (со статусом "ожидает оплаты"), и в него добавляются товары из корзины.</w:t>
      </w:r>
    </w:p>
    <w:p w14:paraId="1898871B" w14:textId="77777777" w:rsidR="008F2729" w:rsidRDefault="008F2729">
      <w:pPr>
        <w:pStyle w:val="10"/>
        <w:contextualSpacing w:val="0"/>
        <w:rPr>
          <w:color w:val="333333"/>
          <w:sz w:val="20"/>
          <w:szCs w:val="20"/>
        </w:rPr>
      </w:pPr>
    </w:p>
    <w:p w14:paraId="2E83C544" w14:textId="77777777" w:rsidR="008F2729" w:rsidRDefault="00CE5BF4">
      <w:pPr>
        <w:pStyle w:val="10"/>
        <w:contextualSpacing w:val="0"/>
        <w:rPr>
          <w:b/>
          <w:color w:val="333333"/>
          <w:sz w:val="24"/>
          <w:szCs w:val="24"/>
        </w:rPr>
      </w:pPr>
      <w:r>
        <w:rPr>
          <w:b/>
          <w:color w:val="333333"/>
          <w:sz w:val="24"/>
          <w:szCs w:val="24"/>
        </w:rPr>
        <w:t>Мои подписки.</w:t>
      </w:r>
    </w:p>
    <w:p w14:paraId="1033985C" w14:textId="77777777" w:rsidR="008F2729" w:rsidRDefault="00CE5BF4">
      <w:pPr>
        <w:pStyle w:val="10"/>
        <w:contextualSpacing w:val="0"/>
        <w:rPr>
          <w:color w:val="333333"/>
          <w:sz w:val="20"/>
          <w:szCs w:val="20"/>
        </w:rPr>
      </w:pPr>
      <w:r>
        <w:rPr>
          <w:color w:val="333333"/>
          <w:sz w:val="20"/>
          <w:szCs w:val="20"/>
        </w:rPr>
        <w:t>Список товаров типа "подписка" в заказах пользователя со статусом "оплачен".</w:t>
      </w:r>
    </w:p>
    <w:p w14:paraId="2668CAAB" w14:textId="77777777" w:rsidR="008F2729" w:rsidRDefault="00CE5BF4">
      <w:pPr>
        <w:pStyle w:val="10"/>
        <w:contextualSpacing w:val="0"/>
        <w:rPr>
          <w:color w:val="333333"/>
          <w:sz w:val="20"/>
          <w:szCs w:val="20"/>
        </w:rPr>
      </w:pPr>
      <w:r>
        <w:rPr>
          <w:color w:val="333333"/>
          <w:sz w:val="20"/>
          <w:szCs w:val="20"/>
        </w:rPr>
        <w:t>Фильтр по типу (все, печатные, электронные).</w:t>
      </w:r>
    </w:p>
    <w:p w14:paraId="1D33B7A9" w14:textId="77777777" w:rsidR="008F2729" w:rsidRDefault="00CE5BF4">
      <w:pPr>
        <w:pStyle w:val="10"/>
        <w:contextualSpacing w:val="0"/>
        <w:rPr>
          <w:color w:val="333333"/>
          <w:sz w:val="20"/>
          <w:szCs w:val="20"/>
        </w:rPr>
      </w:pPr>
      <w:r>
        <w:rPr>
          <w:color w:val="333333"/>
          <w:sz w:val="20"/>
          <w:szCs w:val="20"/>
        </w:rPr>
        <w:t>Картинка журнала, название журнала, тип подписки, первый месяц.</w:t>
      </w:r>
    </w:p>
    <w:p w14:paraId="64198CB2" w14:textId="77777777" w:rsidR="008F2729" w:rsidRDefault="00CE5BF4">
      <w:pPr>
        <w:pStyle w:val="10"/>
        <w:contextualSpacing w:val="0"/>
        <w:rPr>
          <w:color w:val="333333"/>
          <w:sz w:val="20"/>
          <w:szCs w:val="20"/>
        </w:rPr>
      </w:pPr>
      <w:r>
        <w:rPr>
          <w:color w:val="333333"/>
          <w:sz w:val="20"/>
          <w:szCs w:val="20"/>
        </w:rPr>
        <w:t>Если текущий месяц позже периода подписки, то выводится "истекла", иначе "активна".</w:t>
      </w:r>
    </w:p>
    <w:p w14:paraId="433776FF" w14:textId="77777777" w:rsidR="008F2729" w:rsidRDefault="00CE5BF4">
      <w:pPr>
        <w:pStyle w:val="10"/>
        <w:contextualSpacing w:val="0"/>
        <w:rPr>
          <w:color w:val="333333"/>
          <w:sz w:val="20"/>
          <w:szCs w:val="20"/>
        </w:rPr>
      </w:pPr>
      <w:r>
        <w:rPr>
          <w:color w:val="333333"/>
          <w:sz w:val="20"/>
          <w:szCs w:val="20"/>
        </w:rPr>
        <w:t>Ссылка "перейти к журналам" - переход на страницу "мои журналы" с открытым журналом.</w:t>
      </w:r>
    </w:p>
    <w:p w14:paraId="41DCED34" w14:textId="77777777" w:rsidR="008F2729" w:rsidRDefault="008F2729">
      <w:pPr>
        <w:pStyle w:val="10"/>
        <w:contextualSpacing w:val="0"/>
        <w:rPr>
          <w:color w:val="333333"/>
          <w:sz w:val="20"/>
          <w:szCs w:val="20"/>
        </w:rPr>
      </w:pPr>
    </w:p>
    <w:p w14:paraId="5384B231" w14:textId="77777777" w:rsidR="008F2729" w:rsidRDefault="00CE5BF4">
      <w:pPr>
        <w:pStyle w:val="10"/>
        <w:contextualSpacing w:val="0"/>
        <w:rPr>
          <w:b/>
          <w:color w:val="333333"/>
          <w:sz w:val="24"/>
          <w:szCs w:val="24"/>
        </w:rPr>
      </w:pPr>
      <w:r>
        <w:rPr>
          <w:b/>
          <w:color w:val="333333"/>
          <w:sz w:val="24"/>
          <w:szCs w:val="24"/>
        </w:rPr>
        <w:t>Личные данные.</w:t>
      </w:r>
    </w:p>
    <w:p w14:paraId="24B4D486" w14:textId="77777777" w:rsidR="008F2729" w:rsidRDefault="00CE5BF4">
      <w:pPr>
        <w:pStyle w:val="10"/>
        <w:contextualSpacing w:val="0"/>
        <w:rPr>
          <w:color w:val="333333"/>
          <w:sz w:val="20"/>
          <w:szCs w:val="20"/>
        </w:rPr>
      </w:pPr>
      <w:r>
        <w:rPr>
          <w:color w:val="333333"/>
          <w:sz w:val="20"/>
          <w:szCs w:val="20"/>
        </w:rPr>
        <w:t>Страница редактирования данных пользователя.</w:t>
      </w:r>
    </w:p>
    <w:p w14:paraId="4849E089" w14:textId="77777777" w:rsidR="008F2729" w:rsidRDefault="008F2729">
      <w:pPr>
        <w:pStyle w:val="10"/>
        <w:contextualSpacing w:val="0"/>
        <w:rPr>
          <w:color w:val="333333"/>
          <w:sz w:val="20"/>
          <w:szCs w:val="20"/>
        </w:rPr>
      </w:pPr>
    </w:p>
    <w:p w14:paraId="5537C907" w14:textId="77777777" w:rsidR="008F2729" w:rsidRDefault="00CE5BF4">
      <w:pPr>
        <w:pStyle w:val="10"/>
        <w:contextualSpacing w:val="0"/>
        <w:rPr>
          <w:b/>
          <w:color w:val="333333"/>
          <w:sz w:val="24"/>
          <w:szCs w:val="24"/>
        </w:rPr>
      </w:pPr>
      <w:r>
        <w:rPr>
          <w:b/>
          <w:color w:val="333333"/>
          <w:sz w:val="24"/>
          <w:szCs w:val="24"/>
        </w:rPr>
        <w:t>Мои журналы.</w:t>
      </w:r>
    </w:p>
    <w:p w14:paraId="5827E28A" w14:textId="77777777" w:rsidR="008F2729" w:rsidRDefault="00CE5BF4">
      <w:pPr>
        <w:pStyle w:val="10"/>
        <w:contextualSpacing w:val="0"/>
        <w:rPr>
          <w:color w:val="333333"/>
          <w:sz w:val="20"/>
          <w:szCs w:val="20"/>
        </w:rPr>
      </w:pPr>
      <w:r>
        <w:rPr>
          <w:color w:val="333333"/>
          <w:sz w:val="20"/>
          <w:szCs w:val="20"/>
        </w:rPr>
        <w:t xml:space="preserve">Список доступны пользователю выпусков, сгруппированные по журналам. Журналы для ознакомления - все выпуски, которые пользователь получил бесплатно (например, по </w:t>
      </w:r>
      <w:proofErr w:type="spellStart"/>
      <w:r>
        <w:rPr>
          <w:color w:val="333333"/>
          <w:sz w:val="20"/>
          <w:szCs w:val="20"/>
        </w:rPr>
        <w:t>промокоду</w:t>
      </w:r>
      <w:proofErr w:type="spellEnd"/>
      <w:r>
        <w:rPr>
          <w:color w:val="333333"/>
          <w:sz w:val="20"/>
          <w:szCs w:val="20"/>
        </w:rPr>
        <w:t xml:space="preserve">). При нажатии на выпуск - переход на страницу читалки этого выпуска. Функционал по читалке </w:t>
      </w:r>
      <w:proofErr w:type="gramStart"/>
      <w:r>
        <w:rPr>
          <w:color w:val="333333"/>
          <w:sz w:val="20"/>
          <w:szCs w:val="20"/>
        </w:rPr>
        <w:t>описан в сущности</w:t>
      </w:r>
      <w:proofErr w:type="gramEnd"/>
      <w:r>
        <w:rPr>
          <w:color w:val="333333"/>
          <w:sz w:val="20"/>
          <w:szCs w:val="20"/>
        </w:rPr>
        <w:t xml:space="preserve"> "Выпуск".</w:t>
      </w:r>
    </w:p>
    <w:p w14:paraId="0D2AAF8A" w14:textId="77777777" w:rsidR="008F2729" w:rsidRDefault="00CE5BF4">
      <w:pPr>
        <w:pStyle w:val="10"/>
        <w:contextualSpacing w:val="0"/>
      </w:pPr>
      <w:r>
        <w:br w:type="page"/>
      </w:r>
    </w:p>
    <w:p w14:paraId="399CE7B9" w14:textId="77777777" w:rsidR="008F2729" w:rsidRDefault="00CE5BF4">
      <w:pPr>
        <w:pStyle w:val="10"/>
        <w:contextualSpacing w:val="0"/>
        <w:rPr>
          <w:sz w:val="20"/>
          <w:szCs w:val="20"/>
        </w:rPr>
      </w:pPr>
      <w:r>
        <w:rPr>
          <w:b/>
          <w:color w:val="333333"/>
          <w:sz w:val="24"/>
          <w:szCs w:val="24"/>
        </w:rPr>
        <w:lastRenderedPageBreak/>
        <w:t>API для мобильного приложения.</w:t>
      </w:r>
    </w:p>
    <w:p w14:paraId="53726C96" w14:textId="77777777" w:rsidR="008F2729" w:rsidRDefault="00CE5BF4">
      <w:pPr>
        <w:pStyle w:val="10"/>
        <w:contextualSpacing w:val="0"/>
        <w:rPr>
          <w:color w:val="333333"/>
          <w:sz w:val="20"/>
          <w:szCs w:val="20"/>
        </w:rPr>
      </w:pPr>
      <w:r>
        <w:rPr>
          <w:color w:val="333333"/>
          <w:sz w:val="20"/>
          <w:szCs w:val="20"/>
        </w:rPr>
        <w:t xml:space="preserve">Обмен данными между приложением и сервером происходит в формате </w:t>
      </w:r>
      <w:proofErr w:type="spellStart"/>
      <w:r>
        <w:rPr>
          <w:color w:val="333333"/>
          <w:sz w:val="20"/>
          <w:szCs w:val="20"/>
        </w:rPr>
        <w:t>json</w:t>
      </w:r>
      <w:proofErr w:type="spellEnd"/>
      <w:r>
        <w:rPr>
          <w:color w:val="333333"/>
          <w:sz w:val="20"/>
          <w:szCs w:val="20"/>
        </w:rPr>
        <w:t>.</w:t>
      </w:r>
    </w:p>
    <w:p w14:paraId="67BCA229" w14:textId="77777777" w:rsidR="008F2729" w:rsidRDefault="00CE5BF4">
      <w:pPr>
        <w:pStyle w:val="10"/>
        <w:contextualSpacing w:val="0"/>
        <w:rPr>
          <w:color w:val="333333"/>
          <w:sz w:val="20"/>
          <w:szCs w:val="20"/>
        </w:rPr>
      </w:pPr>
      <w:r>
        <w:rPr>
          <w:color w:val="333333"/>
          <w:sz w:val="20"/>
          <w:szCs w:val="20"/>
        </w:rPr>
        <w:t xml:space="preserve">Данные для авторизации пользователя передаются от приложения серверу в заголовке в ключе </w:t>
      </w:r>
      <w:proofErr w:type="spellStart"/>
      <w:r>
        <w:rPr>
          <w:color w:val="333333"/>
          <w:sz w:val="20"/>
          <w:szCs w:val="20"/>
        </w:rPr>
        <w:t>Authorization</w:t>
      </w:r>
      <w:proofErr w:type="spellEnd"/>
      <w:r>
        <w:rPr>
          <w:color w:val="333333"/>
          <w:sz w:val="20"/>
          <w:szCs w:val="20"/>
        </w:rPr>
        <w:t>, в котором логин и пароль разделены пробелом, а пароль зашифрован RSA.</w:t>
      </w:r>
    </w:p>
    <w:p w14:paraId="4AA5FFC5" w14:textId="77777777" w:rsidR="008F2729" w:rsidRDefault="008F2729">
      <w:pPr>
        <w:pStyle w:val="10"/>
        <w:contextualSpacing w:val="0"/>
        <w:rPr>
          <w:color w:val="333333"/>
          <w:sz w:val="20"/>
          <w:szCs w:val="20"/>
        </w:rPr>
      </w:pPr>
    </w:p>
    <w:p w14:paraId="5D521297" w14:textId="77777777" w:rsidR="008F2729" w:rsidRDefault="00CE5BF4">
      <w:pPr>
        <w:pStyle w:val="10"/>
        <w:contextualSpacing w:val="0"/>
        <w:rPr>
          <w:color w:val="333333"/>
          <w:sz w:val="20"/>
          <w:szCs w:val="20"/>
        </w:rPr>
      </w:pPr>
      <w:r>
        <w:rPr>
          <w:color w:val="333333"/>
          <w:sz w:val="20"/>
          <w:szCs w:val="20"/>
        </w:rPr>
        <w:t xml:space="preserve">Стандартное сообщение об ошибке имеет формат </w:t>
      </w:r>
    </w:p>
    <w:tbl>
      <w:tblPr>
        <w:tblStyle w:val="a5"/>
        <w:tblW w:w="9025" w:type="dxa"/>
        <w:tblInd w:w="300" w:type="dxa"/>
        <w:tblBorders>
          <w:top w:val="single" w:sz="6" w:space="0" w:color="E0E2E3"/>
          <w:left w:val="single" w:sz="6" w:space="0" w:color="E0E2E3"/>
          <w:bottom w:val="single" w:sz="6" w:space="0" w:color="E0E2E3"/>
          <w:right w:val="single" w:sz="6" w:space="0" w:color="E0E2E3"/>
          <w:insideH w:val="single" w:sz="6" w:space="0" w:color="E0E2E3"/>
          <w:insideV w:val="single" w:sz="6" w:space="0" w:color="E0E2E3"/>
        </w:tblBorders>
        <w:tblLayout w:type="fixed"/>
        <w:tblLook w:val="0600" w:firstRow="0" w:lastRow="0" w:firstColumn="0" w:lastColumn="0" w:noHBand="1" w:noVBand="1"/>
      </w:tblPr>
      <w:tblGrid>
        <w:gridCol w:w="9025"/>
      </w:tblGrid>
      <w:tr w:rsidR="008F2729" w14:paraId="060090EB" w14:textId="77777777">
        <w:trPr>
          <w:trHeight w:val="1080"/>
        </w:trPr>
        <w:tc>
          <w:tcPr>
            <w:tcW w:w="9025" w:type="dxa"/>
            <w:tcBorders>
              <w:top w:val="nil"/>
              <w:left w:val="nil"/>
              <w:bottom w:val="nil"/>
              <w:right w:val="nil"/>
            </w:tcBorders>
            <w:tcMar>
              <w:top w:w="60" w:type="dxa"/>
              <w:left w:w="400" w:type="dxa"/>
              <w:bottom w:w="120" w:type="dxa"/>
              <w:right w:w="600" w:type="dxa"/>
            </w:tcMar>
          </w:tcPr>
          <w:p w14:paraId="30A00585" w14:textId="77777777" w:rsidR="008F2729" w:rsidRDefault="00CE5BF4">
            <w:pPr>
              <w:pStyle w:val="10"/>
              <w:spacing w:before="120" w:after="120"/>
              <w:contextualSpacing w:val="0"/>
              <w:rPr>
                <w:rFonts w:ascii="Courier New" w:eastAsia="Courier New" w:hAnsi="Courier New" w:cs="Courier New"/>
                <w:color w:val="7D7D7D"/>
                <w:sz w:val="20"/>
                <w:szCs w:val="20"/>
              </w:rPr>
            </w:pPr>
            <w:r>
              <w:rPr>
                <w:rFonts w:ascii="Courier New" w:eastAsia="Courier New" w:hAnsi="Courier New" w:cs="Courier New"/>
                <w:color w:val="7D7D7D"/>
                <w:sz w:val="20"/>
                <w:szCs w:val="20"/>
              </w:rPr>
              <w:t>{</w:t>
            </w:r>
            <w:r>
              <w:rPr>
                <w:rFonts w:ascii="Courier New" w:eastAsia="Courier New" w:hAnsi="Courier New" w:cs="Courier New"/>
                <w:color w:val="7D7D7D"/>
                <w:sz w:val="20"/>
                <w:szCs w:val="20"/>
              </w:rPr>
              <w:br/>
              <w:t xml:space="preserve">   '</w:t>
            </w:r>
            <w:proofErr w:type="spellStart"/>
            <w:r>
              <w:rPr>
                <w:rFonts w:ascii="Courier New" w:eastAsia="Courier New" w:hAnsi="Courier New" w:cs="Courier New"/>
                <w:color w:val="7D7D7D"/>
                <w:sz w:val="20"/>
                <w:szCs w:val="20"/>
              </w:rPr>
              <w:t>message</w:t>
            </w:r>
            <w:proofErr w:type="spellEnd"/>
            <w:r>
              <w:rPr>
                <w:rFonts w:ascii="Courier New" w:eastAsia="Courier New" w:hAnsi="Courier New" w:cs="Courier New"/>
                <w:color w:val="7D7D7D"/>
                <w:sz w:val="20"/>
                <w:szCs w:val="20"/>
              </w:rPr>
              <w:t>' =&gt; 'Текст описания ошибки',</w:t>
            </w:r>
            <w:r>
              <w:rPr>
                <w:rFonts w:ascii="Courier New" w:eastAsia="Courier New" w:hAnsi="Courier New" w:cs="Courier New"/>
                <w:color w:val="7D7D7D"/>
                <w:sz w:val="20"/>
                <w:szCs w:val="20"/>
              </w:rPr>
              <w:br/>
              <w:t xml:space="preserve">   '</w:t>
            </w:r>
            <w:proofErr w:type="spellStart"/>
            <w:r>
              <w:rPr>
                <w:rFonts w:ascii="Courier New" w:eastAsia="Courier New" w:hAnsi="Courier New" w:cs="Courier New"/>
                <w:color w:val="7D7D7D"/>
                <w:sz w:val="20"/>
                <w:szCs w:val="20"/>
              </w:rPr>
              <w:t>code</w:t>
            </w:r>
            <w:proofErr w:type="spellEnd"/>
            <w:r>
              <w:rPr>
                <w:rFonts w:ascii="Courier New" w:eastAsia="Courier New" w:hAnsi="Courier New" w:cs="Courier New"/>
                <w:color w:val="7D7D7D"/>
                <w:sz w:val="20"/>
                <w:szCs w:val="20"/>
              </w:rPr>
              <w:t>' =&gt; '404'</w:t>
            </w:r>
            <w:r>
              <w:rPr>
                <w:rFonts w:ascii="Courier New" w:eastAsia="Courier New" w:hAnsi="Courier New" w:cs="Courier New"/>
                <w:color w:val="7D7D7D"/>
                <w:sz w:val="20"/>
                <w:szCs w:val="20"/>
              </w:rPr>
              <w:br/>
              <w:t>}</w:t>
            </w:r>
          </w:p>
        </w:tc>
      </w:tr>
    </w:tbl>
    <w:p w14:paraId="5EC4336D" w14:textId="77777777" w:rsidR="008F2729" w:rsidRDefault="008F2729">
      <w:pPr>
        <w:pStyle w:val="10"/>
        <w:contextualSpacing w:val="0"/>
        <w:rPr>
          <w:color w:val="7D7D7D"/>
          <w:sz w:val="20"/>
          <w:szCs w:val="20"/>
        </w:rPr>
      </w:pPr>
    </w:p>
    <w:p w14:paraId="27F5D54F" w14:textId="77777777" w:rsidR="008F2729" w:rsidRDefault="00CE5BF4">
      <w:pPr>
        <w:pStyle w:val="10"/>
        <w:contextualSpacing w:val="0"/>
        <w:rPr>
          <w:color w:val="333333"/>
          <w:sz w:val="20"/>
          <w:szCs w:val="20"/>
        </w:rPr>
      </w:pPr>
      <w:r>
        <w:rPr>
          <w:color w:val="333333"/>
          <w:sz w:val="20"/>
          <w:szCs w:val="20"/>
        </w:rPr>
        <w:t xml:space="preserve">Фильтр передается в параметре запроса в ключе </w:t>
      </w:r>
      <w:proofErr w:type="spellStart"/>
      <w:r>
        <w:rPr>
          <w:color w:val="333333"/>
          <w:sz w:val="20"/>
          <w:szCs w:val="20"/>
        </w:rPr>
        <w:t>filter</w:t>
      </w:r>
      <w:proofErr w:type="spellEnd"/>
      <w:r>
        <w:rPr>
          <w:color w:val="333333"/>
          <w:sz w:val="20"/>
          <w:szCs w:val="20"/>
        </w:rPr>
        <w:t xml:space="preserve"> в формате </w:t>
      </w:r>
      <w:proofErr w:type="spellStart"/>
      <w:r>
        <w:rPr>
          <w:color w:val="333333"/>
          <w:sz w:val="20"/>
          <w:szCs w:val="20"/>
        </w:rPr>
        <w:t>json</w:t>
      </w:r>
      <w:proofErr w:type="spellEnd"/>
    </w:p>
    <w:p w14:paraId="1D050314" w14:textId="77777777" w:rsidR="008F2729" w:rsidRDefault="008F2729">
      <w:pPr>
        <w:pStyle w:val="10"/>
        <w:contextualSpacing w:val="0"/>
        <w:rPr>
          <w:color w:val="333333"/>
          <w:sz w:val="20"/>
          <w:szCs w:val="20"/>
        </w:rPr>
      </w:pPr>
    </w:p>
    <w:p w14:paraId="6453E5C3" w14:textId="77777777" w:rsidR="008F2729" w:rsidRDefault="00CE5BF4">
      <w:pPr>
        <w:pStyle w:val="10"/>
        <w:contextualSpacing w:val="0"/>
        <w:rPr>
          <w:color w:val="333333"/>
          <w:sz w:val="20"/>
          <w:szCs w:val="20"/>
        </w:rPr>
      </w:pPr>
      <w:r>
        <w:rPr>
          <w:color w:val="333333"/>
          <w:sz w:val="20"/>
          <w:szCs w:val="20"/>
        </w:rPr>
        <w:t xml:space="preserve">Пагинация. </w:t>
      </w:r>
    </w:p>
    <w:p w14:paraId="01A25F55" w14:textId="77777777" w:rsidR="008F2729" w:rsidRDefault="00CE5BF4">
      <w:pPr>
        <w:pStyle w:val="10"/>
        <w:contextualSpacing w:val="0"/>
        <w:rPr>
          <w:color w:val="333333"/>
          <w:sz w:val="20"/>
          <w:szCs w:val="20"/>
        </w:rPr>
      </w:pPr>
      <w:r>
        <w:rPr>
          <w:color w:val="333333"/>
          <w:sz w:val="20"/>
          <w:szCs w:val="20"/>
        </w:rPr>
        <w:t xml:space="preserve">В запросе к серверу 2 может быть параметра: </w:t>
      </w:r>
      <w:proofErr w:type="spellStart"/>
      <w:r>
        <w:rPr>
          <w:color w:val="333333"/>
          <w:sz w:val="20"/>
          <w:szCs w:val="20"/>
        </w:rPr>
        <w:t>page</w:t>
      </w:r>
      <w:proofErr w:type="spellEnd"/>
      <w:r>
        <w:rPr>
          <w:color w:val="333333"/>
          <w:sz w:val="20"/>
          <w:szCs w:val="20"/>
        </w:rPr>
        <w:t xml:space="preserve"> - номер страницы, </w:t>
      </w:r>
      <w:proofErr w:type="spellStart"/>
      <w:r>
        <w:rPr>
          <w:color w:val="333333"/>
          <w:sz w:val="20"/>
          <w:szCs w:val="20"/>
        </w:rPr>
        <w:t>count</w:t>
      </w:r>
      <w:proofErr w:type="spellEnd"/>
      <w:r>
        <w:rPr>
          <w:color w:val="333333"/>
          <w:sz w:val="20"/>
          <w:szCs w:val="20"/>
        </w:rPr>
        <w:t xml:space="preserve"> - количество элементов на одной странице.</w:t>
      </w:r>
    </w:p>
    <w:p w14:paraId="4D2FEC29" w14:textId="77777777" w:rsidR="008F2729" w:rsidRDefault="00CE5BF4">
      <w:pPr>
        <w:pStyle w:val="10"/>
        <w:contextualSpacing w:val="0"/>
        <w:rPr>
          <w:color w:val="333333"/>
          <w:sz w:val="20"/>
          <w:szCs w:val="20"/>
        </w:rPr>
      </w:pPr>
      <w:r>
        <w:rPr>
          <w:color w:val="333333"/>
          <w:sz w:val="20"/>
          <w:szCs w:val="20"/>
        </w:rPr>
        <w:t xml:space="preserve">В ответе от сервера передается в ключе </w:t>
      </w:r>
      <w:proofErr w:type="spellStart"/>
      <w:r>
        <w:rPr>
          <w:color w:val="333333"/>
          <w:sz w:val="20"/>
          <w:szCs w:val="20"/>
        </w:rPr>
        <w:t>pagination</w:t>
      </w:r>
      <w:proofErr w:type="spellEnd"/>
      <w:r>
        <w:rPr>
          <w:color w:val="333333"/>
          <w:sz w:val="20"/>
          <w:szCs w:val="20"/>
        </w:rPr>
        <w:t xml:space="preserve">, в формате </w:t>
      </w:r>
      <w:proofErr w:type="spellStart"/>
      <w:r>
        <w:rPr>
          <w:color w:val="333333"/>
          <w:sz w:val="20"/>
          <w:szCs w:val="20"/>
        </w:rPr>
        <w:t>json</w:t>
      </w:r>
      <w:proofErr w:type="spellEnd"/>
      <w:r>
        <w:rPr>
          <w:color w:val="333333"/>
          <w:sz w:val="20"/>
          <w:szCs w:val="20"/>
        </w:rPr>
        <w:t xml:space="preserve">, и имеет один обязательный ключ - </w:t>
      </w:r>
      <w:proofErr w:type="spellStart"/>
      <w:r>
        <w:rPr>
          <w:color w:val="333333"/>
          <w:sz w:val="20"/>
          <w:szCs w:val="20"/>
        </w:rPr>
        <w:t>is_more</w:t>
      </w:r>
      <w:proofErr w:type="spellEnd"/>
      <w:r>
        <w:rPr>
          <w:color w:val="333333"/>
          <w:sz w:val="20"/>
          <w:szCs w:val="20"/>
        </w:rPr>
        <w:t xml:space="preserve"> (есть ли еще страницы), 2 необязательных: </w:t>
      </w:r>
      <w:proofErr w:type="spellStart"/>
      <w:r>
        <w:rPr>
          <w:color w:val="333333"/>
          <w:sz w:val="20"/>
          <w:szCs w:val="20"/>
        </w:rPr>
        <w:t>item_count</w:t>
      </w:r>
      <w:proofErr w:type="spellEnd"/>
      <w:r>
        <w:rPr>
          <w:color w:val="333333"/>
          <w:sz w:val="20"/>
          <w:szCs w:val="20"/>
        </w:rPr>
        <w:t xml:space="preserve"> - общее количество записей (на всех страницах), </w:t>
      </w:r>
      <w:proofErr w:type="spellStart"/>
      <w:r>
        <w:rPr>
          <w:color w:val="333333"/>
          <w:sz w:val="20"/>
          <w:szCs w:val="20"/>
        </w:rPr>
        <w:t>page_count</w:t>
      </w:r>
      <w:proofErr w:type="spellEnd"/>
      <w:r>
        <w:rPr>
          <w:color w:val="333333"/>
          <w:sz w:val="20"/>
          <w:szCs w:val="20"/>
        </w:rPr>
        <w:t xml:space="preserve"> - количество страницы.</w:t>
      </w:r>
    </w:p>
    <w:p w14:paraId="4283C826" w14:textId="77777777" w:rsidR="008F2729" w:rsidRDefault="008F2729">
      <w:pPr>
        <w:pStyle w:val="10"/>
        <w:contextualSpacing w:val="0"/>
        <w:rPr>
          <w:color w:val="333333"/>
          <w:sz w:val="20"/>
          <w:szCs w:val="20"/>
        </w:rPr>
      </w:pPr>
    </w:p>
    <w:p w14:paraId="54A22448" w14:textId="77777777" w:rsidR="008F2729" w:rsidRDefault="008F2729">
      <w:pPr>
        <w:pStyle w:val="10"/>
        <w:contextualSpacing w:val="0"/>
        <w:rPr>
          <w:color w:val="333333"/>
          <w:sz w:val="20"/>
          <w:szCs w:val="20"/>
        </w:rPr>
      </w:pPr>
    </w:p>
    <w:p w14:paraId="6B56CD1F" w14:textId="77777777" w:rsidR="008F2729" w:rsidRDefault="00CE5BF4">
      <w:pPr>
        <w:pStyle w:val="10"/>
        <w:contextualSpacing w:val="0"/>
        <w:rPr>
          <w:b/>
          <w:color w:val="333333"/>
          <w:sz w:val="20"/>
          <w:szCs w:val="20"/>
        </w:rPr>
      </w:pPr>
      <w:r>
        <w:rPr>
          <w:b/>
          <w:color w:val="333333"/>
          <w:sz w:val="20"/>
          <w:szCs w:val="20"/>
        </w:rPr>
        <w:t>Запросы и форматы ответов.</w:t>
      </w:r>
    </w:p>
    <w:p w14:paraId="7C081ED6" w14:textId="77777777" w:rsidR="008F2729" w:rsidRDefault="00CE5BF4">
      <w:pPr>
        <w:pStyle w:val="10"/>
        <w:contextualSpacing w:val="0"/>
        <w:rPr>
          <w:color w:val="333333"/>
          <w:sz w:val="20"/>
          <w:szCs w:val="20"/>
        </w:rPr>
      </w:pPr>
      <w:r>
        <w:rPr>
          <w:color w:val="333333"/>
          <w:sz w:val="20"/>
          <w:szCs w:val="20"/>
        </w:rPr>
        <w:t>! означает обязательность</w:t>
      </w:r>
    </w:p>
    <w:p w14:paraId="5E93EC41" w14:textId="77777777" w:rsidR="008F2729" w:rsidRDefault="00CE5BF4">
      <w:pPr>
        <w:pStyle w:val="10"/>
        <w:contextualSpacing w:val="0"/>
        <w:rPr>
          <w:color w:val="333333"/>
          <w:sz w:val="20"/>
          <w:szCs w:val="20"/>
        </w:rPr>
      </w:pPr>
      <w:r>
        <w:rPr>
          <w:color w:val="333333"/>
          <w:sz w:val="20"/>
          <w:szCs w:val="20"/>
        </w:rPr>
        <w:t>? означает необязательность</w:t>
      </w:r>
    </w:p>
    <w:p w14:paraId="6BDB64D5" w14:textId="77777777" w:rsidR="008F2729" w:rsidRDefault="00CE5BF4">
      <w:pPr>
        <w:pStyle w:val="10"/>
        <w:contextualSpacing w:val="0"/>
        <w:rPr>
          <w:color w:val="333333"/>
          <w:sz w:val="20"/>
          <w:szCs w:val="20"/>
        </w:rPr>
      </w:pPr>
      <w:r>
        <w:rPr>
          <w:color w:val="333333"/>
          <w:sz w:val="20"/>
          <w:szCs w:val="20"/>
        </w:rPr>
        <w:t>первая строка - название метода (используется в коде приложения)</w:t>
      </w:r>
    </w:p>
    <w:p w14:paraId="5AB83CCF" w14:textId="77777777" w:rsidR="008F2729" w:rsidRDefault="00CE5BF4">
      <w:pPr>
        <w:pStyle w:val="10"/>
        <w:contextualSpacing w:val="0"/>
        <w:rPr>
          <w:color w:val="333333"/>
          <w:sz w:val="20"/>
          <w:szCs w:val="20"/>
        </w:rPr>
      </w:pPr>
      <w:r>
        <w:rPr>
          <w:color w:val="333333"/>
          <w:sz w:val="20"/>
          <w:szCs w:val="20"/>
        </w:rPr>
        <w:t>вторая строка - URL запроса</w:t>
      </w:r>
    </w:p>
    <w:p w14:paraId="6901ADBC" w14:textId="77777777" w:rsidR="008F2729" w:rsidRDefault="00CE5BF4">
      <w:pPr>
        <w:pStyle w:val="10"/>
        <w:contextualSpacing w:val="0"/>
        <w:rPr>
          <w:color w:val="333333"/>
          <w:sz w:val="20"/>
          <w:szCs w:val="20"/>
        </w:rPr>
      </w:pPr>
      <w:r>
        <w:rPr>
          <w:color w:val="333333"/>
          <w:sz w:val="20"/>
          <w:szCs w:val="20"/>
        </w:rPr>
        <w:t>третья строка - описание запроса</w:t>
      </w:r>
    </w:p>
    <w:p w14:paraId="0072EBA7" w14:textId="77777777" w:rsidR="008F2729" w:rsidRDefault="00CE5BF4">
      <w:pPr>
        <w:pStyle w:val="10"/>
        <w:contextualSpacing w:val="0"/>
        <w:rPr>
          <w:color w:val="333333"/>
          <w:sz w:val="20"/>
          <w:szCs w:val="20"/>
        </w:rPr>
      </w:pPr>
      <w:r>
        <w:rPr>
          <w:color w:val="333333"/>
          <w:sz w:val="20"/>
          <w:szCs w:val="20"/>
        </w:rPr>
        <w:t>далее список входных параметров</w:t>
      </w:r>
    </w:p>
    <w:p w14:paraId="53C71DCA" w14:textId="77777777" w:rsidR="008F2729" w:rsidRDefault="00CE5BF4">
      <w:pPr>
        <w:pStyle w:val="10"/>
        <w:contextualSpacing w:val="0"/>
        <w:rPr>
          <w:color w:val="333333"/>
          <w:sz w:val="20"/>
          <w:szCs w:val="20"/>
        </w:rPr>
      </w:pPr>
      <w:r>
        <w:rPr>
          <w:color w:val="333333"/>
          <w:sz w:val="20"/>
          <w:szCs w:val="20"/>
        </w:rPr>
        <w:t>потом формат ответа от сервера</w:t>
      </w:r>
    </w:p>
    <w:p w14:paraId="18CEAA19" w14:textId="77777777" w:rsidR="008F2729" w:rsidRDefault="008F2729">
      <w:pPr>
        <w:pStyle w:val="10"/>
        <w:contextualSpacing w:val="0"/>
        <w:rPr>
          <w:color w:val="333333"/>
          <w:sz w:val="20"/>
          <w:szCs w:val="20"/>
        </w:rPr>
      </w:pPr>
    </w:p>
    <w:p w14:paraId="4B604C9C" w14:textId="77777777" w:rsidR="008F2729" w:rsidRPr="00C2429D" w:rsidRDefault="00CE5BF4">
      <w:pPr>
        <w:pStyle w:val="10"/>
        <w:contextualSpacing w:val="0"/>
        <w:rPr>
          <w:color w:val="333333"/>
          <w:sz w:val="20"/>
          <w:szCs w:val="20"/>
          <w:lang w:val="en-US"/>
          <w:rPrChange w:id="133" w:author="Grigory" w:date="2018-11-13T17:52:00Z">
            <w:rPr>
              <w:color w:val="333333"/>
              <w:sz w:val="20"/>
              <w:szCs w:val="20"/>
            </w:rPr>
          </w:rPrChange>
        </w:rPr>
      </w:pPr>
      <w:proofErr w:type="spellStart"/>
      <w:r w:rsidRPr="00C2429D">
        <w:rPr>
          <w:color w:val="333333"/>
          <w:sz w:val="20"/>
          <w:szCs w:val="20"/>
          <w:lang w:val="en-US"/>
          <w:rPrChange w:id="134" w:author="Grigory" w:date="2018-11-13T17:52:00Z">
            <w:rPr>
              <w:color w:val="333333"/>
              <w:sz w:val="20"/>
              <w:szCs w:val="20"/>
            </w:rPr>
          </w:rPrChange>
        </w:rPr>
        <w:t>GetLatestNumbers</w:t>
      </w:r>
      <w:proofErr w:type="spellEnd"/>
    </w:p>
    <w:p w14:paraId="4867DA1B" w14:textId="77777777" w:rsidR="008F2729" w:rsidRPr="00C2429D" w:rsidRDefault="00CE5BF4">
      <w:pPr>
        <w:pStyle w:val="10"/>
        <w:contextualSpacing w:val="0"/>
        <w:rPr>
          <w:color w:val="333333"/>
          <w:sz w:val="20"/>
          <w:szCs w:val="20"/>
          <w:lang w:val="en-US"/>
          <w:rPrChange w:id="135" w:author="Grigory" w:date="2018-11-13T17:52:00Z">
            <w:rPr>
              <w:color w:val="333333"/>
              <w:sz w:val="20"/>
              <w:szCs w:val="20"/>
            </w:rPr>
          </w:rPrChange>
        </w:rPr>
      </w:pPr>
      <w:r w:rsidRPr="00C2429D">
        <w:rPr>
          <w:color w:val="333333"/>
          <w:sz w:val="20"/>
          <w:szCs w:val="20"/>
          <w:lang w:val="en-US"/>
          <w:rPrChange w:id="136" w:author="Grigory" w:date="2018-11-13T17:52:00Z">
            <w:rPr>
              <w:color w:val="333333"/>
              <w:sz w:val="20"/>
              <w:szCs w:val="20"/>
            </w:rPr>
          </w:rPrChange>
        </w:rPr>
        <w:t>/</w:t>
      </w:r>
      <w:proofErr w:type="spellStart"/>
      <w:r w:rsidRPr="00C2429D">
        <w:rPr>
          <w:color w:val="333333"/>
          <w:sz w:val="20"/>
          <w:szCs w:val="20"/>
          <w:lang w:val="en-US"/>
          <w:rPrChange w:id="137" w:author="Grigory" w:date="2018-11-13T17:52:00Z">
            <w:rPr>
              <w:color w:val="333333"/>
              <w:sz w:val="20"/>
              <w:szCs w:val="20"/>
            </w:rPr>
          </w:rPrChange>
        </w:rPr>
        <w:t>api</w:t>
      </w:r>
      <w:proofErr w:type="spellEnd"/>
      <w:r w:rsidRPr="00C2429D">
        <w:rPr>
          <w:color w:val="333333"/>
          <w:sz w:val="20"/>
          <w:szCs w:val="20"/>
          <w:lang w:val="en-US"/>
          <w:rPrChange w:id="138" w:author="Grigory" w:date="2018-11-13T17:52:00Z">
            <w:rPr>
              <w:color w:val="333333"/>
              <w:sz w:val="20"/>
              <w:szCs w:val="20"/>
            </w:rPr>
          </w:rPrChange>
        </w:rPr>
        <w:t>/numbers/latest/</w:t>
      </w:r>
    </w:p>
    <w:p w14:paraId="53272B0E" w14:textId="77777777" w:rsidR="008F2729" w:rsidRPr="00B2533C" w:rsidRDefault="00CE5BF4">
      <w:pPr>
        <w:pStyle w:val="10"/>
        <w:contextualSpacing w:val="0"/>
        <w:rPr>
          <w:color w:val="2067B0"/>
          <w:sz w:val="20"/>
          <w:szCs w:val="20"/>
          <w:u w:val="single"/>
          <w:lang w:val="ru-RU"/>
          <w:rPrChange w:id="139" w:author="Григорий Григорий" w:date="2018-12-07T00:38:00Z">
            <w:rPr>
              <w:color w:val="2067B0"/>
              <w:sz w:val="20"/>
              <w:szCs w:val="20"/>
              <w:u w:val="single"/>
            </w:rPr>
          </w:rPrChange>
        </w:rPr>
      </w:pPr>
      <w:r>
        <w:rPr>
          <w:color w:val="333333"/>
          <w:sz w:val="20"/>
          <w:szCs w:val="20"/>
        </w:rPr>
        <w:t>список</w:t>
      </w:r>
      <w:r w:rsidRPr="00B2533C">
        <w:rPr>
          <w:color w:val="333333"/>
          <w:sz w:val="20"/>
          <w:szCs w:val="20"/>
          <w:lang w:val="ru-RU"/>
          <w:rPrChange w:id="140" w:author="Григорий Григорий" w:date="2018-12-07T00:38:00Z">
            <w:rPr>
              <w:color w:val="333333"/>
              <w:sz w:val="20"/>
              <w:szCs w:val="20"/>
            </w:rPr>
          </w:rPrChange>
        </w:rPr>
        <w:t xml:space="preserve"> </w:t>
      </w:r>
      <w:r>
        <w:rPr>
          <w:color w:val="333333"/>
          <w:sz w:val="20"/>
          <w:szCs w:val="20"/>
        </w:rPr>
        <w:t>последних</w:t>
      </w:r>
      <w:r w:rsidRPr="00B2533C">
        <w:rPr>
          <w:color w:val="333333"/>
          <w:sz w:val="20"/>
          <w:szCs w:val="20"/>
          <w:lang w:val="ru-RU"/>
          <w:rPrChange w:id="141" w:author="Григорий Григорий" w:date="2018-12-07T00:38:00Z">
            <w:rPr>
              <w:color w:val="333333"/>
              <w:sz w:val="20"/>
              <w:szCs w:val="20"/>
            </w:rPr>
          </w:rPrChange>
        </w:rPr>
        <w:t xml:space="preserve"> </w:t>
      </w:r>
      <w:r>
        <w:rPr>
          <w:color w:val="333333"/>
          <w:sz w:val="20"/>
          <w:szCs w:val="20"/>
        </w:rPr>
        <w:t>номеров</w:t>
      </w:r>
      <w:r w:rsidRPr="00B2533C">
        <w:rPr>
          <w:color w:val="333333"/>
          <w:sz w:val="20"/>
          <w:szCs w:val="20"/>
          <w:lang w:val="ru-RU"/>
          <w:rPrChange w:id="142" w:author="Григорий Григорий" w:date="2018-12-07T00:38:00Z">
            <w:rPr>
              <w:color w:val="333333"/>
              <w:sz w:val="20"/>
              <w:szCs w:val="20"/>
            </w:rPr>
          </w:rPrChange>
        </w:rPr>
        <w:t xml:space="preserve"> </w:t>
      </w:r>
      <w:r>
        <w:fldChar w:fldCharType="begin"/>
      </w:r>
      <w:r w:rsidRPr="00B2533C">
        <w:rPr>
          <w:lang w:val="ru-RU"/>
          <w:rPrChange w:id="143" w:author="Григорий Григорий" w:date="2018-12-07T00:38:00Z">
            <w:rPr/>
          </w:rPrChange>
        </w:rPr>
        <w:instrText xml:space="preserve"> </w:instrText>
      </w:r>
      <w:r w:rsidRPr="00C2429D">
        <w:rPr>
          <w:lang w:val="en-US"/>
          <w:rPrChange w:id="144" w:author="Grigory" w:date="2018-11-13T17:52:00Z">
            <w:rPr/>
          </w:rPrChange>
        </w:rPr>
        <w:instrText>HYPERLINK</w:instrText>
      </w:r>
      <w:r w:rsidRPr="00B2533C">
        <w:rPr>
          <w:lang w:val="ru-RU"/>
          <w:rPrChange w:id="145" w:author="Григорий Григорий" w:date="2018-12-07T00:38:00Z">
            <w:rPr/>
          </w:rPrChange>
        </w:rPr>
        <w:instrText xml:space="preserve"> "</w:instrText>
      </w:r>
      <w:r w:rsidRPr="00C2429D">
        <w:rPr>
          <w:lang w:val="en-US"/>
          <w:rPrChange w:id="146" w:author="Grigory" w:date="2018-11-13T17:52:00Z">
            <w:rPr/>
          </w:rPrChange>
        </w:rPr>
        <w:instrText>http</w:instrText>
      </w:r>
      <w:r w:rsidRPr="00B2533C">
        <w:rPr>
          <w:lang w:val="ru-RU"/>
          <w:rPrChange w:id="147" w:author="Григорий Григорий" w:date="2018-12-07T00:38:00Z">
            <w:rPr/>
          </w:rPrChange>
        </w:rPr>
        <w:instrText>://</w:instrText>
      </w:r>
      <w:r w:rsidRPr="00C2429D">
        <w:rPr>
          <w:lang w:val="en-US"/>
          <w:rPrChange w:id="148" w:author="Grigory" w:date="2018-11-13T17:52:00Z">
            <w:rPr/>
          </w:rPrChange>
        </w:rPr>
        <w:instrText>joxi</w:instrText>
      </w:r>
      <w:r w:rsidRPr="00B2533C">
        <w:rPr>
          <w:lang w:val="ru-RU"/>
          <w:rPrChange w:id="149" w:author="Григорий Григорий" w:date="2018-12-07T00:38:00Z">
            <w:rPr/>
          </w:rPrChange>
        </w:rPr>
        <w:instrText>.</w:instrText>
      </w:r>
      <w:r w:rsidRPr="00C2429D">
        <w:rPr>
          <w:lang w:val="en-US"/>
          <w:rPrChange w:id="150" w:author="Grigory" w:date="2018-11-13T17:52:00Z">
            <w:rPr/>
          </w:rPrChange>
        </w:rPr>
        <w:instrText>ru</w:instrText>
      </w:r>
      <w:r w:rsidRPr="00B2533C">
        <w:rPr>
          <w:lang w:val="ru-RU"/>
          <w:rPrChange w:id="151" w:author="Григорий Григорий" w:date="2018-12-07T00:38:00Z">
            <w:rPr/>
          </w:rPrChange>
        </w:rPr>
        <w:instrText>/</w:instrText>
      </w:r>
      <w:r w:rsidRPr="00C2429D">
        <w:rPr>
          <w:lang w:val="en-US"/>
          <w:rPrChange w:id="152" w:author="Grigory" w:date="2018-11-13T17:52:00Z">
            <w:rPr/>
          </w:rPrChange>
        </w:rPr>
        <w:instrText>J</w:instrText>
      </w:r>
      <w:r w:rsidRPr="00B2533C">
        <w:rPr>
          <w:lang w:val="ru-RU"/>
          <w:rPrChange w:id="153" w:author="Григорий Григорий" w:date="2018-12-07T00:38:00Z">
            <w:rPr/>
          </w:rPrChange>
        </w:rPr>
        <w:instrText>2</w:instrText>
      </w:r>
      <w:r w:rsidRPr="00C2429D">
        <w:rPr>
          <w:lang w:val="en-US"/>
          <w:rPrChange w:id="154" w:author="Grigory" w:date="2018-11-13T17:52:00Z">
            <w:rPr/>
          </w:rPrChange>
        </w:rPr>
        <w:instrText>bBkXJi</w:instrText>
      </w:r>
      <w:r w:rsidRPr="00B2533C">
        <w:rPr>
          <w:lang w:val="ru-RU"/>
          <w:rPrChange w:id="155" w:author="Григорий Григорий" w:date="2018-12-07T00:38:00Z">
            <w:rPr/>
          </w:rPrChange>
        </w:rPr>
        <w:instrText>4</w:instrText>
      </w:r>
      <w:r w:rsidRPr="00C2429D">
        <w:rPr>
          <w:lang w:val="en-US"/>
          <w:rPrChange w:id="156" w:author="Grigory" w:date="2018-11-13T17:52:00Z">
            <w:rPr/>
          </w:rPrChange>
        </w:rPr>
        <w:instrText>D</w:instrText>
      </w:r>
      <w:r w:rsidRPr="00B2533C">
        <w:rPr>
          <w:lang w:val="ru-RU"/>
          <w:rPrChange w:id="157" w:author="Григорий Григорий" w:date="2018-12-07T00:38:00Z">
            <w:rPr/>
          </w:rPrChange>
        </w:rPr>
        <w:instrText>9</w:instrText>
      </w:r>
      <w:r w:rsidRPr="00C2429D">
        <w:rPr>
          <w:lang w:val="en-US"/>
          <w:rPrChange w:id="158" w:author="Grigory" w:date="2018-11-13T17:52:00Z">
            <w:rPr/>
          </w:rPrChange>
        </w:rPr>
        <w:instrText>KZ</w:instrText>
      </w:r>
      <w:r w:rsidRPr="00B2533C">
        <w:rPr>
          <w:lang w:val="ru-RU"/>
          <w:rPrChange w:id="159" w:author="Григорий Григорий" w:date="2018-12-07T00:38:00Z">
            <w:rPr/>
          </w:rPrChange>
        </w:rPr>
        <w:instrText xml:space="preserve">2" </w:instrText>
      </w:r>
      <w:r>
        <w:fldChar w:fldCharType="separate"/>
      </w:r>
      <w:r w:rsidRPr="00C2429D">
        <w:rPr>
          <w:color w:val="2067B0"/>
          <w:sz w:val="20"/>
          <w:szCs w:val="20"/>
          <w:u w:val="single"/>
          <w:lang w:val="en-US"/>
          <w:rPrChange w:id="160" w:author="Grigory" w:date="2018-11-13T17:52:00Z">
            <w:rPr>
              <w:color w:val="2067B0"/>
              <w:sz w:val="20"/>
              <w:szCs w:val="20"/>
              <w:u w:val="single"/>
            </w:rPr>
          </w:rPrChange>
        </w:rPr>
        <w:t>http</w:t>
      </w:r>
      <w:r w:rsidRPr="00B2533C">
        <w:rPr>
          <w:color w:val="2067B0"/>
          <w:sz w:val="20"/>
          <w:szCs w:val="20"/>
          <w:u w:val="single"/>
          <w:lang w:val="ru-RU"/>
          <w:rPrChange w:id="161" w:author="Григорий Григорий" w:date="2018-12-07T00:38:00Z">
            <w:rPr>
              <w:color w:val="2067B0"/>
              <w:sz w:val="20"/>
              <w:szCs w:val="20"/>
              <w:u w:val="single"/>
            </w:rPr>
          </w:rPrChange>
        </w:rPr>
        <w:t>://</w:t>
      </w:r>
      <w:proofErr w:type="spellStart"/>
      <w:r w:rsidRPr="00C2429D">
        <w:rPr>
          <w:color w:val="2067B0"/>
          <w:sz w:val="20"/>
          <w:szCs w:val="20"/>
          <w:u w:val="single"/>
          <w:lang w:val="en-US"/>
          <w:rPrChange w:id="162" w:author="Grigory" w:date="2018-11-13T17:52:00Z">
            <w:rPr>
              <w:color w:val="2067B0"/>
              <w:sz w:val="20"/>
              <w:szCs w:val="20"/>
              <w:u w:val="single"/>
            </w:rPr>
          </w:rPrChange>
        </w:rPr>
        <w:t>joxi</w:t>
      </w:r>
      <w:proofErr w:type="spellEnd"/>
      <w:r w:rsidRPr="00B2533C">
        <w:rPr>
          <w:color w:val="2067B0"/>
          <w:sz w:val="20"/>
          <w:szCs w:val="20"/>
          <w:u w:val="single"/>
          <w:lang w:val="ru-RU"/>
          <w:rPrChange w:id="163" w:author="Григорий Григорий" w:date="2018-12-07T00:38:00Z">
            <w:rPr>
              <w:color w:val="2067B0"/>
              <w:sz w:val="20"/>
              <w:szCs w:val="20"/>
              <w:u w:val="single"/>
            </w:rPr>
          </w:rPrChange>
        </w:rPr>
        <w:t>.</w:t>
      </w:r>
      <w:proofErr w:type="spellStart"/>
      <w:r w:rsidRPr="00C2429D">
        <w:rPr>
          <w:color w:val="2067B0"/>
          <w:sz w:val="20"/>
          <w:szCs w:val="20"/>
          <w:u w:val="single"/>
          <w:lang w:val="en-US"/>
          <w:rPrChange w:id="164" w:author="Grigory" w:date="2018-11-13T17:52:00Z">
            <w:rPr>
              <w:color w:val="2067B0"/>
              <w:sz w:val="20"/>
              <w:szCs w:val="20"/>
              <w:u w:val="single"/>
            </w:rPr>
          </w:rPrChange>
        </w:rPr>
        <w:t>ru</w:t>
      </w:r>
      <w:proofErr w:type="spellEnd"/>
      <w:r w:rsidRPr="00B2533C">
        <w:rPr>
          <w:color w:val="2067B0"/>
          <w:sz w:val="20"/>
          <w:szCs w:val="20"/>
          <w:u w:val="single"/>
          <w:lang w:val="ru-RU"/>
          <w:rPrChange w:id="165" w:author="Григорий Григорий" w:date="2018-12-07T00:38:00Z">
            <w:rPr>
              <w:color w:val="2067B0"/>
              <w:sz w:val="20"/>
              <w:szCs w:val="20"/>
              <w:u w:val="single"/>
            </w:rPr>
          </w:rPrChange>
        </w:rPr>
        <w:t>/</w:t>
      </w:r>
      <w:r w:rsidRPr="00C2429D">
        <w:rPr>
          <w:color w:val="2067B0"/>
          <w:sz w:val="20"/>
          <w:szCs w:val="20"/>
          <w:u w:val="single"/>
          <w:lang w:val="en-US"/>
          <w:rPrChange w:id="166" w:author="Grigory" w:date="2018-11-13T17:52:00Z">
            <w:rPr>
              <w:color w:val="2067B0"/>
              <w:sz w:val="20"/>
              <w:szCs w:val="20"/>
              <w:u w:val="single"/>
            </w:rPr>
          </w:rPrChange>
        </w:rPr>
        <w:t>J</w:t>
      </w:r>
      <w:r w:rsidRPr="00B2533C">
        <w:rPr>
          <w:color w:val="2067B0"/>
          <w:sz w:val="20"/>
          <w:szCs w:val="20"/>
          <w:u w:val="single"/>
          <w:lang w:val="ru-RU"/>
          <w:rPrChange w:id="167" w:author="Григорий Григорий" w:date="2018-12-07T00:38:00Z">
            <w:rPr>
              <w:color w:val="2067B0"/>
              <w:sz w:val="20"/>
              <w:szCs w:val="20"/>
              <w:u w:val="single"/>
            </w:rPr>
          </w:rPrChange>
        </w:rPr>
        <w:t>2</w:t>
      </w:r>
      <w:proofErr w:type="spellStart"/>
      <w:r w:rsidRPr="00C2429D">
        <w:rPr>
          <w:color w:val="2067B0"/>
          <w:sz w:val="20"/>
          <w:szCs w:val="20"/>
          <w:u w:val="single"/>
          <w:lang w:val="en-US"/>
          <w:rPrChange w:id="168" w:author="Grigory" w:date="2018-11-13T17:52:00Z">
            <w:rPr>
              <w:color w:val="2067B0"/>
              <w:sz w:val="20"/>
              <w:szCs w:val="20"/>
              <w:u w:val="single"/>
            </w:rPr>
          </w:rPrChange>
        </w:rPr>
        <w:t>bBkXJi</w:t>
      </w:r>
      <w:proofErr w:type="spellEnd"/>
      <w:r w:rsidRPr="00B2533C">
        <w:rPr>
          <w:color w:val="2067B0"/>
          <w:sz w:val="20"/>
          <w:szCs w:val="20"/>
          <w:u w:val="single"/>
          <w:lang w:val="ru-RU"/>
          <w:rPrChange w:id="169" w:author="Григорий Григорий" w:date="2018-12-07T00:38:00Z">
            <w:rPr>
              <w:color w:val="2067B0"/>
              <w:sz w:val="20"/>
              <w:szCs w:val="20"/>
              <w:u w:val="single"/>
            </w:rPr>
          </w:rPrChange>
        </w:rPr>
        <w:t>4</w:t>
      </w:r>
      <w:r w:rsidRPr="00C2429D">
        <w:rPr>
          <w:color w:val="2067B0"/>
          <w:sz w:val="20"/>
          <w:szCs w:val="20"/>
          <w:u w:val="single"/>
          <w:lang w:val="en-US"/>
          <w:rPrChange w:id="170" w:author="Grigory" w:date="2018-11-13T17:52:00Z">
            <w:rPr>
              <w:color w:val="2067B0"/>
              <w:sz w:val="20"/>
              <w:szCs w:val="20"/>
              <w:u w:val="single"/>
            </w:rPr>
          </w:rPrChange>
        </w:rPr>
        <w:t>D</w:t>
      </w:r>
      <w:r w:rsidRPr="00B2533C">
        <w:rPr>
          <w:color w:val="2067B0"/>
          <w:sz w:val="20"/>
          <w:szCs w:val="20"/>
          <w:u w:val="single"/>
          <w:lang w:val="ru-RU"/>
          <w:rPrChange w:id="171" w:author="Григорий Григорий" w:date="2018-12-07T00:38:00Z">
            <w:rPr>
              <w:color w:val="2067B0"/>
              <w:sz w:val="20"/>
              <w:szCs w:val="20"/>
              <w:u w:val="single"/>
            </w:rPr>
          </w:rPrChange>
        </w:rPr>
        <w:t>9</w:t>
      </w:r>
      <w:r w:rsidRPr="00C2429D">
        <w:rPr>
          <w:color w:val="2067B0"/>
          <w:sz w:val="20"/>
          <w:szCs w:val="20"/>
          <w:u w:val="single"/>
          <w:lang w:val="en-US"/>
          <w:rPrChange w:id="172" w:author="Grigory" w:date="2018-11-13T17:52:00Z">
            <w:rPr>
              <w:color w:val="2067B0"/>
              <w:sz w:val="20"/>
              <w:szCs w:val="20"/>
              <w:u w:val="single"/>
            </w:rPr>
          </w:rPrChange>
        </w:rPr>
        <w:t>KZ</w:t>
      </w:r>
      <w:r w:rsidRPr="00B2533C">
        <w:rPr>
          <w:color w:val="2067B0"/>
          <w:sz w:val="20"/>
          <w:szCs w:val="20"/>
          <w:u w:val="single"/>
          <w:lang w:val="ru-RU"/>
          <w:rPrChange w:id="173" w:author="Григорий Григорий" w:date="2018-12-07T00:38:00Z">
            <w:rPr>
              <w:color w:val="2067B0"/>
              <w:sz w:val="20"/>
              <w:szCs w:val="20"/>
              <w:u w:val="single"/>
            </w:rPr>
          </w:rPrChange>
        </w:rPr>
        <w:t>2</w:t>
      </w:r>
    </w:p>
    <w:p w14:paraId="20AB8B7C" w14:textId="77777777" w:rsidR="008F2729" w:rsidRDefault="00CE5BF4">
      <w:pPr>
        <w:pStyle w:val="10"/>
        <w:contextualSpacing w:val="0"/>
        <w:rPr>
          <w:color w:val="333333"/>
          <w:sz w:val="20"/>
          <w:szCs w:val="20"/>
        </w:rPr>
      </w:pPr>
      <w:r>
        <w:fldChar w:fldCharType="end"/>
      </w:r>
      <w:r>
        <w:rPr>
          <w:color w:val="333333"/>
          <w:sz w:val="20"/>
          <w:szCs w:val="20"/>
        </w:rPr>
        <w:t>без параметров</w:t>
      </w:r>
    </w:p>
    <w:p w14:paraId="7012CDE4" w14:textId="77777777" w:rsidR="008F2729" w:rsidRDefault="00CE5BF4">
      <w:pPr>
        <w:pStyle w:val="10"/>
        <w:contextualSpacing w:val="0"/>
        <w:rPr>
          <w:color w:val="333333"/>
          <w:sz w:val="20"/>
          <w:szCs w:val="20"/>
        </w:rPr>
      </w:pPr>
      <w:r>
        <w:rPr>
          <w:color w:val="333333"/>
          <w:sz w:val="20"/>
          <w:szCs w:val="20"/>
        </w:rPr>
        <w:t>формат ответа:</w:t>
      </w:r>
    </w:p>
    <w:p w14:paraId="1C71865D" w14:textId="77777777" w:rsidR="008F2729" w:rsidRDefault="00CE5BF4">
      <w:pPr>
        <w:pStyle w:val="10"/>
        <w:contextualSpacing w:val="0"/>
        <w:rPr>
          <w:color w:val="333333"/>
          <w:sz w:val="20"/>
          <w:szCs w:val="20"/>
        </w:rPr>
      </w:pPr>
      <w:r>
        <w:rPr>
          <w:color w:val="333333"/>
          <w:sz w:val="20"/>
          <w:szCs w:val="20"/>
        </w:rPr>
        <w:t>[</w:t>
      </w:r>
    </w:p>
    <w:p w14:paraId="4A3C4BDE" w14:textId="77777777" w:rsidR="008F2729" w:rsidRDefault="00CE5BF4">
      <w:pPr>
        <w:pStyle w:val="10"/>
        <w:contextualSpacing w:val="0"/>
        <w:rPr>
          <w:color w:val="333333"/>
          <w:sz w:val="20"/>
          <w:szCs w:val="20"/>
        </w:rPr>
      </w:pPr>
      <w:r>
        <w:rPr>
          <w:color w:val="333333"/>
          <w:sz w:val="20"/>
          <w:szCs w:val="20"/>
        </w:rPr>
        <w:t xml:space="preserve">  {</w:t>
      </w:r>
    </w:p>
    <w:p w14:paraId="06375254" w14:textId="77777777" w:rsidR="008F2729" w:rsidRPr="00B2533C" w:rsidRDefault="00CE5BF4">
      <w:pPr>
        <w:pStyle w:val="10"/>
        <w:contextualSpacing w:val="0"/>
        <w:rPr>
          <w:color w:val="333333"/>
          <w:sz w:val="20"/>
          <w:szCs w:val="20"/>
          <w:lang w:val="en-US"/>
          <w:rPrChange w:id="174" w:author="Григорий Григорий" w:date="2018-12-07T00:38:00Z">
            <w:rPr>
              <w:color w:val="333333"/>
              <w:sz w:val="20"/>
              <w:szCs w:val="20"/>
            </w:rPr>
          </w:rPrChange>
        </w:rPr>
      </w:pPr>
      <w:r>
        <w:rPr>
          <w:color w:val="333333"/>
          <w:sz w:val="20"/>
          <w:szCs w:val="20"/>
        </w:rPr>
        <w:t xml:space="preserve">      </w:t>
      </w:r>
      <w:r w:rsidRPr="00B2533C">
        <w:rPr>
          <w:color w:val="333333"/>
          <w:sz w:val="20"/>
          <w:szCs w:val="20"/>
          <w:lang w:val="en-US"/>
          <w:rPrChange w:id="175"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176" w:author="Григорий Григорий" w:date="2018-12-07T00:38:00Z">
            <w:rPr>
              <w:color w:val="333333"/>
              <w:sz w:val="20"/>
              <w:szCs w:val="20"/>
            </w:rPr>
          </w:rPrChange>
        </w:rPr>
        <w:t>string!,</w:t>
      </w:r>
      <w:proofErr w:type="gramEnd"/>
    </w:p>
    <w:p w14:paraId="135E095B" w14:textId="77777777" w:rsidR="008F2729" w:rsidRPr="00C2429D" w:rsidRDefault="00CE5BF4">
      <w:pPr>
        <w:pStyle w:val="10"/>
        <w:contextualSpacing w:val="0"/>
        <w:rPr>
          <w:color w:val="333333"/>
          <w:sz w:val="20"/>
          <w:szCs w:val="20"/>
          <w:lang w:val="en-US"/>
          <w:rPrChange w:id="177" w:author="Grigory" w:date="2018-11-13T17:52:00Z">
            <w:rPr>
              <w:color w:val="333333"/>
              <w:sz w:val="20"/>
              <w:szCs w:val="20"/>
            </w:rPr>
          </w:rPrChange>
        </w:rPr>
      </w:pPr>
      <w:r w:rsidRPr="00B2533C">
        <w:rPr>
          <w:color w:val="333333"/>
          <w:sz w:val="20"/>
          <w:szCs w:val="20"/>
          <w:lang w:val="en-US"/>
          <w:rPrChange w:id="178" w:author="Григорий Григорий" w:date="2018-12-07T00:38:00Z">
            <w:rPr>
              <w:color w:val="333333"/>
              <w:sz w:val="20"/>
              <w:szCs w:val="20"/>
            </w:rPr>
          </w:rPrChange>
        </w:rPr>
        <w:t xml:space="preserve">      </w:t>
      </w:r>
      <w:r w:rsidRPr="00C2429D">
        <w:rPr>
          <w:color w:val="333333"/>
          <w:sz w:val="20"/>
          <w:szCs w:val="20"/>
          <w:lang w:val="en-US"/>
          <w:rPrChange w:id="179" w:author="Grigory" w:date="2018-11-13T17:52:00Z">
            <w:rPr>
              <w:color w:val="333333"/>
              <w:sz w:val="20"/>
              <w:szCs w:val="20"/>
            </w:rPr>
          </w:rPrChange>
        </w:rPr>
        <w:t xml:space="preserve">name: </w:t>
      </w:r>
      <w:proofErr w:type="gramStart"/>
      <w:r w:rsidRPr="00C2429D">
        <w:rPr>
          <w:color w:val="333333"/>
          <w:sz w:val="20"/>
          <w:szCs w:val="20"/>
          <w:lang w:val="en-US"/>
          <w:rPrChange w:id="180" w:author="Grigory" w:date="2018-11-13T17:52:00Z">
            <w:rPr>
              <w:color w:val="333333"/>
              <w:sz w:val="20"/>
              <w:szCs w:val="20"/>
            </w:rPr>
          </w:rPrChange>
        </w:rPr>
        <w:t>string!,</w:t>
      </w:r>
      <w:proofErr w:type="gramEnd"/>
    </w:p>
    <w:p w14:paraId="19999B50" w14:textId="77777777" w:rsidR="008F2729" w:rsidRPr="00C2429D" w:rsidRDefault="00CE5BF4">
      <w:pPr>
        <w:pStyle w:val="10"/>
        <w:contextualSpacing w:val="0"/>
        <w:rPr>
          <w:color w:val="333333"/>
          <w:sz w:val="20"/>
          <w:szCs w:val="20"/>
          <w:lang w:val="en-US"/>
          <w:rPrChange w:id="181" w:author="Grigory" w:date="2018-11-13T17:52:00Z">
            <w:rPr>
              <w:color w:val="333333"/>
              <w:sz w:val="20"/>
              <w:szCs w:val="20"/>
            </w:rPr>
          </w:rPrChange>
        </w:rPr>
      </w:pPr>
      <w:r w:rsidRPr="00C2429D">
        <w:rPr>
          <w:color w:val="333333"/>
          <w:sz w:val="20"/>
          <w:szCs w:val="20"/>
          <w:lang w:val="en-US"/>
          <w:rPrChange w:id="182" w:author="Grigory" w:date="2018-11-13T17:52:00Z">
            <w:rPr>
              <w:color w:val="333333"/>
              <w:sz w:val="20"/>
              <w:szCs w:val="20"/>
            </w:rPr>
          </w:rPrChange>
        </w:rPr>
        <w:t xml:space="preserve">      price: </w:t>
      </w:r>
      <w:proofErr w:type="gramStart"/>
      <w:r w:rsidRPr="00C2429D">
        <w:rPr>
          <w:color w:val="333333"/>
          <w:sz w:val="20"/>
          <w:szCs w:val="20"/>
          <w:lang w:val="en-US"/>
          <w:rPrChange w:id="183" w:author="Grigory" w:date="2018-11-13T17:52:00Z">
            <w:rPr>
              <w:color w:val="333333"/>
              <w:sz w:val="20"/>
              <w:szCs w:val="20"/>
            </w:rPr>
          </w:rPrChange>
        </w:rPr>
        <w:t>double!,</w:t>
      </w:r>
      <w:proofErr w:type="gramEnd"/>
    </w:p>
    <w:p w14:paraId="34E808D5" w14:textId="77777777" w:rsidR="008F2729" w:rsidRPr="00C2429D" w:rsidRDefault="00CE5BF4">
      <w:pPr>
        <w:pStyle w:val="10"/>
        <w:contextualSpacing w:val="0"/>
        <w:rPr>
          <w:color w:val="333333"/>
          <w:sz w:val="20"/>
          <w:szCs w:val="20"/>
          <w:lang w:val="en-US"/>
          <w:rPrChange w:id="184" w:author="Grigory" w:date="2018-11-13T17:52:00Z">
            <w:rPr>
              <w:color w:val="333333"/>
              <w:sz w:val="20"/>
              <w:szCs w:val="20"/>
            </w:rPr>
          </w:rPrChange>
        </w:rPr>
      </w:pPr>
      <w:r w:rsidRPr="00C2429D">
        <w:rPr>
          <w:color w:val="333333"/>
          <w:sz w:val="20"/>
          <w:szCs w:val="20"/>
          <w:lang w:val="en-US"/>
          <w:rPrChange w:id="185" w:author="Grigory" w:date="2018-11-13T17:52:00Z">
            <w:rPr>
              <w:color w:val="333333"/>
              <w:sz w:val="20"/>
              <w:szCs w:val="20"/>
            </w:rPr>
          </w:rPrChange>
        </w:rPr>
        <w:t xml:space="preserve">      </w:t>
      </w:r>
      <w:proofErr w:type="spellStart"/>
      <w:r w:rsidRPr="00C2429D">
        <w:rPr>
          <w:color w:val="333333"/>
          <w:sz w:val="20"/>
          <w:szCs w:val="20"/>
          <w:lang w:val="en-US"/>
          <w:rPrChange w:id="186" w:author="Grigory" w:date="2018-11-13T17:52:00Z">
            <w:rPr>
              <w:color w:val="333333"/>
              <w:sz w:val="20"/>
              <w:szCs w:val="20"/>
            </w:rPr>
          </w:rPrChange>
        </w:rPr>
        <w:t>release_number</w:t>
      </w:r>
      <w:proofErr w:type="spellEnd"/>
      <w:r w:rsidRPr="00C2429D">
        <w:rPr>
          <w:color w:val="333333"/>
          <w:sz w:val="20"/>
          <w:szCs w:val="20"/>
          <w:lang w:val="en-US"/>
          <w:rPrChange w:id="187" w:author="Grigory" w:date="2018-11-13T17:52:00Z">
            <w:rPr>
              <w:color w:val="333333"/>
              <w:sz w:val="20"/>
              <w:szCs w:val="20"/>
            </w:rPr>
          </w:rPrChange>
        </w:rPr>
        <w:t xml:space="preserve">: </w:t>
      </w:r>
      <w:proofErr w:type="gramStart"/>
      <w:r w:rsidRPr="00C2429D">
        <w:rPr>
          <w:color w:val="333333"/>
          <w:sz w:val="20"/>
          <w:szCs w:val="20"/>
          <w:lang w:val="en-US"/>
          <w:rPrChange w:id="188" w:author="Grigory" w:date="2018-11-13T17:52:00Z">
            <w:rPr>
              <w:color w:val="333333"/>
              <w:sz w:val="20"/>
              <w:szCs w:val="20"/>
            </w:rPr>
          </w:rPrChange>
        </w:rPr>
        <w:t>int?,</w:t>
      </w:r>
      <w:proofErr w:type="gramEnd"/>
    </w:p>
    <w:p w14:paraId="44A792C5" w14:textId="77777777" w:rsidR="008F2729" w:rsidRPr="00C2429D" w:rsidRDefault="00CE5BF4">
      <w:pPr>
        <w:pStyle w:val="10"/>
        <w:contextualSpacing w:val="0"/>
        <w:rPr>
          <w:color w:val="333333"/>
          <w:sz w:val="20"/>
          <w:szCs w:val="20"/>
          <w:lang w:val="en-US"/>
          <w:rPrChange w:id="189" w:author="Grigory" w:date="2018-11-13T17:52:00Z">
            <w:rPr>
              <w:color w:val="333333"/>
              <w:sz w:val="20"/>
              <w:szCs w:val="20"/>
            </w:rPr>
          </w:rPrChange>
        </w:rPr>
      </w:pPr>
      <w:r w:rsidRPr="00C2429D">
        <w:rPr>
          <w:color w:val="333333"/>
          <w:sz w:val="20"/>
          <w:szCs w:val="20"/>
          <w:lang w:val="en-US"/>
          <w:rPrChange w:id="190" w:author="Grigory" w:date="2018-11-13T17:52:00Z">
            <w:rPr>
              <w:color w:val="333333"/>
              <w:sz w:val="20"/>
              <w:szCs w:val="20"/>
            </w:rPr>
          </w:rPrChange>
        </w:rPr>
        <w:t xml:space="preserve">      date: </w:t>
      </w:r>
      <w:proofErr w:type="gramStart"/>
      <w:r w:rsidRPr="00C2429D">
        <w:rPr>
          <w:color w:val="333333"/>
          <w:sz w:val="20"/>
          <w:szCs w:val="20"/>
          <w:lang w:val="en-US"/>
          <w:rPrChange w:id="191" w:author="Grigory" w:date="2018-11-13T17:52:00Z">
            <w:rPr>
              <w:color w:val="333333"/>
              <w:sz w:val="20"/>
              <w:szCs w:val="20"/>
            </w:rPr>
          </w:rPrChange>
        </w:rPr>
        <w:t>date?,</w:t>
      </w:r>
      <w:proofErr w:type="gramEnd"/>
    </w:p>
    <w:p w14:paraId="6BB65CAA" w14:textId="77777777" w:rsidR="008F2729" w:rsidRPr="00C2429D" w:rsidRDefault="00CE5BF4">
      <w:pPr>
        <w:pStyle w:val="10"/>
        <w:contextualSpacing w:val="0"/>
        <w:rPr>
          <w:color w:val="333333"/>
          <w:sz w:val="20"/>
          <w:szCs w:val="20"/>
          <w:lang w:val="en-US"/>
          <w:rPrChange w:id="192" w:author="Grigory" w:date="2018-11-13T17:52:00Z">
            <w:rPr>
              <w:color w:val="333333"/>
              <w:sz w:val="20"/>
              <w:szCs w:val="20"/>
            </w:rPr>
          </w:rPrChange>
        </w:rPr>
      </w:pPr>
      <w:r w:rsidRPr="00C2429D">
        <w:rPr>
          <w:color w:val="333333"/>
          <w:sz w:val="20"/>
          <w:szCs w:val="20"/>
          <w:lang w:val="en-US"/>
          <w:rPrChange w:id="193" w:author="Grigory" w:date="2018-11-13T17:52:00Z">
            <w:rPr>
              <w:color w:val="333333"/>
              <w:sz w:val="20"/>
              <w:szCs w:val="20"/>
            </w:rPr>
          </w:rPrChange>
        </w:rPr>
        <w:t xml:space="preserve">      </w:t>
      </w:r>
      <w:proofErr w:type="spellStart"/>
      <w:r w:rsidRPr="00C2429D">
        <w:rPr>
          <w:color w:val="333333"/>
          <w:sz w:val="20"/>
          <w:szCs w:val="20"/>
          <w:lang w:val="en-US"/>
          <w:rPrChange w:id="194" w:author="Grigory" w:date="2018-11-13T17:52:00Z">
            <w:rPr>
              <w:color w:val="333333"/>
              <w:sz w:val="20"/>
              <w:szCs w:val="20"/>
            </w:rPr>
          </w:rPrChange>
        </w:rPr>
        <w:t>preview_image</w:t>
      </w:r>
      <w:proofErr w:type="spellEnd"/>
      <w:r w:rsidRPr="00C2429D">
        <w:rPr>
          <w:color w:val="333333"/>
          <w:sz w:val="20"/>
          <w:szCs w:val="20"/>
          <w:lang w:val="en-US"/>
          <w:rPrChange w:id="195" w:author="Grigory" w:date="2018-11-13T17:52:00Z">
            <w:rPr>
              <w:color w:val="333333"/>
              <w:sz w:val="20"/>
              <w:szCs w:val="20"/>
            </w:rPr>
          </w:rPrChange>
        </w:rPr>
        <w:t xml:space="preserve">: </w:t>
      </w:r>
      <w:proofErr w:type="spellStart"/>
      <w:proofErr w:type="gramStart"/>
      <w:r w:rsidRPr="00C2429D">
        <w:rPr>
          <w:color w:val="333333"/>
          <w:sz w:val="20"/>
          <w:szCs w:val="20"/>
          <w:lang w:val="en-US"/>
          <w:rPrChange w:id="196" w:author="Grigory" w:date="2018-11-13T17:52:00Z">
            <w:rPr>
              <w:color w:val="333333"/>
              <w:sz w:val="20"/>
              <w:szCs w:val="20"/>
            </w:rPr>
          </w:rPrChange>
        </w:rPr>
        <w:t>url</w:t>
      </w:r>
      <w:proofErr w:type="spellEnd"/>
      <w:r w:rsidRPr="00C2429D">
        <w:rPr>
          <w:color w:val="333333"/>
          <w:sz w:val="20"/>
          <w:szCs w:val="20"/>
          <w:lang w:val="en-US"/>
          <w:rPrChange w:id="197" w:author="Grigory" w:date="2018-11-13T17:52:00Z">
            <w:rPr>
              <w:color w:val="333333"/>
              <w:sz w:val="20"/>
              <w:szCs w:val="20"/>
            </w:rPr>
          </w:rPrChange>
        </w:rPr>
        <w:t>?,</w:t>
      </w:r>
      <w:proofErr w:type="gramEnd"/>
    </w:p>
    <w:p w14:paraId="4E0DE270" w14:textId="77777777" w:rsidR="008F2729" w:rsidRPr="00C2429D" w:rsidRDefault="00CE5BF4">
      <w:pPr>
        <w:pStyle w:val="10"/>
        <w:contextualSpacing w:val="0"/>
        <w:rPr>
          <w:color w:val="333333"/>
          <w:sz w:val="20"/>
          <w:szCs w:val="20"/>
          <w:lang w:val="en-US"/>
          <w:rPrChange w:id="198" w:author="Grigory" w:date="2018-11-13T17:52:00Z">
            <w:rPr>
              <w:color w:val="333333"/>
              <w:sz w:val="20"/>
              <w:szCs w:val="20"/>
            </w:rPr>
          </w:rPrChange>
        </w:rPr>
      </w:pPr>
      <w:r w:rsidRPr="00C2429D">
        <w:rPr>
          <w:color w:val="333333"/>
          <w:sz w:val="20"/>
          <w:szCs w:val="20"/>
          <w:lang w:val="en-US"/>
          <w:rPrChange w:id="199" w:author="Grigory" w:date="2018-11-13T17:52:00Z">
            <w:rPr>
              <w:color w:val="333333"/>
              <w:sz w:val="20"/>
              <w:szCs w:val="20"/>
            </w:rPr>
          </w:rPrChange>
        </w:rPr>
        <w:t xml:space="preserve">      </w:t>
      </w:r>
      <w:proofErr w:type="spellStart"/>
      <w:r w:rsidRPr="00C2429D">
        <w:rPr>
          <w:color w:val="333333"/>
          <w:sz w:val="20"/>
          <w:szCs w:val="20"/>
          <w:lang w:val="en-US"/>
          <w:rPrChange w:id="200" w:author="Grigory" w:date="2018-11-13T17:52:00Z">
            <w:rPr>
              <w:color w:val="333333"/>
              <w:sz w:val="20"/>
              <w:szCs w:val="20"/>
            </w:rPr>
          </w:rPrChange>
        </w:rPr>
        <w:t>in_basket</w:t>
      </w:r>
      <w:proofErr w:type="spellEnd"/>
      <w:r w:rsidRPr="00C2429D">
        <w:rPr>
          <w:color w:val="333333"/>
          <w:sz w:val="20"/>
          <w:szCs w:val="20"/>
          <w:lang w:val="en-US"/>
          <w:rPrChange w:id="201" w:author="Grigory" w:date="2018-11-13T17:52:00Z">
            <w:rPr>
              <w:color w:val="333333"/>
              <w:sz w:val="20"/>
              <w:szCs w:val="20"/>
            </w:rPr>
          </w:rPrChange>
        </w:rPr>
        <w:t xml:space="preserve">: </w:t>
      </w:r>
      <w:proofErr w:type="gramStart"/>
      <w:r w:rsidRPr="00C2429D">
        <w:rPr>
          <w:color w:val="333333"/>
          <w:sz w:val="20"/>
          <w:szCs w:val="20"/>
          <w:lang w:val="en-US"/>
          <w:rPrChange w:id="202" w:author="Grigory" w:date="2018-11-13T17:52:00Z">
            <w:rPr>
              <w:color w:val="333333"/>
              <w:sz w:val="20"/>
              <w:szCs w:val="20"/>
            </w:rPr>
          </w:rPrChange>
        </w:rPr>
        <w:t>bool?,</w:t>
      </w:r>
      <w:proofErr w:type="gramEnd"/>
    </w:p>
    <w:p w14:paraId="05B4C61F" w14:textId="77777777" w:rsidR="008F2729" w:rsidRPr="00C2429D" w:rsidRDefault="00CE5BF4">
      <w:pPr>
        <w:pStyle w:val="10"/>
        <w:contextualSpacing w:val="0"/>
        <w:rPr>
          <w:color w:val="333333"/>
          <w:sz w:val="20"/>
          <w:szCs w:val="20"/>
          <w:lang w:val="en-US"/>
          <w:rPrChange w:id="203" w:author="Grigory" w:date="2018-11-13T17:52:00Z">
            <w:rPr>
              <w:color w:val="333333"/>
              <w:sz w:val="20"/>
              <w:szCs w:val="20"/>
            </w:rPr>
          </w:rPrChange>
        </w:rPr>
      </w:pPr>
      <w:r w:rsidRPr="00C2429D">
        <w:rPr>
          <w:color w:val="333333"/>
          <w:sz w:val="20"/>
          <w:szCs w:val="20"/>
          <w:lang w:val="en-US"/>
          <w:rPrChange w:id="204" w:author="Grigory" w:date="2018-11-13T17:52:00Z">
            <w:rPr>
              <w:color w:val="333333"/>
              <w:sz w:val="20"/>
              <w:szCs w:val="20"/>
            </w:rPr>
          </w:rPrChange>
        </w:rPr>
        <w:t xml:space="preserve">      </w:t>
      </w:r>
      <w:proofErr w:type="spellStart"/>
      <w:r w:rsidRPr="00C2429D">
        <w:rPr>
          <w:color w:val="333333"/>
          <w:sz w:val="20"/>
          <w:szCs w:val="20"/>
          <w:lang w:val="en-US"/>
          <w:rPrChange w:id="205" w:author="Grigory" w:date="2018-11-13T17:52:00Z">
            <w:rPr>
              <w:color w:val="333333"/>
              <w:sz w:val="20"/>
              <w:szCs w:val="20"/>
            </w:rPr>
          </w:rPrChange>
        </w:rPr>
        <w:t>in_favorite</w:t>
      </w:r>
      <w:proofErr w:type="spellEnd"/>
      <w:r w:rsidRPr="00C2429D">
        <w:rPr>
          <w:color w:val="333333"/>
          <w:sz w:val="20"/>
          <w:szCs w:val="20"/>
          <w:lang w:val="en-US"/>
          <w:rPrChange w:id="206" w:author="Grigory" w:date="2018-11-13T17:52:00Z">
            <w:rPr>
              <w:color w:val="333333"/>
              <w:sz w:val="20"/>
              <w:szCs w:val="20"/>
            </w:rPr>
          </w:rPrChange>
        </w:rPr>
        <w:t>: bool?</w:t>
      </w:r>
    </w:p>
    <w:p w14:paraId="0321482A" w14:textId="77777777" w:rsidR="008F2729" w:rsidRPr="00B2533C" w:rsidRDefault="00CE5BF4">
      <w:pPr>
        <w:pStyle w:val="10"/>
        <w:contextualSpacing w:val="0"/>
        <w:rPr>
          <w:color w:val="333333"/>
          <w:sz w:val="20"/>
          <w:szCs w:val="20"/>
          <w:lang w:val="en-US"/>
          <w:rPrChange w:id="207" w:author="Григорий Григорий" w:date="2018-12-07T00:41:00Z">
            <w:rPr>
              <w:color w:val="333333"/>
              <w:sz w:val="20"/>
              <w:szCs w:val="20"/>
            </w:rPr>
          </w:rPrChange>
        </w:rPr>
      </w:pPr>
      <w:r w:rsidRPr="00C2429D">
        <w:rPr>
          <w:color w:val="333333"/>
          <w:sz w:val="20"/>
          <w:szCs w:val="20"/>
          <w:lang w:val="en-US"/>
          <w:rPrChange w:id="208" w:author="Grigory" w:date="2018-11-13T17:52:00Z">
            <w:rPr>
              <w:color w:val="333333"/>
              <w:sz w:val="20"/>
              <w:szCs w:val="20"/>
            </w:rPr>
          </w:rPrChange>
        </w:rPr>
        <w:t xml:space="preserve">  </w:t>
      </w:r>
      <w:r w:rsidRPr="00B2533C">
        <w:rPr>
          <w:color w:val="333333"/>
          <w:sz w:val="20"/>
          <w:szCs w:val="20"/>
          <w:lang w:val="en-US"/>
          <w:rPrChange w:id="209" w:author="Григорий Григорий" w:date="2018-12-07T00:41:00Z">
            <w:rPr>
              <w:color w:val="333333"/>
              <w:sz w:val="20"/>
              <w:szCs w:val="20"/>
            </w:rPr>
          </w:rPrChange>
        </w:rPr>
        <w:t>},</w:t>
      </w:r>
    </w:p>
    <w:p w14:paraId="2EDA2FE0" w14:textId="77777777" w:rsidR="008F2729" w:rsidRPr="00B2533C" w:rsidRDefault="00CE5BF4">
      <w:pPr>
        <w:pStyle w:val="10"/>
        <w:contextualSpacing w:val="0"/>
        <w:rPr>
          <w:color w:val="333333"/>
          <w:sz w:val="20"/>
          <w:szCs w:val="20"/>
          <w:lang w:val="en-US"/>
          <w:rPrChange w:id="210" w:author="Григорий Григорий" w:date="2018-12-07T00:41:00Z">
            <w:rPr>
              <w:color w:val="333333"/>
              <w:sz w:val="20"/>
              <w:szCs w:val="20"/>
            </w:rPr>
          </w:rPrChange>
        </w:rPr>
      </w:pPr>
      <w:r w:rsidRPr="00B2533C">
        <w:rPr>
          <w:color w:val="333333"/>
          <w:sz w:val="20"/>
          <w:szCs w:val="20"/>
          <w:lang w:val="en-US"/>
          <w:rPrChange w:id="211" w:author="Григорий Григорий" w:date="2018-12-07T00:41:00Z">
            <w:rPr>
              <w:color w:val="333333"/>
              <w:sz w:val="20"/>
              <w:szCs w:val="20"/>
            </w:rPr>
          </w:rPrChange>
        </w:rPr>
        <w:t xml:space="preserve">  ...</w:t>
      </w:r>
    </w:p>
    <w:p w14:paraId="036B7C33" w14:textId="77777777" w:rsidR="008F2729" w:rsidRPr="00B2533C" w:rsidRDefault="00CE5BF4">
      <w:pPr>
        <w:pStyle w:val="10"/>
        <w:contextualSpacing w:val="0"/>
        <w:rPr>
          <w:color w:val="333333"/>
          <w:sz w:val="20"/>
          <w:szCs w:val="20"/>
          <w:lang w:val="en-US"/>
          <w:rPrChange w:id="212" w:author="Григорий Григорий" w:date="2018-12-07T00:41:00Z">
            <w:rPr>
              <w:color w:val="333333"/>
              <w:sz w:val="20"/>
              <w:szCs w:val="20"/>
            </w:rPr>
          </w:rPrChange>
        </w:rPr>
      </w:pPr>
      <w:r w:rsidRPr="00B2533C">
        <w:rPr>
          <w:color w:val="333333"/>
          <w:sz w:val="20"/>
          <w:szCs w:val="20"/>
          <w:lang w:val="en-US"/>
          <w:rPrChange w:id="213" w:author="Григорий Григорий" w:date="2018-12-07T00:41:00Z">
            <w:rPr>
              <w:color w:val="333333"/>
              <w:sz w:val="20"/>
              <w:szCs w:val="20"/>
            </w:rPr>
          </w:rPrChange>
        </w:rPr>
        <w:t>]</w:t>
      </w:r>
    </w:p>
    <w:p w14:paraId="4D885026" w14:textId="77777777" w:rsidR="008F2729" w:rsidRPr="00B2533C" w:rsidRDefault="008F2729">
      <w:pPr>
        <w:pStyle w:val="10"/>
        <w:contextualSpacing w:val="0"/>
        <w:rPr>
          <w:color w:val="333333"/>
          <w:sz w:val="20"/>
          <w:szCs w:val="20"/>
          <w:lang w:val="en-US"/>
          <w:rPrChange w:id="214" w:author="Григорий Григорий" w:date="2018-12-07T00:41:00Z">
            <w:rPr>
              <w:color w:val="333333"/>
              <w:sz w:val="20"/>
              <w:szCs w:val="20"/>
            </w:rPr>
          </w:rPrChange>
        </w:rPr>
      </w:pPr>
    </w:p>
    <w:p w14:paraId="01778E50" w14:textId="77777777" w:rsidR="008F2729" w:rsidRPr="00B2533C" w:rsidRDefault="00CE5BF4">
      <w:pPr>
        <w:pStyle w:val="10"/>
        <w:contextualSpacing w:val="0"/>
        <w:rPr>
          <w:color w:val="333333"/>
          <w:sz w:val="20"/>
          <w:szCs w:val="20"/>
          <w:lang w:val="en-US"/>
          <w:rPrChange w:id="215" w:author="Григорий Григорий" w:date="2018-12-07T00:41:00Z">
            <w:rPr>
              <w:color w:val="333333"/>
              <w:sz w:val="20"/>
              <w:szCs w:val="20"/>
            </w:rPr>
          </w:rPrChange>
        </w:rPr>
      </w:pPr>
      <w:proofErr w:type="spellStart"/>
      <w:r w:rsidRPr="00B2533C">
        <w:rPr>
          <w:color w:val="333333"/>
          <w:sz w:val="20"/>
          <w:szCs w:val="20"/>
          <w:lang w:val="en-US"/>
          <w:rPrChange w:id="216" w:author="Григорий Григорий" w:date="2018-12-07T00:41:00Z">
            <w:rPr>
              <w:color w:val="333333"/>
              <w:sz w:val="20"/>
              <w:szCs w:val="20"/>
            </w:rPr>
          </w:rPrChange>
        </w:rPr>
        <w:t>GetMainBanner</w:t>
      </w:r>
      <w:proofErr w:type="spellEnd"/>
    </w:p>
    <w:p w14:paraId="629B31A2" w14:textId="77777777" w:rsidR="008F2729" w:rsidRPr="00B2533C" w:rsidRDefault="00CE5BF4">
      <w:pPr>
        <w:pStyle w:val="10"/>
        <w:contextualSpacing w:val="0"/>
        <w:rPr>
          <w:color w:val="333333"/>
          <w:sz w:val="20"/>
          <w:szCs w:val="20"/>
          <w:lang w:val="en-US"/>
          <w:rPrChange w:id="217" w:author="Григорий Григорий" w:date="2018-12-07T00:41:00Z">
            <w:rPr>
              <w:color w:val="333333"/>
              <w:sz w:val="20"/>
              <w:szCs w:val="20"/>
            </w:rPr>
          </w:rPrChange>
        </w:rPr>
      </w:pPr>
      <w:r w:rsidRPr="00B2533C">
        <w:rPr>
          <w:color w:val="333333"/>
          <w:sz w:val="20"/>
          <w:szCs w:val="20"/>
          <w:lang w:val="en-US"/>
          <w:rPrChange w:id="218" w:author="Григорий Григорий" w:date="2018-12-07T00:41:00Z">
            <w:rPr>
              <w:color w:val="333333"/>
              <w:sz w:val="20"/>
              <w:szCs w:val="20"/>
            </w:rPr>
          </w:rPrChange>
        </w:rPr>
        <w:lastRenderedPageBreak/>
        <w:t>/</w:t>
      </w:r>
      <w:proofErr w:type="spellStart"/>
      <w:r w:rsidRPr="00B2533C">
        <w:rPr>
          <w:color w:val="333333"/>
          <w:sz w:val="20"/>
          <w:szCs w:val="20"/>
          <w:lang w:val="en-US"/>
          <w:rPrChange w:id="219" w:author="Григорий Григорий" w:date="2018-12-07T00:41:00Z">
            <w:rPr>
              <w:color w:val="333333"/>
              <w:sz w:val="20"/>
              <w:szCs w:val="20"/>
            </w:rPr>
          </w:rPrChange>
        </w:rPr>
        <w:t>api</w:t>
      </w:r>
      <w:proofErr w:type="spellEnd"/>
      <w:r w:rsidRPr="00B2533C">
        <w:rPr>
          <w:color w:val="333333"/>
          <w:sz w:val="20"/>
          <w:szCs w:val="20"/>
          <w:lang w:val="en-US"/>
          <w:rPrChange w:id="220" w:author="Григорий Григорий" w:date="2018-12-07T00:41:00Z">
            <w:rPr>
              <w:color w:val="333333"/>
              <w:sz w:val="20"/>
              <w:szCs w:val="20"/>
            </w:rPr>
          </w:rPrChange>
        </w:rPr>
        <w:t>/slider/</w:t>
      </w:r>
    </w:p>
    <w:p w14:paraId="76CBF1E2" w14:textId="77777777" w:rsidR="008F2729" w:rsidRDefault="00CE5BF4">
      <w:pPr>
        <w:pStyle w:val="10"/>
        <w:contextualSpacing w:val="0"/>
        <w:rPr>
          <w:color w:val="2067B0"/>
          <w:sz w:val="20"/>
          <w:szCs w:val="20"/>
          <w:u w:val="single"/>
        </w:rPr>
      </w:pPr>
      <w:r>
        <w:rPr>
          <w:color w:val="333333"/>
          <w:sz w:val="20"/>
          <w:szCs w:val="20"/>
        </w:rPr>
        <w:t xml:space="preserve">данные для баннера на главной </w:t>
      </w:r>
      <w:r>
        <w:fldChar w:fldCharType="begin"/>
      </w:r>
      <w:r>
        <w:instrText xml:space="preserve"> HYPERLINK "http://joxi.ru/5mdBynGivoGwQA" </w:instrText>
      </w:r>
      <w:r>
        <w:fldChar w:fldCharType="separate"/>
      </w:r>
      <w:r>
        <w:rPr>
          <w:color w:val="2067B0"/>
          <w:sz w:val="20"/>
          <w:szCs w:val="20"/>
          <w:u w:val="single"/>
        </w:rPr>
        <w:t>http://joxi.ru/5mdBynGivoGwQA</w:t>
      </w:r>
    </w:p>
    <w:p w14:paraId="090B7533" w14:textId="77777777" w:rsidR="008F2729" w:rsidRDefault="00CE5BF4">
      <w:pPr>
        <w:pStyle w:val="10"/>
        <w:contextualSpacing w:val="0"/>
        <w:rPr>
          <w:color w:val="333333"/>
          <w:sz w:val="20"/>
          <w:szCs w:val="20"/>
        </w:rPr>
      </w:pPr>
      <w:r>
        <w:fldChar w:fldCharType="end"/>
      </w:r>
      <w:r>
        <w:rPr>
          <w:color w:val="333333"/>
          <w:sz w:val="20"/>
          <w:szCs w:val="20"/>
        </w:rPr>
        <w:t>без параметров</w:t>
      </w:r>
    </w:p>
    <w:p w14:paraId="179BD004" w14:textId="77777777" w:rsidR="008F2729" w:rsidRDefault="00CE5BF4">
      <w:pPr>
        <w:pStyle w:val="10"/>
        <w:contextualSpacing w:val="0"/>
        <w:rPr>
          <w:color w:val="333333"/>
          <w:sz w:val="20"/>
          <w:szCs w:val="20"/>
        </w:rPr>
      </w:pPr>
      <w:r>
        <w:rPr>
          <w:color w:val="333333"/>
          <w:sz w:val="20"/>
          <w:szCs w:val="20"/>
        </w:rPr>
        <w:t>формат ответа:</w:t>
      </w:r>
    </w:p>
    <w:p w14:paraId="4F87DC8E" w14:textId="77777777" w:rsidR="008F2729" w:rsidRDefault="00CE5BF4">
      <w:pPr>
        <w:pStyle w:val="10"/>
        <w:contextualSpacing w:val="0"/>
        <w:rPr>
          <w:color w:val="333333"/>
          <w:sz w:val="20"/>
          <w:szCs w:val="20"/>
        </w:rPr>
      </w:pPr>
      <w:r>
        <w:rPr>
          <w:color w:val="333333"/>
          <w:sz w:val="20"/>
          <w:szCs w:val="20"/>
        </w:rPr>
        <w:t>[</w:t>
      </w:r>
    </w:p>
    <w:p w14:paraId="2A2508C8" w14:textId="77777777" w:rsidR="008F2729" w:rsidRDefault="00CE5BF4">
      <w:pPr>
        <w:pStyle w:val="10"/>
        <w:contextualSpacing w:val="0"/>
        <w:rPr>
          <w:color w:val="333333"/>
          <w:sz w:val="20"/>
          <w:szCs w:val="20"/>
        </w:rPr>
      </w:pPr>
      <w:r>
        <w:rPr>
          <w:color w:val="333333"/>
          <w:sz w:val="20"/>
          <w:szCs w:val="20"/>
        </w:rPr>
        <w:t xml:space="preserve">  {</w:t>
      </w:r>
    </w:p>
    <w:p w14:paraId="69CEA849"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image</w:t>
      </w:r>
      <w:proofErr w:type="spellEnd"/>
      <w:r>
        <w:rPr>
          <w:color w:val="333333"/>
          <w:sz w:val="20"/>
          <w:szCs w:val="20"/>
        </w:rPr>
        <w:t xml:space="preserve">: </w:t>
      </w:r>
      <w:proofErr w:type="spellStart"/>
      <w:proofErr w:type="gramStart"/>
      <w:r>
        <w:rPr>
          <w:color w:val="333333"/>
          <w:sz w:val="20"/>
          <w:szCs w:val="20"/>
        </w:rPr>
        <w:t>url</w:t>
      </w:r>
      <w:proofErr w:type="spellEnd"/>
      <w:r>
        <w:rPr>
          <w:color w:val="333333"/>
          <w:sz w:val="20"/>
          <w:szCs w:val="20"/>
        </w:rPr>
        <w:t>!,</w:t>
      </w:r>
      <w:proofErr w:type="gramEnd"/>
      <w:r>
        <w:rPr>
          <w:color w:val="333333"/>
          <w:sz w:val="20"/>
          <w:szCs w:val="20"/>
        </w:rPr>
        <w:t xml:space="preserve">           ссылка на картинку</w:t>
      </w:r>
    </w:p>
    <w:p w14:paraId="381AEB3C" w14:textId="77777777" w:rsidR="008F2729" w:rsidRDefault="00CE5BF4">
      <w:pPr>
        <w:pStyle w:val="10"/>
        <w:contextualSpacing w:val="0"/>
        <w:rPr>
          <w:color w:val="333333"/>
          <w:sz w:val="20"/>
          <w:szCs w:val="20"/>
        </w:rPr>
      </w:pPr>
      <w:r>
        <w:rPr>
          <w:color w:val="333333"/>
          <w:sz w:val="20"/>
          <w:szCs w:val="20"/>
        </w:rPr>
        <w:t xml:space="preserve">      url: </w:t>
      </w:r>
      <w:proofErr w:type="spellStart"/>
      <w:r>
        <w:rPr>
          <w:color w:val="333333"/>
          <w:sz w:val="20"/>
          <w:szCs w:val="20"/>
        </w:rPr>
        <w:t>url</w:t>
      </w:r>
      <w:proofErr w:type="spellEnd"/>
      <w:r>
        <w:rPr>
          <w:color w:val="333333"/>
          <w:sz w:val="20"/>
          <w:szCs w:val="20"/>
        </w:rPr>
        <w:t>?                 ссылка для перехода по клику</w:t>
      </w:r>
    </w:p>
    <w:p w14:paraId="7BBF3A27" w14:textId="77777777" w:rsidR="008F2729" w:rsidRPr="00B2533C" w:rsidRDefault="00CE5BF4">
      <w:pPr>
        <w:pStyle w:val="10"/>
        <w:contextualSpacing w:val="0"/>
        <w:rPr>
          <w:color w:val="333333"/>
          <w:sz w:val="20"/>
          <w:szCs w:val="20"/>
          <w:lang w:val="ru-RU"/>
          <w:rPrChange w:id="221" w:author="Григорий Григорий" w:date="2018-12-07T00:41:00Z">
            <w:rPr>
              <w:color w:val="333333"/>
              <w:sz w:val="20"/>
              <w:szCs w:val="20"/>
            </w:rPr>
          </w:rPrChange>
        </w:rPr>
      </w:pPr>
      <w:r>
        <w:rPr>
          <w:color w:val="333333"/>
          <w:sz w:val="20"/>
          <w:szCs w:val="20"/>
        </w:rPr>
        <w:t xml:space="preserve">  </w:t>
      </w:r>
      <w:r w:rsidRPr="00B2533C">
        <w:rPr>
          <w:color w:val="333333"/>
          <w:sz w:val="20"/>
          <w:szCs w:val="20"/>
          <w:lang w:val="ru-RU"/>
          <w:rPrChange w:id="222" w:author="Григорий Григорий" w:date="2018-12-07T00:41:00Z">
            <w:rPr>
              <w:color w:val="333333"/>
              <w:sz w:val="20"/>
              <w:szCs w:val="20"/>
            </w:rPr>
          </w:rPrChange>
        </w:rPr>
        <w:t>},</w:t>
      </w:r>
    </w:p>
    <w:p w14:paraId="7226F6CE" w14:textId="77777777" w:rsidR="008F2729" w:rsidRPr="00C2429D" w:rsidRDefault="00CE5BF4">
      <w:pPr>
        <w:pStyle w:val="10"/>
        <w:contextualSpacing w:val="0"/>
        <w:rPr>
          <w:color w:val="333333"/>
          <w:sz w:val="20"/>
          <w:szCs w:val="20"/>
          <w:lang w:val="en-US"/>
          <w:rPrChange w:id="223" w:author="Grigory" w:date="2018-11-13T17:52:00Z">
            <w:rPr>
              <w:color w:val="333333"/>
              <w:sz w:val="20"/>
              <w:szCs w:val="20"/>
            </w:rPr>
          </w:rPrChange>
        </w:rPr>
      </w:pPr>
      <w:r w:rsidRPr="00B2533C">
        <w:rPr>
          <w:color w:val="333333"/>
          <w:sz w:val="20"/>
          <w:szCs w:val="20"/>
          <w:lang w:val="ru-RU"/>
          <w:rPrChange w:id="224" w:author="Григорий Григорий" w:date="2018-12-07T00:41:00Z">
            <w:rPr>
              <w:color w:val="333333"/>
              <w:sz w:val="20"/>
              <w:szCs w:val="20"/>
            </w:rPr>
          </w:rPrChange>
        </w:rPr>
        <w:t xml:space="preserve">  </w:t>
      </w:r>
      <w:r w:rsidRPr="00C2429D">
        <w:rPr>
          <w:color w:val="333333"/>
          <w:sz w:val="20"/>
          <w:szCs w:val="20"/>
          <w:lang w:val="en-US"/>
          <w:rPrChange w:id="225" w:author="Grigory" w:date="2018-11-13T17:52:00Z">
            <w:rPr>
              <w:color w:val="333333"/>
              <w:sz w:val="20"/>
              <w:szCs w:val="20"/>
            </w:rPr>
          </w:rPrChange>
        </w:rPr>
        <w:t>...</w:t>
      </w:r>
    </w:p>
    <w:p w14:paraId="5BD73ACA" w14:textId="77777777" w:rsidR="008F2729" w:rsidRPr="00C2429D" w:rsidRDefault="00CE5BF4">
      <w:pPr>
        <w:pStyle w:val="10"/>
        <w:contextualSpacing w:val="0"/>
        <w:rPr>
          <w:color w:val="333333"/>
          <w:sz w:val="20"/>
          <w:szCs w:val="20"/>
          <w:lang w:val="en-US"/>
          <w:rPrChange w:id="226" w:author="Grigory" w:date="2018-11-13T17:52:00Z">
            <w:rPr>
              <w:color w:val="333333"/>
              <w:sz w:val="20"/>
              <w:szCs w:val="20"/>
            </w:rPr>
          </w:rPrChange>
        </w:rPr>
      </w:pPr>
      <w:r w:rsidRPr="00C2429D">
        <w:rPr>
          <w:color w:val="333333"/>
          <w:sz w:val="20"/>
          <w:szCs w:val="20"/>
          <w:lang w:val="en-US"/>
          <w:rPrChange w:id="227" w:author="Grigory" w:date="2018-11-13T17:52:00Z">
            <w:rPr>
              <w:color w:val="333333"/>
              <w:sz w:val="20"/>
              <w:szCs w:val="20"/>
            </w:rPr>
          </w:rPrChange>
        </w:rPr>
        <w:t>]</w:t>
      </w:r>
    </w:p>
    <w:p w14:paraId="6AF73E42" w14:textId="77777777" w:rsidR="008F2729" w:rsidRPr="00C2429D" w:rsidRDefault="00CE5BF4">
      <w:pPr>
        <w:pStyle w:val="10"/>
        <w:contextualSpacing w:val="0"/>
        <w:rPr>
          <w:color w:val="333333"/>
          <w:sz w:val="20"/>
          <w:szCs w:val="20"/>
          <w:lang w:val="en-US"/>
          <w:rPrChange w:id="228" w:author="Grigory" w:date="2018-11-13T17:52:00Z">
            <w:rPr>
              <w:color w:val="333333"/>
              <w:sz w:val="20"/>
              <w:szCs w:val="20"/>
            </w:rPr>
          </w:rPrChange>
        </w:rPr>
      </w:pPr>
      <w:r>
        <w:rPr>
          <w:color w:val="333333"/>
          <w:sz w:val="20"/>
          <w:szCs w:val="20"/>
        </w:rPr>
        <w:t>без</w:t>
      </w:r>
      <w:r w:rsidRPr="00C2429D">
        <w:rPr>
          <w:color w:val="333333"/>
          <w:sz w:val="20"/>
          <w:szCs w:val="20"/>
          <w:lang w:val="en-US"/>
          <w:rPrChange w:id="229" w:author="Grigory" w:date="2018-11-13T17:52:00Z">
            <w:rPr>
              <w:color w:val="333333"/>
              <w:sz w:val="20"/>
              <w:szCs w:val="20"/>
            </w:rPr>
          </w:rPrChange>
        </w:rPr>
        <w:t xml:space="preserve"> </w:t>
      </w:r>
      <w:r>
        <w:rPr>
          <w:color w:val="333333"/>
          <w:sz w:val="20"/>
          <w:szCs w:val="20"/>
        </w:rPr>
        <w:t>пагинации</w:t>
      </w:r>
    </w:p>
    <w:p w14:paraId="2A1C52E1" w14:textId="77777777" w:rsidR="008F2729" w:rsidRPr="00C2429D" w:rsidRDefault="008F2729">
      <w:pPr>
        <w:pStyle w:val="10"/>
        <w:contextualSpacing w:val="0"/>
        <w:rPr>
          <w:color w:val="333333"/>
          <w:sz w:val="20"/>
          <w:szCs w:val="20"/>
          <w:lang w:val="en-US"/>
          <w:rPrChange w:id="230" w:author="Grigory" w:date="2018-11-13T17:52:00Z">
            <w:rPr>
              <w:color w:val="333333"/>
              <w:sz w:val="20"/>
              <w:szCs w:val="20"/>
            </w:rPr>
          </w:rPrChange>
        </w:rPr>
      </w:pPr>
    </w:p>
    <w:p w14:paraId="1BA4409B" w14:textId="77777777" w:rsidR="008F2729" w:rsidRPr="00C2429D" w:rsidRDefault="00CE5BF4">
      <w:pPr>
        <w:pStyle w:val="10"/>
        <w:contextualSpacing w:val="0"/>
        <w:rPr>
          <w:color w:val="333333"/>
          <w:sz w:val="20"/>
          <w:szCs w:val="20"/>
          <w:lang w:val="en-US"/>
          <w:rPrChange w:id="231" w:author="Grigory" w:date="2018-11-13T17:52:00Z">
            <w:rPr>
              <w:color w:val="333333"/>
              <w:sz w:val="20"/>
              <w:szCs w:val="20"/>
            </w:rPr>
          </w:rPrChange>
        </w:rPr>
      </w:pPr>
      <w:proofErr w:type="spellStart"/>
      <w:r w:rsidRPr="00C2429D">
        <w:rPr>
          <w:color w:val="333333"/>
          <w:sz w:val="20"/>
          <w:szCs w:val="20"/>
          <w:lang w:val="en-US"/>
          <w:rPrChange w:id="232" w:author="Grigory" w:date="2018-11-13T17:52:00Z">
            <w:rPr>
              <w:color w:val="333333"/>
              <w:sz w:val="20"/>
              <w:szCs w:val="20"/>
            </w:rPr>
          </w:rPrChange>
        </w:rPr>
        <w:t>GetLoggedBlockInfo</w:t>
      </w:r>
      <w:proofErr w:type="spellEnd"/>
    </w:p>
    <w:p w14:paraId="074F3D00" w14:textId="77777777" w:rsidR="008F2729" w:rsidRPr="00C2429D" w:rsidRDefault="00CE5BF4">
      <w:pPr>
        <w:pStyle w:val="10"/>
        <w:contextualSpacing w:val="0"/>
        <w:rPr>
          <w:color w:val="333333"/>
          <w:sz w:val="20"/>
          <w:szCs w:val="20"/>
          <w:lang w:val="en-US"/>
          <w:rPrChange w:id="233" w:author="Grigory" w:date="2018-11-13T17:52:00Z">
            <w:rPr>
              <w:color w:val="333333"/>
              <w:sz w:val="20"/>
              <w:szCs w:val="20"/>
            </w:rPr>
          </w:rPrChange>
        </w:rPr>
      </w:pPr>
      <w:r w:rsidRPr="00C2429D">
        <w:rPr>
          <w:color w:val="333333"/>
          <w:sz w:val="20"/>
          <w:szCs w:val="20"/>
          <w:lang w:val="en-US"/>
          <w:rPrChange w:id="234" w:author="Grigory" w:date="2018-11-13T17:52:00Z">
            <w:rPr>
              <w:color w:val="333333"/>
              <w:sz w:val="20"/>
              <w:szCs w:val="20"/>
            </w:rPr>
          </w:rPrChange>
        </w:rPr>
        <w:t>/</w:t>
      </w:r>
      <w:proofErr w:type="spellStart"/>
      <w:r w:rsidRPr="00C2429D">
        <w:rPr>
          <w:color w:val="333333"/>
          <w:sz w:val="20"/>
          <w:szCs w:val="20"/>
          <w:lang w:val="en-US"/>
          <w:rPrChange w:id="235" w:author="Grigory" w:date="2018-11-13T17:52:00Z">
            <w:rPr>
              <w:color w:val="333333"/>
              <w:sz w:val="20"/>
              <w:szCs w:val="20"/>
            </w:rPr>
          </w:rPrChange>
        </w:rPr>
        <w:t>api</w:t>
      </w:r>
      <w:proofErr w:type="spellEnd"/>
      <w:r w:rsidRPr="00C2429D">
        <w:rPr>
          <w:color w:val="333333"/>
          <w:sz w:val="20"/>
          <w:szCs w:val="20"/>
          <w:lang w:val="en-US"/>
          <w:rPrChange w:id="236" w:author="Grigory" w:date="2018-11-13T17:52:00Z">
            <w:rPr>
              <w:color w:val="333333"/>
              <w:sz w:val="20"/>
              <w:szCs w:val="20"/>
            </w:rPr>
          </w:rPrChange>
        </w:rPr>
        <w:t>/profile/menu/</w:t>
      </w:r>
    </w:p>
    <w:p w14:paraId="05E3CF71" w14:textId="77777777" w:rsidR="008F2729" w:rsidRDefault="00CE5BF4">
      <w:pPr>
        <w:pStyle w:val="10"/>
        <w:contextualSpacing w:val="0"/>
        <w:rPr>
          <w:color w:val="2067B0"/>
          <w:sz w:val="20"/>
          <w:szCs w:val="20"/>
          <w:u w:val="single"/>
        </w:rPr>
      </w:pPr>
      <w:r>
        <w:rPr>
          <w:color w:val="333333"/>
          <w:sz w:val="20"/>
          <w:szCs w:val="20"/>
        </w:rPr>
        <w:t xml:space="preserve">данные пользователя в </w:t>
      </w:r>
      <w:proofErr w:type="spellStart"/>
      <w:r>
        <w:rPr>
          <w:color w:val="333333"/>
          <w:sz w:val="20"/>
          <w:szCs w:val="20"/>
        </w:rPr>
        <w:t>менюшке</w:t>
      </w:r>
      <w:proofErr w:type="spellEnd"/>
      <w:r>
        <w:rPr>
          <w:color w:val="333333"/>
          <w:sz w:val="20"/>
          <w:szCs w:val="20"/>
        </w:rPr>
        <w:t xml:space="preserve"> </w:t>
      </w:r>
      <w:r>
        <w:fldChar w:fldCharType="begin"/>
      </w:r>
      <w:r>
        <w:instrText xml:space="preserve"> HYPERLINK "http://joxi.ru/BA0G8baIBQELx2" </w:instrText>
      </w:r>
      <w:r>
        <w:fldChar w:fldCharType="separate"/>
      </w:r>
      <w:r>
        <w:rPr>
          <w:color w:val="2067B0"/>
          <w:sz w:val="20"/>
          <w:szCs w:val="20"/>
          <w:u w:val="single"/>
        </w:rPr>
        <w:t>http://joxi.ru/BA0G8baIBQELx2</w:t>
      </w:r>
    </w:p>
    <w:p w14:paraId="0F99DC80" w14:textId="77777777" w:rsidR="008F2729" w:rsidRDefault="00CE5BF4">
      <w:pPr>
        <w:pStyle w:val="10"/>
        <w:contextualSpacing w:val="0"/>
        <w:rPr>
          <w:color w:val="333333"/>
          <w:sz w:val="20"/>
          <w:szCs w:val="20"/>
        </w:rPr>
      </w:pPr>
      <w:r>
        <w:fldChar w:fldCharType="end"/>
      </w:r>
      <w:r>
        <w:rPr>
          <w:color w:val="333333"/>
          <w:sz w:val="20"/>
          <w:szCs w:val="20"/>
        </w:rPr>
        <w:t xml:space="preserve">без параметров. </w:t>
      </w:r>
    </w:p>
    <w:p w14:paraId="1CACC1B1" w14:textId="77777777" w:rsidR="008F2729" w:rsidRDefault="00CE5BF4">
      <w:pPr>
        <w:pStyle w:val="10"/>
        <w:contextualSpacing w:val="0"/>
        <w:rPr>
          <w:color w:val="333333"/>
          <w:sz w:val="20"/>
          <w:szCs w:val="20"/>
        </w:rPr>
      </w:pPr>
      <w:r>
        <w:rPr>
          <w:color w:val="333333"/>
          <w:sz w:val="20"/>
          <w:szCs w:val="20"/>
        </w:rPr>
        <w:t>401 для неавторизованных</w:t>
      </w:r>
    </w:p>
    <w:p w14:paraId="2A8F56B4" w14:textId="77777777" w:rsidR="008F2729" w:rsidRDefault="00CE5BF4">
      <w:pPr>
        <w:pStyle w:val="10"/>
        <w:contextualSpacing w:val="0"/>
        <w:rPr>
          <w:color w:val="333333"/>
          <w:sz w:val="20"/>
          <w:szCs w:val="20"/>
        </w:rPr>
      </w:pPr>
      <w:r>
        <w:rPr>
          <w:color w:val="333333"/>
          <w:sz w:val="20"/>
          <w:szCs w:val="20"/>
        </w:rPr>
        <w:t>формат ответа:</w:t>
      </w:r>
    </w:p>
    <w:p w14:paraId="57FE0218" w14:textId="77777777" w:rsidR="008F2729" w:rsidRPr="00C2429D" w:rsidRDefault="00CE5BF4">
      <w:pPr>
        <w:pStyle w:val="10"/>
        <w:contextualSpacing w:val="0"/>
        <w:rPr>
          <w:color w:val="333333"/>
          <w:sz w:val="20"/>
          <w:szCs w:val="20"/>
          <w:lang w:val="en-US"/>
          <w:rPrChange w:id="237" w:author="Grigory" w:date="2018-11-13T17:52:00Z">
            <w:rPr>
              <w:color w:val="333333"/>
              <w:sz w:val="20"/>
              <w:szCs w:val="20"/>
            </w:rPr>
          </w:rPrChange>
        </w:rPr>
      </w:pPr>
      <w:r w:rsidRPr="00C2429D">
        <w:rPr>
          <w:color w:val="333333"/>
          <w:sz w:val="20"/>
          <w:szCs w:val="20"/>
          <w:lang w:val="en-US"/>
          <w:rPrChange w:id="238" w:author="Grigory" w:date="2018-11-13T17:52:00Z">
            <w:rPr>
              <w:color w:val="333333"/>
              <w:sz w:val="20"/>
              <w:szCs w:val="20"/>
            </w:rPr>
          </w:rPrChange>
        </w:rPr>
        <w:t>{</w:t>
      </w:r>
    </w:p>
    <w:p w14:paraId="46A3303B" w14:textId="77777777" w:rsidR="008F2729" w:rsidRPr="00C2429D" w:rsidRDefault="00CE5BF4">
      <w:pPr>
        <w:pStyle w:val="10"/>
        <w:contextualSpacing w:val="0"/>
        <w:rPr>
          <w:color w:val="333333"/>
          <w:sz w:val="20"/>
          <w:szCs w:val="20"/>
          <w:lang w:val="en-US"/>
          <w:rPrChange w:id="239" w:author="Grigory" w:date="2018-11-13T17:52:00Z">
            <w:rPr>
              <w:color w:val="333333"/>
              <w:sz w:val="20"/>
              <w:szCs w:val="20"/>
            </w:rPr>
          </w:rPrChange>
        </w:rPr>
      </w:pPr>
      <w:r w:rsidRPr="00C2429D">
        <w:rPr>
          <w:color w:val="333333"/>
          <w:sz w:val="20"/>
          <w:szCs w:val="20"/>
          <w:lang w:val="en-US"/>
          <w:rPrChange w:id="240" w:author="Grigory" w:date="2018-11-13T17:52:00Z">
            <w:rPr>
              <w:color w:val="333333"/>
              <w:sz w:val="20"/>
              <w:szCs w:val="20"/>
            </w:rPr>
          </w:rPrChange>
        </w:rPr>
        <w:t xml:space="preserve">  name: </w:t>
      </w:r>
      <w:proofErr w:type="gramStart"/>
      <w:r w:rsidRPr="00C2429D">
        <w:rPr>
          <w:color w:val="333333"/>
          <w:sz w:val="20"/>
          <w:szCs w:val="20"/>
          <w:lang w:val="en-US"/>
          <w:rPrChange w:id="241" w:author="Grigory" w:date="2018-11-13T17:52:00Z">
            <w:rPr>
              <w:color w:val="333333"/>
              <w:sz w:val="20"/>
              <w:szCs w:val="20"/>
            </w:rPr>
          </w:rPrChange>
        </w:rPr>
        <w:t>string!,</w:t>
      </w:r>
      <w:proofErr w:type="gramEnd"/>
    </w:p>
    <w:p w14:paraId="7D7E1548" w14:textId="77777777" w:rsidR="008F2729" w:rsidRPr="00C2429D" w:rsidRDefault="00CE5BF4">
      <w:pPr>
        <w:pStyle w:val="10"/>
        <w:contextualSpacing w:val="0"/>
        <w:rPr>
          <w:color w:val="333333"/>
          <w:sz w:val="20"/>
          <w:szCs w:val="20"/>
          <w:lang w:val="en-US"/>
          <w:rPrChange w:id="242" w:author="Grigory" w:date="2018-11-13T17:52:00Z">
            <w:rPr>
              <w:color w:val="333333"/>
              <w:sz w:val="20"/>
              <w:szCs w:val="20"/>
            </w:rPr>
          </w:rPrChange>
        </w:rPr>
      </w:pPr>
      <w:r w:rsidRPr="00C2429D">
        <w:rPr>
          <w:color w:val="333333"/>
          <w:sz w:val="20"/>
          <w:szCs w:val="20"/>
          <w:lang w:val="en-US"/>
          <w:rPrChange w:id="243" w:author="Grigory" w:date="2018-11-13T17:52:00Z">
            <w:rPr>
              <w:color w:val="333333"/>
              <w:sz w:val="20"/>
              <w:szCs w:val="20"/>
            </w:rPr>
          </w:rPrChange>
        </w:rPr>
        <w:t xml:space="preserve">  email: </w:t>
      </w:r>
      <w:proofErr w:type="gramStart"/>
      <w:r w:rsidRPr="00C2429D">
        <w:rPr>
          <w:color w:val="333333"/>
          <w:sz w:val="20"/>
          <w:szCs w:val="20"/>
          <w:lang w:val="en-US"/>
          <w:rPrChange w:id="244" w:author="Grigory" w:date="2018-11-13T17:52:00Z">
            <w:rPr>
              <w:color w:val="333333"/>
              <w:sz w:val="20"/>
              <w:szCs w:val="20"/>
            </w:rPr>
          </w:rPrChange>
        </w:rPr>
        <w:t>string?,</w:t>
      </w:r>
      <w:proofErr w:type="gramEnd"/>
    </w:p>
    <w:p w14:paraId="690360CB" w14:textId="77777777" w:rsidR="008F2729" w:rsidRPr="00C2429D" w:rsidRDefault="00CE5BF4">
      <w:pPr>
        <w:pStyle w:val="10"/>
        <w:contextualSpacing w:val="0"/>
        <w:rPr>
          <w:color w:val="333333"/>
          <w:sz w:val="20"/>
          <w:szCs w:val="20"/>
          <w:lang w:val="en-US"/>
          <w:rPrChange w:id="245" w:author="Grigory" w:date="2018-11-13T17:52:00Z">
            <w:rPr>
              <w:color w:val="333333"/>
              <w:sz w:val="20"/>
              <w:szCs w:val="20"/>
            </w:rPr>
          </w:rPrChange>
        </w:rPr>
      </w:pPr>
      <w:r w:rsidRPr="00C2429D">
        <w:rPr>
          <w:color w:val="333333"/>
          <w:sz w:val="20"/>
          <w:szCs w:val="20"/>
          <w:lang w:val="en-US"/>
          <w:rPrChange w:id="246" w:author="Grigory" w:date="2018-11-13T17:52:00Z">
            <w:rPr>
              <w:color w:val="333333"/>
              <w:sz w:val="20"/>
              <w:szCs w:val="20"/>
            </w:rPr>
          </w:rPrChange>
        </w:rPr>
        <w:t xml:space="preserve">  image: </w:t>
      </w:r>
      <w:proofErr w:type="spellStart"/>
      <w:r w:rsidRPr="00C2429D">
        <w:rPr>
          <w:color w:val="333333"/>
          <w:sz w:val="20"/>
          <w:szCs w:val="20"/>
          <w:lang w:val="en-US"/>
          <w:rPrChange w:id="247" w:author="Grigory" w:date="2018-11-13T17:52:00Z">
            <w:rPr>
              <w:color w:val="333333"/>
              <w:sz w:val="20"/>
              <w:szCs w:val="20"/>
            </w:rPr>
          </w:rPrChange>
        </w:rPr>
        <w:t>url</w:t>
      </w:r>
      <w:proofErr w:type="spellEnd"/>
      <w:r w:rsidRPr="00C2429D">
        <w:rPr>
          <w:color w:val="333333"/>
          <w:sz w:val="20"/>
          <w:szCs w:val="20"/>
          <w:lang w:val="en-US"/>
          <w:rPrChange w:id="248" w:author="Grigory" w:date="2018-11-13T17:52:00Z">
            <w:rPr>
              <w:color w:val="333333"/>
              <w:sz w:val="20"/>
              <w:szCs w:val="20"/>
            </w:rPr>
          </w:rPrChange>
        </w:rPr>
        <w:t>?</w:t>
      </w:r>
    </w:p>
    <w:p w14:paraId="41A52C7B" w14:textId="77777777" w:rsidR="008F2729" w:rsidRDefault="00CE5BF4">
      <w:pPr>
        <w:pStyle w:val="10"/>
        <w:contextualSpacing w:val="0"/>
        <w:rPr>
          <w:color w:val="333333"/>
          <w:sz w:val="20"/>
          <w:szCs w:val="20"/>
        </w:rPr>
      </w:pPr>
      <w:r>
        <w:rPr>
          <w:color w:val="333333"/>
          <w:sz w:val="20"/>
          <w:szCs w:val="20"/>
        </w:rPr>
        <w:t>}</w:t>
      </w:r>
    </w:p>
    <w:p w14:paraId="78A83143" w14:textId="77777777" w:rsidR="008F2729" w:rsidRDefault="008F2729">
      <w:pPr>
        <w:pStyle w:val="10"/>
        <w:contextualSpacing w:val="0"/>
        <w:rPr>
          <w:color w:val="333333"/>
          <w:sz w:val="20"/>
          <w:szCs w:val="20"/>
        </w:rPr>
      </w:pPr>
    </w:p>
    <w:p w14:paraId="6776DB96" w14:textId="77777777" w:rsidR="008F2729" w:rsidRDefault="00CE5BF4">
      <w:pPr>
        <w:pStyle w:val="10"/>
        <w:contextualSpacing w:val="0"/>
        <w:rPr>
          <w:color w:val="333333"/>
          <w:sz w:val="20"/>
          <w:szCs w:val="20"/>
        </w:rPr>
      </w:pPr>
      <w:proofErr w:type="spellStart"/>
      <w:r>
        <w:rPr>
          <w:color w:val="333333"/>
          <w:sz w:val="20"/>
          <w:szCs w:val="20"/>
        </w:rPr>
        <w:t>GetFreeNumbers</w:t>
      </w:r>
      <w:proofErr w:type="spellEnd"/>
    </w:p>
    <w:p w14:paraId="55D2FA42"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numbers</w:t>
      </w:r>
      <w:proofErr w:type="spellEnd"/>
      <w:r>
        <w:rPr>
          <w:color w:val="333333"/>
          <w:sz w:val="20"/>
          <w:szCs w:val="20"/>
        </w:rPr>
        <w:t>/</w:t>
      </w:r>
      <w:proofErr w:type="spellStart"/>
      <w:r>
        <w:rPr>
          <w:color w:val="333333"/>
          <w:sz w:val="20"/>
          <w:szCs w:val="20"/>
        </w:rPr>
        <w:t>free</w:t>
      </w:r>
      <w:proofErr w:type="spellEnd"/>
      <w:r>
        <w:rPr>
          <w:color w:val="333333"/>
          <w:sz w:val="20"/>
          <w:szCs w:val="20"/>
        </w:rPr>
        <w:t>/</w:t>
      </w:r>
    </w:p>
    <w:p w14:paraId="19D79DFB" w14:textId="77777777" w:rsidR="008F2729" w:rsidRDefault="00CE5BF4">
      <w:pPr>
        <w:pStyle w:val="10"/>
        <w:contextualSpacing w:val="0"/>
        <w:rPr>
          <w:color w:val="2067B0"/>
          <w:sz w:val="20"/>
          <w:szCs w:val="20"/>
          <w:u w:val="single"/>
        </w:rPr>
      </w:pPr>
      <w:r>
        <w:rPr>
          <w:color w:val="333333"/>
          <w:sz w:val="20"/>
          <w:szCs w:val="20"/>
        </w:rPr>
        <w:t xml:space="preserve">данные журналов (выпусков?) в свободном доступе </w:t>
      </w:r>
      <w:r>
        <w:fldChar w:fldCharType="begin"/>
      </w:r>
      <w:r>
        <w:instrText xml:space="preserve"> HYPERLINK "http://joxi.ru/a2XnLY7Cye6Njr" </w:instrText>
      </w:r>
      <w:r>
        <w:fldChar w:fldCharType="separate"/>
      </w:r>
      <w:r>
        <w:rPr>
          <w:color w:val="2067B0"/>
          <w:sz w:val="20"/>
          <w:szCs w:val="20"/>
          <w:u w:val="single"/>
        </w:rPr>
        <w:t>http://joxi.ru/a2XnLY7Cye6Njr</w:t>
      </w:r>
    </w:p>
    <w:p w14:paraId="7FD45E27" w14:textId="77777777" w:rsidR="008F2729" w:rsidRDefault="00CE5BF4">
      <w:pPr>
        <w:pStyle w:val="10"/>
        <w:contextualSpacing w:val="0"/>
        <w:rPr>
          <w:color w:val="333333"/>
          <w:sz w:val="20"/>
          <w:szCs w:val="20"/>
        </w:rPr>
      </w:pPr>
      <w:r>
        <w:fldChar w:fldCharType="end"/>
      </w:r>
      <w:r>
        <w:rPr>
          <w:color w:val="333333"/>
          <w:sz w:val="20"/>
          <w:szCs w:val="20"/>
        </w:rPr>
        <w:t>без параметров</w:t>
      </w:r>
    </w:p>
    <w:p w14:paraId="112CF24F" w14:textId="77777777" w:rsidR="008F2729" w:rsidRDefault="00CE5BF4">
      <w:pPr>
        <w:pStyle w:val="10"/>
        <w:contextualSpacing w:val="0"/>
        <w:rPr>
          <w:color w:val="333333"/>
          <w:sz w:val="20"/>
          <w:szCs w:val="20"/>
        </w:rPr>
      </w:pPr>
      <w:r>
        <w:rPr>
          <w:color w:val="333333"/>
          <w:sz w:val="20"/>
          <w:szCs w:val="20"/>
        </w:rPr>
        <w:t>формат ответа</w:t>
      </w:r>
    </w:p>
    <w:p w14:paraId="04588929" w14:textId="77777777" w:rsidR="008F2729" w:rsidRDefault="00CE5BF4">
      <w:pPr>
        <w:pStyle w:val="10"/>
        <w:contextualSpacing w:val="0"/>
        <w:rPr>
          <w:color w:val="333333"/>
          <w:sz w:val="20"/>
          <w:szCs w:val="20"/>
        </w:rPr>
      </w:pPr>
      <w:r>
        <w:rPr>
          <w:color w:val="333333"/>
          <w:sz w:val="20"/>
          <w:szCs w:val="20"/>
        </w:rPr>
        <w:t>[</w:t>
      </w:r>
    </w:p>
    <w:p w14:paraId="53928FCF" w14:textId="77777777" w:rsidR="008F2729" w:rsidRDefault="00CE5BF4">
      <w:pPr>
        <w:pStyle w:val="10"/>
        <w:contextualSpacing w:val="0"/>
        <w:rPr>
          <w:color w:val="333333"/>
          <w:sz w:val="20"/>
          <w:szCs w:val="20"/>
        </w:rPr>
      </w:pPr>
      <w:r>
        <w:rPr>
          <w:color w:val="333333"/>
          <w:sz w:val="20"/>
          <w:szCs w:val="20"/>
        </w:rPr>
        <w:t xml:space="preserve">  {</w:t>
      </w:r>
    </w:p>
    <w:p w14:paraId="38A3CE98" w14:textId="77777777" w:rsidR="008F2729" w:rsidRPr="00B2533C" w:rsidRDefault="00CE5BF4">
      <w:pPr>
        <w:pStyle w:val="10"/>
        <w:contextualSpacing w:val="0"/>
        <w:rPr>
          <w:color w:val="333333"/>
          <w:sz w:val="20"/>
          <w:szCs w:val="20"/>
          <w:lang w:val="en-US"/>
          <w:rPrChange w:id="249" w:author="Григорий Григорий" w:date="2018-12-07T00:38:00Z">
            <w:rPr>
              <w:color w:val="333333"/>
              <w:sz w:val="20"/>
              <w:szCs w:val="20"/>
            </w:rPr>
          </w:rPrChange>
        </w:rPr>
      </w:pPr>
      <w:r>
        <w:rPr>
          <w:color w:val="333333"/>
          <w:sz w:val="20"/>
          <w:szCs w:val="20"/>
        </w:rPr>
        <w:t xml:space="preserve">      </w:t>
      </w:r>
      <w:r w:rsidRPr="00B2533C">
        <w:rPr>
          <w:color w:val="333333"/>
          <w:sz w:val="20"/>
          <w:szCs w:val="20"/>
          <w:lang w:val="en-US"/>
          <w:rPrChange w:id="250"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251" w:author="Григорий Григорий" w:date="2018-12-07T00:38:00Z">
            <w:rPr>
              <w:color w:val="333333"/>
              <w:sz w:val="20"/>
              <w:szCs w:val="20"/>
            </w:rPr>
          </w:rPrChange>
        </w:rPr>
        <w:t>string!,</w:t>
      </w:r>
      <w:proofErr w:type="gramEnd"/>
    </w:p>
    <w:p w14:paraId="7F396140" w14:textId="77777777" w:rsidR="008F2729" w:rsidRPr="00C2429D" w:rsidRDefault="00CE5BF4">
      <w:pPr>
        <w:pStyle w:val="10"/>
        <w:contextualSpacing w:val="0"/>
        <w:rPr>
          <w:color w:val="333333"/>
          <w:sz w:val="20"/>
          <w:szCs w:val="20"/>
          <w:lang w:val="en-US"/>
          <w:rPrChange w:id="252" w:author="Grigory" w:date="2018-11-13T17:52:00Z">
            <w:rPr>
              <w:color w:val="333333"/>
              <w:sz w:val="20"/>
              <w:szCs w:val="20"/>
            </w:rPr>
          </w:rPrChange>
        </w:rPr>
      </w:pPr>
      <w:r w:rsidRPr="00B2533C">
        <w:rPr>
          <w:color w:val="333333"/>
          <w:sz w:val="20"/>
          <w:szCs w:val="20"/>
          <w:lang w:val="en-US"/>
          <w:rPrChange w:id="253" w:author="Григорий Григорий" w:date="2018-12-07T00:38:00Z">
            <w:rPr>
              <w:color w:val="333333"/>
              <w:sz w:val="20"/>
              <w:szCs w:val="20"/>
            </w:rPr>
          </w:rPrChange>
        </w:rPr>
        <w:t xml:space="preserve">      </w:t>
      </w:r>
      <w:r w:rsidRPr="00C2429D">
        <w:rPr>
          <w:color w:val="333333"/>
          <w:sz w:val="20"/>
          <w:szCs w:val="20"/>
          <w:lang w:val="en-US"/>
          <w:rPrChange w:id="254" w:author="Grigory" w:date="2018-11-13T17:52:00Z">
            <w:rPr>
              <w:color w:val="333333"/>
              <w:sz w:val="20"/>
              <w:szCs w:val="20"/>
            </w:rPr>
          </w:rPrChange>
        </w:rPr>
        <w:t xml:space="preserve">name: </w:t>
      </w:r>
      <w:proofErr w:type="gramStart"/>
      <w:r w:rsidRPr="00C2429D">
        <w:rPr>
          <w:color w:val="333333"/>
          <w:sz w:val="20"/>
          <w:szCs w:val="20"/>
          <w:lang w:val="en-US"/>
          <w:rPrChange w:id="255" w:author="Grigory" w:date="2018-11-13T17:52:00Z">
            <w:rPr>
              <w:color w:val="333333"/>
              <w:sz w:val="20"/>
              <w:szCs w:val="20"/>
            </w:rPr>
          </w:rPrChange>
        </w:rPr>
        <w:t>string!,</w:t>
      </w:r>
      <w:proofErr w:type="gramEnd"/>
    </w:p>
    <w:p w14:paraId="5754D1C1" w14:textId="77777777" w:rsidR="008F2729" w:rsidRPr="00C2429D" w:rsidRDefault="00CE5BF4">
      <w:pPr>
        <w:pStyle w:val="10"/>
        <w:contextualSpacing w:val="0"/>
        <w:rPr>
          <w:color w:val="333333"/>
          <w:sz w:val="20"/>
          <w:szCs w:val="20"/>
          <w:lang w:val="en-US"/>
          <w:rPrChange w:id="256" w:author="Grigory" w:date="2018-11-13T17:52:00Z">
            <w:rPr>
              <w:color w:val="333333"/>
              <w:sz w:val="20"/>
              <w:szCs w:val="20"/>
            </w:rPr>
          </w:rPrChange>
        </w:rPr>
      </w:pPr>
      <w:r w:rsidRPr="00C2429D">
        <w:rPr>
          <w:color w:val="333333"/>
          <w:sz w:val="20"/>
          <w:szCs w:val="20"/>
          <w:lang w:val="en-US"/>
          <w:rPrChange w:id="257" w:author="Grigory" w:date="2018-11-13T17:52:00Z">
            <w:rPr>
              <w:color w:val="333333"/>
              <w:sz w:val="20"/>
              <w:szCs w:val="20"/>
            </w:rPr>
          </w:rPrChange>
        </w:rPr>
        <w:t xml:space="preserve">      </w:t>
      </w:r>
      <w:proofErr w:type="spellStart"/>
      <w:r w:rsidRPr="00C2429D">
        <w:rPr>
          <w:color w:val="333333"/>
          <w:sz w:val="20"/>
          <w:szCs w:val="20"/>
          <w:lang w:val="en-US"/>
          <w:rPrChange w:id="258" w:author="Grigory" w:date="2018-11-13T17:52:00Z">
            <w:rPr>
              <w:color w:val="333333"/>
              <w:sz w:val="20"/>
              <w:szCs w:val="20"/>
            </w:rPr>
          </w:rPrChange>
        </w:rPr>
        <w:t>release_number</w:t>
      </w:r>
      <w:proofErr w:type="spellEnd"/>
      <w:r w:rsidRPr="00C2429D">
        <w:rPr>
          <w:color w:val="333333"/>
          <w:sz w:val="20"/>
          <w:szCs w:val="20"/>
          <w:lang w:val="en-US"/>
          <w:rPrChange w:id="259" w:author="Grigory" w:date="2018-11-13T17:52:00Z">
            <w:rPr>
              <w:color w:val="333333"/>
              <w:sz w:val="20"/>
              <w:szCs w:val="20"/>
            </w:rPr>
          </w:rPrChange>
        </w:rPr>
        <w:t xml:space="preserve">: </w:t>
      </w:r>
      <w:proofErr w:type="gramStart"/>
      <w:r w:rsidRPr="00C2429D">
        <w:rPr>
          <w:color w:val="333333"/>
          <w:sz w:val="20"/>
          <w:szCs w:val="20"/>
          <w:lang w:val="en-US"/>
          <w:rPrChange w:id="260" w:author="Grigory" w:date="2018-11-13T17:52:00Z">
            <w:rPr>
              <w:color w:val="333333"/>
              <w:sz w:val="20"/>
              <w:szCs w:val="20"/>
            </w:rPr>
          </w:rPrChange>
        </w:rPr>
        <w:t>int?,</w:t>
      </w:r>
      <w:proofErr w:type="gramEnd"/>
    </w:p>
    <w:p w14:paraId="6BFFBC8A" w14:textId="77777777" w:rsidR="008F2729" w:rsidRPr="00C2429D" w:rsidRDefault="00CE5BF4">
      <w:pPr>
        <w:pStyle w:val="10"/>
        <w:contextualSpacing w:val="0"/>
        <w:rPr>
          <w:color w:val="333333"/>
          <w:sz w:val="20"/>
          <w:szCs w:val="20"/>
          <w:lang w:val="en-US"/>
          <w:rPrChange w:id="261" w:author="Grigory" w:date="2018-11-13T17:52:00Z">
            <w:rPr>
              <w:color w:val="333333"/>
              <w:sz w:val="20"/>
              <w:szCs w:val="20"/>
            </w:rPr>
          </w:rPrChange>
        </w:rPr>
      </w:pPr>
      <w:r w:rsidRPr="00C2429D">
        <w:rPr>
          <w:color w:val="333333"/>
          <w:sz w:val="20"/>
          <w:szCs w:val="20"/>
          <w:lang w:val="en-US"/>
          <w:rPrChange w:id="262" w:author="Grigory" w:date="2018-11-13T17:52:00Z">
            <w:rPr>
              <w:color w:val="333333"/>
              <w:sz w:val="20"/>
              <w:szCs w:val="20"/>
            </w:rPr>
          </w:rPrChange>
        </w:rPr>
        <w:t xml:space="preserve">      date: </w:t>
      </w:r>
      <w:proofErr w:type="gramStart"/>
      <w:r w:rsidRPr="00C2429D">
        <w:rPr>
          <w:color w:val="333333"/>
          <w:sz w:val="20"/>
          <w:szCs w:val="20"/>
          <w:lang w:val="en-US"/>
          <w:rPrChange w:id="263" w:author="Grigory" w:date="2018-11-13T17:52:00Z">
            <w:rPr>
              <w:color w:val="333333"/>
              <w:sz w:val="20"/>
              <w:szCs w:val="20"/>
            </w:rPr>
          </w:rPrChange>
        </w:rPr>
        <w:t>date?,</w:t>
      </w:r>
      <w:proofErr w:type="gramEnd"/>
    </w:p>
    <w:p w14:paraId="4CF0FBC2" w14:textId="77777777" w:rsidR="008F2729" w:rsidRPr="00C2429D" w:rsidRDefault="00CE5BF4">
      <w:pPr>
        <w:pStyle w:val="10"/>
        <w:contextualSpacing w:val="0"/>
        <w:rPr>
          <w:color w:val="333333"/>
          <w:sz w:val="20"/>
          <w:szCs w:val="20"/>
          <w:lang w:val="en-US"/>
          <w:rPrChange w:id="264" w:author="Grigory" w:date="2018-11-13T17:52:00Z">
            <w:rPr>
              <w:color w:val="333333"/>
              <w:sz w:val="20"/>
              <w:szCs w:val="20"/>
            </w:rPr>
          </w:rPrChange>
        </w:rPr>
      </w:pPr>
      <w:r w:rsidRPr="00C2429D">
        <w:rPr>
          <w:color w:val="333333"/>
          <w:sz w:val="20"/>
          <w:szCs w:val="20"/>
          <w:lang w:val="en-US"/>
          <w:rPrChange w:id="265" w:author="Grigory" w:date="2018-11-13T17:52:00Z">
            <w:rPr>
              <w:color w:val="333333"/>
              <w:sz w:val="20"/>
              <w:szCs w:val="20"/>
            </w:rPr>
          </w:rPrChange>
        </w:rPr>
        <w:t xml:space="preserve">      </w:t>
      </w:r>
      <w:proofErr w:type="spellStart"/>
      <w:r w:rsidRPr="00C2429D">
        <w:rPr>
          <w:color w:val="333333"/>
          <w:sz w:val="20"/>
          <w:szCs w:val="20"/>
          <w:lang w:val="en-US"/>
          <w:rPrChange w:id="266" w:author="Grigory" w:date="2018-11-13T17:52:00Z">
            <w:rPr>
              <w:color w:val="333333"/>
              <w:sz w:val="20"/>
              <w:szCs w:val="20"/>
            </w:rPr>
          </w:rPrChange>
        </w:rPr>
        <w:t>preview_image</w:t>
      </w:r>
      <w:proofErr w:type="spellEnd"/>
      <w:r w:rsidRPr="00C2429D">
        <w:rPr>
          <w:color w:val="333333"/>
          <w:sz w:val="20"/>
          <w:szCs w:val="20"/>
          <w:lang w:val="en-US"/>
          <w:rPrChange w:id="267" w:author="Grigory" w:date="2018-11-13T17:52:00Z">
            <w:rPr>
              <w:color w:val="333333"/>
              <w:sz w:val="20"/>
              <w:szCs w:val="20"/>
            </w:rPr>
          </w:rPrChange>
        </w:rPr>
        <w:t xml:space="preserve">: </w:t>
      </w:r>
      <w:proofErr w:type="spellStart"/>
      <w:r w:rsidRPr="00C2429D">
        <w:rPr>
          <w:color w:val="333333"/>
          <w:sz w:val="20"/>
          <w:szCs w:val="20"/>
          <w:lang w:val="en-US"/>
          <w:rPrChange w:id="268" w:author="Grigory" w:date="2018-11-13T17:52:00Z">
            <w:rPr>
              <w:color w:val="333333"/>
              <w:sz w:val="20"/>
              <w:szCs w:val="20"/>
            </w:rPr>
          </w:rPrChange>
        </w:rPr>
        <w:t>url</w:t>
      </w:r>
      <w:proofErr w:type="spellEnd"/>
      <w:r w:rsidRPr="00C2429D">
        <w:rPr>
          <w:color w:val="333333"/>
          <w:sz w:val="20"/>
          <w:szCs w:val="20"/>
          <w:lang w:val="en-US"/>
          <w:rPrChange w:id="269" w:author="Grigory" w:date="2018-11-13T17:52:00Z">
            <w:rPr>
              <w:color w:val="333333"/>
              <w:sz w:val="20"/>
              <w:szCs w:val="20"/>
            </w:rPr>
          </w:rPrChange>
        </w:rPr>
        <w:t>?</w:t>
      </w:r>
    </w:p>
    <w:p w14:paraId="53F7249B" w14:textId="77777777" w:rsidR="008F2729" w:rsidRPr="00C2429D" w:rsidRDefault="00CE5BF4">
      <w:pPr>
        <w:pStyle w:val="10"/>
        <w:contextualSpacing w:val="0"/>
        <w:rPr>
          <w:color w:val="333333"/>
          <w:sz w:val="20"/>
          <w:szCs w:val="20"/>
          <w:lang w:val="en-US"/>
          <w:rPrChange w:id="270" w:author="Grigory" w:date="2018-11-13T17:52:00Z">
            <w:rPr>
              <w:color w:val="333333"/>
              <w:sz w:val="20"/>
              <w:szCs w:val="20"/>
            </w:rPr>
          </w:rPrChange>
        </w:rPr>
      </w:pPr>
      <w:r w:rsidRPr="00C2429D">
        <w:rPr>
          <w:color w:val="333333"/>
          <w:sz w:val="20"/>
          <w:szCs w:val="20"/>
          <w:lang w:val="en-US"/>
          <w:rPrChange w:id="271" w:author="Grigory" w:date="2018-11-13T17:52:00Z">
            <w:rPr>
              <w:color w:val="333333"/>
              <w:sz w:val="20"/>
              <w:szCs w:val="20"/>
            </w:rPr>
          </w:rPrChange>
        </w:rPr>
        <w:t xml:space="preserve">  },</w:t>
      </w:r>
    </w:p>
    <w:p w14:paraId="4B443410" w14:textId="77777777" w:rsidR="008F2729" w:rsidRPr="00C2429D" w:rsidRDefault="00CE5BF4">
      <w:pPr>
        <w:pStyle w:val="10"/>
        <w:contextualSpacing w:val="0"/>
        <w:rPr>
          <w:color w:val="333333"/>
          <w:sz w:val="20"/>
          <w:szCs w:val="20"/>
          <w:lang w:val="en-US"/>
          <w:rPrChange w:id="272" w:author="Grigory" w:date="2018-11-13T17:52:00Z">
            <w:rPr>
              <w:color w:val="333333"/>
              <w:sz w:val="20"/>
              <w:szCs w:val="20"/>
            </w:rPr>
          </w:rPrChange>
        </w:rPr>
      </w:pPr>
      <w:r w:rsidRPr="00C2429D">
        <w:rPr>
          <w:color w:val="333333"/>
          <w:sz w:val="20"/>
          <w:szCs w:val="20"/>
          <w:lang w:val="en-US"/>
          <w:rPrChange w:id="273" w:author="Grigory" w:date="2018-11-13T17:52:00Z">
            <w:rPr>
              <w:color w:val="333333"/>
              <w:sz w:val="20"/>
              <w:szCs w:val="20"/>
            </w:rPr>
          </w:rPrChange>
        </w:rPr>
        <w:t xml:space="preserve">  ...</w:t>
      </w:r>
    </w:p>
    <w:p w14:paraId="128E16EB" w14:textId="77777777" w:rsidR="008F2729" w:rsidRPr="00C2429D" w:rsidRDefault="00CE5BF4">
      <w:pPr>
        <w:pStyle w:val="10"/>
        <w:contextualSpacing w:val="0"/>
        <w:rPr>
          <w:color w:val="333333"/>
          <w:sz w:val="20"/>
          <w:szCs w:val="20"/>
          <w:lang w:val="en-US"/>
          <w:rPrChange w:id="274" w:author="Grigory" w:date="2018-11-13T17:52:00Z">
            <w:rPr>
              <w:color w:val="333333"/>
              <w:sz w:val="20"/>
              <w:szCs w:val="20"/>
            </w:rPr>
          </w:rPrChange>
        </w:rPr>
      </w:pPr>
      <w:r w:rsidRPr="00C2429D">
        <w:rPr>
          <w:color w:val="333333"/>
          <w:sz w:val="20"/>
          <w:szCs w:val="20"/>
          <w:lang w:val="en-US"/>
          <w:rPrChange w:id="275" w:author="Grigory" w:date="2018-11-13T17:52:00Z">
            <w:rPr>
              <w:color w:val="333333"/>
              <w:sz w:val="20"/>
              <w:szCs w:val="20"/>
            </w:rPr>
          </w:rPrChange>
        </w:rPr>
        <w:t>]</w:t>
      </w:r>
    </w:p>
    <w:p w14:paraId="7011E553" w14:textId="77777777" w:rsidR="008F2729" w:rsidRPr="00C2429D" w:rsidRDefault="00CE5BF4">
      <w:pPr>
        <w:pStyle w:val="10"/>
        <w:contextualSpacing w:val="0"/>
        <w:rPr>
          <w:color w:val="333333"/>
          <w:sz w:val="20"/>
          <w:szCs w:val="20"/>
          <w:lang w:val="en-US"/>
          <w:rPrChange w:id="276" w:author="Grigory" w:date="2018-11-13T17:52:00Z">
            <w:rPr>
              <w:color w:val="333333"/>
              <w:sz w:val="20"/>
              <w:szCs w:val="20"/>
            </w:rPr>
          </w:rPrChange>
        </w:rPr>
      </w:pPr>
      <w:r>
        <w:rPr>
          <w:color w:val="333333"/>
          <w:sz w:val="20"/>
          <w:szCs w:val="20"/>
        </w:rPr>
        <w:t>без</w:t>
      </w:r>
      <w:r w:rsidRPr="00C2429D">
        <w:rPr>
          <w:color w:val="333333"/>
          <w:sz w:val="20"/>
          <w:szCs w:val="20"/>
          <w:lang w:val="en-US"/>
          <w:rPrChange w:id="277" w:author="Grigory" w:date="2018-11-13T17:52:00Z">
            <w:rPr>
              <w:color w:val="333333"/>
              <w:sz w:val="20"/>
              <w:szCs w:val="20"/>
            </w:rPr>
          </w:rPrChange>
        </w:rPr>
        <w:t xml:space="preserve"> </w:t>
      </w:r>
      <w:r>
        <w:rPr>
          <w:color w:val="333333"/>
          <w:sz w:val="20"/>
          <w:szCs w:val="20"/>
        </w:rPr>
        <w:t>пагинации</w:t>
      </w:r>
    </w:p>
    <w:p w14:paraId="79978494" w14:textId="77777777" w:rsidR="008F2729" w:rsidRPr="00C2429D" w:rsidRDefault="008F2729">
      <w:pPr>
        <w:pStyle w:val="10"/>
        <w:contextualSpacing w:val="0"/>
        <w:rPr>
          <w:color w:val="333333"/>
          <w:sz w:val="20"/>
          <w:szCs w:val="20"/>
          <w:lang w:val="en-US"/>
          <w:rPrChange w:id="278" w:author="Grigory" w:date="2018-11-13T17:52:00Z">
            <w:rPr>
              <w:color w:val="333333"/>
              <w:sz w:val="20"/>
              <w:szCs w:val="20"/>
            </w:rPr>
          </w:rPrChange>
        </w:rPr>
      </w:pPr>
    </w:p>
    <w:p w14:paraId="44C62377" w14:textId="77777777" w:rsidR="008F2729" w:rsidRPr="00C2429D" w:rsidRDefault="00CE5BF4">
      <w:pPr>
        <w:pStyle w:val="10"/>
        <w:contextualSpacing w:val="0"/>
        <w:rPr>
          <w:color w:val="333333"/>
          <w:sz w:val="20"/>
          <w:szCs w:val="20"/>
          <w:lang w:val="en-US"/>
          <w:rPrChange w:id="279" w:author="Grigory" w:date="2018-11-13T17:52:00Z">
            <w:rPr>
              <w:color w:val="333333"/>
              <w:sz w:val="20"/>
              <w:szCs w:val="20"/>
            </w:rPr>
          </w:rPrChange>
        </w:rPr>
      </w:pPr>
      <w:proofErr w:type="spellStart"/>
      <w:r w:rsidRPr="00C2429D">
        <w:rPr>
          <w:color w:val="333333"/>
          <w:sz w:val="20"/>
          <w:szCs w:val="20"/>
          <w:lang w:val="en-US"/>
          <w:rPrChange w:id="280" w:author="Grigory" w:date="2018-11-13T17:52:00Z">
            <w:rPr>
              <w:color w:val="333333"/>
              <w:sz w:val="20"/>
              <w:szCs w:val="20"/>
            </w:rPr>
          </w:rPrChange>
        </w:rPr>
        <w:t>GetPopularMagazines</w:t>
      </w:r>
      <w:proofErr w:type="spellEnd"/>
    </w:p>
    <w:p w14:paraId="004B7642" w14:textId="77777777" w:rsidR="008F2729" w:rsidRPr="00C2429D" w:rsidRDefault="00CE5BF4">
      <w:pPr>
        <w:pStyle w:val="10"/>
        <w:contextualSpacing w:val="0"/>
        <w:rPr>
          <w:color w:val="333333"/>
          <w:sz w:val="20"/>
          <w:szCs w:val="20"/>
          <w:lang w:val="en-US"/>
          <w:rPrChange w:id="281" w:author="Grigory" w:date="2018-11-13T17:52:00Z">
            <w:rPr>
              <w:color w:val="333333"/>
              <w:sz w:val="20"/>
              <w:szCs w:val="20"/>
            </w:rPr>
          </w:rPrChange>
        </w:rPr>
      </w:pPr>
      <w:r w:rsidRPr="00C2429D">
        <w:rPr>
          <w:color w:val="333333"/>
          <w:sz w:val="20"/>
          <w:szCs w:val="20"/>
          <w:lang w:val="en-US"/>
          <w:rPrChange w:id="282" w:author="Grigory" w:date="2018-11-13T17:52:00Z">
            <w:rPr>
              <w:color w:val="333333"/>
              <w:sz w:val="20"/>
              <w:szCs w:val="20"/>
            </w:rPr>
          </w:rPrChange>
        </w:rPr>
        <w:t>/</w:t>
      </w:r>
      <w:proofErr w:type="spellStart"/>
      <w:r w:rsidRPr="00C2429D">
        <w:rPr>
          <w:color w:val="333333"/>
          <w:sz w:val="20"/>
          <w:szCs w:val="20"/>
          <w:lang w:val="en-US"/>
          <w:rPrChange w:id="283" w:author="Grigory" w:date="2018-11-13T17:52:00Z">
            <w:rPr>
              <w:color w:val="333333"/>
              <w:sz w:val="20"/>
              <w:szCs w:val="20"/>
            </w:rPr>
          </w:rPrChange>
        </w:rPr>
        <w:t>api</w:t>
      </w:r>
      <w:proofErr w:type="spellEnd"/>
      <w:r w:rsidRPr="00C2429D">
        <w:rPr>
          <w:color w:val="333333"/>
          <w:sz w:val="20"/>
          <w:szCs w:val="20"/>
          <w:lang w:val="en-US"/>
          <w:rPrChange w:id="284" w:author="Grigory" w:date="2018-11-13T17:52:00Z">
            <w:rPr>
              <w:color w:val="333333"/>
              <w:sz w:val="20"/>
              <w:szCs w:val="20"/>
            </w:rPr>
          </w:rPrChange>
        </w:rPr>
        <w:t>/magazines/popular/</w:t>
      </w:r>
    </w:p>
    <w:p w14:paraId="6A047646" w14:textId="77777777" w:rsidR="008F2729" w:rsidRDefault="00CE5BF4">
      <w:pPr>
        <w:pStyle w:val="10"/>
        <w:contextualSpacing w:val="0"/>
        <w:rPr>
          <w:color w:val="2067B0"/>
          <w:sz w:val="20"/>
          <w:szCs w:val="20"/>
          <w:u w:val="single"/>
        </w:rPr>
      </w:pPr>
      <w:r>
        <w:rPr>
          <w:color w:val="333333"/>
          <w:sz w:val="20"/>
          <w:szCs w:val="20"/>
        </w:rPr>
        <w:t xml:space="preserve">данные популярных изданий (журналы) </w:t>
      </w:r>
      <w:r>
        <w:fldChar w:fldCharType="begin"/>
      </w:r>
      <w:r>
        <w:instrText xml:space="preserve"> HYPERLINK "http://joxi.ru/4AklMEZiMg3yKr" </w:instrText>
      </w:r>
      <w:r>
        <w:fldChar w:fldCharType="separate"/>
      </w:r>
      <w:r>
        <w:rPr>
          <w:color w:val="2067B0"/>
          <w:sz w:val="20"/>
          <w:szCs w:val="20"/>
          <w:u w:val="single"/>
        </w:rPr>
        <w:t>http://joxi.ru/4AklMEZiMg3yKr</w:t>
      </w:r>
    </w:p>
    <w:p w14:paraId="483A5364" w14:textId="77777777" w:rsidR="008F2729" w:rsidRDefault="00CE5BF4">
      <w:pPr>
        <w:pStyle w:val="10"/>
        <w:contextualSpacing w:val="0"/>
        <w:rPr>
          <w:color w:val="333333"/>
          <w:sz w:val="20"/>
          <w:szCs w:val="20"/>
        </w:rPr>
      </w:pPr>
      <w:r>
        <w:fldChar w:fldCharType="end"/>
      </w:r>
      <w:r>
        <w:rPr>
          <w:color w:val="333333"/>
          <w:sz w:val="20"/>
          <w:szCs w:val="20"/>
        </w:rPr>
        <w:t>без параметров</w:t>
      </w:r>
    </w:p>
    <w:p w14:paraId="009E0424" w14:textId="77777777" w:rsidR="008F2729" w:rsidRDefault="00CE5BF4">
      <w:pPr>
        <w:pStyle w:val="10"/>
        <w:contextualSpacing w:val="0"/>
        <w:rPr>
          <w:color w:val="333333"/>
          <w:sz w:val="20"/>
          <w:szCs w:val="20"/>
        </w:rPr>
      </w:pPr>
      <w:r>
        <w:rPr>
          <w:color w:val="333333"/>
          <w:sz w:val="20"/>
          <w:szCs w:val="20"/>
        </w:rPr>
        <w:t>формат ответа:</w:t>
      </w:r>
    </w:p>
    <w:p w14:paraId="49118044" w14:textId="77777777" w:rsidR="008F2729" w:rsidRDefault="00CE5BF4">
      <w:pPr>
        <w:pStyle w:val="10"/>
        <w:contextualSpacing w:val="0"/>
        <w:rPr>
          <w:color w:val="333333"/>
          <w:sz w:val="20"/>
          <w:szCs w:val="20"/>
        </w:rPr>
      </w:pPr>
      <w:r>
        <w:rPr>
          <w:color w:val="333333"/>
          <w:sz w:val="20"/>
          <w:szCs w:val="20"/>
        </w:rPr>
        <w:t>[</w:t>
      </w:r>
    </w:p>
    <w:p w14:paraId="3F728A78" w14:textId="77777777" w:rsidR="008F2729" w:rsidRDefault="00CE5BF4">
      <w:pPr>
        <w:pStyle w:val="10"/>
        <w:contextualSpacing w:val="0"/>
        <w:rPr>
          <w:color w:val="333333"/>
          <w:sz w:val="20"/>
          <w:szCs w:val="20"/>
        </w:rPr>
      </w:pPr>
      <w:r>
        <w:rPr>
          <w:color w:val="333333"/>
          <w:sz w:val="20"/>
          <w:szCs w:val="20"/>
        </w:rPr>
        <w:t xml:space="preserve">  {</w:t>
      </w:r>
    </w:p>
    <w:p w14:paraId="2836F3C3" w14:textId="77777777" w:rsidR="008F2729" w:rsidRPr="00B2533C" w:rsidRDefault="00CE5BF4">
      <w:pPr>
        <w:pStyle w:val="10"/>
        <w:contextualSpacing w:val="0"/>
        <w:rPr>
          <w:color w:val="333333"/>
          <w:sz w:val="20"/>
          <w:szCs w:val="20"/>
          <w:lang w:val="en-US"/>
          <w:rPrChange w:id="285" w:author="Григорий Григорий" w:date="2018-12-07T00:38:00Z">
            <w:rPr>
              <w:color w:val="333333"/>
              <w:sz w:val="20"/>
              <w:szCs w:val="20"/>
            </w:rPr>
          </w:rPrChange>
        </w:rPr>
      </w:pPr>
      <w:r>
        <w:rPr>
          <w:color w:val="333333"/>
          <w:sz w:val="20"/>
          <w:szCs w:val="20"/>
        </w:rPr>
        <w:t xml:space="preserve">      </w:t>
      </w:r>
      <w:r w:rsidRPr="00B2533C">
        <w:rPr>
          <w:color w:val="333333"/>
          <w:sz w:val="20"/>
          <w:szCs w:val="20"/>
          <w:lang w:val="en-US"/>
          <w:rPrChange w:id="286"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287" w:author="Григорий Григорий" w:date="2018-12-07T00:38:00Z">
            <w:rPr>
              <w:color w:val="333333"/>
              <w:sz w:val="20"/>
              <w:szCs w:val="20"/>
            </w:rPr>
          </w:rPrChange>
        </w:rPr>
        <w:t>string!,</w:t>
      </w:r>
      <w:proofErr w:type="gramEnd"/>
    </w:p>
    <w:p w14:paraId="5F325555" w14:textId="77777777" w:rsidR="008F2729" w:rsidRPr="00C2429D" w:rsidRDefault="00CE5BF4">
      <w:pPr>
        <w:pStyle w:val="10"/>
        <w:contextualSpacing w:val="0"/>
        <w:rPr>
          <w:color w:val="333333"/>
          <w:sz w:val="20"/>
          <w:szCs w:val="20"/>
          <w:lang w:val="en-US"/>
          <w:rPrChange w:id="288" w:author="Grigory" w:date="2018-11-13T17:52:00Z">
            <w:rPr>
              <w:color w:val="333333"/>
              <w:sz w:val="20"/>
              <w:szCs w:val="20"/>
            </w:rPr>
          </w:rPrChange>
        </w:rPr>
      </w:pPr>
      <w:r w:rsidRPr="00B2533C">
        <w:rPr>
          <w:color w:val="333333"/>
          <w:sz w:val="20"/>
          <w:szCs w:val="20"/>
          <w:lang w:val="en-US"/>
          <w:rPrChange w:id="289" w:author="Григорий Григорий" w:date="2018-12-07T00:38:00Z">
            <w:rPr>
              <w:color w:val="333333"/>
              <w:sz w:val="20"/>
              <w:szCs w:val="20"/>
            </w:rPr>
          </w:rPrChange>
        </w:rPr>
        <w:t xml:space="preserve">      </w:t>
      </w:r>
      <w:r w:rsidRPr="00C2429D">
        <w:rPr>
          <w:color w:val="333333"/>
          <w:sz w:val="20"/>
          <w:szCs w:val="20"/>
          <w:lang w:val="en-US"/>
          <w:rPrChange w:id="290" w:author="Grigory" w:date="2018-11-13T17:52:00Z">
            <w:rPr>
              <w:color w:val="333333"/>
              <w:sz w:val="20"/>
              <w:szCs w:val="20"/>
            </w:rPr>
          </w:rPrChange>
        </w:rPr>
        <w:t xml:space="preserve">name: </w:t>
      </w:r>
      <w:proofErr w:type="gramStart"/>
      <w:r w:rsidRPr="00C2429D">
        <w:rPr>
          <w:color w:val="333333"/>
          <w:sz w:val="20"/>
          <w:szCs w:val="20"/>
          <w:lang w:val="en-US"/>
          <w:rPrChange w:id="291" w:author="Grigory" w:date="2018-11-13T17:52:00Z">
            <w:rPr>
              <w:color w:val="333333"/>
              <w:sz w:val="20"/>
              <w:szCs w:val="20"/>
            </w:rPr>
          </w:rPrChange>
        </w:rPr>
        <w:t>string!,</w:t>
      </w:r>
      <w:proofErr w:type="gramEnd"/>
    </w:p>
    <w:p w14:paraId="29008163" w14:textId="77777777" w:rsidR="008F2729" w:rsidRPr="00C2429D" w:rsidRDefault="00CE5BF4">
      <w:pPr>
        <w:pStyle w:val="10"/>
        <w:contextualSpacing w:val="0"/>
        <w:rPr>
          <w:color w:val="333333"/>
          <w:sz w:val="20"/>
          <w:szCs w:val="20"/>
          <w:lang w:val="en-US"/>
          <w:rPrChange w:id="292" w:author="Grigory" w:date="2018-11-13T17:52:00Z">
            <w:rPr>
              <w:color w:val="333333"/>
              <w:sz w:val="20"/>
              <w:szCs w:val="20"/>
            </w:rPr>
          </w:rPrChange>
        </w:rPr>
      </w:pPr>
      <w:r w:rsidRPr="00C2429D">
        <w:rPr>
          <w:color w:val="333333"/>
          <w:sz w:val="20"/>
          <w:szCs w:val="20"/>
          <w:lang w:val="en-US"/>
          <w:rPrChange w:id="293" w:author="Grigory" w:date="2018-11-13T17:52:00Z">
            <w:rPr>
              <w:color w:val="333333"/>
              <w:sz w:val="20"/>
              <w:szCs w:val="20"/>
            </w:rPr>
          </w:rPrChange>
        </w:rPr>
        <w:t xml:space="preserve">      price: </w:t>
      </w:r>
      <w:proofErr w:type="gramStart"/>
      <w:r w:rsidRPr="00C2429D">
        <w:rPr>
          <w:color w:val="333333"/>
          <w:sz w:val="20"/>
          <w:szCs w:val="20"/>
          <w:lang w:val="en-US"/>
          <w:rPrChange w:id="294" w:author="Grigory" w:date="2018-11-13T17:52:00Z">
            <w:rPr>
              <w:color w:val="333333"/>
              <w:sz w:val="20"/>
              <w:szCs w:val="20"/>
            </w:rPr>
          </w:rPrChange>
        </w:rPr>
        <w:t>double!,</w:t>
      </w:r>
      <w:proofErr w:type="gramEnd"/>
    </w:p>
    <w:p w14:paraId="13706ED6" w14:textId="77777777" w:rsidR="008F2729" w:rsidRPr="00C2429D" w:rsidRDefault="00CE5BF4">
      <w:pPr>
        <w:pStyle w:val="10"/>
        <w:contextualSpacing w:val="0"/>
        <w:rPr>
          <w:color w:val="333333"/>
          <w:sz w:val="20"/>
          <w:szCs w:val="20"/>
          <w:lang w:val="en-US"/>
          <w:rPrChange w:id="295" w:author="Grigory" w:date="2018-11-13T17:52:00Z">
            <w:rPr>
              <w:color w:val="333333"/>
              <w:sz w:val="20"/>
              <w:szCs w:val="20"/>
            </w:rPr>
          </w:rPrChange>
        </w:rPr>
      </w:pPr>
      <w:r w:rsidRPr="00C2429D">
        <w:rPr>
          <w:color w:val="333333"/>
          <w:sz w:val="20"/>
          <w:szCs w:val="20"/>
          <w:lang w:val="en-US"/>
          <w:rPrChange w:id="296" w:author="Grigory" w:date="2018-11-13T17:52:00Z">
            <w:rPr>
              <w:color w:val="333333"/>
              <w:sz w:val="20"/>
              <w:szCs w:val="20"/>
            </w:rPr>
          </w:rPrChange>
        </w:rPr>
        <w:lastRenderedPageBreak/>
        <w:t xml:space="preserve">      </w:t>
      </w:r>
      <w:proofErr w:type="spellStart"/>
      <w:r w:rsidRPr="00C2429D">
        <w:rPr>
          <w:color w:val="333333"/>
          <w:sz w:val="20"/>
          <w:szCs w:val="20"/>
          <w:lang w:val="en-US"/>
          <w:rPrChange w:id="297" w:author="Grigory" w:date="2018-11-13T17:52:00Z">
            <w:rPr>
              <w:color w:val="333333"/>
              <w:sz w:val="20"/>
              <w:szCs w:val="20"/>
            </w:rPr>
          </w:rPrChange>
        </w:rPr>
        <w:t>preview_image</w:t>
      </w:r>
      <w:proofErr w:type="spellEnd"/>
      <w:r w:rsidRPr="00C2429D">
        <w:rPr>
          <w:color w:val="333333"/>
          <w:sz w:val="20"/>
          <w:szCs w:val="20"/>
          <w:lang w:val="en-US"/>
          <w:rPrChange w:id="298" w:author="Grigory" w:date="2018-11-13T17:52:00Z">
            <w:rPr>
              <w:color w:val="333333"/>
              <w:sz w:val="20"/>
              <w:szCs w:val="20"/>
            </w:rPr>
          </w:rPrChange>
        </w:rPr>
        <w:t xml:space="preserve">: </w:t>
      </w:r>
      <w:proofErr w:type="spellStart"/>
      <w:proofErr w:type="gramStart"/>
      <w:r w:rsidRPr="00C2429D">
        <w:rPr>
          <w:color w:val="333333"/>
          <w:sz w:val="20"/>
          <w:szCs w:val="20"/>
          <w:lang w:val="en-US"/>
          <w:rPrChange w:id="299" w:author="Grigory" w:date="2018-11-13T17:52:00Z">
            <w:rPr>
              <w:color w:val="333333"/>
              <w:sz w:val="20"/>
              <w:szCs w:val="20"/>
            </w:rPr>
          </w:rPrChange>
        </w:rPr>
        <w:t>url</w:t>
      </w:r>
      <w:proofErr w:type="spellEnd"/>
      <w:r w:rsidRPr="00C2429D">
        <w:rPr>
          <w:color w:val="333333"/>
          <w:sz w:val="20"/>
          <w:szCs w:val="20"/>
          <w:lang w:val="en-US"/>
          <w:rPrChange w:id="300" w:author="Grigory" w:date="2018-11-13T17:52:00Z">
            <w:rPr>
              <w:color w:val="333333"/>
              <w:sz w:val="20"/>
              <w:szCs w:val="20"/>
            </w:rPr>
          </w:rPrChange>
        </w:rPr>
        <w:t>?,</w:t>
      </w:r>
      <w:proofErr w:type="gramEnd"/>
    </w:p>
    <w:p w14:paraId="5B58C03D" w14:textId="77777777" w:rsidR="008F2729" w:rsidRPr="00C2429D" w:rsidRDefault="00CE5BF4">
      <w:pPr>
        <w:pStyle w:val="10"/>
        <w:contextualSpacing w:val="0"/>
        <w:rPr>
          <w:color w:val="333333"/>
          <w:sz w:val="20"/>
          <w:szCs w:val="20"/>
          <w:lang w:val="en-US"/>
          <w:rPrChange w:id="301" w:author="Grigory" w:date="2018-11-13T17:52:00Z">
            <w:rPr>
              <w:color w:val="333333"/>
              <w:sz w:val="20"/>
              <w:szCs w:val="20"/>
            </w:rPr>
          </w:rPrChange>
        </w:rPr>
      </w:pPr>
      <w:r w:rsidRPr="00C2429D">
        <w:rPr>
          <w:color w:val="333333"/>
          <w:sz w:val="20"/>
          <w:szCs w:val="20"/>
          <w:lang w:val="en-US"/>
          <w:rPrChange w:id="302" w:author="Grigory" w:date="2018-11-13T17:52:00Z">
            <w:rPr>
              <w:color w:val="333333"/>
              <w:sz w:val="20"/>
              <w:szCs w:val="20"/>
            </w:rPr>
          </w:rPrChange>
        </w:rPr>
        <w:t xml:space="preserve">      </w:t>
      </w:r>
      <w:proofErr w:type="spellStart"/>
      <w:r w:rsidRPr="00C2429D">
        <w:rPr>
          <w:color w:val="333333"/>
          <w:sz w:val="20"/>
          <w:szCs w:val="20"/>
          <w:lang w:val="en-US"/>
          <w:rPrChange w:id="303" w:author="Grigory" w:date="2018-11-13T17:52:00Z">
            <w:rPr>
              <w:color w:val="333333"/>
              <w:sz w:val="20"/>
              <w:szCs w:val="20"/>
            </w:rPr>
          </w:rPrChange>
        </w:rPr>
        <w:t>in_basket</w:t>
      </w:r>
      <w:proofErr w:type="spellEnd"/>
      <w:r w:rsidRPr="00C2429D">
        <w:rPr>
          <w:color w:val="333333"/>
          <w:sz w:val="20"/>
          <w:szCs w:val="20"/>
          <w:lang w:val="en-US"/>
          <w:rPrChange w:id="304" w:author="Grigory" w:date="2018-11-13T17:52:00Z">
            <w:rPr>
              <w:color w:val="333333"/>
              <w:sz w:val="20"/>
              <w:szCs w:val="20"/>
            </w:rPr>
          </w:rPrChange>
        </w:rPr>
        <w:t xml:space="preserve">: </w:t>
      </w:r>
      <w:proofErr w:type="gramStart"/>
      <w:r w:rsidRPr="00C2429D">
        <w:rPr>
          <w:color w:val="333333"/>
          <w:sz w:val="20"/>
          <w:szCs w:val="20"/>
          <w:lang w:val="en-US"/>
          <w:rPrChange w:id="305" w:author="Grigory" w:date="2018-11-13T17:52:00Z">
            <w:rPr>
              <w:color w:val="333333"/>
              <w:sz w:val="20"/>
              <w:szCs w:val="20"/>
            </w:rPr>
          </w:rPrChange>
        </w:rPr>
        <w:t>bool?,</w:t>
      </w:r>
      <w:proofErr w:type="gramEnd"/>
    </w:p>
    <w:p w14:paraId="76D3BC59" w14:textId="77777777" w:rsidR="008F2729" w:rsidRPr="00C2429D" w:rsidRDefault="00CE5BF4">
      <w:pPr>
        <w:pStyle w:val="10"/>
        <w:contextualSpacing w:val="0"/>
        <w:rPr>
          <w:color w:val="333333"/>
          <w:sz w:val="20"/>
          <w:szCs w:val="20"/>
          <w:lang w:val="en-US"/>
          <w:rPrChange w:id="306" w:author="Grigory" w:date="2018-11-13T17:52:00Z">
            <w:rPr>
              <w:color w:val="333333"/>
              <w:sz w:val="20"/>
              <w:szCs w:val="20"/>
            </w:rPr>
          </w:rPrChange>
        </w:rPr>
      </w:pPr>
      <w:r w:rsidRPr="00C2429D">
        <w:rPr>
          <w:color w:val="333333"/>
          <w:sz w:val="20"/>
          <w:szCs w:val="20"/>
          <w:lang w:val="en-US"/>
          <w:rPrChange w:id="307" w:author="Grigory" w:date="2018-11-13T17:52:00Z">
            <w:rPr>
              <w:color w:val="333333"/>
              <w:sz w:val="20"/>
              <w:szCs w:val="20"/>
            </w:rPr>
          </w:rPrChange>
        </w:rPr>
        <w:t xml:space="preserve">      </w:t>
      </w:r>
      <w:proofErr w:type="spellStart"/>
      <w:r w:rsidRPr="00C2429D">
        <w:rPr>
          <w:color w:val="333333"/>
          <w:sz w:val="20"/>
          <w:szCs w:val="20"/>
          <w:lang w:val="en-US"/>
          <w:rPrChange w:id="308" w:author="Grigory" w:date="2018-11-13T17:52:00Z">
            <w:rPr>
              <w:color w:val="333333"/>
              <w:sz w:val="20"/>
              <w:szCs w:val="20"/>
            </w:rPr>
          </w:rPrChange>
        </w:rPr>
        <w:t>in_favorite</w:t>
      </w:r>
      <w:proofErr w:type="spellEnd"/>
      <w:r w:rsidRPr="00C2429D">
        <w:rPr>
          <w:color w:val="333333"/>
          <w:sz w:val="20"/>
          <w:szCs w:val="20"/>
          <w:lang w:val="en-US"/>
          <w:rPrChange w:id="309" w:author="Grigory" w:date="2018-11-13T17:52:00Z">
            <w:rPr>
              <w:color w:val="333333"/>
              <w:sz w:val="20"/>
              <w:szCs w:val="20"/>
            </w:rPr>
          </w:rPrChange>
        </w:rPr>
        <w:t>: bool?</w:t>
      </w:r>
    </w:p>
    <w:p w14:paraId="33ED9A85" w14:textId="77777777" w:rsidR="008F2729" w:rsidRPr="00B2533C" w:rsidRDefault="00CE5BF4">
      <w:pPr>
        <w:pStyle w:val="10"/>
        <w:contextualSpacing w:val="0"/>
        <w:rPr>
          <w:color w:val="333333"/>
          <w:sz w:val="20"/>
          <w:szCs w:val="20"/>
          <w:lang w:val="en-US"/>
          <w:rPrChange w:id="310" w:author="Григорий Григорий" w:date="2018-12-07T00:41:00Z">
            <w:rPr>
              <w:color w:val="333333"/>
              <w:sz w:val="20"/>
              <w:szCs w:val="20"/>
            </w:rPr>
          </w:rPrChange>
        </w:rPr>
      </w:pPr>
      <w:r w:rsidRPr="00C2429D">
        <w:rPr>
          <w:color w:val="333333"/>
          <w:sz w:val="20"/>
          <w:szCs w:val="20"/>
          <w:lang w:val="en-US"/>
          <w:rPrChange w:id="311" w:author="Grigory" w:date="2018-11-13T17:52:00Z">
            <w:rPr>
              <w:color w:val="333333"/>
              <w:sz w:val="20"/>
              <w:szCs w:val="20"/>
            </w:rPr>
          </w:rPrChange>
        </w:rPr>
        <w:t xml:space="preserve">  </w:t>
      </w:r>
      <w:r w:rsidRPr="00B2533C">
        <w:rPr>
          <w:color w:val="333333"/>
          <w:sz w:val="20"/>
          <w:szCs w:val="20"/>
          <w:lang w:val="en-US"/>
          <w:rPrChange w:id="312" w:author="Григорий Григорий" w:date="2018-12-07T00:41:00Z">
            <w:rPr>
              <w:color w:val="333333"/>
              <w:sz w:val="20"/>
              <w:szCs w:val="20"/>
            </w:rPr>
          </w:rPrChange>
        </w:rPr>
        <w:t>},</w:t>
      </w:r>
    </w:p>
    <w:p w14:paraId="3D4DA148" w14:textId="77777777" w:rsidR="008F2729" w:rsidRPr="00B2533C" w:rsidRDefault="00CE5BF4">
      <w:pPr>
        <w:pStyle w:val="10"/>
        <w:contextualSpacing w:val="0"/>
        <w:rPr>
          <w:color w:val="333333"/>
          <w:sz w:val="20"/>
          <w:szCs w:val="20"/>
          <w:lang w:val="en-US"/>
          <w:rPrChange w:id="313" w:author="Григорий Григорий" w:date="2018-12-07T00:41:00Z">
            <w:rPr>
              <w:color w:val="333333"/>
              <w:sz w:val="20"/>
              <w:szCs w:val="20"/>
            </w:rPr>
          </w:rPrChange>
        </w:rPr>
      </w:pPr>
      <w:r w:rsidRPr="00B2533C">
        <w:rPr>
          <w:color w:val="333333"/>
          <w:sz w:val="20"/>
          <w:szCs w:val="20"/>
          <w:lang w:val="en-US"/>
          <w:rPrChange w:id="314" w:author="Григорий Григорий" w:date="2018-12-07T00:41:00Z">
            <w:rPr>
              <w:color w:val="333333"/>
              <w:sz w:val="20"/>
              <w:szCs w:val="20"/>
            </w:rPr>
          </w:rPrChange>
        </w:rPr>
        <w:t xml:space="preserve">  ...</w:t>
      </w:r>
    </w:p>
    <w:p w14:paraId="66310D23" w14:textId="77777777" w:rsidR="008F2729" w:rsidRPr="00B2533C" w:rsidRDefault="00CE5BF4">
      <w:pPr>
        <w:pStyle w:val="10"/>
        <w:contextualSpacing w:val="0"/>
        <w:rPr>
          <w:color w:val="333333"/>
          <w:sz w:val="20"/>
          <w:szCs w:val="20"/>
          <w:lang w:val="en-US"/>
          <w:rPrChange w:id="315" w:author="Григорий Григорий" w:date="2018-12-07T00:41:00Z">
            <w:rPr>
              <w:color w:val="333333"/>
              <w:sz w:val="20"/>
              <w:szCs w:val="20"/>
            </w:rPr>
          </w:rPrChange>
        </w:rPr>
      </w:pPr>
      <w:r w:rsidRPr="00B2533C">
        <w:rPr>
          <w:color w:val="333333"/>
          <w:sz w:val="20"/>
          <w:szCs w:val="20"/>
          <w:lang w:val="en-US"/>
          <w:rPrChange w:id="316" w:author="Григорий Григорий" w:date="2018-12-07T00:41:00Z">
            <w:rPr>
              <w:color w:val="333333"/>
              <w:sz w:val="20"/>
              <w:szCs w:val="20"/>
            </w:rPr>
          </w:rPrChange>
        </w:rPr>
        <w:t>]</w:t>
      </w:r>
    </w:p>
    <w:p w14:paraId="02D1EA95" w14:textId="77777777" w:rsidR="008F2729" w:rsidRPr="00B2533C" w:rsidRDefault="008F2729">
      <w:pPr>
        <w:pStyle w:val="10"/>
        <w:contextualSpacing w:val="0"/>
        <w:rPr>
          <w:color w:val="333333"/>
          <w:sz w:val="20"/>
          <w:szCs w:val="20"/>
          <w:lang w:val="en-US"/>
          <w:rPrChange w:id="317" w:author="Григорий Григорий" w:date="2018-12-07T00:41:00Z">
            <w:rPr>
              <w:color w:val="333333"/>
              <w:sz w:val="20"/>
              <w:szCs w:val="20"/>
            </w:rPr>
          </w:rPrChange>
        </w:rPr>
      </w:pPr>
    </w:p>
    <w:p w14:paraId="4A211B10" w14:textId="77777777" w:rsidR="008F2729" w:rsidRPr="00B2533C" w:rsidRDefault="00CE5BF4">
      <w:pPr>
        <w:pStyle w:val="10"/>
        <w:contextualSpacing w:val="0"/>
        <w:rPr>
          <w:color w:val="333333"/>
          <w:sz w:val="20"/>
          <w:szCs w:val="20"/>
          <w:lang w:val="en-US"/>
          <w:rPrChange w:id="318" w:author="Григорий Григорий" w:date="2018-12-07T00:41:00Z">
            <w:rPr>
              <w:color w:val="333333"/>
              <w:sz w:val="20"/>
              <w:szCs w:val="20"/>
            </w:rPr>
          </w:rPrChange>
        </w:rPr>
      </w:pPr>
      <w:r w:rsidRPr="00B2533C">
        <w:rPr>
          <w:color w:val="333333"/>
          <w:sz w:val="20"/>
          <w:szCs w:val="20"/>
          <w:lang w:val="en-US"/>
          <w:rPrChange w:id="319" w:author="Григорий Григорий" w:date="2018-12-07T00:41:00Z">
            <w:rPr>
              <w:color w:val="333333"/>
              <w:sz w:val="20"/>
              <w:szCs w:val="20"/>
            </w:rPr>
          </w:rPrChange>
        </w:rPr>
        <w:t>Login</w:t>
      </w:r>
    </w:p>
    <w:p w14:paraId="731812D9" w14:textId="77777777" w:rsidR="008F2729" w:rsidRPr="00B2533C" w:rsidRDefault="00CE5BF4">
      <w:pPr>
        <w:pStyle w:val="10"/>
        <w:contextualSpacing w:val="0"/>
        <w:rPr>
          <w:color w:val="333333"/>
          <w:sz w:val="20"/>
          <w:szCs w:val="20"/>
          <w:lang w:val="en-US"/>
          <w:rPrChange w:id="320" w:author="Григорий Григорий" w:date="2018-12-07T00:41:00Z">
            <w:rPr>
              <w:color w:val="333333"/>
              <w:sz w:val="20"/>
              <w:szCs w:val="20"/>
            </w:rPr>
          </w:rPrChange>
        </w:rPr>
      </w:pPr>
      <w:proofErr w:type="spellStart"/>
      <w:r w:rsidRPr="00B2533C">
        <w:rPr>
          <w:color w:val="333333"/>
          <w:sz w:val="20"/>
          <w:szCs w:val="20"/>
          <w:lang w:val="en-US"/>
          <w:rPrChange w:id="321" w:author="Григорий Григорий" w:date="2018-12-07T00:41:00Z">
            <w:rPr>
              <w:color w:val="333333"/>
              <w:sz w:val="20"/>
              <w:szCs w:val="20"/>
            </w:rPr>
          </w:rPrChange>
        </w:rPr>
        <w:t>api</w:t>
      </w:r>
      <w:proofErr w:type="spellEnd"/>
      <w:r w:rsidRPr="00B2533C">
        <w:rPr>
          <w:color w:val="333333"/>
          <w:sz w:val="20"/>
          <w:szCs w:val="20"/>
          <w:lang w:val="en-US"/>
          <w:rPrChange w:id="322" w:author="Григорий Григорий" w:date="2018-12-07T00:41:00Z">
            <w:rPr>
              <w:color w:val="333333"/>
              <w:sz w:val="20"/>
              <w:szCs w:val="20"/>
            </w:rPr>
          </w:rPrChange>
        </w:rPr>
        <w:t>/login/</w:t>
      </w:r>
    </w:p>
    <w:p w14:paraId="7D97FE19" w14:textId="77777777" w:rsidR="008F2729" w:rsidRDefault="00CE5BF4">
      <w:pPr>
        <w:pStyle w:val="10"/>
        <w:contextualSpacing w:val="0"/>
        <w:rPr>
          <w:color w:val="333333"/>
          <w:sz w:val="20"/>
          <w:szCs w:val="20"/>
        </w:rPr>
      </w:pPr>
      <w:r>
        <w:rPr>
          <w:color w:val="333333"/>
          <w:sz w:val="20"/>
          <w:szCs w:val="20"/>
        </w:rPr>
        <w:t>авторизация</w:t>
      </w:r>
    </w:p>
    <w:p w14:paraId="4AFBFB3E" w14:textId="77777777" w:rsidR="008F2729" w:rsidRDefault="00CE5BF4">
      <w:pPr>
        <w:pStyle w:val="10"/>
        <w:contextualSpacing w:val="0"/>
        <w:rPr>
          <w:color w:val="333333"/>
          <w:sz w:val="20"/>
          <w:szCs w:val="20"/>
        </w:rPr>
      </w:pPr>
      <w:r>
        <w:rPr>
          <w:color w:val="333333"/>
          <w:sz w:val="20"/>
          <w:szCs w:val="20"/>
        </w:rPr>
        <w:t>входные параметры:</w:t>
      </w:r>
    </w:p>
    <w:p w14:paraId="3FE26499" w14:textId="77777777" w:rsidR="008F2729" w:rsidRDefault="00CE5BF4">
      <w:pPr>
        <w:pStyle w:val="10"/>
        <w:contextualSpacing w:val="0"/>
        <w:rPr>
          <w:color w:val="333333"/>
          <w:sz w:val="20"/>
          <w:szCs w:val="20"/>
        </w:rPr>
      </w:pPr>
      <w:r>
        <w:rPr>
          <w:color w:val="333333"/>
          <w:sz w:val="20"/>
          <w:szCs w:val="20"/>
        </w:rPr>
        <w:t>метод: POST или PUT</w:t>
      </w:r>
    </w:p>
    <w:p w14:paraId="6B3A0AB6" w14:textId="77777777" w:rsidR="008F2729" w:rsidRDefault="00CE5BF4">
      <w:pPr>
        <w:pStyle w:val="10"/>
        <w:contextualSpacing w:val="0"/>
        <w:rPr>
          <w:color w:val="333333"/>
          <w:sz w:val="20"/>
          <w:szCs w:val="20"/>
        </w:rPr>
      </w:pPr>
      <w:r>
        <w:rPr>
          <w:color w:val="333333"/>
          <w:sz w:val="20"/>
          <w:szCs w:val="20"/>
        </w:rPr>
        <w:t xml:space="preserve">параметры: </w:t>
      </w:r>
      <w:proofErr w:type="spellStart"/>
      <w:r>
        <w:rPr>
          <w:color w:val="333333"/>
          <w:sz w:val="20"/>
          <w:szCs w:val="20"/>
        </w:rPr>
        <w:t>login</w:t>
      </w:r>
      <w:proofErr w:type="spellEnd"/>
      <w:r>
        <w:rPr>
          <w:color w:val="333333"/>
          <w:sz w:val="20"/>
          <w:szCs w:val="20"/>
        </w:rPr>
        <w:t xml:space="preserve">, </w:t>
      </w:r>
      <w:proofErr w:type="spellStart"/>
      <w:r>
        <w:rPr>
          <w:color w:val="333333"/>
          <w:sz w:val="20"/>
          <w:szCs w:val="20"/>
        </w:rPr>
        <w:t>password</w:t>
      </w:r>
      <w:proofErr w:type="spellEnd"/>
      <w:r>
        <w:rPr>
          <w:color w:val="333333"/>
          <w:sz w:val="20"/>
          <w:szCs w:val="20"/>
        </w:rPr>
        <w:t xml:space="preserve"> (RSA закодированный)</w:t>
      </w:r>
    </w:p>
    <w:p w14:paraId="2CB9CCBF" w14:textId="77777777" w:rsidR="008F2729" w:rsidRDefault="00CE5BF4">
      <w:pPr>
        <w:pStyle w:val="10"/>
        <w:contextualSpacing w:val="0"/>
        <w:rPr>
          <w:color w:val="333333"/>
          <w:sz w:val="20"/>
          <w:szCs w:val="20"/>
        </w:rPr>
      </w:pPr>
      <w:r>
        <w:rPr>
          <w:color w:val="333333"/>
          <w:sz w:val="20"/>
          <w:szCs w:val="20"/>
        </w:rPr>
        <w:t>- логин\</w:t>
      </w:r>
      <w:proofErr w:type="spellStart"/>
      <w:r>
        <w:rPr>
          <w:color w:val="333333"/>
          <w:sz w:val="20"/>
          <w:szCs w:val="20"/>
        </w:rPr>
        <w:t>емейл</w:t>
      </w:r>
      <w:proofErr w:type="spellEnd"/>
    </w:p>
    <w:p w14:paraId="6EF09320" w14:textId="77777777" w:rsidR="008F2729" w:rsidRDefault="00CE5BF4">
      <w:pPr>
        <w:pStyle w:val="10"/>
        <w:contextualSpacing w:val="0"/>
        <w:rPr>
          <w:color w:val="333333"/>
          <w:sz w:val="20"/>
          <w:szCs w:val="20"/>
        </w:rPr>
      </w:pPr>
      <w:r>
        <w:rPr>
          <w:color w:val="333333"/>
          <w:sz w:val="20"/>
          <w:szCs w:val="20"/>
        </w:rPr>
        <w:t>- пароль</w:t>
      </w:r>
    </w:p>
    <w:p w14:paraId="1E49275E" w14:textId="77777777" w:rsidR="008F2729" w:rsidRDefault="00CE5BF4">
      <w:pPr>
        <w:pStyle w:val="10"/>
        <w:contextualSpacing w:val="0"/>
        <w:rPr>
          <w:color w:val="333333"/>
          <w:sz w:val="20"/>
          <w:szCs w:val="20"/>
        </w:rPr>
      </w:pPr>
      <w:r>
        <w:rPr>
          <w:color w:val="333333"/>
          <w:sz w:val="20"/>
          <w:szCs w:val="20"/>
        </w:rPr>
        <w:t>ответ:</w:t>
      </w:r>
    </w:p>
    <w:p w14:paraId="7777F49F" w14:textId="77777777" w:rsidR="008F2729" w:rsidRDefault="00CE5BF4">
      <w:pPr>
        <w:pStyle w:val="10"/>
        <w:contextualSpacing w:val="0"/>
        <w:rPr>
          <w:color w:val="333333"/>
          <w:sz w:val="20"/>
          <w:szCs w:val="20"/>
        </w:rPr>
      </w:pPr>
      <w:r>
        <w:rPr>
          <w:color w:val="333333"/>
          <w:sz w:val="20"/>
          <w:szCs w:val="20"/>
        </w:rPr>
        <w:t xml:space="preserve">200 если </w:t>
      </w:r>
      <w:proofErr w:type="spellStart"/>
      <w:r>
        <w:rPr>
          <w:color w:val="333333"/>
          <w:sz w:val="20"/>
          <w:szCs w:val="20"/>
        </w:rPr>
        <w:t>ок</w:t>
      </w:r>
      <w:proofErr w:type="spellEnd"/>
      <w:r>
        <w:rPr>
          <w:color w:val="333333"/>
          <w:sz w:val="20"/>
          <w:szCs w:val="20"/>
        </w:rPr>
        <w:t xml:space="preserve"> и 400 если не </w:t>
      </w:r>
      <w:proofErr w:type="spellStart"/>
      <w:r>
        <w:rPr>
          <w:color w:val="333333"/>
          <w:sz w:val="20"/>
          <w:szCs w:val="20"/>
        </w:rPr>
        <w:t>ок</w:t>
      </w:r>
      <w:proofErr w:type="spellEnd"/>
    </w:p>
    <w:p w14:paraId="4FF06FCC" w14:textId="77777777" w:rsidR="008F2729" w:rsidRDefault="00CE5BF4">
      <w:pPr>
        <w:pStyle w:val="10"/>
        <w:contextualSpacing w:val="0"/>
        <w:rPr>
          <w:color w:val="333333"/>
          <w:sz w:val="20"/>
          <w:szCs w:val="20"/>
        </w:rPr>
      </w:pPr>
      <w:r>
        <w:rPr>
          <w:color w:val="333333"/>
          <w:sz w:val="20"/>
          <w:szCs w:val="20"/>
        </w:rPr>
        <w:t>при ошибке в теле стандартная ошибка</w:t>
      </w:r>
    </w:p>
    <w:p w14:paraId="55FDBEA6" w14:textId="77777777" w:rsidR="008F2729" w:rsidRDefault="008F2729">
      <w:pPr>
        <w:pStyle w:val="10"/>
        <w:contextualSpacing w:val="0"/>
        <w:rPr>
          <w:color w:val="333333"/>
          <w:sz w:val="20"/>
          <w:szCs w:val="20"/>
        </w:rPr>
      </w:pPr>
    </w:p>
    <w:p w14:paraId="0287C278" w14:textId="77777777" w:rsidR="008F2729" w:rsidRPr="00C2429D" w:rsidRDefault="00CE5BF4">
      <w:pPr>
        <w:pStyle w:val="10"/>
        <w:contextualSpacing w:val="0"/>
        <w:rPr>
          <w:color w:val="333333"/>
          <w:sz w:val="20"/>
          <w:szCs w:val="20"/>
          <w:lang w:val="en-US"/>
          <w:rPrChange w:id="323" w:author="Grigory" w:date="2018-11-13T17:52:00Z">
            <w:rPr>
              <w:color w:val="333333"/>
              <w:sz w:val="20"/>
              <w:szCs w:val="20"/>
            </w:rPr>
          </w:rPrChange>
        </w:rPr>
      </w:pPr>
      <w:r w:rsidRPr="00C2429D">
        <w:rPr>
          <w:color w:val="333333"/>
          <w:sz w:val="20"/>
          <w:szCs w:val="20"/>
          <w:lang w:val="en-US"/>
          <w:rPrChange w:id="324" w:author="Grigory" w:date="2018-11-13T17:52:00Z">
            <w:rPr>
              <w:color w:val="333333"/>
              <w:sz w:val="20"/>
              <w:szCs w:val="20"/>
            </w:rPr>
          </w:rPrChange>
        </w:rPr>
        <w:t>Register</w:t>
      </w:r>
    </w:p>
    <w:p w14:paraId="2D3C391B" w14:textId="77777777" w:rsidR="008F2729" w:rsidRPr="00C2429D" w:rsidRDefault="00CE5BF4">
      <w:pPr>
        <w:pStyle w:val="10"/>
        <w:contextualSpacing w:val="0"/>
        <w:rPr>
          <w:color w:val="333333"/>
          <w:sz w:val="20"/>
          <w:szCs w:val="20"/>
          <w:lang w:val="en-US"/>
          <w:rPrChange w:id="325" w:author="Grigory" w:date="2018-11-13T17:52:00Z">
            <w:rPr>
              <w:color w:val="333333"/>
              <w:sz w:val="20"/>
              <w:szCs w:val="20"/>
            </w:rPr>
          </w:rPrChange>
        </w:rPr>
      </w:pPr>
      <w:r w:rsidRPr="00C2429D">
        <w:rPr>
          <w:color w:val="333333"/>
          <w:sz w:val="20"/>
          <w:szCs w:val="20"/>
          <w:lang w:val="en-US"/>
          <w:rPrChange w:id="326" w:author="Grigory" w:date="2018-11-13T17:52:00Z">
            <w:rPr>
              <w:color w:val="333333"/>
              <w:sz w:val="20"/>
              <w:szCs w:val="20"/>
            </w:rPr>
          </w:rPrChange>
        </w:rPr>
        <w:t>/</w:t>
      </w:r>
      <w:proofErr w:type="spellStart"/>
      <w:r w:rsidRPr="00C2429D">
        <w:rPr>
          <w:color w:val="333333"/>
          <w:sz w:val="20"/>
          <w:szCs w:val="20"/>
          <w:lang w:val="en-US"/>
          <w:rPrChange w:id="327" w:author="Grigory" w:date="2018-11-13T17:52:00Z">
            <w:rPr>
              <w:color w:val="333333"/>
              <w:sz w:val="20"/>
              <w:szCs w:val="20"/>
            </w:rPr>
          </w:rPrChange>
        </w:rPr>
        <w:t>api</w:t>
      </w:r>
      <w:proofErr w:type="spellEnd"/>
      <w:r w:rsidRPr="00C2429D">
        <w:rPr>
          <w:color w:val="333333"/>
          <w:sz w:val="20"/>
          <w:szCs w:val="20"/>
          <w:lang w:val="en-US"/>
          <w:rPrChange w:id="328" w:author="Grigory" w:date="2018-11-13T17:52:00Z">
            <w:rPr>
              <w:color w:val="333333"/>
              <w:sz w:val="20"/>
              <w:szCs w:val="20"/>
            </w:rPr>
          </w:rPrChange>
        </w:rPr>
        <w:t>/register/</w:t>
      </w:r>
    </w:p>
    <w:p w14:paraId="7A678D89" w14:textId="77777777" w:rsidR="008F2729" w:rsidRPr="00C2429D" w:rsidRDefault="00CE5BF4">
      <w:pPr>
        <w:pStyle w:val="10"/>
        <w:contextualSpacing w:val="0"/>
        <w:rPr>
          <w:color w:val="333333"/>
          <w:sz w:val="20"/>
          <w:szCs w:val="20"/>
          <w:lang w:val="en-US"/>
          <w:rPrChange w:id="329" w:author="Grigory" w:date="2018-11-13T17:52:00Z">
            <w:rPr>
              <w:color w:val="333333"/>
              <w:sz w:val="20"/>
              <w:szCs w:val="20"/>
            </w:rPr>
          </w:rPrChange>
        </w:rPr>
      </w:pPr>
      <w:r>
        <w:rPr>
          <w:color w:val="333333"/>
          <w:sz w:val="20"/>
          <w:szCs w:val="20"/>
        </w:rPr>
        <w:t>регистрация</w:t>
      </w:r>
    </w:p>
    <w:p w14:paraId="71ADB19C" w14:textId="77777777" w:rsidR="008F2729" w:rsidRPr="00C2429D" w:rsidRDefault="00CE5BF4">
      <w:pPr>
        <w:pStyle w:val="10"/>
        <w:contextualSpacing w:val="0"/>
        <w:rPr>
          <w:color w:val="333333"/>
          <w:sz w:val="20"/>
          <w:szCs w:val="20"/>
          <w:lang w:val="en-US"/>
          <w:rPrChange w:id="330" w:author="Grigory" w:date="2018-11-13T17:52:00Z">
            <w:rPr>
              <w:color w:val="333333"/>
              <w:sz w:val="20"/>
              <w:szCs w:val="20"/>
            </w:rPr>
          </w:rPrChange>
        </w:rPr>
      </w:pPr>
      <w:r>
        <w:rPr>
          <w:color w:val="333333"/>
          <w:sz w:val="20"/>
          <w:szCs w:val="20"/>
        </w:rPr>
        <w:t>метод</w:t>
      </w:r>
      <w:r w:rsidRPr="00C2429D">
        <w:rPr>
          <w:color w:val="333333"/>
          <w:sz w:val="20"/>
          <w:szCs w:val="20"/>
          <w:lang w:val="en-US"/>
          <w:rPrChange w:id="331" w:author="Grigory" w:date="2018-11-13T17:52:00Z">
            <w:rPr>
              <w:color w:val="333333"/>
              <w:sz w:val="20"/>
              <w:szCs w:val="20"/>
            </w:rPr>
          </w:rPrChange>
        </w:rPr>
        <w:t xml:space="preserve">: POST </w:t>
      </w:r>
      <w:r>
        <w:rPr>
          <w:color w:val="333333"/>
          <w:sz w:val="20"/>
          <w:szCs w:val="20"/>
        </w:rPr>
        <w:t>или</w:t>
      </w:r>
      <w:r w:rsidRPr="00C2429D">
        <w:rPr>
          <w:color w:val="333333"/>
          <w:sz w:val="20"/>
          <w:szCs w:val="20"/>
          <w:lang w:val="en-US"/>
          <w:rPrChange w:id="332" w:author="Grigory" w:date="2018-11-13T17:52:00Z">
            <w:rPr>
              <w:color w:val="333333"/>
              <w:sz w:val="20"/>
              <w:szCs w:val="20"/>
            </w:rPr>
          </w:rPrChange>
        </w:rPr>
        <w:t xml:space="preserve"> PUT</w:t>
      </w:r>
    </w:p>
    <w:p w14:paraId="2F839CCB" w14:textId="77777777" w:rsidR="008F2729" w:rsidRPr="00C2429D" w:rsidRDefault="00CE5BF4">
      <w:pPr>
        <w:pStyle w:val="10"/>
        <w:contextualSpacing w:val="0"/>
        <w:rPr>
          <w:color w:val="333333"/>
          <w:sz w:val="20"/>
          <w:szCs w:val="20"/>
          <w:lang w:val="en-US"/>
          <w:rPrChange w:id="333" w:author="Grigory" w:date="2018-11-13T17:52:00Z">
            <w:rPr>
              <w:color w:val="333333"/>
              <w:sz w:val="20"/>
              <w:szCs w:val="20"/>
            </w:rPr>
          </w:rPrChange>
        </w:rPr>
      </w:pPr>
      <w:r>
        <w:rPr>
          <w:color w:val="333333"/>
          <w:sz w:val="20"/>
          <w:szCs w:val="20"/>
        </w:rPr>
        <w:t>параметры</w:t>
      </w:r>
      <w:r w:rsidRPr="00C2429D">
        <w:rPr>
          <w:color w:val="333333"/>
          <w:sz w:val="20"/>
          <w:szCs w:val="20"/>
          <w:lang w:val="en-US"/>
          <w:rPrChange w:id="334" w:author="Grigory" w:date="2018-11-13T17:52:00Z">
            <w:rPr>
              <w:color w:val="333333"/>
              <w:sz w:val="20"/>
              <w:szCs w:val="20"/>
            </w:rPr>
          </w:rPrChange>
        </w:rPr>
        <w:t xml:space="preserve">: </w:t>
      </w:r>
      <w:proofErr w:type="gramStart"/>
      <w:r w:rsidRPr="00C2429D">
        <w:rPr>
          <w:color w:val="333333"/>
          <w:sz w:val="20"/>
          <w:szCs w:val="20"/>
          <w:lang w:val="en-US"/>
          <w:rPrChange w:id="335" w:author="Grigory" w:date="2018-11-13T17:52:00Z">
            <w:rPr>
              <w:color w:val="333333"/>
              <w:sz w:val="20"/>
              <w:szCs w:val="20"/>
            </w:rPr>
          </w:rPrChange>
        </w:rPr>
        <w:t>email,  name</w:t>
      </w:r>
      <w:proofErr w:type="gramEnd"/>
      <w:r w:rsidRPr="00C2429D">
        <w:rPr>
          <w:color w:val="333333"/>
          <w:sz w:val="20"/>
          <w:szCs w:val="20"/>
          <w:lang w:val="en-US"/>
          <w:rPrChange w:id="336" w:author="Grigory" w:date="2018-11-13T17:52:00Z">
            <w:rPr>
              <w:color w:val="333333"/>
              <w:sz w:val="20"/>
              <w:szCs w:val="20"/>
            </w:rPr>
          </w:rPrChange>
        </w:rPr>
        <w:t xml:space="preserve">, password (RSA </w:t>
      </w:r>
      <w:r>
        <w:rPr>
          <w:color w:val="333333"/>
          <w:sz w:val="20"/>
          <w:szCs w:val="20"/>
        </w:rPr>
        <w:t>закодированный</w:t>
      </w:r>
      <w:r w:rsidRPr="00C2429D">
        <w:rPr>
          <w:color w:val="333333"/>
          <w:sz w:val="20"/>
          <w:szCs w:val="20"/>
          <w:lang w:val="en-US"/>
          <w:rPrChange w:id="337" w:author="Grigory" w:date="2018-11-13T17:52:00Z">
            <w:rPr>
              <w:color w:val="333333"/>
              <w:sz w:val="20"/>
              <w:szCs w:val="20"/>
            </w:rPr>
          </w:rPrChange>
        </w:rPr>
        <w:t xml:space="preserve">), confirm (RSA </w:t>
      </w:r>
      <w:r>
        <w:rPr>
          <w:color w:val="333333"/>
          <w:sz w:val="20"/>
          <w:szCs w:val="20"/>
        </w:rPr>
        <w:t>закодированный</w:t>
      </w:r>
      <w:r w:rsidRPr="00C2429D">
        <w:rPr>
          <w:color w:val="333333"/>
          <w:sz w:val="20"/>
          <w:szCs w:val="20"/>
          <w:lang w:val="en-US"/>
          <w:rPrChange w:id="338" w:author="Grigory" w:date="2018-11-13T17:52:00Z">
            <w:rPr>
              <w:color w:val="333333"/>
              <w:sz w:val="20"/>
              <w:szCs w:val="20"/>
            </w:rPr>
          </w:rPrChange>
        </w:rPr>
        <w:t>)</w:t>
      </w:r>
    </w:p>
    <w:p w14:paraId="6722D99B" w14:textId="77777777" w:rsidR="008F2729" w:rsidRDefault="00CE5BF4">
      <w:pPr>
        <w:pStyle w:val="10"/>
        <w:contextualSpacing w:val="0"/>
        <w:rPr>
          <w:color w:val="333333"/>
          <w:sz w:val="20"/>
          <w:szCs w:val="20"/>
        </w:rPr>
      </w:pPr>
      <w:r>
        <w:rPr>
          <w:color w:val="333333"/>
          <w:sz w:val="20"/>
          <w:szCs w:val="20"/>
        </w:rPr>
        <w:t>входные данные:</w:t>
      </w:r>
    </w:p>
    <w:p w14:paraId="3F03028C"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емейл</w:t>
      </w:r>
      <w:proofErr w:type="spellEnd"/>
    </w:p>
    <w:p w14:paraId="71859CA2" w14:textId="77777777" w:rsidR="008F2729" w:rsidRDefault="00CE5BF4">
      <w:pPr>
        <w:pStyle w:val="10"/>
        <w:contextualSpacing w:val="0"/>
        <w:rPr>
          <w:color w:val="333333"/>
          <w:sz w:val="20"/>
          <w:szCs w:val="20"/>
        </w:rPr>
      </w:pPr>
      <w:r>
        <w:rPr>
          <w:color w:val="333333"/>
          <w:sz w:val="20"/>
          <w:szCs w:val="20"/>
        </w:rPr>
        <w:t>- имя</w:t>
      </w:r>
    </w:p>
    <w:p w14:paraId="2DD6E2A5" w14:textId="77777777" w:rsidR="008F2729" w:rsidRDefault="00CE5BF4">
      <w:pPr>
        <w:pStyle w:val="10"/>
        <w:contextualSpacing w:val="0"/>
        <w:rPr>
          <w:color w:val="333333"/>
          <w:sz w:val="20"/>
          <w:szCs w:val="20"/>
        </w:rPr>
      </w:pPr>
      <w:r>
        <w:rPr>
          <w:color w:val="333333"/>
          <w:sz w:val="20"/>
          <w:szCs w:val="20"/>
        </w:rPr>
        <w:t>- пароль</w:t>
      </w:r>
    </w:p>
    <w:p w14:paraId="27C1AE15" w14:textId="77777777" w:rsidR="008F2729" w:rsidRDefault="00CE5BF4">
      <w:pPr>
        <w:pStyle w:val="10"/>
        <w:contextualSpacing w:val="0"/>
        <w:rPr>
          <w:color w:val="333333"/>
          <w:sz w:val="20"/>
          <w:szCs w:val="20"/>
        </w:rPr>
      </w:pPr>
      <w:r>
        <w:rPr>
          <w:color w:val="333333"/>
          <w:sz w:val="20"/>
          <w:szCs w:val="20"/>
        </w:rPr>
        <w:t>- подтверждение пароля</w:t>
      </w:r>
    </w:p>
    <w:p w14:paraId="4C4022CF" w14:textId="77777777" w:rsidR="008F2729" w:rsidRDefault="00CE5BF4">
      <w:pPr>
        <w:pStyle w:val="10"/>
        <w:contextualSpacing w:val="0"/>
        <w:rPr>
          <w:color w:val="333333"/>
          <w:sz w:val="20"/>
          <w:szCs w:val="20"/>
        </w:rPr>
      </w:pPr>
      <w:r>
        <w:rPr>
          <w:color w:val="333333"/>
          <w:sz w:val="20"/>
          <w:szCs w:val="20"/>
        </w:rPr>
        <w:t>ответ:</w:t>
      </w:r>
    </w:p>
    <w:p w14:paraId="53844E78" w14:textId="77777777" w:rsidR="008F2729" w:rsidRDefault="00CE5BF4">
      <w:pPr>
        <w:pStyle w:val="10"/>
        <w:contextualSpacing w:val="0"/>
        <w:rPr>
          <w:color w:val="333333"/>
          <w:sz w:val="20"/>
          <w:szCs w:val="20"/>
        </w:rPr>
      </w:pPr>
      <w:r>
        <w:rPr>
          <w:color w:val="333333"/>
          <w:sz w:val="20"/>
          <w:szCs w:val="20"/>
        </w:rPr>
        <w:t xml:space="preserve">200 если </w:t>
      </w:r>
      <w:proofErr w:type="spellStart"/>
      <w:r>
        <w:rPr>
          <w:color w:val="333333"/>
          <w:sz w:val="20"/>
          <w:szCs w:val="20"/>
        </w:rPr>
        <w:t>ок</w:t>
      </w:r>
      <w:proofErr w:type="spellEnd"/>
      <w:r>
        <w:rPr>
          <w:color w:val="333333"/>
          <w:sz w:val="20"/>
          <w:szCs w:val="20"/>
        </w:rPr>
        <w:t xml:space="preserve"> и 400 если не </w:t>
      </w:r>
      <w:proofErr w:type="spellStart"/>
      <w:r>
        <w:rPr>
          <w:color w:val="333333"/>
          <w:sz w:val="20"/>
          <w:szCs w:val="20"/>
        </w:rPr>
        <w:t>ок</w:t>
      </w:r>
      <w:proofErr w:type="spellEnd"/>
    </w:p>
    <w:p w14:paraId="15C32152" w14:textId="77777777" w:rsidR="008F2729" w:rsidRDefault="00CE5BF4">
      <w:pPr>
        <w:pStyle w:val="10"/>
        <w:contextualSpacing w:val="0"/>
        <w:rPr>
          <w:color w:val="333333"/>
          <w:sz w:val="20"/>
          <w:szCs w:val="20"/>
        </w:rPr>
      </w:pPr>
      <w:r>
        <w:rPr>
          <w:color w:val="333333"/>
          <w:sz w:val="20"/>
          <w:szCs w:val="20"/>
        </w:rPr>
        <w:t>при ошибке в теле стандартная ошибка</w:t>
      </w:r>
    </w:p>
    <w:p w14:paraId="79E20474" w14:textId="77777777" w:rsidR="008F2729" w:rsidRDefault="008F2729">
      <w:pPr>
        <w:pStyle w:val="10"/>
        <w:contextualSpacing w:val="0"/>
        <w:rPr>
          <w:color w:val="333333"/>
          <w:sz w:val="20"/>
          <w:szCs w:val="20"/>
        </w:rPr>
      </w:pPr>
    </w:p>
    <w:p w14:paraId="6ED1C2C9" w14:textId="77777777" w:rsidR="008F2729" w:rsidRDefault="00CE5BF4">
      <w:pPr>
        <w:pStyle w:val="10"/>
        <w:contextualSpacing w:val="0"/>
        <w:rPr>
          <w:color w:val="333333"/>
          <w:sz w:val="20"/>
          <w:szCs w:val="20"/>
        </w:rPr>
      </w:pPr>
      <w:proofErr w:type="spellStart"/>
      <w:r>
        <w:rPr>
          <w:color w:val="333333"/>
          <w:sz w:val="20"/>
          <w:szCs w:val="20"/>
        </w:rPr>
        <w:t>GetMagazines</w:t>
      </w:r>
      <w:proofErr w:type="spellEnd"/>
      <w:r>
        <w:rPr>
          <w:color w:val="333333"/>
          <w:sz w:val="20"/>
          <w:szCs w:val="20"/>
        </w:rPr>
        <w:t xml:space="preserve">  </w:t>
      </w:r>
    </w:p>
    <w:p w14:paraId="002A818C"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magazines</w:t>
      </w:r>
      <w:proofErr w:type="spellEnd"/>
      <w:r>
        <w:rPr>
          <w:color w:val="333333"/>
          <w:sz w:val="20"/>
          <w:szCs w:val="20"/>
        </w:rPr>
        <w:t>/</w:t>
      </w:r>
    </w:p>
    <w:p w14:paraId="79B89A51" w14:textId="77777777" w:rsidR="008F2729" w:rsidRDefault="00CE5BF4">
      <w:pPr>
        <w:pStyle w:val="10"/>
        <w:contextualSpacing w:val="0"/>
        <w:rPr>
          <w:color w:val="333333"/>
          <w:sz w:val="20"/>
          <w:szCs w:val="20"/>
        </w:rPr>
      </w:pPr>
      <w:r>
        <w:rPr>
          <w:color w:val="333333"/>
          <w:sz w:val="20"/>
          <w:szCs w:val="20"/>
        </w:rPr>
        <w:t>список всех журналов</w:t>
      </w:r>
    </w:p>
    <w:p w14:paraId="3A051A0D" w14:textId="77777777" w:rsidR="008F2729" w:rsidRPr="00C2429D" w:rsidRDefault="00CE5BF4">
      <w:pPr>
        <w:pStyle w:val="10"/>
        <w:contextualSpacing w:val="0"/>
        <w:rPr>
          <w:color w:val="333333"/>
          <w:sz w:val="20"/>
          <w:szCs w:val="20"/>
          <w:lang w:val="en-US"/>
          <w:rPrChange w:id="339" w:author="Grigory" w:date="2018-11-13T17:52:00Z">
            <w:rPr>
              <w:color w:val="333333"/>
              <w:sz w:val="20"/>
              <w:szCs w:val="20"/>
            </w:rPr>
          </w:rPrChange>
        </w:rPr>
      </w:pPr>
      <w:r>
        <w:rPr>
          <w:color w:val="333333"/>
          <w:sz w:val="20"/>
          <w:szCs w:val="20"/>
        </w:rPr>
        <w:t>пример</w:t>
      </w:r>
      <w:r w:rsidRPr="00C2429D">
        <w:rPr>
          <w:color w:val="333333"/>
          <w:sz w:val="20"/>
          <w:szCs w:val="20"/>
          <w:lang w:val="en-US"/>
          <w:rPrChange w:id="340" w:author="Grigory" w:date="2018-11-13T17:52:00Z">
            <w:rPr>
              <w:color w:val="333333"/>
              <w:sz w:val="20"/>
              <w:szCs w:val="20"/>
            </w:rPr>
          </w:rPrChange>
        </w:rPr>
        <w:t>: /api/magazines/?filter={"publishers":"781</w:t>
      </w:r>
      <w:proofErr w:type="gramStart"/>
      <w:r w:rsidRPr="00C2429D">
        <w:rPr>
          <w:color w:val="333333"/>
          <w:sz w:val="20"/>
          <w:szCs w:val="20"/>
          <w:lang w:val="en-US"/>
          <w:rPrChange w:id="341" w:author="Grigory" w:date="2018-11-13T17:52:00Z">
            <w:rPr>
              <w:color w:val="333333"/>
              <w:sz w:val="20"/>
              <w:szCs w:val="20"/>
            </w:rPr>
          </w:rPrChange>
        </w:rPr>
        <w:t>"}&amp;</w:t>
      </w:r>
      <w:proofErr w:type="gramEnd"/>
      <w:r w:rsidRPr="00C2429D">
        <w:rPr>
          <w:color w:val="333333"/>
          <w:sz w:val="20"/>
          <w:szCs w:val="20"/>
          <w:lang w:val="en-US"/>
          <w:rPrChange w:id="342" w:author="Grigory" w:date="2018-11-13T17:52:00Z">
            <w:rPr>
              <w:color w:val="333333"/>
              <w:sz w:val="20"/>
              <w:szCs w:val="20"/>
            </w:rPr>
          </w:rPrChange>
        </w:rPr>
        <w:t>sort={"date_create":"asc"}&amp;count=5&amp;page=1</w:t>
      </w:r>
    </w:p>
    <w:p w14:paraId="70C539EA" w14:textId="77777777" w:rsidR="008F2729" w:rsidRDefault="00CE5BF4">
      <w:pPr>
        <w:pStyle w:val="10"/>
        <w:contextualSpacing w:val="0"/>
        <w:rPr>
          <w:color w:val="333333"/>
          <w:sz w:val="20"/>
          <w:szCs w:val="20"/>
        </w:rPr>
      </w:pPr>
      <w:r>
        <w:rPr>
          <w:color w:val="333333"/>
          <w:sz w:val="20"/>
          <w:szCs w:val="20"/>
        </w:rPr>
        <w:t>входные параметры:</w:t>
      </w:r>
    </w:p>
    <w:p w14:paraId="594BB400" w14:textId="77777777" w:rsidR="008F2729" w:rsidRDefault="00CE5BF4">
      <w:pPr>
        <w:pStyle w:val="10"/>
        <w:contextualSpacing w:val="0"/>
        <w:rPr>
          <w:color w:val="333333"/>
          <w:sz w:val="20"/>
          <w:szCs w:val="20"/>
        </w:rPr>
      </w:pPr>
      <w:r>
        <w:rPr>
          <w:color w:val="333333"/>
          <w:sz w:val="20"/>
          <w:szCs w:val="20"/>
        </w:rPr>
        <w:t>-фильтр:</w:t>
      </w:r>
    </w:p>
    <w:p w14:paraId="484556B7" w14:textId="77777777" w:rsidR="008F2729" w:rsidRDefault="00CE5BF4">
      <w:pPr>
        <w:pStyle w:val="10"/>
        <w:contextualSpacing w:val="0"/>
        <w:rPr>
          <w:color w:val="333333"/>
          <w:sz w:val="20"/>
          <w:szCs w:val="20"/>
        </w:rPr>
      </w:pPr>
      <w:r>
        <w:rPr>
          <w:color w:val="333333"/>
          <w:sz w:val="20"/>
          <w:szCs w:val="20"/>
        </w:rPr>
        <w:t xml:space="preserve">название - </w:t>
      </w:r>
      <w:proofErr w:type="spellStart"/>
      <w:r>
        <w:rPr>
          <w:color w:val="333333"/>
          <w:sz w:val="20"/>
          <w:szCs w:val="20"/>
        </w:rPr>
        <w:t>name</w:t>
      </w:r>
      <w:proofErr w:type="spellEnd"/>
      <w:r>
        <w:rPr>
          <w:color w:val="333333"/>
          <w:sz w:val="20"/>
          <w:szCs w:val="20"/>
        </w:rPr>
        <w:t xml:space="preserve"> (подстрока)</w:t>
      </w:r>
    </w:p>
    <w:p w14:paraId="271C87D8" w14:textId="77777777" w:rsidR="008F2729" w:rsidRDefault="00CE5BF4">
      <w:pPr>
        <w:pStyle w:val="10"/>
        <w:contextualSpacing w:val="0"/>
        <w:rPr>
          <w:color w:val="333333"/>
          <w:sz w:val="20"/>
          <w:szCs w:val="20"/>
        </w:rPr>
      </w:pPr>
      <w:r>
        <w:rPr>
          <w:color w:val="333333"/>
          <w:sz w:val="20"/>
          <w:szCs w:val="20"/>
        </w:rPr>
        <w:t xml:space="preserve">направление - </w:t>
      </w:r>
      <w:proofErr w:type="spellStart"/>
      <w:r>
        <w:rPr>
          <w:color w:val="333333"/>
          <w:sz w:val="20"/>
          <w:szCs w:val="20"/>
        </w:rPr>
        <w:t>categories</w:t>
      </w:r>
      <w:proofErr w:type="spellEnd"/>
      <w:r>
        <w:rPr>
          <w:color w:val="333333"/>
          <w:sz w:val="20"/>
          <w:szCs w:val="20"/>
        </w:rPr>
        <w:t xml:space="preserve"> (строка (ID) или массив строк)</w:t>
      </w:r>
    </w:p>
    <w:p w14:paraId="0C942963" w14:textId="77777777" w:rsidR="008F2729" w:rsidRDefault="00CE5BF4">
      <w:pPr>
        <w:pStyle w:val="10"/>
        <w:contextualSpacing w:val="0"/>
        <w:rPr>
          <w:color w:val="333333"/>
          <w:sz w:val="20"/>
          <w:szCs w:val="20"/>
        </w:rPr>
      </w:pPr>
      <w:r>
        <w:rPr>
          <w:color w:val="333333"/>
          <w:sz w:val="20"/>
          <w:szCs w:val="20"/>
        </w:rPr>
        <w:t xml:space="preserve">издательство - </w:t>
      </w:r>
      <w:proofErr w:type="spellStart"/>
      <w:r>
        <w:rPr>
          <w:color w:val="333333"/>
          <w:sz w:val="20"/>
          <w:szCs w:val="20"/>
        </w:rPr>
        <w:t>publishers</w:t>
      </w:r>
      <w:proofErr w:type="spellEnd"/>
      <w:r>
        <w:rPr>
          <w:color w:val="333333"/>
          <w:sz w:val="20"/>
          <w:szCs w:val="20"/>
        </w:rPr>
        <w:t xml:space="preserve"> (строка (ID) или массив строк)</w:t>
      </w:r>
    </w:p>
    <w:p w14:paraId="2B046C1F" w14:textId="77777777" w:rsidR="008F2729" w:rsidRDefault="00CE5BF4">
      <w:pPr>
        <w:pStyle w:val="10"/>
        <w:contextualSpacing w:val="0"/>
        <w:rPr>
          <w:color w:val="333333"/>
          <w:sz w:val="20"/>
          <w:szCs w:val="20"/>
        </w:rPr>
      </w:pPr>
      <w:r>
        <w:rPr>
          <w:color w:val="333333"/>
          <w:sz w:val="20"/>
          <w:szCs w:val="20"/>
        </w:rPr>
        <w:t>- сортировка. Сортировка забита на клиенте, я буду передавать 2 параметра: код по которому нужна сортировка и направление (</w:t>
      </w:r>
      <w:proofErr w:type="spellStart"/>
      <w:r>
        <w:rPr>
          <w:color w:val="333333"/>
          <w:sz w:val="20"/>
          <w:szCs w:val="20"/>
        </w:rPr>
        <w:t>asc</w:t>
      </w:r>
      <w:proofErr w:type="spellEnd"/>
      <w:r>
        <w:rPr>
          <w:color w:val="333333"/>
          <w:sz w:val="20"/>
          <w:szCs w:val="20"/>
        </w:rPr>
        <w:t>\</w:t>
      </w:r>
      <w:proofErr w:type="spellStart"/>
      <w:r>
        <w:rPr>
          <w:color w:val="333333"/>
          <w:sz w:val="20"/>
          <w:szCs w:val="20"/>
        </w:rPr>
        <w:t>desc</w:t>
      </w:r>
      <w:proofErr w:type="spellEnd"/>
      <w:r>
        <w:rPr>
          <w:color w:val="333333"/>
          <w:sz w:val="20"/>
          <w:szCs w:val="20"/>
        </w:rPr>
        <w:t xml:space="preserve">). Нужны параметры куда их подставлять и их значение. Сейчас </w:t>
      </w:r>
      <w:proofErr w:type="gramStart"/>
      <w:r>
        <w:rPr>
          <w:color w:val="333333"/>
          <w:sz w:val="20"/>
          <w:szCs w:val="20"/>
        </w:rPr>
        <w:t xml:space="preserve">предусмотрено:   </w:t>
      </w:r>
      <w:proofErr w:type="gramEnd"/>
      <w:r>
        <w:rPr>
          <w:color w:val="333333"/>
          <w:sz w:val="20"/>
          <w:szCs w:val="20"/>
        </w:rPr>
        <w:t xml:space="preserve">      По алфавиту,         Дешевле ,         Дороже ,         По дате выхода (позже) ,         По дате выхода (раньше) </w:t>
      </w:r>
    </w:p>
    <w:p w14:paraId="63B49ABB" w14:textId="77777777" w:rsidR="008F2729" w:rsidRDefault="00CE5BF4">
      <w:pPr>
        <w:pStyle w:val="10"/>
        <w:contextualSpacing w:val="0"/>
        <w:rPr>
          <w:color w:val="333333"/>
          <w:sz w:val="20"/>
          <w:szCs w:val="20"/>
        </w:rPr>
      </w:pPr>
      <w:r>
        <w:rPr>
          <w:color w:val="333333"/>
          <w:sz w:val="20"/>
          <w:szCs w:val="20"/>
        </w:rPr>
        <w:t xml:space="preserve">аналогично фильтру, GET-параметр </w:t>
      </w:r>
      <w:proofErr w:type="spellStart"/>
      <w:r>
        <w:rPr>
          <w:color w:val="333333"/>
          <w:sz w:val="20"/>
          <w:szCs w:val="20"/>
        </w:rPr>
        <w:t>sort</w:t>
      </w:r>
      <w:proofErr w:type="spellEnd"/>
    </w:p>
    <w:p w14:paraId="22A0DDFD" w14:textId="77777777" w:rsidR="008F2729" w:rsidRDefault="00CE5BF4">
      <w:pPr>
        <w:pStyle w:val="10"/>
        <w:contextualSpacing w:val="0"/>
        <w:rPr>
          <w:color w:val="333333"/>
          <w:sz w:val="20"/>
          <w:szCs w:val="20"/>
        </w:rPr>
      </w:pPr>
      <w:r>
        <w:rPr>
          <w:color w:val="333333"/>
          <w:sz w:val="20"/>
          <w:szCs w:val="20"/>
        </w:rPr>
        <w:t>По алфавиту - NAME</w:t>
      </w:r>
    </w:p>
    <w:p w14:paraId="1070F586" w14:textId="77777777" w:rsidR="008F2729" w:rsidRPr="00C2429D" w:rsidRDefault="00CE5BF4">
      <w:pPr>
        <w:pStyle w:val="10"/>
        <w:contextualSpacing w:val="0"/>
        <w:rPr>
          <w:color w:val="333333"/>
          <w:sz w:val="20"/>
          <w:szCs w:val="20"/>
          <w:lang w:val="en-US"/>
          <w:rPrChange w:id="343" w:author="Grigory" w:date="2018-11-13T17:52:00Z">
            <w:rPr>
              <w:color w:val="333333"/>
              <w:sz w:val="20"/>
              <w:szCs w:val="20"/>
            </w:rPr>
          </w:rPrChange>
        </w:rPr>
      </w:pPr>
      <w:r>
        <w:rPr>
          <w:color w:val="333333"/>
          <w:sz w:val="20"/>
          <w:szCs w:val="20"/>
        </w:rPr>
        <w:t>Дешевле</w:t>
      </w:r>
      <w:r w:rsidRPr="00C2429D">
        <w:rPr>
          <w:color w:val="333333"/>
          <w:sz w:val="20"/>
          <w:szCs w:val="20"/>
          <w:lang w:val="en-US"/>
          <w:rPrChange w:id="344" w:author="Grigory" w:date="2018-11-13T17:52:00Z">
            <w:rPr>
              <w:color w:val="333333"/>
              <w:sz w:val="20"/>
              <w:szCs w:val="20"/>
            </w:rPr>
          </w:rPrChange>
        </w:rPr>
        <w:t xml:space="preserve"> - PROPERTY_PRICE_</w:t>
      </w:r>
      <w:proofErr w:type="gramStart"/>
      <w:r w:rsidRPr="00C2429D">
        <w:rPr>
          <w:color w:val="333333"/>
          <w:sz w:val="20"/>
          <w:szCs w:val="20"/>
          <w:lang w:val="en-US"/>
          <w:rPrChange w:id="345" w:author="Grigory" w:date="2018-11-13T17:52:00Z">
            <w:rPr>
              <w:color w:val="333333"/>
              <w:sz w:val="20"/>
              <w:szCs w:val="20"/>
            </w:rPr>
          </w:rPrChange>
        </w:rPr>
        <w:t>DIGITAL :</w:t>
      </w:r>
      <w:proofErr w:type="gramEnd"/>
      <w:r w:rsidRPr="00C2429D">
        <w:rPr>
          <w:color w:val="333333"/>
          <w:sz w:val="20"/>
          <w:szCs w:val="20"/>
          <w:lang w:val="en-US"/>
          <w:rPrChange w:id="346" w:author="Grigory" w:date="2018-11-13T17:52:00Z">
            <w:rPr>
              <w:color w:val="333333"/>
              <w:sz w:val="20"/>
              <w:szCs w:val="20"/>
            </w:rPr>
          </w:rPrChange>
        </w:rPr>
        <w:t xml:space="preserve"> </w:t>
      </w:r>
      <w:proofErr w:type="spellStart"/>
      <w:r w:rsidRPr="00C2429D">
        <w:rPr>
          <w:color w:val="333333"/>
          <w:sz w:val="20"/>
          <w:szCs w:val="20"/>
          <w:lang w:val="en-US"/>
          <w:rPrChange w:id="347" w:author="Grigory" w:date="2018-11-13T17:52:00Z">
            <w:rPr>
              <w:color w:val="333333"/>
              <w:sz w:val="20"/>
              <w:szCs w:val="20"/>
            </w:rPr>
          </w:rPrChange>
        </w:rPr>
        <w:t>asc</w:t>
      </w:r>
      <w:proofErr w:type="spellEnd"/>
    </w:p>
    <w:p w14:paraId="5887DB83" w14:textId="77777777" w:rsidR="008F2729" w:rsidRPr="00C2429D" w:rsidRDefault="00CE5BF4">
      <w:pPr>
        <w:pStyle w:val="10"/>
        <w:contextualSpacing w:val="0"/>
        <w:rPr>
          <w:color w:val="333333"/>
          <w:sz w:val="20"/>
          <w:szCs w:val="20"/>
          <w:lang w:val="en-US"/>
          <w:rPrChange w:id="348" w:author="Grigory" w:date="2018-11-13T17:52:00Z">
            <w:rPr>
              <w:color w:val="333333"/>
              <w:sz w:val="20"/>
              <w:szCs w:val="20"/>
            </w:rPr>
          </w:rPrChange>
        </w:rPr>
      </w:pPr>
      <w:r>
        <w:rPr>
          <w:color w:val="333333"/>
          <w:sz w:val="20"/>
          <w:szCs w:val="20"/>
        </w:rPr>
        <w:t>Дороже</w:t>
      </w:r>
      <w:r w:rsidRPr="00C2429D">
        <w:rPr>
          <w:color w:val="333333"/>
          <w:sz w:val="20"/>
          <w:szCs w:val="20"/>
          <w:lang w:val="en-US"/>
          <w:rPrChange w:id="349" w:author="Grigory" w:date="2018-11-13T17:52:00Z">
            <w:rPr>
              <w:color w:val="333333"/>
              <w:sz w:val="20"/>
              <w:szCs w:val="20"/>
            </w:rPr>
          </w:rPrChange>
        </w:rPr>
        <w:t xml:space="preserve"> - PROPERTY_PRICE_</w:t>
      </w:r>
      <w:proofErr w:type="gramStart"/>
      <w:r w:rsidRPr="00C2429D">
        <w:rPr>
          <w:color w:val="333333"/>
          <w:sz w:val="20"/>
          <w:szCs w:val="20"/>
          <w:lang w:val="en-US"/>
          <w:rPrChange w:id="350" w:author="Grigory" w:date="2018-11-13T17:52:00Z">
            <w:rPr>
              <w:color w:val="333333"/>
              <w:sz w:val="20"/>
              <w:szCs w:val="20"/>
            </w:rPr>
          </w:rPrChange>
        </w:rPr>
        <w:t>DIGITAL :</w:t>
      </w:r>
      <w:proofErr w:type="gramEnd"/>
      <w:r w:rsidRPr="00C2429D">
        <w:rPr>
          <w:color w:val="333333"/>
          <w:sz w:val="20"/>
          <w:szCs w:val="20"/>
          <w:lang w:val="en-US"/>
          <w:rPrChange w:id="351" w:author="Grigory" w:date="2018-11-13T17:52:00Z">
            <w:rPr>
              <w:color w:val="333333"/>
              <w:sz w:val="20"/>
              <w:szCs w:val="20"/>
            </w:rPr>
          </w:rPrChange>
        </w:rPr>
        <w:t xml:space="preserve"> desc</w:t>
      </w:r>
    </w:p>
    <w:p w14:paraId="6EFD1584" w14:textId="77777777" w:rsidR="008F2729" w:rsidRDefault="00CE5BF4">
      <w:pPr>
        <w:pStyle w:val="10"/>
        <w:contextualSpacing w:val="0"/>
        <w:rPr>
          <w:color w:val="333333"/>
          <w:sz w:val="20"/>
          <w:szCs w:val="20"/>
        </w:rPr>
      </w:pPr>
      <w:r>
        <w:rPr>
          <w:color w:val="333333"/>
          <w:sz w:val="20"/>
          <w:szCs w:val="20"/>
        </w:rPr>
        <w:t>По дате выхода (позже) - DATE_</w:t>
      </w:r>
      <w:proofErr w:type="gramStart"/>
      <w:r>
        <w:rPr>
          <w:color w:val="333333"/>
          <w:sz w:val="20"/>
          <w:szCs w:val="20"/>
        </w:rPr>
        <w:t>CREATE :</w:t>
      </w:r>
      <w:proofErr w:type="gramEnd"/>
      <w:r>
        <w:rPr>
          <w:color w:val="333333"/>
          <w:sz w:val="20"/>
          <w:szCs w:val="20"/>
        </w:rPr>
        <w:t xml:space="preserve"> </w:t>
      </w:r>
      <w:proofErr w:type="spellStart"/>
      <w:r>
        <w:rPr>
          <w:color w:val="333333"/>
          <w:sz w:val="20"/>
          <w:szCs w:val="20"/>
        </w:rPr>
        <w:t>desc</w:t>
      </w:r>
      <w:proofErr w:type="spellEnd"/>
    </w:p>
    <w:p w14:paraId="7E2F5C7D" w14:textId="77777777" w:rsidR="008F2729" w:rsidRDefault="00CE5BF4">
      <w:pPr>
        <w:pStyle w:val="10"/>
        <w:contextualSpacing w:val="0"/>
        <w:rPr>
          <w:color w:val="333333"/>
          <w:sz w:val="20"/>
          <w:szCs w:val="20"/>
        </w:rPr>
      </w:pPr>
      <w:r>
        <w:rPr>
          <w:color w:val="333333"/>
          <w:sz w:val="20"/>
          <w:szCs w:val="20"/>
        </w:rPr>
        <w:t>По дате выхода (раньше) - DATE_</w:t>
      </w:r>
      <w:proofErr w:type="gramStart"/>
      <w:r>
        <w:rPr>
          <w:color w:val="333333"/>
          <w:sz w:val="20"/>
          <w:szCs w:val="20"/>
        </w:rPr>
        <w:t>CREATE :</w:t>
      </w:r>
      <w:proofErr w:type="gramEnd"/>
      <w:r>
        <w:rPr>
          <w:color w:val="333333"/>
          <w:sz w:val="20"/>
          <w:szCs w:val="20"/>
        </w:rPr>
        <w:t xml:space="preserve"> </w:t>
      </w:r>
      <w:proofErr w:type="spellStart"/>
      <w:r>
        <w:rPr>
          <w:color w:val="333333"/>
          <w:sz w:val="20"/>
          <w:szCs w:val="20"/>
        </w:rPr>
        <w:t>asc</w:t>
      </w:r>
      <w:proofErr w:type="spellEnd"/>
      <w:r>
        <w:rPr>
          <w:color w:val="333333"/>
          <w:sz w:val="20"/>
          <w:szCs w:val="20"/>
        </w:rPr>
        <w:t xml:space="preserve">   </w:t>
      </w:r>
    </w:p>
    <w:p w14:paraId="79FC2B35" w14:textId="77777777" w:rsidR="008F2729" w:rsidRPr="00B2533C" w:rsidRDefault="00CE5BF4">
      <w:pPr>
        <w:pStyle w:val="10"/>
        <w:contextualSpacing w:val="0"/>
        <w:rPr>
          <w:color w:val="333333"/>
          <w:sz w:val="20"/>
          <w:szCs w:val="20"/>
          <w:lang w:val="en-US"/>
          <w:rPrChange w:id="352" w:author="Григорий Григорий" w:date="2018-12-07T00:41:00Z">
            <w:rPr>
              <w:color w:val="333333"/>
              <w:sz w:val="20"/>
              <w:szCs w:val="20"/>
            </w:rPr>
          </w:rPrChange>
        </w:rPr>
      </w:pPr>
      <w:r w:rsidRPr="00B2533C">
        <w:rPr>
          <w:color w:val="333333"/>
          <w:sz w:val="20"/>
          <w:szCs w:val="20"/>
          <w:lang w:val="en-US"/>
          <w:rPrChange w:id="353" w:author="Григорий Григорий" w:date="2018-12-07T00:41:00Z">
            <w:rPr>
              <w:color w:val="333333"/>
              <w:sz w:val="20"/>
              <w:szCs w:val="20"/>
            </w:rPr>
          </w:rPrChange>
        </w:rPr>
        <w:lastRenderedPageBreak/>
        <w:t xml:space="preserve">- </w:t>
      </w:r>
      <w:proofErr w:type="spellStart"/>
      <w:r>
        <w:rPr>
          <w:color w:val="333333"/>
          <w:sz w:val="20"/>
          <w:szCs w:val="20"/>
        </w:rPr>
        <w:t>пагинационные</w:t>
      </w:r>
      <w:proofErr w:type="spellEnd"/>
      <w:r w:rsidRPr="00B2533C">
        <w:rPr>
          <w:color w:val="333333"/>
          <w:sz w:val="20"/>
          <w:szCs w:val="20"/>
          <w:lang w:val="en-US"/>
          <w:rPrChange w:id="354" w:author="Григорий Григорий" w:date="2018-12-07T00:41:00Z">
            <w:rPr>
              <w:color w:val="333333"/>
              <w:sz w:val="20"/>
              <w:szCs w:val="20"/>
            </w:rPr>
          </w:rPrChange>
        </w:rPr>
        <w:t xml:space="preserve"> </w:t>
      </w:r>
      <w:r>
        <w:rPr>
          <w:color w:val="333333"/>
          <w:sz w:val="20"/>
          <w:szCs w:val="20"/>
        </w:rPr>
        <w:t>параметры</w:t>
      </w:r>
      <w:r w:rsidRPr="00B2533C">
        <w:rPr>
          <w:color w:val="333333"/>
          <w:sz w:val="20"/>
          <w:szCs w:val="20"/>
          <w:lang w:val="en-US"/>
          <w:rPrChange w:id="355" w:author="Григорий Григорий" w:date="2018-12-07T00:41:00Z">
            <w:rPr>
              <w:color w:val="333333"/>
              <w:sz w:val="20"/>
              <w:szCs w:val="20"/>
            </w:rPr>
          </w:rPrChange>
        </w:rPr>
        <w:t>.</w:t>
      </w:r>
    </w:p>
    <w:p w14:paraId="5A127D93" w14:textId="77777777" w:rsidR="008F2729" w:rsidRPr="00B2533C" w:rsidRDefault="00CE5BF4">
      <w:pPr>
        <w:pStyle w:val="10"/>
        <w:contextualSpacing w:val="0"/>
        <w:rPr>
          <w:color w:val="333333"/>
          <w:sz w:val="20"/>
          <w:szCs w:val="20"/>
          <w:lang w:val="en-US"/>
          <w:rPrChange w:id="356"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357"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358" w:author="Григорий Григорий" w:date="2018-12-07T00:41:00Z">
            <w:rPr>
              <w:color w:val="333333"/>
              <w:sz w:val="20"/>
              <w:szCs w:val="20"/>
            </w:rPr>
          </w:rPrChange>
        </w:rPr>
        <w:t>:</w:t>
      </w:r>
    </w:p>
    <w:p w14:paraId="12684AD8" w14:textId="77777777" w:rsidR="008F2729" w:rsidRPr="00B2533C" w:rsidRDefault="00CE5BF4">
      <w:pPr>
        <w:pStyle w:val="10"/>
        <w:contextualSpacing w:val="0"/>
        <w:rPr>
          <w:color w:val="333333"/>
          <w:sz w:val="20"/>
          <w:szCs w:val="20"/>
          <w:lang w:val="en-US"/>
          <w:rPrChange w:id="359" w:author="Григорий Григорий" w:date="2018-12-07T00:41:00Z">
            <w:rPr>
              <w:color w:val="333333"/>
              <w:sz w:val="20"/>
              <w:szCs w:val="20"/>
            </w:rPr>
          </w:rPrChange>
        </w:rPr>
      </w:pPr>
      <w:r w:rsidRPr="00B2533C">
        <w:rPr>
          <w:color w:val="333333"/>
          <w:sz w:val="20"/>
          <w:szCs w:val="20"/>
          <w:lang w:val="en-US"/>
          <w:rPrChange w:id="360" w:author="Григорий Григорий" w:date="2018-12-07T00:41:00Z">
            <w:rPr>
              <w:color w:val="333333"/>
              <w:sz w:val="20"/>
              <w:szCs w:val="20"/>
            </w:rPr>
          </w:rPrChange>
        </w:rPr>
        <w:t>[</w:t>
      </w:r>
    </w:p>
    <w:p w14:paraId="460BFD29" w14:textId="77777777" w:rsidR="008F2729" w:rsidRPr="00B2533C" w:rsidRDefault="00CE5BF4">
      <w:pPr>
        <w:pStyle w:val="10"/>
        <w:contextualSpacing w:val="0"/>
        <w:rPr>
          <w:color w:val="333333"/>
          <w:sz w:val="20"/>
          <w:szCs w:val="20"/>
          <w:lang w:val="en-US"/>
          <w:rPrChange w:id="361" w:author="Григорий Григорий" w:date="2018-12-07T00:41:00Z">
            <w:rPr>
              <w:color w:val="333333"/>
              <w:sz w:val="20"/>
              <w:szCs w:val="20"/>
            </w:rPr>
          </w:rPrChange>
        </w:rPr>
      </w:pPr>
      <w:r w:rsidRPr="00B2533C">
        <w:rPr>
          <w:color w:val="333333"/>
          <w:sz w:val="20"/>
          <w:szCs w:val="20"/>
          <w:lang w:val="en-US"/>
          <w:rPrChange w:id="362" w:author="Григорий Григорий" w:date="2018-12-07T00:41:00Z">
            <w:rPr>
              <w:color w:val="333333"/>
              <w:sz w:val="20"/>
              <w:szCs w:val="20"/>
            </w:rPr>
          </w:rPrChange>
        </w:rPr>
        <w:t xml:space="preserve">  {</w:t>
      </w:r>
    </w:p>
    <w:p w14:paraId="54FBECAE" w14:textId="77777777" w:rsidR="008F2729" w:rsidRPr="00B2533C" w:rsidRDefault="00CE5BF4">
      <w:pPr>
        <w:pStyle w:val="10"/>
        <w:contextualSpacing w:val="0"/>
        <w:rPr>
          <w:color w:val="333333"/>
          <w:sz w:val="20"/>
          <w:szCs w:val="20"/>
          <w:lang w:val="en-US"/>
          <w:rPrChange w:id="363" w:author="Григорий Григорий" w:date="2018-12-07T00:41:00Z">
            <w:rPr>
              <w:color w:val="333333"/>
              <w:sz w:val="20"/>
              <w:szCs w:val="20"/>
            </w:rPr>
          </w:rPrChange>
        </w:rPr>
      </w:pPr>
      <w:r w:rsidRPr="00B2533C">
        <w:rPr>
          <w:color w:val="333333"/>
          <w:sz w:val="20"/>
          <w:szCs w:val="20"/>
          <w:lang w:val="en-US"/>
          <w:rPrChange w:id="364"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365" w:author="Григорий Григорий" w:date="2018-12-07T00:41:00Z">
            <w:rPr>
              <w:color w:val="333333"/>
              <w:sz w:val="20"/>
              <w:szCs w:val="20"/>
            </w:rPr>
          </w:rPrChange>
        </w:rPr>
        <w:t>string!,</w:t>
      </w:r>
      <w:proofErr w:type="gramEnd"/>
    </w:p>
    <w:p w14:paraId="5FB3A06E" w14:textId="77777777" w:rsidR="008F2729" w:rsidRPr="00C2429D" w:rsidRDefault="00CE5BF4">
      <w:pPr>
        <w:pStyle w:val="10"/>
        <w:contextualSpacing w:val="0"/>
        <w:rPr>
          <w:color w:val="333333"/>
          <w:sz w:val="20"/>
          <w:szCs w:val="20"/>
          <w:lang w:val="en-US"/>
          <w:rPrChange w:id="366" w:author="Grigory" w:date="2018-11-13T17:52:00Z">
            <w:rPr>
              <w:color w:val="333333"/>
              <w:sz w:val="20"/>
              <w:szCs w:val="20"/>
            </w:rPr>
          </w:rPrChange>
        </w:rPr>
      </w:pPr>
      <w:r w:rsidRPr="00B2533C">
        <w:rPr>
          <w:color w:val="333333"/>
          <w:sz w:val="20"/>
          <w:szCs w:val="20"/>
          <w:lang w:val="en-US"/>
          <w:rPrChange w:id="367" w:author="Григорий Григорий" w:date="2018-12-07T00:41:00Z">
            <w:rPr>
              <w:color w:val="333333"/>
              <w:sz w:val="20"/>
              <w:szCs w:val="20"/>
            </w:rPr>
          </w:rPrChange>
        </w:rPr>
        <w:t xml:space="preserve">      </w:t>
      </w:r>
      <w:r w:rsidRPr="00C2429D">
        <w:rPr>
          <w:color w:val="333333"/>
          <w:sz w:val="20"/>
          <w:szCs w:val="20"/>
          <w:lang w:val="en-US"/>
          <w:rPrChange w:id="368" w:author="Grigory" w:date="2018-11-13T17:52:00Z">
            <w:rPr>
              <w:color w:val="333333"/>
              <w:sz w:val="20"/>
              <w:szCs w:val="20"/>
            </w:rPr>
          </w:rPrChange>
        </w:rPr>
        <w:t xml:space="preserve">name: </w:t>
      </w:r>
      <w:proofErr w:type="gramStart"/>
      <w:r w:rsidRPr="00C2429D">
        <w:rPr>
          <w:color w:val="333333"/>
          <w:sz w:val="20"/>
          <w:szCs w:val="20"/>
          <w:lang w:val="en-US"/>
          <w:rPrChange w:id="369" w:author="Grigory" w:date="2018-11-13T17:52:00Z">
            <w:rPr>
              <w:color w:val="333333"/>
              <w:sz w:val="20"/>
              <w:szCs w:val="20"/>
            </w:rPr>
          </w:rPrChange>
        </w:rPr>
        <w:t>string!,</w:t>
      </w:r>
      <w:proofErr w:type="gramEnd"/>
    </w:p>
    <w:p w14:paraId="091E9845" w14:textId="77777777" w:rsidR="008F2729" w:rsidRPr="00C2429D" w:rsidRDefault="00CE5BF4">
      <w:pPr>
        <w:pStyle w:val="10"/>
        <w:contextualSpacing w:val="0"/>
        <w:rPr>
          <w:color w:val="333333"/>
          <w:sz w:val="20"/>
          <w:szCs w:val="20"/>
          <w:lang w:val="en-US"/>
          <w:rPrChange w:id="370" w:author="Grigory" w:date="2018-11-13T17:52:00Z">
            <w:rPr>
              <w:color w:val="333333"/>
              <w:sz w:val="20"/>
              <w:szCs w:val="20"/>
            </w:rPr>
          </w:rPrChange>
        </w:rPr>
      </w:pPr>
      <w:r w:rsidRPr="00C2429D">
        <w:rPr>
          <w:color w:val="333333"/>
          <w:sz w:val="20"/>
          <w:szCs w:val="20"/>
          <w:lang w:val="en-US"/>
          <w:rPrChange w:id="371" w:author="Grigory" w:date="2018-11-13T17:52:00Z">
            <w:rPr>
              <w:color w:val="333333"/>
              <w:sz w:val="20"/>
              <w:szCs w:val="20"/>
            </w:rPr>
          </w:rPrChange>
        </w:rPr>
        <w:t xml:space="preserve">      publisher: {</w:t>
      </w:r>
    </w:p>
    <w:p w14:paraId="75C44FA7" w14:textId="77777777" w:rsidR="008F2729" w:rsidRPr="00C2429D" w:rsidRDefault="00CE5BF4">
      <w:pPr>
        <w:pStyle w:val="10"/>
        <w:contextualSpacing w:val="0"/>
        <w:rPr>
          <w:color w:val="333333"/>
          <w:sz w:val="20"/>
          <w:szCs w:val="20"/>
          <w:lang w:val="en-US"/>
          <w:rPrChange w:id="372" w:author="Grigory" w:date="2018-11-13T17:52:00Z">
            <w:rPr>
              <w:color w:val="333333"/>
              <w:sz w:val="20"/>
              <w:szCs w:val="20"/>
            </w:rPr>
          </w:rPrChange>
        </w:rPr>
      </w:pPr>
      <w:r w:rsidRPr="00C2429D">
        <w:rPr>
          <w:color w:val="333333"/>
          <w:sz w:val="20"/>
          <w:szCs w:val="20"/>
          <w:lang w:val="en-US"/>
          <w:rPrChange w:id="373" w:author="Grigory" w:date="2018-11-13T17:52:00Z">
            <w:rPr>
              <w:color w:val="333333"/>
              <w:sz w:val="20"/>
              <w:szCs w:val="20"/>
            </w:rPr>
          </w:rPrChange>
        </w:rPr>
        <w:t xml:space="preserve">          id: </w:t>
      </w:r>
      <w:proofErr w:type="gramStart"/>
      <w:r w:rsidRPr="00C2429D">
        <w:rPr>
          <w:color w:val="333333"/>
          <w:sz w:val="20"/>
          <w:szCs w:val="20"/>
          <w:lang w:val="en-US"/>
          <w:rPrChange w:id="374" w:author="Grigory" w:date="2018-11-13T17:52:00Z">
            <w:rPr>
              <w:color w:val="333333"/>
              <w:sz w:val="20"/>
              <w:szCs w:val="20"/>
            </w:rPr>
          </w:rPrChange>
        </w:rPr>
        <w:t>string!,</w:t>
      </w:r>
      <w:proofErr w:type="gramEnd"/>
    </w:p>
    <w:p w14:paraId="0730A98A" w14:textId="77777777" w:rsidR="008F2729" w:rsidRPr="00C2429D" w:rsidRDefault="00CE5BF4">
      <w:pPr>
        <w:pStyle w:val="10"/>
        <w:contextualSpacing w:val="0"/>
        <w:rPr>
          <w:color w:val="333333"/>
          <w:sz w:val="20"/>
          <w:szCs w:val="20"/>
          <w:lang w:val="en-US"/>
          <w:rPrChange w:id="375" w:author="Grigory" w:date="2018-11-13T17:52:00Z">
            <w:rPr>
              <w:color w:val="333333"/>
              <w:sz w:val="20"/>
              <w:szCs w:val="20"/>
            </w:rPr>
          </w:rPrChange>
        </w:rPr>
      </w:pPr>
      <w:r w:rsidRPr="00C2429D">
        <w:rPr>
          <w:color w:val="333333"/>
          <w:sz w:val="20"/>
          <w:szCs w:val="20"/>
          <w:lang w:val="en-US"/>
          <w:rPrChange w:id="376" w:author="Grigory" w:date="2018-11-13T17:52:00Z">
            <w:rPr>
              <w:color w:val="333333"/>
              <w:sz w:val="20"/>
              <w:szCs w:val="20"/>
            </w:rPr>
          </w:rPrChange>
        </w:rPr>
        <w:t xml:space="preserve">          name: string!</w:t>
      </w:r>
    </w:p>
    <w:p w14:paraId="70E4CDF3" w14:textId="77777777" w:rsidR="008F2729" w:rsidRPr="00C2429D" w:rsidRDefault="00CE5BF4">
      <w:pPr>
        <w:pStyle w:val="10"/>
        <w:contextualSpacing w:val="0"/>
        <w:rPr>
          <w:color w:val="333333"/>
          <w:sz w:val="20"/>
          <w:szCs w:val="20"/>
          <w:lang w:val="en-US"/>
          <w:rPrChange w:id="377" w:author="Grigory" w:date="2018-11-13T17:52:00Z">
            <w:rPr>
              <w:color w:val="333333"/>
              <w:sz w:val="20"/>
              <w:szCs w:val="20"/>
            </w:rPr>
          </w:rPrChange>
        </w:rPr>
      </w:pPr>
      <w:r w:rsidRPr="00C2429D">
        <w:rPr>
          <w:color w:val="333333"/>
          <w:sz w:val="20"/>
          <w:szCs w:val="20"/>
          <w:lang w:val="en-US"/>
          <w:rPrChange w:id="378" w:author="Grigory" w:date="2018-11-13T17:52:00Z">
            <w:rPr>
              <w:color w:val="333333"/>
              <w:sz w:val="20"/>
              <w:szCs w:val="20"/>
            </w:rPr>
          </w:rPrChange>
        </w:rPr>
        <w:t xml:space="preserve">      },</w:t>
      </w:r>
    </w:p>
    <w:p w14:paraId="14BDD3AC" w14:textId="77777777" w:rsidR="008F2729" w:rsidRPr="00C2429D" w:rsidRDefault="00CE5BF4">
      <w:pPr>
        <w:pStyle w:val="10"/>
        <w:contextualSpacing w:val="0"/>
        <w:rPr>
          <w:color w:val="333333"/>
          <w:sz w:val="20"/>
          <w:szCs w:val="20"/>
          <w:lang w:val="en-US"/>
          <w:rPrChange w:id="379" w:author="Grigory" w:date="2018-11-13T17:52:00Z">
            <w:rPr>
              <w:color w:val="333333"/>
              <w:sz w:val="20"/>
              <w:szCs w:val="20"/>
            </w:rPr>
          </w:rPrChange>
        </w:rPr>
      </w:pPr>
      <w:r w:rsidRPr="00C2429D">
        <w:rPr>
          <w:color w:val="333333"/>
          <w:sz w:val="20"/>
          <w:szCs w:val="20"/>
          <w:lang w:val="en-US"/>
          <w:rPrChange w:id="380" w:author="Grigory" w:date="2018-11-13T17:52:00Z">
            <w:rPr>
              <w:color w:val="333333"/>
              <w:sz w:val="20"/>
              <w:szCs w:val="20"/>
            </w:rPr>
          </w:rPrChange>
        </w:rPr>
        <w:t xml:space="preserve">      price: </w:t>
      </w:r>
      <w:proofErr w:type="gramStart"/>
      <w:r w:rsidRPr="00C2429D">
        <w:rPr>
          <w:color w:val="333333"/>
          <w:sz w:val="20"/>
          <w:szCs w:val="20"/>
          <w:lang w:val="en-US"/>
          <w:rPrChange w:id="381" w:author="Grigory" w:date="2018-11-13T17:52:00Z">
            <w:rPr>
              <w:color w:val="333333"/>
              <w:sz w:val="20"/>
              <w:szCs w:val="20"/>
            </w:rPr>
          </w:rPrChange>
        </w:rPr>
        <w:t>double!,</w:t>
      </w:r>
      <w:proofErr w:type="gramEnd"/>
    </w:p>
    <w:p w14:paraId="516E32A4" w14:textId="77777777" w:rsidR="008F2729" w:rsidRPr="00C2429D" w:rsidRDefault="00CE5BF4">
      <w:pPr>
        <w:pStyle w:val="10"/>
        <w:contextualSpacing w:val="0"/>
        <w:rPr>
          <w:color w:val="333333"/>
          <w:sz w:val="20"/>
          <w:szCs w:val="20"/>
          <w:lang w:val="en-US"/>
          <w:rPrChange w:id="382" w:author="Grigory" w:date="2018-11-13T17:52:00Z">
            <w:rPr>
              <w:color w:val="333333"/>
              <w:sz w:val="20"/>
              <w:szCs w:val="20"/>
            </w:rPr>
          </w:rPrChange>
        </w:rPr>
      </w:pPr>
      <w:r w:rsidRPr="00C2429D">
        <w:rPr>
          <w:color w:val="333333"/>
          <w:sz w:val="20"/>
          <w:szCs w:val="20"/>
          <w:lang w:val="en-US"/>
          <w:rPrChange w:id="383" w:author="Grigory" w:date="2018-11-13T17:52:00Z">
            <w:rPr>
              <w:color w:val="333333"/>
              <w:sz w:val="20"/>
              <w:szCs w:val="20"/>
            </w:rPr>
          </w:rPrChange>
        </w:rPr>
        <w:t xml:space="preserve">      </w:t>
      </w:r>
      <w:proofErr w:type="spellStart"/>
      <w:r w:rsidRPr="00C2429D">
        <w:rPr>
          <w:color w:val="333333"/>
          <w:sz w:val="20"/>
          <w:szCs w:val="20"/>
          <w:lang w:val="en-US"/>
          <w:rPrChange w:id="384" w:author="Grigory" w:date="2018-11-13T17:52:00Z">
            <w:rPr>
              <w:color w:val="333333"/>
              <w:sz w:val="20"/>
              <w:szCs w:val="20"/>
            </w:rPr>
          </w:rPrChange>
        </w:rPr>
        <w:t>preview_image</w:t>
      </w:r>
      <w:proofErr w:type="spellEnd"/>
      <w:r w:rsidRPr="00C2429D">
        <w:rPr>
          <w:color w:val="333333"/>
          <w:sz w:val="20"/>
          <w:szCs w:val="20"/>
          <w:lang w:val="en-US"/>
          <w:rPrChange w:id="385" w:author="Grigory" w:date="2018-11-13T17:52:00Z">
            <w:rPr>
              <w:color w:val="333333"/>
              <w:sz w:val="20"/>
              <w:szCs w:val="20"/>
            </w:rPr>
          </w:rPrChange>
        </w:rPr>
        <w:t xml:space="preserve">: </w:t>
      </w:r>
      <w:proofErr w:type="spellStart"/>
      <w:proofErr w:type="gramStart"/>
      <w:r w:rsidRPr="00C2429D">
        <w:rPr>
          <w:color w:val="333333"/>
          <w:sz w:val="20"/>
          <w:szCs w:val="20"/>
          <w:lang w:val="en-US"/>
          <w:rPrChange w:id="386" w:author="Grigory" w:date="2018-11-13T17:52:00Z">
            <w:rPr>
              <w:color w:val="333333"/>
              <w:sz w:val="20"/>
              <w:szCs w:val="20"/>
            </w:rPr>
          </w:rPrChange>
        </w:rPr>
        <w:t>url</w:t>
      </w:r>
      <w:proofErr w:type="spellEnd"/>
      <w:r w:rsidRPr="00C2429D">
        <w:rPr>
          <w:color w:val="333333"/>
          <w:sz w:val="20"/>
          <w:szCs w:val="20"/>
          <w:lang w:val="en-US"/>
          <w:rPrChange w:id="387" w:author="Grigory" w:date="2018-11-13T17:52:00Z">
            <w:rPr>
              <w:color w:val="333333"/>
              <w:sz w:val="20"/>
              <w:szCs w:val="20"/>
            </w:rPr>
          </w:rPrChange>
        </w:rPr>
        <w:t>?,</w:t>
      </w:r>
      <w:proofErr w:type="gramEnd"/>
    </w:p>
    <w:p w14:paraId="0B99B086" w14:textId="77777777" w:rsidR="008F2729" w:rsidRPr="00C2429D" w:rsidRDefault="00CE5BF4">
      <w:pPr>
        <w:pStyle w:val="10"/>
        <w:contextualSpacing w:val="0"/>
        <w:rPr>
          <w:color w:val="333333"/>
          <w:sz w:val="20"/>
          <w:szCs w:val="20"/>
          <w:lang w:val="en-US"/>
          <w:rPrChange w:id="388" w:author="Grigory" w:date="2018-11-13T17:52:00Z">
            <w:rPr>
              <w:color w:val="333333"/>
              <w:sz w:val="20"/>
              <w:szCs w:val="20"/>
            </w:rPr>
          </w:rPrChange>
        </w:rPr>
      </w:pPr>
      <w:r w:rsidRPr="00C2429D">
        <w:rPr>
          <w:color w:val="333333"/>
          <w:sz w:val="20"/>
          <w:szCs w:val="20"/>
          <w:lang w:val="en-US"/>
          <w:rPrChange w:id="389" w:author="Grigory" w:date="2018-11-13T17:52:00Z">
            <w:rPr>
              <w:color w:val="333333"/>
              <w:sz w:val="20"/>
              <w:szCs w:val="20"/>
            </w:rPr>
          </w:rPrChange>
        </w:rPr>
        <w:t xml:space="preserve">      </w:t>
      </w:r>
      <w:proofErr w:type="spellStart"/>
      <w:r w:rsidRPr="00C2429D">
        <w:rPr>
          <w:color w:val="333333"/>
          <w:sz w:val="20"/>
          <w:szCs w:val="20"/>
          <w:lang w:val="en-US"/>
          <w:rPrChange w:id="390" w:author="Grigory" w:date="2018-11-13T17:52:00Z">
            <w:rPr>
              <w:color w:val="333333"/>
              <w:sz w:val="20"/>
              <w:szCs w:val="20"/>
            </w:rPr>
          </w:rPrChange>
        </w:rPr>
        <w:t>in_basket</w:t>
      </w:r>
      <w:proofErr w:type="spellEnd"/>
      <w:r w:rsidRPr="00C2429D">
        <w:rPr>
          <w:color w:val="333333"/>
          <w:sz w:val="20"/>
          <w:szCs w:val="20"/>
          <w:lang w:val="en-US"/>
          <w:rPrChange w:id="391" w:author="Grigory" w:date="2018-11-13T17:52:00Z">
            <w:rPr>
              <w:color w:val="333333"/>
              <w:sz w:val="20"/>
              <w:szCs w:val="20"/>
            </w:rPr>
          </w:rPrChange>
        </w:rPr>
        <w:t xml:space="preserve">: </w:t>
      </w:r>
      <w:proofErr w:type="gramStart"/>
      <w:r w:rsidRPr="00C2429D">
        <w:rPr>
          <w:color w:val="333333"/>
          <w:sz w:val="20"/>
          <w:szCs w:val="20"/>
          <w:lang w:val="en-US"/>
          <w:rPrChange w:id="392" w:author="Grigory" w:date="2018-11-13T17:52:00Z">
            <w:rPr>
              <w:color w:val="333333"/>
              <w:sz w:val="20"/>
              <w:szCs w:val="20"/>
            </w:rPr>
          </w:rPrChange>
        </w:rPr>
        <w:t>bool?,</w:t>
      </w:r>
      <w:proofErr w:type="gramEnd"/>
    </w:p>
    <w:p w14:paraId="2215AA39" w14:textId="77777777" w:rsidR="008F2729" w:rsidRPr="00C2429D" w:rsidRDefault="00CE5BF4">
      <w:pPr>
        <w:pStyle w:val="10"/>
        <w:contextualSpacing w:val="0"/>
        <w:rPr>
          <w:color w:val="333333"/>
          <w:sz w:val="20"/>
          <w:szCs w:val="20"/>
          <w:lang w:val="en-US"/>
          <w:rPrChange w:id="393" w:author="Grigory" w:date="2018-11-13T17:52:00Z">
            <w:rPr>
              <w:color w:val="333333"/>
              <w:sz w:val="20"/>
              <w:szCs w:val="20"/>
            </w:rPr>
          </w:rPrChange>
        </w:rPr>
      </w:pPr>
      <w:r w:rsidRPr="00C2429D">
        <w:rPr>
          <w:color w:val="333333"/>
          <w:sz w:val="20"/>
          <w:szCs w:val="20"/>
          <w:lang w:val="en-US"/>
          <w:rPrChange w:id="394" w:author="Grigory" w:date="2018-11-13T17:52:00Z">
            <w:rPr>
              <w:color w:val="333333"/>
              <w:sz w:val="20"/>
              <w:szCs w:val="20"/>
            </w:rPr>
          </w:rPrChange>
        </w:rPr>
        <w:t xml:space="preserve">      </w:t>
      </w:r>
      <w:proofErr w:type="spellStart"/>
      <w:r w:rsidRPr="00C2429D">
        <w:rPr>
          <w:color w:val="333333"/>
          <w:sz w:val="20"/>
          <w:szCs w:val="20"/>
          <w:lang w:val="en-US"/>
          <w:rPrChange w:id="395" w:author="Grigory" w:date="2018-11-13T17:52:00Z">
            <w:rPr>
              <w:color w:val="333333"/>
              <w:sz w:val="20"/>
              <w:szCs w:val="20"/>
            </w:rPr>
          </w:rPrChange>
        </w:rPr>
        <w:t>in_favorite</w:t>
      </w:r>
      <w:proofErr w:type="spellEnd"/>
      <w:r w:rsidRPr="00C2429D">
        <w:rPr>
          <w:color w:val="333333"/>
          <w:sz w:val="20"/>
          <w:szCs w:val="20"/>
          <w:lang w:val="en-US"/>
          <w:rPrChange w:id="396" w:author="Grigory" w:date="2018-11-13T17:52:00Z">
            <w:rPr>
              <w:color w:val="333333"/>
              <w:sz w:val="20"/>
              <w:szCs w:val="20"/>
            </w:rPr>
          </w:rPrChange>
        </w:rPr>
        <w:t>: bool?</w:t>
      </w:r>
    </w:p>
    <w:p w14:paraId="34300042" w14:textId="77777777" w:rsidR="008F2729" w:rsidRPr="00C2429D" w:rsidRDefault="00CE5BF4">
      <w:pPr>
        <w:pStyle w:val="10"/>
        <w:contextualSpacing w:val="0"/>
        <w:rPr>
          <w:color w:val="333333"/>
          <w:sz w:val="20"/>
          <w:szCs w:val="20"/>
          <w:lang w:val="en-US"/>
          <w:rPrChange w:id="397" w:author="Grigory" w:date="2018-11-13T17:52:00Z">
            <w:rPr>
              <w:color w:val="333333"/>
              <w:sz w:val="20"/>
              <w:szCs w:val="20"/>
            </w:rPr>
          </w:rPrChange>
        </w:rPr>
      </w:pPr>
      <w:r w:rsidRPr="00C2429D">
        <w:rPr>
          <w:color w:val="333333"/>
          <w:sz w:val="20"/>
          <w:szCs w:val="20"/>
          <w:lang w:val="en-US"/>
          <w:rPrChange w:id="398" w:author="Grigory" w:date="2018-11-13T17:52:00Z">
            <w:rPr>
              <w:color w:val="333333"/>
              <w:sz w:val="20"/>
              <w:szCs w:val="20"/>
            </w:rPr>
          </w:rPrChange>
        </w:rPr>
        <w:t xml:space="preserve">  },</w:t>
      </w:r>
    </w:p>
    <w:p w14:paraId="3086BC9E" w14:textId="77777777" w:rsidR="008F2729" w:rsidRPr="00C2429D" w:rsidRDefault="00CE5BF4">
      <w:pPr>
        <w:pStyle w:val="10"/>
        <w:contextualSpacing w:val="0"/>
        <w:rPr>
          <w:color w:val="333333"/>
          <w:sz w:val="20"/>
          <w:szCs w:val="20"/>
          <w:lang w:val="en-US"/>
          <w:rPrChange w:id="399" w:author="Grigory" w:date="2018-11-13T17:52:00Z">
            <w:rPr>
              <w:color w:val="333333"/>
              <w:sz w:val="20"/>
              <w:szCs w:val="20"/>
            </w:rPr>
          </w:rPrChange>
        </w:rPr>
      </w:pPr>
      <w:r w:rsidRPr="00C2429D">
        <w:rPr>
          <w:color w:val="333333"/>
          <w:sz w:val="20"/>
          <w:szCs w:val="20"/>
          <w:lang w:val="en-US"/>
          <w:rPrChange w:id="400" w:author="Grigory" w:date="2018-11-13T17:52:00Z">
            <w:rPr>
              <w:color w:val="333333"/>
              <w:sz w:val="20"/>
              <w:szCs w:val="20"/>
            </w:rPr>
          </w:rPrChange>
        </w:rPr>
        <w:t xml:space="preserve">  ...</w:t>
      </w:r>
    </w:p>
    <w:p w14:paraId="3BFECEAB" w14:textId="77777777" w:rsidR="008F2729" w:rsidRPr="00C2429D" w:rsidRDefault="00CE5BF4">
      <w:pPr>
        <w:pStyle w:val="10"/>
        <w:contextualSpacing w:val="0"/>
        <w:rPr>
          <w:color w:val="333333"/>
          <w:sz w:val="20"/>
          <w:szCs w:val="20"/>
          <w:lang w:val="en-US"/>
          <w:rPrChange w:id="401" w:author="Grigory" w:date="2018-11-13T17:52:00Z">
            <w:rPr>
              <w:color w:val="333333"/>
              <w:sz w:val="20"/>
              <w:szCs w:val="20"/>
            </w:rPr>
          </w:rPrChange>
        </w:rPr>
      </w:pPr>
      <w:r w:rsidRPr="00C2429D">
        <w:rPr>
          <w:color w:val="333333"/>
          <w:sz w:val="20"/>
          <w:szCs w:val="20"/>
          <w:lang w:val="en-US"/>
          <w:rPrChange w:id="402" w:author="Grigory" w:date="2018-11-13T17:52:00Z">
            <w:rPr>
              <w:color w:val="333333"/>
              <w:sz w:val="20"/>
              <w:szCs w:val="20"/>
            </w:rPr>
          </w:rPrChange>
        </w:rPr>
        <w:t>]</w:t>
      </w:r>
    </w:p>
    <w:p w14:paraId="394B44B9" w14:textId="77777777" w:rsidR="008F2729" w:rsidRPr="00C2429D" w:rsidRDefault="008F2729">
      <w:pPr>
        <w:pStyle w:val="10"/>
        <w:contextualSpacing w:val="0"/>
        <w:rPr>
          <w:color w:val="333333"/>
          <w:sz w:val="20"/>
          <w:szCs w:val="20"/>
          <w:lang w:val="en-US"/>
          <w:rPrChange w:id="403" w:author="Grigory" w:date="2018-11-13T17:52:00Z">
            <w:rPr>
              <w:color w:val="333333"/>
              <w:sz w:val="20"/>
              <w:szCs w:val="20"/>
            </w:rPr>
          </w:rPrChange>
        </w:rPr>
      </w:pPr>
    </w:p>
    <w:p w14:paraId="17983571" w14:textId="77777777" w:rsidR="008F2729" w:rsidRPr="00C2429D" w:rsidRDefault="00CE5BF4">
      <w:pPr>
        <w:pStyle w:val="10"/>
        <w:contextualSpacing w:val="0"/>
        <w:rPr>
          <w:color w:val="333333"/>
          <w:sz w:val="20"/>
          <w:szCs w:val="20"/>
          <w:lang w:val="en-US"/>
          <w:rPrChange w:id="404" w:author="Grigory" w:date="2018-11-13T17:52:00Z">
            <w:rPr>
              <w:color w:val="333333"/>
              <w:sz w:val="20"/>
              <w:szCs w:val="20"/>
            </w:rPr>
          </w:rPrChange>
        </w:rPr>
      </w:pPr>
      <w:proofErr w:type="spellStart"/>
      <w:r w:rsidRPr="00C2429D">
        <w:rPr>
          <w:color w:val="333333"/>
          <w:sz w:val="20"/>
          <w:szCs w:val="20"/>
          <w:lang w:val="en-US"/>
          <w:rPrChange w:id="405" w:author="Grigory" w:date="2018-11-13T17:52:00Z">
            <w:rPr>
              <w:color w:val="333333"/>
              <w:sz w:val="20"/>
              <w:szCs w:val="20"/>
            </w:rPr>
          </w:rPrChange>
        </w:rPr>
        <w:t>GetMagazinesFilterValues</w:t>
      </w:r>
      <w:proofErr w:type="spellEnd"/>
    </w:p>
    <w:p w14:paraId="4546E76C" w14:textId="77777777" w:rsidR="008F2729" w:rsidRPr="00C2429D" w:rsidRDefault="00CE5BF4">
      <w:pPr>
        <w:pStyle w:val="10"/>
        <w:contextualSpacing w:val="0"/>
        <w:rPr>
          <w:color w:val="333333"/>
          <w:sz w:val="20"/>
          <w:szCs w:val="20"/>
          <w:lang w:val="en-US"/>
          <w:rPrChange w:id="406" w:author="Grigory" w:date="2018-11-13T17:52:00Z">
            <w:rPr>
              <w:color w:val="333333"/>
              <w:sz w:val="20"/>
              <w:szCs w:val="20"/>
            </w:rPr>
          </w:rPrChange>
        </w:rPr>
      </w:pPr>
      <w:r w:rsidRPr="00C2429D">
        <w:rPr>
          <w:color w:val="333333"/>
          <w:sz w:val="20"/>
          <w:szCs w:val="20"/>
          <w:lang w:val="en-US"/>
          <w:rPrChange w:id="407" w:author="Grigory" w:date="2018-11-13T17:52:00Z">
            <w:rPr>
              <w:color w:val="333333"/>
              <w:sz w:val="20"/>
              <w:szCs w:val="20"/>
            </w:rPr>
          </w:rPrChange>
        </w:rPr>
        <w:t>/</w:t>
      </w:r>
      <w:proofErr w:type="spellStart"/>
      <w:r w:rsidRPr="00C2429D">
        <w:rPr>
          <w:color w:val="333333"/>
          <w:sz w:val="20"/>
          <w:szCs w:val="20"/>
          <w:lang w:val="en-US"/>
          <w:rPrChange w:id="408" w:author="Grigory" w:date="2018-11-13T17:52:00Z">
            <w:rPr>
              <w:color w:val="333333"/>
              <w:sz w:val="20"/>
              <w:szCs w:val="20"/>
            </w:rPr>
          </w:rPrChange>
        </w:rPr>
        <w:t>api</w:t>
      </w:r>
      <w:proofErr w:type="spellEnd"/>
      <w:r w:rsidRPr="00C2429D">
        <w:rPr>
          <w:color w:val="333333"/>
          <w:sz w:val="20"/>
          <w:szCs w:val="20"/>
          <w:lang w:val="en-US"/>
          <w:rPrChange w:id="409" w:author="Grigory" w:date="2018-11-13T17:52:00Z">
            <w:rPr>
              <w:color w:val="333333"/>
              <w:sz w:val="20"/>
              <w:szCs w:val="20"/>
            </w:rPr>
          </w:rPrChange>
        </w:rPr>
        <w:t>/magazines/filter/</w:t>
      </w:r>
    </w:p>
    <w:p w14:paraId="4C28FCFD" w14:textId="77777777" w:rsidR="008F2729" w:rsidRPr="00C2429D" w:rsidRDefault="00CE5BF4">
      <w:pPr>
        <w:pStyle w:val="10"/>
        <w:contextualSpacing w:val="0"/>
        <w:rPr>
          <w:color w:val="333333"/>
          <w:sz w:val="20"/>
          <w:szCs w:val="20"/>
          <w:lang w:val="en-US"/>
          <w:rPrChange w:id="410" w:author="Grigory" w:date="2018-11-13T17:52:00Z">
            <w:rPr>
              <w:color w:val="333333"/>
              <w:sz w:val="20"/>
              <w:szCs w:val="20"/>
            </w:rPr>
          </w:rPrChange>
        </w:rPr>
      </w:pPr>
      <w:r>
        <w:rPr>
          <w:color w:val="333333"/>
          <w:sz w:val="20"/>
          <w:szCs w:val="20"/>
        </w:rPr>
        <w:t>данные</w:t>
      </w:r>
      <w:r w:rsidRPr="00C2429D">
        <w:rPr>
          <w:color w:val="333333"/>
          <w:sz w:val="20"/>
          <w:szCs w:val="20"/>
          <w:lang w:val="en-US"/>
          <w:rPrChange w:id="411" w:author="Grigory" w:date="2018-11-13T17:52:00Z">
            <w:rPr>
              <w:color w:val="333333"/>
              <w:sz w:val="20"/>
              <w:szCs w:val="20"/>
            </w:rPr>
          </w:rPrChange>
        </w:rPr>
        <w:t xml:space="preserve"> </w:t>
      </w:r>
      <w:r>
        <w:rPr>
          <w:color w:val="333333"/>
          <w:sz w:val="20"/>
          <w:szCs w:val="20"/>
        </w:rPr>
        <w:t>для</w:t>
      </w:r>
      <w:r w:rsidRPr="00C2429D">
        <w:rPr>
          <w:color w:val="333333"/>
          <w:sz w:val="20"/>
          <w:szCs w:val="20"/>
          <w:lang w:val="en-US"/>
          <w:rPrChange w:id="412" w:author="Grigory" w:date="2018-11-13T17:52:00Z">
            <w:rPr>
              <w:color w:val="333333"/>
              <w:sz w:val="20"/>
              <w:szCs w:val="20"/>
            </w:rPr>
          </w:rPrChange>
        </w:rPr>
        <w:t xml:space="preserve"> </w:t>
      </w:r>
      <w:r>
        <w:rPr>
          <w:color w:val="333333"/>
          <w:sz w:val="20"/>
          <w:szCs w:val="20"/>
        </w:rPr>
        <w:t>фильтрации</w:t>
      </w:r>
      <w:r w:rsidRPr="00C2429D">
        <w:rPr>
          <w:color w:val="333333"/>
          <w:sz w:val="20"/>
          <w:szCs w:val="20"/>
          <w:lang w:val="en-US"/>
          <w:rPrChange w:id="413" w:author="Grigory" w:date="2018-11-13T17:52:00Z">
            <w:rPr>
              <w:color w:val="333333"/>
              <w:sz w:val="20"/>
              <w:szCs w:val="20"/>
            </w:rPr>
          </w:rPrChange>
        </w:rPr>
        <w:t xml:space="preserve"> </w:t>
      </w:r>
      <w:r>
        <w:rPr>
          <w:color w:val="333333"/>
          <w:sz w:val="20"/>
          <w:szCs w:val="20"/>
        </w:rPr>
        <w:t>всех</w:t>
      </w:r>
      <w:r w:rsidRPr="00C2429D">
        <w:rPr>
          <w:color w:val="333333"/>
          <w:sz w:val="20"/>
          <w:szCs w:val="20"/>
          <w:lang w:val="en-US"/>
          <w:rPrChange w:id="414" w:author="Grigory" w:date="2018-11-13T17:52:00Z">
            <w:rPr>
              <w:color w:val="333333"/>
              <w:sz w:val="20"/>
              <w:szCs w:val="20"/>
            </w:rPr>
          </w:rPrChange>
        </w:rPr>
        <w:t xml:space="preserve"> </w:t>
      </w:r>
      <w:r>
        <w:rPr>
          <w:color w:val="333333"/>
          <w:sz w:val="20"/>
          <w:szCs w:val="20"/>
        </w:rPr>
        <w:t>журналов</w:t>
      </w:r>
    </w:p>
    <w:p w14:paraId="5B7E5F2F" w14:textId="77777777" w:rsidR="008F2729" w:rsidRDefault="00CE5BF4">
      <w:pPr>
        <w:pStyle w:val="10"/>
        <w:contextualSpacing w:val="0"/>
        <w:rPr>
          <w:color w:val="333333"/>
          <w:sz w:val="20"/>
          <w:szCs w:val="20"/>
        </w:rPr>
      </w:pPr>
      <w:r>
        <w:rPr>
          <w:color w:val="333333"/>
          <w:sz w:val="20"/>
          <w:szCs w:val="20"/>
        </w:rPr>
        <w:t>без входных параметров</w:t>
      </w:r>
    </w:p>
    <w:p w14:paraId="1A166FC9" w14:textId="77777777" w:rsidR="008F2729" w:rsidRDefault="00CE5BF4">
      <w:pPr>
        <w:pStyle w:val="10"/>
        <w:contextualSpacing w:val="0"/>
        <w:rPr>
          <w:color w:val="333333"/>
          <w:sz w:val="20"/>
          <w:szCs w:val="20"/>
        </w:rPr>
      </w:pPr>
      <w:r>
        <w:rPr>
          <w:color w:val="333333"/>
          <w:sz w:val="20"/>
          <w:szCs w:val="20"/>
        </w:rPr>
        <w:t>формат ответа:</w:t>
      </w:r>
    </w:p>
    <w:p w14:paraId="69CB2019" w14:textId="77777777" w:rsidR="008F2729" w:rsidRPr="00C2429D" w:rsidRDefault="00CE5BF4">
      <w:pPr>
        <w:pStyle w:val="10"/>
        <w:contextualSpacing w:val="0"/>
        <w:rPr>
          <w:color w:val="333333"/>
          <w:sz w:val="20"/>
          <w:szCs w:val="20"/>
          <w:lang w:val="en-US"/>
          <w:rPrChange w:id="415" w:author="Grigory" w:date="2018-11-13T17:52:00Z">
            <w:rPr>
              <w:color w:val="333333"/>
              <w:sz w:val="20"/>
              <w:szCs w:val="20"/>
            </w:rPr>
          </w:rPrChange>
        </w:rPr>
      </w:pPr>
      <w:r w:rsidRPr="00C2429D">
        <w:rPr>
          <w:color w:val="333333"/>
          <w:sz w:val="20"/>
          <w:szCs w:val="20"/>
          <w:lang w:val="en-US"/>
          <w:rPrChange w:id="416" w:author="Grigory" w:date="2018-11-13T17:52:00Z">
            <w:rPr>
              <w:color w:val="333333"/>
              <w:sz w:val="20"/>
              <w:szCs w:val="20"/>
            </w:rPr>
          </w:rPrChange>
        </w:rPr>
        <w:t>{</w:t>
      </w:r>
    </w:p>
    <w:p w14:paraId="309B541F" w14:textId="77777777" w:rsidR="008F2729" w:rsidRPr="00C2429D" w:rsidRDefault="00CE5BF4">
      <w:pPr>
        <w:pStyle w:val="10"/>
        <w:contextualSpacing w:val="0"/>
        <w:rPr>
          <w:color w:val="333333"/>
          <w:sz w:val="20"/>
          <w:szCs w:val="20"/>
          <w:lang w:val="en-US"/>
          <w:rPrChange w:id="417" w:author="Grigory" w:date="2018-11-13T17:52:00Z">
            <w:rPr>
              <w:color w:val="333333"/>
              <w:sz w:val="20"/>
              <w:szCs w:val="20"/>
            </w:rPr>
          </w:rPrChange>
        </w:rPr>
      </w:pPr>
      <w:r w:rsidRPr="00C2429D">
        <w:rPr>
          <w:color w:val="333333"/>
          <w:sz w:val="20"/>
          <w:szCs w:val="20"/>
          <w:lang w:val="en-US"/>
          <w:rPrChange w:id="418" w:author="Grigory" w:date="2018-11-13T17:52:00Z">
            <w:rPr>
              <w:color w:val="333333"/>
              <w:sz w:val="20"/>
              <w:szCs w:val="20"/>
            </w:rPr>
          </w:rPrChange>
        </w:rPr>
        <w:t xml:space="preserve">  directions: [</w:t>
      </w:r>
    </w:p>
    <w:p w14:paraId="51F6F876" w14:textId="77777777" w:rsidR="008F2729" w:rsidRPr="00C2429D" w:rsidRDefault="00CE5BF4">
      <w:pPr>
        <w:pStyle w:val="10"/>
        <w:contextualSpacing w:val="0"/>
        <w:rPr>
          <w:color w:val="333333"/>
          <w:sz w:val="20"/>
          <w:szCs w:val="20"/>
          <w:lang w:val="en-US"/>
          <w:rPrChange w:id="419" w:author="Grigory" w:date="2018-11-13T17:52:00Z">
            <w:rPr>
              <w:color w:val="333333"/>
              <w:sz w:val="20"/>
              <w:szCs w:val="20"/>
            </w:rPr>
          </w:rPrChange>
        </w:rPr>
      </w:pPr>
      <w:r w:rsidRPr="00C2429D">
        <w:rPr>
          <w:color w:val="333333"/>
          <w:sz w:val="20"/>
          <w:szCs w:val="20"/>
          <w:lang w:val="en-US"/>
          <w:rPrChange w:id="420" w:author="Grigory" w:date="2018-11-13T17:52:00Z">
            <w:rPr>
              <w:color w:val="333333"/>
              <w:sz w:val="20"/>
              <w:szCs w:val="20"/>
            </w:rPr>
          </w:rPrChange>
        </w:rPr>
        <w:t xml:space="preserve">      {</w:t>
      </w:r>
    </w:p>
    <w:p w14:paraId="0AA6A07C" w14:textId="77777777" w:rsidR="008F2729" w:rsidRPr="00C2429D" w:rsidRDefault="00CE5BF4">
      <w:pPr>
        <w:pStyle w:val="10"/>
        <w:contextualSpacing w:val="0"/>
        <w:rPr>
          <w:color w:val="333333"/>
          <w:sz w:val="20"/>
          <w:szCs w:val="20"/>
          <w:lang w:val="en-US"/>
          <w:rPrChange w:id="421" w:author="Grigory" w:date="2018-11-13T17:52:00Z">
            <w:rPr>
              <w:color w:val="333333"/>
              <w:sz w:val="20"/>
              <w:szCs w:val="20"/>
            </w:rPr>
          </w:rPrChange>
        </w:rPr>
      </w:pPr>
      <w:r w:rsidRPr="00C2429D">
        <w:rPr>
          <w:color w:val="333333"/>
          <w:sz w:val="20"/>
          <w:szCs w:val="20"/>
          <w:lang w:val="en-US"/>
          <w:rPrChange w:id="422" w:author="Grigory" w:date="2018-11-13T17:52:00Z">
            <w:rPr>
              <w:color w:val="333333"/>
              <w:sz w:val="20"/>
              <w:szCs w:val="20"/>
            </w:rPr>
          </w:rPrChange>
        </w:rPr>
        <w:t xml:space="preserve">          id: </w:t>
      </w:r>
      <w:proofErr w:type="gramStart"/>
      <w:r w:rsidRPr="00C2429D">
        <w:rPr>
          <w:color w:val="333333"/>
          <w:sz w:val="20"/>
          <w:szCs w:val="20"/>
          <w:lang w:val="en-US"/>
          <w:rPrChange w:id="423" w:author="Grigory" w:date="2018-11-13T17:52:00Z">
            <w:rPr>
              <w:color w:val="333333"/>
              <w:sz w:val="20"/>
              <w:szCs w:val="20"/>
            </w:rPr>
          </w:rPrChange>
        </w:rPr>
        <w:t>string!,</w:t>
      </w:r>
      <w:proofErr w:type="gramEnd"/>
    </w:p>
    <w:p w14:paraId="356771D1" w14:textId="77777777" w:rsidR="008F2729" w:rsidRPr="00C2429D" w:rsidRDefault="00CE5BF4">
      <w:pPr>
        <w:pStyle w:val="10"/>
        <w:contextualSpacing w:val="0"/>
        <w:rPr>
          <w:color w:val="333333"/>
          <w:sz w:val="20"/>
          <w:szCs w:val="20"/>
          <w:lang w:val="en-US"/>
          <w:rPrChange w:id="424" w:author="Grigory" w:date="2018-11-13T17:52:00Z">
            <w:rPr>
              <w:color w:val="333333"/>
              <w:sz w:val="20"/>
              <w:szCs w:val="20"/>
            </w:rPr>
          </w:rPrChange>
        </w:rPr>
      </w:pPr>
      <w:r w:rsidRPr="00C2429D">
        <w:rPr>
          <w:color w:val="333333"/>
          <w:sz w:val="20"/>
          <w:szCs w:val="20"/>
          <w:lang w:val="en-US"/>
          <w:rPrChange w:id="425" w:author="Grigory" w:date="2018-11-13T17:52:00Z">
            <w:rPr>
              <w:color w:val="333333"/>
              <w:sz w:val="20"/>
              <w:szCs w:val="20"/>
            </w:rPr>
          </w:rPrChange>
        </w:rPr>
        <w:t xml:space="preserve">          name: string!</w:t>
      </w:r>
    </w:p>
    <w:p w14:paraId="5C861E50" w14:textId="77777777" w:rsidR="008F2729" w:rsidRPr="00C2429D" w:rsidRDefault="00CE5BF4">
      <w:pPr>
        <w:pStyle w:val="10"/>
        <w:contextualSpacing w:val="0"/>
        <w:rPr>
          <w:color w:val="333333"/>
          <w:sz w:val="20"/>
          <w:szCs w:val="20"/>
          <w:lang w:val="en-US"/>
          <w:rPrChange w:id="426" w:author="Grigory" w:date="2018-11-13T17:52:00Z">
            <w:rPr>
              <w:color w:val="333333"/>
              <w:sz w:val="20"/>
              <w:szCs w:val="20"/>
            </w:rPr>
          </w:rPrChange>
        </w:rPr>
      </w:pPr>
      <w:r w:rsidRPr="00C2429D">
        <w:rPr>
          <w:color w:val="333333"/>
          <w:sz w:val="20"/>
          <w:szCs w:val="20"/>
          <w:lang w:val="en-US"/>
          <w:rPrChange w:id="427" w:author="Grigory" w:date="2018-11-13T17:52:00Z">
            <w:rPr>
              <w:color w:val="333333"/>
              <w:sz w:val="20"/>
              <w:szCs w:val="20"/>
            </w:rPr>
          </w:rPrChange>
        </w:rPr>
        <w:t xml:space="preserve">      },</w:t>
      </w:r>
    </w:p>
    <w:p w14:paraId="2045D687" w14:textId="77777777" w:rsidR="008F2729" w:rsidRPr="00C2429D" w:rsidRDefault="00CE5BF4">
      <w:pPr>
        <w:pStyle w:val="10"/>
        <w:contextualSpacing w:val="0"/>
        <w:rPr>
          <w:color w:val="333333"/>
          <w:sz w:val="20"/>
          <w:szCs w:val="20"/>
          <w:lang w:val="en-US"/>
          <w:rPrChange w:id="428" w:author="Grigory" w:date="2018-11-13T17:52:00Z">
            <w:rPr>
              <w:color w:val="333333"/>
              <w:sz w:val="20"/>
              <w:szCs w:val="20"/>
            </w:rPr>
          </w:rPrChange>
        </w:rPr>
      </w:pPr>
      <w:r w:rsidRPr="00C2429D">
        <w:rPr>
          <w:color w:val="333333"/>
          <w:sz w:val="20"/>
          <w:szCs w:val="20"/>
          <w:lang w:val="en-US"/>
          <w:rPrChange w:id="429" w:author="Grigory" w:date="2018-11-13T17:52:00Z">
            <w:rPr>
              <w:color w:val="333333"/>
              <w:sz w:val="20"/>
              <w:szCs w:val="20"/>
            </w:rPr>
          </w:rPrChange>
        </w:rPr>
        <w:t xml:space="preserve">      ...</w:t>
      </w:r>
    </w:p>
    <w:p w14:paraId="3243CF5D" w14:textId="77777777" w:rsidR="008F2729" w:rsidRPr="00C2429D" w:rsidRDefault="00CE5BF4">
      <w:pPr>
        <w:pStyle w:val="10"/>
        <w:contextualSpacing w:val="0"/>
        <w:rPr>
          <w:color w:val="333333"/>
          <w:sz w:val="20"/>
          <w:szCs w:val="20"/>
          <w:lang w:val="en-US"/>
          <w:rPrChange w:id="430" w:author="Grigory" w:date="2018-11-13T17:52:00Z">
            <w:rPr>
              <w:color w:val="333333"/>
              <w:sz w:val="20"/>
              <w:szCs w:val="20"/>
            </w:rPr>
          </w:rPrChange>
        </w:rPr>
      </w:pPr>
      <w:r w:rsidRPr="00C2429D">
        <w:rPr>
          <w:color w:val="333333"/>
          <w:sz w:val="20"/>
          <w:szCs w:val="20"/>
          <w:lang w:val="en-US"/>
          <w:rPrChange w:id="431" w:author="Grigory" w:date="2018-11-13T17:52:00Z">
            <w:rPr>
              <w:color w:val="333333"/>
              <w:sz w:val="20"/>
              <w:szCs w:val="20"/>
            </w:rPr>
          </w:rPrChange>
        </w:rPr>
        <w:t xml:space="preserve">  ],</w:t>
      </w:r>
    </w:p>
    <w:p w14:paraId="6E76DFD9" w14:textId="77777777" w:rsidR="008F2729" w:rsidRPr="00C2429D" w:rsidRDefault="00CE5BF4">
      <w:pPr>
        <w:pStyle w:val="10"/>
        <w:contextualSpacing w:val="0"/>
        <w:rPr>
          <w:color w:val="333333"/>
          <w:sz w:val="20"/>
          <w:szCs w:val="20"/>
          <w:lang w:val="en-US"/>
          <w:rPrChange w:id="432" w:author="Grigory" w:date="2018-11-13T17:52:00Z">
            <w:rPr>
              <w:color w:val="333333"/>
              <w:sz w:val="20"/>
              <w:szCs w:val="20"/>
            </w:rPr>
          </w:rPrChange>
        </w:rPr>
      </w:pPr>
      <w:r w:rsidRPr="00C2429D">
        <w:rPr>
          <w:color w:val="333333"/>
          <w:sz w:val="20"/>
          <w:szCs w:val="20"/>
          <w:lang w:val="en-US"/>
          <w:rPrChange w:id="433" w:author="Grigory" w:date="2018-11-13T17:52:00Z">
            <w:rPr>
              <w:color w:val="333333"/>
              <w:sz w:val="20"/>
              <w:szCs w:val="20"/>
            </w:rPr>
          </w:rPrChange>
        </w:rPr>
        <w:t xml:space="preserve">  publishers: [</w:t>
      </w:r>
    </w:p>
    <w:p w14:paraId="61768975" w14:textId="77777777" w:rsidR="008F2729" w:rsidRPr="00C2429D" w:rsidRDefault="00CE5BF4">
      <w:pPr>
        <w:pStyle w:val="10"/>
        <w:contextualSpacing w:val="0"/>
        <w:rPr>
          <w:color w:val="333333"/>
          <w:sz w:val="20"/>
          <w:szCs w:val="20"/>
          <w:lang w:val="en-US"/>
          <w:rPrChange w:id="434" w:author="Grigory" w:date="2018-11-13T17:52:00Z">
            <w:rPr>
              <w:color w:val="333333"/>
              <w:sz w:val="20"/>
              <w:szCs w:val="20"/>
            </w:rPr>
          </w:rPrChange>
        </w:rPr>
      </w:pPr>
      <w:r w:rsidRPr="00C2429D">
        <w:rPr>
          <w:color w:val="333333"/>
          <w:sz w:val="20"/>
          <w:szCs w:val="20"/>
          <w:lang w:val="en-US"/>
          <w:rPrChange w:id="435" w:author="Grigory" w:date="2018-11-13T17:52:00Z">
            <w:rPr>
              <w:color w:val="333333"/>
              <w:sz w:val="20"/>
              <w:szCs w:val="20"/>
            </w:rPr>
          </w:rPrChange>
        </w:rPr>
        <w:t xml:space="preserve">      {</w:t>
      </w:r>
    </w:p>
    <w:p w14:paraId="1B8430A3" w14:textId="77777777" w:rsidR="008F2729" w:rsidRPr="00C2429D" w:rsidRDefault="00CE5BF4">
      <w:pPr>
        <w:pStyle w:val="10"/>
        <w:contextualSpacing w:val="0"/>
        <w:rPr>
          <w:color w:val="333333"/>
          <w:sz w:val="20"/>
          <w:szCs w:val="20"/>
          <w:lang w:val="en-US"/>
          <w:rPrChange w:id="436" w:author="Grigory" w:date="2018-11-13T17:52:00Z">
            <w:rPr>
              <w:color w:val="333333"/>
              <w:sz w:val="20"/>
              <w:szCs w:val="20"/>
            </w:rPr>
          </w:rPrChange>
        </w:rPr>
      </w:pPr>
      <w:r w:rsidRPr="00C2429D">
        <w:rPr>
          <w:color w:val="333333"/>
          <w:sz w:val="20"/>
          <w:szCs w:val="20"/>
          <w:lang w:val="en-US"/>
          <w:rPrChange w:id="437" w:author="Grigory" w:date="2018-11-13T17:52:00Z">
            <w:rPr>
              <w:color w:val="333333"/>
              <w:sz w:val="20"/>
              <w:szCs w:val="20"/>
            </w:rPr>
          </w:rPrChange>
        </w:rPr>
        <w:t xml:space="preserve">          id: </w:t>
      </w:r>
      <w:proofErr w:type="gramStart"/>
      <w:r w:rsidRPr="00C2429D">
        <w:rPr>
          <w:color w:val="333333"/>
          <w:sz w:val="20"/>
          <w:szCs w:val="20"/>
          <w:lang w:val="en-US"/>
          <w:rPrChange w:id="438" w:author="Grigory" w:date="2018-11-13T17:52:00Z">
            <w:rPr>
              <w:color w:val="333333"/>
              <w:sz w:val="20"/>
              <w:szCs w:val="20"/>
            </w:rPr>
          </w:rPrChange>
        </w:rPr>
        <w:t>string!,</w:t>
      </w:r>
      <w:proofErr w:type="gramEnd"/>
    </w:p>
    <w:p w14:paraId="394A9C9B" w14:textId="77777777" w:rsidR="008F2729" w:rsidRPr="00C2429D" w:rsidRDefault="00CE5BF4">
      <w:pPr>
        <w:pStyle w:val="10"/>
        <w:contextualSpacing w:val="0"/>
        <w:rPr>
          <w:color w:val="333333"/>
          <w:sz w:val="20"/>
          <w:szCs w:val="20"/>
          <w:lang w:val="en-US"/>
          <w:rPrChange w:id="439" w:author="Grigory" w:date="2018-11-13T17:52:00Z">
            <w:rPr>
              <w:color w:val="333333"/>
              <w:sz w:val="20"/>
              <w:szCs w:val="20"/>
            </w:rPr>
          </w:rPrChange>
        </w:rPr>
      </w:pPr>
      <w:r w:rsidRPr="00C2429D">
        <w:rPr>
          <w:color w:val="333333"/>
          <w:sz w:val="20"/>
          <w:szCs w:val="20"/>
          <w:lang w:val="en-US"/>
          <w:rPrChange w:id="440" w:author="Grigory" w:date="2018-11-13T17:52:00Z">
            <w:rPr>
              <w:color w:val="333333"/>
              <w:sz w:val="20"/>
              <w:szCs w:val="20"/>
            </w:rPr>
          </w:rPrChange>
        </w:rPr>
        <w:t xml:space="preserve">          name: string!</w:t>
      </w:r>
    </w:p>
    <w:p w14:paraId="7E66B368" w14:textId="77777777" w:rsidR="008F2729" w:rsidRPr="00C2429D" w:rsidRDefault="00CE5BF4">
      <w:pPr>
        <w:pStyle w:val="10"/>
        <w:contextualSpacing w:val="0"/>
        <w:rPr>
          <w:color w:val="333333"/>
          <w:sz w:val="20"/>
          <w:szCs w:val="20"/>
          <w:lang w:val="en-US"/>
          <w:rPrChange w:id="441" w:author="Grigory" w:date="2018-11-13T17:52:00Z">
            <w:rPr>
              <w:color w:val="333333"/>
              <w:sz w:val="20"/>
              <w:szCs w:val="20"/>
            </w:rPr>
          </w:rPrChange>
        </w:rPr>
      </w:pPr>
      <w:r w:rsidRPr="00C2429D">
        <w:rPr>
          <w:color w:val="333333"/>
          <w:sz w:val="20"/>
          <w:szCs w:val="20"/>
          <w:lang w:val="en-US"/>
          <w:rPrChange w:id="442" w:author="Grigory" w:date="2018-11-13T17:52:00Z">
            <w:rPr>
              <w:color w:val="333333"/>
              <w:sz w:val="20"/>
              <w:szCs w:val="20"/>
            </w:rPr>
          </w:rPrChange>
        </w:rPr>
        <w:t xml:space="preserve">      },</w:t>
      </w:r>
    </w:p>
    <w:p w14:paraId="44FD9976" w14:textId="77777777" w:rsidR="008F2729" w:rsidRPr="00C2429D" w:rsidRDefault="00CE5BF4">
      <w:pPr>
        <w:pStyle w:val="10"/>
        <w:contextualSpacing w:val="0"/>
        <w:rPr>
          <w:color w:val="333333"/>
          <w:sz w:val="20"/>
          <w:szCs w:val="20"/>
          <w:lang w:val="en-US"/>
          <w:rPrChange w:id="443" w:author="Grigory" w:date="2018-11-13T17:52:00Z">
            <w:rPr>
              <w:color w:val="333333"/>
              <w:sz w:val="20"/>
              <w:szCs w:val="20"/>
            </w:rPr>
          </w:rPrChange>
        </w:rPr>
      </w:pPr>
      <w:r w:rsidRPr="00C2429D">
        <w:rPr>
          <w:color w:val="333333"/>
          <w:sz w:val="20"/>
          <w:szCs w:val="20"/>
          <w:lang w:val="en-US"/>
          <w:rPrChange w:id="444" w:author="Grigory" w:date="2018-11-13T17:52:00Z">
            <w:rPr>
              <w:color w:val="333333"/>
              <w:sz w:val="20"/>
              <w:szCs w:val="20"/>
            </w:rPr>
          </w:rPrChange>
        </w:rPr>
        <w:t xml:space="preserve">      ...</w:t>
      </w:r>
    </w:p>
    <w:p w14:paraId="4FF5274C" w14:textId="77777777" w:rsidR="008F2729" w:rsidRPr="00C2429D" w:rsidRDefault="00CE5BF4">
      <w:pPr>
        <w:pStyle w:val="10"/>
        <w:contextualSpacing w:val="0"/>
        <w:rPr>
          <w:color w:val="333333"/>
          <w:sz w:val="20"/>
          <w:szCs w:val="20"/>
          <w:lang w:val="en-US"/>
          <w:rPrChange w:id="445" w:author="Grigory" w:date="2018-11-13T17:52:00Z">
            <w:rPr>
              <w:color w:val="333333"/>
              <w:sz w:val="20"/>
              <w:szCs w:val="20"/>
            </w:rPr>
          </w:rPrChange>
        </w:rPr>
      </w:pPr>
      <w:r w:rsidRPr="00C2429D">
        <w:rPr>
          <w:color w:val="333333"/>
          <w:sz w:val="20"/>
          <w:szCs w:val="20"/>
          <w:lang w:val="en-US"/>
          <w:rPrChange w:id="446" w:author="Grigory" w:date="2018-11-13T17:52:00Z">
            <w:rPr>
              <w:color w:val="333333"/>
              <w:sz w:val="20"/>
              <w:szCs w:val="20"/>
            </w:rPr>
          </w:rPrChange>
        </w:rPr>
        <w:t xml:space="preserve">  ]</w:t>
      </w:r>
    </w:p>
    <w:p w14:paraId="0AF169E0" w14:textId="77777777" w:rsidR="008F2729" w:rsidRPr="00C2429D" w:rsidRDefault="00CE5BF4">
      <w:pPr>
        <w:pStyle w:val="10"/>
        <w:contextualSpacing w:val="0"/>
        <w:rPr>
          <w:color w:val="333333"/>
          <w:sz w:val="20"/>
          <w:szCs w:val="20"/>
          <w:lang w:val="en-US"/>
          <w:rPrChange w:id="447" w:author="Grigory" w:date="2018-11-13T17:52:00Z">
            <w:rPr>
              <w:color w:val="333333"/>
              <w:sz w:val="20"/>
              <w:szCs w:val="20"/>
            </w:rPr>
          </w:rPrChange>
        </w:rPr>
      </w:pPr>
      <w:r w:rsidRPr="00C2429D">
        <w:rPr>
          <w:color w:val="333333"/>
          <w:sz w:val="20"/>
          <w:szCs w:val="20"/>
          <w:lang w:val="en-US"/>
          <w:rPrChange w:id="448" w:author="Grigory" w:date="2018-11-13T17:52:00Z">
            <w:rPr>
              <w:color w:val="333333"/>
              <w:sz w:val="20"/>
              <w:szCs w:val="20"/>
            </w:rPr>
          </w:rPrChange>
        </w:rPr>
        <w:t>}</w:t>
      </w:r>
    </w:p>
    <w:p w14:paraId="6A7772FD" w14:textId="77777777" w:rsidR="008F2729" w:rsidRPr="00C2429D" w:rsidRDefault="008F2729">
      <w:pPr>
        <w:pStyle w:val="10"/>
        <w:contextualSpacing w:val="0"/>
        <w:rPr>
          <w:color w:val="333333"/>
          <w:sz w:val="20"/>
          <w:szCs w:val="20"/>
          <w:lang w:val="en-US"/>
          <w:rPrChange w:id="449" w:author="Grigory" w:date="2018-11-13T17:52:00Z">
            <w:rPr>
              <w:color w:val="333333"/>
              <w:sz w:val="20"/>
              <w:szCs w:val="20"/>
            </w:rPr>
          </w:rPrChange>
        </w:rPr>
      </w:pPr>
    </w:p>
    <w:p w14:paraId="03835218" w14:textId="77777777" w:rsidR="008F2729" w:rsidRPr="00C2429D" w:rsidRDefault="00CE5BF4">
      <w:pPr>
        <w:pStyle w:val="10"/>
        <w:contextualSpacing w:val="0"/>
        <w:rPr>
          <w:color w:val="333333"/>
          <w:sz w:val="20"/>
          <w:szCs w:val="20"/>
          <w:lang w:val="en-US"/>
          <w:rPrChange w:id="450" w:author="Grigory" w:date="2018-11-13T17:52:00Z">
            <w:rPr>
              <w:color w:val="333333"/>
              <w:sz w:val="20"/>
              <w:szCs w:val="20"/>
            </w:rPr>
          </w:rPrChange>
        </w:rPr>
      </w:pPr>
      <w:proofErr w:type="spellStart"/>
      <w:r w:rsidRPr="00C2429D">
        <w:rPr>
          <w:color w:val="333333"/>
          <w:sz w:val="20"/>
          <w:szCs w:val="20"/>
          <w:lang w:val="en-US"/>
          <w:rPrChange w:id="451" w:author="Grigory" w:date="2018-11-13T17:52:00Z">
            <w:rPr>
              <w:color w:val="333333"/>
              <w:sz w:val="20"/>
              <w:szCs w:val="20"/>
            </w:rPr>
          </w:rPrChange>
        </w:rPr>
        <w:t>GetMagazinesFilterSuggestions</w:t>
      </w:r>
      <w:proofErr w:type="spellEnd"/>
      <w:r w:rsidRPr="00C2429D">
        <w:rPr>
          <w:color w:val="333333"/>
          <w:sz w:val="20"/>
          <w:szCs w:val="20"/>
          <w:lang w:val="en-US"/>
          <w:rPrChange w:id="452" w:author="Grigory" w:date="2018-11-13T17:52:00Z">
            <w:rPr>
              <w:color w:val="333333"/>
              <w:sz w:val="20"/>
              <w:szCs w:val="20"/>
            </w:rPr>
          </w:rPrChange>
        </w:rPr>
        <w:t xml:space="preserve"> </w:t>
      </w:r>
    </w:p>
    <w:p w14:paraId="5FF111B2" w14:textId="77777777" w:rsidR="008F2729" w:rsidRPr="00C2429D" w:rsidRDefault="00CE5BF4">
      <w:pPr>
        <w:pStyle w:val="10"/>
        <w:contextualSpacing w:val="0"/>
        <w:rPr>
          <w:color w:val="333333"/>
          <w:sz w:val="20"/>
          <w:szCs w:val="20"/>
          <w:lang w:val="en-US"/>
          <w:rPrChange w:id="453" w:author="Grigory" w:date="2018-11-13T17:52:00Z">
            <w:rPr>
              <w:color w:val="333333"/>
              <w:sz w:val="20"/>
              <w:szCs w:val="20"/>
            </w:rPr>
          </w:rPrChange>
        </w:rPr>
      </w:pPr>
      <w:r w:rsidRPr="00C2429D">
        <w:rPr>
          <w:color w:val="333333"/>
          <w:sz w:val="20"/>
          <w:szCs w:val="20"/>
          <w:lang w:val="en-US"/>
          <w:rPrChange w:id="454" w:author="Grigory" w:date="2018-11-13T17:52:00Z">
            <w:rPr>
              <w:color w:val="333333"/>
              <w:sz w:val="20"/>
              <w:szCs w:val="20"/>
            </w:rPr>
          </w:rPrChange>
        </w:rPr>
        <w:t>/</w:t>
      </w:r>
      <w:proofErr w:type="spellStart"/>
      <w:r w:rsidRPr="00C2429D">
        <w:rPr>
          <w:color w:val="333333"/>
          <w:sz w:val="20"/>
          <w:szCs w:val="20"/>
          <w:lang w:val="en-US"/>
          <w:rPrChange w:id="455" w:author="Grigory" w:date="2018-11-13T17:52:00Z">
            <w:rPr>
              <w:color w:val="333333"/>
              <w:sz w:val="20"/>
              <w:szCs w:val="20"/>
            </w:rPr>
          </w:rPrChange>
        </w:rPr>
        <w:t>api</w:t>
      </w:r>
      <w:proofErr w:type="spellEnd"/>
      <w:r w:rsidRPr="00C2429D">
        <w:rPr>
          <w:color w:val="333333"/>
          <w:sz w:val="20"/>
          <w:szCs w:val="20"/>
          <w:lang w:val="en-US"/>
          <w:rPrChange w:id="456" w:author="Grigory" w:date="2018-11-13T17:52:00Z">
            <w:rPr>
              <w:color w:val="333333"/>
              <w:sz w:val="20"/>
              <w:szCs w:val="20"/>
            </w:rPr>
          </w:rPrChange>
        </w:rPr>
        <w:t>/magazines/suggestions/</w:t>
      </w:r>
    </w:p>
    <w:p w14:paraId="3E40D599" w14:textId="77777777" w:rsidR="008F2729" w:rsidRPr="00C2429D" w:rsidRDefault="00CE5BF4">
      <w:pPr>
        <w:pStyle w:val="10"/>
        <w:contextualSpacing w:val="0"/>
        <w:rPr>
          <w:color w:val="333333"/>
          <w:sz w:val="20"/>
          <w:szCs w:val="20"/>
          <w:lang w:val="en-US"/>
          <w:rPrChange w:id="457" w:author="Grigory" w:date="2018-11-13T17:52:00Z">
            <w:rPr>
              <w:color w:val="333333"/>
              <w:sz w:val="20"/>
              <w:szCs w:val="20"/>
            </w:rPr>
          </w:rPrChange>
        </w:rPr>
      </w:pPr>
      <w:r>
        <w:rPr>
          <w:color w:val="333333"/>
          <w:sz w:val="20"/>
          <w:szCs w:val="20"/>
        </w:rPr>
        <w:t>с</w:t>
      </w:r>
      <w:r w:rsidRPr="00C2429D">
        <w:rPr>
          <w:color w:val="333333"/>
          <w:sz w:val="20"/>
          <w:szCs w:val="20"/>
          <w:lang w:val="en-US"/>
          <w:rPrChange w:id="458" w:author="Grigory" w:date="2018-11-13T17:52:00Z">
            <w:rPr>
              <w:color w:val="333333"/>
              <w:sz w:val="20"/>
              <w:szCs w:val="20"/>
            </w:rPr>
          </w:rPrChange>
        </w:rPr>
        <w:t xml:space="preserve"> </w:t>
      </w:r>
      <w:r>
        <w:rPr>
          <w:color w:val="333333"/>
          <w:sz w:val="20"/>
          <w:szCs w:val="20"/>
        </w:rPr>
        <w:t>фильтрацией</w:t>
      </w:r>
      <w:r w:rsidRPr="00C2429D">
        <w:rPr>
          <w:color w:val="333333"/>
          <w:sz w:val="20"/>
          <w:szCs w:val="20"/>
          <w:lang w:val="en-US"/>
          <w:rPrChange w:id="459" w:author="Grigory" w:date="2018-11-13T17:52:00Z">
            <w:rPr>
              <w:color w:val="333333"/>
              <w:sz w:val="20"/>
              <w:szCs w:val="20"/>
            </w:rPr>
          </w:rPrChange>
        </w:rPr>
        <w:t>: /</w:t>
      </w:r>
      <w:proofErr w:type="spellStart"/>
      <w:r w:rsidRPr="00C2429D">
        <w:rPr>
          <w:color w:val="333333"/>
          <w:sz w:val="20"/>
          <w:szCs w:val="20"/>
          <w:lang w:val="en-US"/>
          <w:rPrChange w:id="460" w:author="Grigory" w:date="2018-11-13T17:52:00Z">
            <w:rPr>
              <w:color w:val="333333"/>
              <w:sz w:val="20"/>
              <w:szCs w:val="20"/>
            </w:rPr>
          </w:rPrChange>
        </w:rPr>
        <w:t>api</w:t>
      </w:r>
      <w:proofErr w:type="spellEnd"/>
      <w:r w:rsidRPr="00C2429D">
        <w:rPr>
          <w:color w:val="333333"/>
          <w:sz w:val="20"/>
          <w:szCs w:val="20"/>
          <w:lang w:val="en-US"/>
          <w:rPrChange w:id="461" w:author="Grigory" w:date="2018-11-13T17:52:00Z">
            <w:rPr>
              <w:color w:val="333333"/>
              <w:sz w:val="20"/>
              <w:szCs w:val="20"/>
            </w:rPr>
          </w:rPrChange>
        </w:rPr>
        <w:t>/magazines/suggestions/?filter={"name":"&lt;</w:t>
      </w:r>
      <w:r>
        <w:rPr>
          <w:color w:val="333333"/>
          <w:sz w:val="20"/>
          <w:szCs w:val="20"/>
        </w:rPr>
        <w:t>подстрока</w:t>
      </w:r>
      <w:r w:rsidRPr="00C2429D">
        <w:rPr>
          <w:color w:val="333333"/>
          <w:sz w:val="20"/>
          <w:szCs w:val="20"/>
          <w:lang w:val="en-US"/>
          <w:rPrChange w:id="462" w:author="Grigory" w:date="2018-11-13T17:52:00Z">
            <w:rPr>
              <w:color w:val="333333"/>
              <w:sz w:val="20"/>
              <w:szCs w:val="20"/>
            </w:rPr>
          </w:rPrChange>
        </w:rPr>
        <w:t>&gt;"}</w:t>
      </w:r>
    </w:p>
    <w:p w14:paraId="584F12B1" w14:textId="77777777" w:rsidR="008F2729" w:rsidRDefault="00CE5BF4">
      <w:pPr>
        <w:pStyle w:val="10"/>
        <w:contextualSpacing w:val="0"/>
        <w:rPr>
          <w:color w:val="333333"/>
          <w:sz w:val="20"/>
          <w:szCs w:val="20"/>
        </w:rPr>
      </w:pPr>
      <w:r>
        <w:rPr>
          <w:color w:val="333333"/>
          <w:sz w:val="20"/>
          <w:szCs w:val="20"/>
        </w:rPr>
        <w:t>список подсказок при вводе имени журнала в фильтре</w:t>
      </w:r>
    </w:p>
    <w:p w14:paraId="6C8CEE69" w14:textId="77777777" w:rsidR="008F2729" w:rsidRDefault="00CE5BF4">
      <w:pPr>
        <w:pStyle w:val="10"/>
        <w:contextualSpacing w:val="0"/>
        <w:rPr>
          <w:color w:val="333333"/>
          <w:sz w:val="20"/>
          <w:szCs w:val="20"/>
        </w:rPr>
      </w:pPr>
      <w:r>
        <w:rPr>
          <w:color w:val="333333"/>
          <w:sz w:val="20"/>
          <w:szCs w:val="20"/>
        </w:rPr>
        <w:t>входные параметры:</w:t>
      </w:r>
    </w:p>
    <w:p w14:paraId="75A31160" w14:textId="77777777" w:rsidR="008F2729" w:rsidRDefault="00CE5BF4">
      <w:pPr>
        <w:pStyle w:val="10"/>
        <w:contextualSpacing w:val="0"/>
        <w:rPr>
          <w:color w:val="333333"/>
          <w:sz w:val="20"/>
          <w:szCs w:val="20"/>
        </w:rPr>
      </w:pPr>
      <w:r>
        <w:rPr>
          <w:color w:val="333333"/>
          <w:sz w:val="20"/>
          <w:szCs w:val="20"/>
        </w:rPr>
        <w:t>- строка</w:t>
      </w:r>
    </w:p>
    <w:p w14:paraId="0BDE8AFC" w14:textId="77777777" w:rsidR="008F2729" w:rsidRDefault="00CE5BF4">
      <w:pPr>
        <w:pStyle w:val="10"/>
        <w:contextualSpacing w:val="0"/>
        <w:rPr>
          <w:color w:val="333333"/>
          <w:sz w:val="20"/>
          <w:szCs w:val="20"/>
        </w:rPr>
      </w:pPr>
      <w:r>
        <w:rPr>
          <w:color w:val="333333"/>
          <w:sz w:val="20"/>
          <w:szCs w:val="20"/>
        </w:rPr>
        <w:t>формат ответа - массив строк:</w:t>
      </w:r>
    </w:p>
    <w:p w14:paraId="7386A9CE" w14:textId="77777777" w:rsidR="008F2729" w:rsidRPr="00C2429D" w:rsidRDefault="00CE5BF4">
      <w:pPr>
        <w:pStyle w:val="10"/>
        <w:contextualSpacing w:val="0"/>
        <w:rPr>
          <w:color w:val="333333"/>
          <w:sz w:val="20"/>
          <w:szCs w:val="20"/>
          <w:lang w:val="en-US"/>
          <w:rPrChange w:id="463" w:author="Grigory" w:date="2018-11-13T17:52:00Z">
            <w:rPr>
              <w:color w:val="333333"/>
              <w:sz w:val="20"/>
              <w:szCs w:val="20"/>
            </w:rPr>
          </w:rPrChange>
        </w:rPr>
      </w:pPr>
      <w:r w:rsidRPr="00C2429D">
        <w:rPr>
          <w:color w:val="333333"/>
          <w:sz w:val="20"/>
          <w:szCs w:val="20"/>
          <w:lang w:val="en-US"/>
          <w:rPrChange w:id="464" w:author="Grigory" w:date="2018-11-13T17:52:00Z">
            <w:rPr>
              <w:color w:val="333333"/>
              <w:sz w:val="20"/>
              <w:szCs w:val="20"/>
            </w:rPr>
          </w:rPrChange>
        </w:rPr>
        <w:t>[</w:t>
      </w:r>
    </w:p>
    <w:p w14:paraId="102D2FE3" w14:textId="77777777" w:rsidR="008F2729" w:rsidRPr="00C2429D" w:rsidRDefault="00CE5BF4">
      <w:pPr>
        <w:pStyle w:val="10"/>
        <w:contextualSpacing w:val="0"/>
        <w:rPr>
          <w:color w:val="333333"/>
          <w:sz w:val="20"/>
          <w:szCs w:val="20"/>
          <w:lang w:val="en-US"/>
          <w:rPrChange w:id="465" w:author="Grigory" w:date="2018-11-13T17:52:00Z">
            <w:rPr>
              <w:color w:val="333333"/>
              <w:sz w:val="20"/>
              <w:szCs w:val="20"/>
            </w:rPr>
          </w:rPrChange>
        </w:rPr>
      </w:pPr>
      <w:r w:rsidRPr="00C2429D">
        <w:rPr>
          <w:color w:val="333333"/>
          <w:sz w:val="20"/>
          <w:szCs w:val="20"/>
          <w:lang w:val="en-US"/>
          <w:rPrChange w:id="466" w:author="Grigory" w:date="2018-11-13T17:52:00Z">
            <w:rPr>
              <w:color w:val="333333"/>
              <w:sz w:val="20"/>
              <w:szCs w:val="20"/>
            </w:rPr>
          </w:rPrChange>
        </w:rPr>
        <w:t xml:space="preserve">  </w:t>
      </w:r>
      <w:proofErr w:type="gramStart"/>
      <w:r w:rsidRPr="00C2429D">
        <w:rPr>
          <w:color w:val="333333"/>
          <w:sz w:val="20"/>
          <w:szCs w:val="20"/>
          <w:lang w:val="en-US"/>
          <w:rPrChange w:id="467" w:author="Grigory" w:date="2018-11-13T17:52:00Z">
            <w:rPr>
              <w:color w:val="333333"/>
              <w:sz w:val="20"/>
              <w:szCs w:val="20"/>
            </w:rPr>
          </w:rPrChange>
        </w:rPr>
        <w:t>string!,</w:t>
      </w:r>
      <w:proofErr w:type="gramEnd"/>
    </w:p>
    <w:p w14:paraId="3092C83F" w14:textId="77777777" w:rsidR="008F2729" w:rsidRPr="00C2429D" w:rsidRDefault="00CE5BF4">
      <w:pPr>
        <w:pStyle w:val="10"/>
        <w:contextualSpacing w:val="0"/>
        <w:rPr>
          <w:color w:val="333333"/>
          <w:sz w:val="20"/>
          <w:szCs w:val="20"/>
          <w:lang w:val="en-US"/>
          <w:rPrChange w:id="468" w:author="Grigory" w:date="2018-11-13T17:52:00Z">
            <w:rPr>
              <w:color w:val="333333"/>
              <w:sz w:val="20"/>
              <w:szCs w:val="20"/>
            </w:rPr>
          </w:rPrChange>
        </w:rPr>
      </w:pPr>
      <w:r w:rsidRPr="00C2429D">
        <w:rPr>
          <w:color w:val="333333"/>
          <w:sz w:val="20"/>
          <w:szCs w:val="20"/>
          <w:lang w:val="en-US"/>
          <w:rPrChange w:id="469" w:author="Grigory" w:date="2018-11-13T17:52:00Z">
            <w:rPr>
              <w:color w:val="333333"/>
              <w:sz w:val="20"/>
              <w:szCs w:val="20"/>
            </w:rPr>
          </w:rPrChange>
        </w:rPr>
        <w:t xml:space="preserve">  </w:t>
      </w:r>
      <w:proofErr w:type="gramStart"/>
      <w:r w:rsidRPr="00C2429D">
        <w:rPr>
          <w:color w:val="333333"/>
          <w:sz w:val="20"/>
          <w:szCs w:val="20"/>
          <w:lang w:val="en-US"/>
          <w:rPrChange w:id="470" w:author="Grigory" w:date="2018-11-13T17:52:00Z">
            <w:rPr>
              <w:color w:val="333333"/>
              <w:sz w:val="20"/>
              <w:szCs w:val="20"/>
            </w:rPr>
          </w:rPrChange>
        </w:rPr>
        <w:t>string!,</w:t>
      </w:r>
      <w:proofErr w:type="gramEnd"/>
    </w:p>
    <w:p w14:paraId="0A18D5E2" w14:textId="77777777" w:rsidR="008F2729" w:rsidRPr="00C2429D" w:rsidRDefault="00CE5BF4">
      <w:pPr>
        <w:pStyle w:val="10"/>
        <w:contextualSpacing w:val="0"/>
        <w:rPr>
          <w:color w:val="333333"/>
          <w:sz w:val="20"/>
          <w:szCs w:val="20"/>
          <w:lang w:val="en-US"/>
          <w:rPrChange w:id="471" w:author="Grigory" w:date="2018-11-13T17:52:00Z">
            <w:rPr>
              <w:color w:val="333333"/>
              <w:sz w:val="20"/>
              <w:szCs w:val="20"/>
            </w:rPr>
          </w:rPrChange>
        </w:rPr>
      </w:pPr>
      <w:r w:rsidRPr="00C2429D">
        <w:rPr>
          <w:color w:val="333333"/>
          <w:sz w:val="20"/>
          <w:szCs w:val="20"/>
          <w:lang w:val="en-US"/>
          <w:rPrChange w:id="472" w:author="Grigory" w:date="2018-11-13T17:52:00Z">
            <w:rPr>
              <w:color w:val="333333"/>
              <w:sz w:val="20"/>
              <w:szCs w:val="20"/>
            </w:rPr>
          </w:rPrChange>
        </w:rPr>
        <w:t xml:space="preserve">  ...</w:t>
      </w:r>
    </w:p>
    <w:p w14:paraId="75D1ED08" w14:textId="77777777" w:rsidR="008F2729" w:rsidRPr="00C2429D" w:rsidRDefault="00CE5BF4">
      <w:pPr>
        <w:pStyle w:val="10"/>
        <w:contextualSpacing w:val="0"/>
        <w:rPr>
          <w:color w:val="333333"/>
          <w:sz w:val="20"/>
          <w:szCs w:val="20"/>
          <w:lang w:val="en-US"/>
          <w:rPrChange w:id="473" w:author="Grigory" w:date="2018-11-13T17:52:00Z">
            <w:rPr>
              <w:color w:val="333333"/>
              <w:sz w:val="20"/>
              <w:szCs w:val="20"/>
            </w:rPr>
          </w:rPrChange>
        </w:rPr>
      </w:pPr>
      <w:r w:rsidRPr="00C2429D">
        <w:rPr>
          <w:color w:val="333333"/>
          <w:sz w:val="20"/>
          <w:szCs w:val="20"/>
          <w:lang w:val="en-US"/>
          <w:rPrChange w:id="474" w:author="Grigory" w:date="2018-11-13T17:52:00Z">
            <w:rPr>
              <w:color w:val="333333"/>
              <w:sz w:val="20"/>
              <w:szCs w:val="20"/>
            </w:rPr>
          </w:rPrChange>
        </w:rPr>
        <w:t>]</w:t>
      </w:r>
    </w:p>
    <w:p w14:paraId="117F3303" w14:textId="77777777" w:rsidR="008F2729" w:rsidRPr="00C2429D" w:rsidRDefault="008F2729">
      <w:pPr>
        <w:pStyle w:val="10"/>
        <w:contextualSpacing w:val="0"/>
        <w:rPr>
          <w:color w:val="333333"/>
          <w:sz w:val="20"/>
          <w:szCs w:val="20"/>
          <w:lang w:val="en-US"/>
          <w:rPrChange w:id="475" w:author="Grigory" w:date="2018-11-13T17:52:00Z">
            <w:rPr>
              <w:color w:val="333333"/>
              <w:sz w:val="20"/>
              <w:szCs w:val="20"/>
            </w:rPr>
          </w:rPrChange>
        </w:rPr>
      </w:pPr>
    </w:p>
    <w:p w14:paraId="57D4AB2B" w14:textId="77777777" w:rsidR="008F2729" w:rsidRPr="00C2429D" w:rsidRDefault="00CE5BF4">
      <w:pPr>
        <w:pStyle w:val="10"/>
        <w:contextualSpacing w:val="0"/>
        <w:rPr>
          <w:color w:val="333333"/>
          <w:sz w:val="20"/>
          <w:szCs w:val="20"/>
          <w:lang w:val="en-US"/>
          <w:rPrChange w:id="476" w:author="Grigory" w:date="2018-11-13T17:52:00Z">
            <w:rPr>
              <w:color w:val="333333"/>
              <w:sz w:val="20"/>
              <w:szCs w:val="20"/>
            </w:rPr>
          </w:rPrChange>
        </w:rPr>
      </w:pPr>
      <w:proofErr w:type="spellStart"/>
      <w:r w:rsidRPr="00C2429D">
        <w:rPr>
          <w:color w:val="333333"/>
          <w:sz w:val="20"/>
          <w:szCs w:val="20"/>
          <w:lang w:val="en-US"/>
          <w:rPrChange w:id="477" w:author="Grigory" w:date="2018-11-13T17:52:00Z">
            <w:rPr>
              <w:color w:val="333333"/>
              <w:sz w:val="20"/>
              <w:szCs w:val="20"/>
            </w:rPr>
          </w:rPrChange>
        </w:rPr>
        <w:t>GetMagazine</w:t>
      </w:r>
      <w:proofErr w:type="spellEnd"/>
    </w:p>
    <w:p w14:paraId="14B7697D" w14:textId="77777777" w:rsidR="008F2729" w:rsidRPr="00C2429D" w:rsidRDefault="00CE5BF4">
      <w:pPr>
        <w:pStyle w:val="10"/>
        <w:contextualSpacing w:val="0"/>
        <w:rPr>
          <w:color w:val="333333"/>
          <w:sz w:val="20"/>
          <w:szCs w:val="20"/>
          <w:lang w:val="en-US"/>
          <w:rPrChange w:id="478" w:author="Grigory" w:date="2018-11-13T17:52:00Z">
            <w:rPr>
              <w:color w:val="333333"/>
              <w:sz w:val="20"/>
              <w:szCs w:val="20"/>
            </w:rPr>
          </w:rPrChange>
        </w:rPr>
      </w:pPr>
      <w:r w:rsidRPr="00C2429D">
        <w:rPr>
          <w:color w:val="333333"/>
          <w:sz w:val="20"/>
          <w:szCs w:val="20"/>
          <w:lang w:val="en-US"/>
          <w:rPrChange w:id="479" w:author="Grigory" w:date="2018-11-13T17:52:00Z">
            <w:rPr>
              <w:color w:val="333333"/>
              <w:sz w:val="20"/>
              <w:szCs w:val="20"/>
            </w:rPr>
          </w:rPrChange>
        </w:rPr>
        <w:t>/</w:t>
      </w:r>
      <w:proofErr w:type="spellStart"/>
      <w:r w:rsidRPr="00C2429D">
        <w:rPr>
          <w:color w:val="333333"/>
          <w:sz w:val="20"/>
          <w:szCs w:val="20"/>
          <w:lang w:val="en-US"/>
          <w:rPrChange w:id="480" w:author="Grigory" w:date="2018-11-13T17:52:00Z">
            <w:rPr>
              <w:color w:val="333333"/>
              <w:sz w:val="20"/>
              <w:szCs w:val="20"/>
            </w:rPr>
          </w:rPrChange>
        </w:rPr>
        <w:t>api</w:t>
      </w:r>
      <w:proofErr w:type="spellEnd"/>
      <w:r w:rsidRPr="00C2429D">
        <w:rPr>
          <w:color w:val="333333"/>
          <w:sz w:val="20"/>
          <w:szCs w:val="20"/>
          <w:lang w:val="en-US"/>
          <w:rPrChange w:id="481" w:author="Grigory" w:date="2018-11-13T17:52:00Z">
            <w:rPr>
              <w:color w:val="333333"/>
              <w:sz w:val="20"/>
              <w:szCs w:val="20"/>
            </w:rPr>
          </w:rPrChange>
        </w:rPr>
        <w:t>/magazines/&lt;ID_</w:t>
      </w:r>
      <w:r>
        <w:rPr>
          <w:color w:val="333333"/>
          <w:sz w:val="20"/>
          <w:szCs w:val="20"/>
        </w:rPr>
        <w:t>журнала</w:t>
      </w:r>
      <w:r w:rsidRPr="00C2429D">
        <w:rPr>
          <w:color w:val="333333"/>
          <w:sz w:val="20"/>
          <w:szCs w:val="20"/>
          <w:lang w:val="en-US"/>
          <w:rPrChange w:id="482" w:author="Grigory" w:date="2018-11-13T17:52:00Z">
            <w:rPr>
              <w:color w:val="333333"/>
              <w:sz w:val="20"/>
              <w:szCs w:val="20"/>
            </w:rPr>
          </w:rPrChange>
        </w:rPr>
        <w:t>&gt;/</w:t>
      </w:r>
    </w:p>
    <w:p w14:paraId="5B56A438" w14:textId="77777777" w:rsidR="008F2729" w:rsidRDefault="00CE5BF4">
      <w:pPr>
        <w:pStyle w:val="10"/>
        <w:contextualSpacing w:val="0"/>
        <w:rPr>
          <w:color w:val="333333"/>
          <w:sz w:val="20"/>
          <w:szCs w:val="20"/>
        </w:rPr>
      </w:pPr>
      <w:r>
        <w:rPr>
          <w:color w:val="333333"/>
          <w:sz w:val="20"/>
          <w:szCs w:val="20"/>
        </w:rPr>
        <w:t>детальная информация о журнале</w:t>
      </w:r>
    </w:p>
    <w:p w14:paraId="25E6E0F2" w14:textId="77777777" w:rsidR="008F2729" w:rsidRDefault="00CE5BF4">
      <w:pPr>
        <w:pStyle w:val="10"/>
        <w:contextualSpacing w:val="0"/>
        <w:rPr>
          <w:color w:val="333333"/>
          <w:sz w:val="20"/>
          <w:szCs w:val="20"/>
        </w:rPr>
      </w:pPr>
      <w:r>
        <w:rPr>
          <w:color w:val="333333"/>
          <w:sz w:val="20"/>
          <w:szCs w:val="20"/>
        </w:rPr>
        <w:t>входные параметры:</w:t>
      </w:r>
    </w:p>
    <w:p w14:paraId="25506D45" w14:textId="77777777" w:rsidR="008F2729" w:rsidRDefault="00CE5BF4">
      <w:pPr>
        <w:pStyle w:val="10"/>
        <w:contextualSpacing w:val="0"/>
        <w:rPr>
          <w:color w:val="333333"/>
          <w:sz w:val="20"/>
          <w:szCs w:val="20"/>
        </w:rPr>
      </w:pPr>
      <w:r>
        <w:rPr>
          <w:color w:val="333333"/>
          <w:sz w:val="20"/>
          <w:szCs w:val="20"/>
        </w:rPr>
        <w:t>- ид журнала</w:t>
      </w:r>
    </w:p>
    <w:p w14:paraId="197CC33D" w14:textId="77777777" w:rsidR="008F2729" w:rsidRDefault="00CE5BF4">
      <w:pPr>
        <w:pStyle w:val="10"/>
        <w:contextualSpacing w:val="0"/>
        <w:rPr>
          <w:color w:val="333333"/>
          <w:sz w:val="20"/>
          <w:szCs w:val="20"/>
        </w:rPr>
      </w:pPr>
      <w:r>
        <w:rPr>
          <w:color w:val="333333"/>
          <w:sz w:val="20"/>
          <w:szCs w:val="20"/>
        </w:rPr>
        <w:t>формат ответа:</w:t>
      </w:r>
    </w:p>
    <w:p w14:paraId="625AC676" w14:textId="77777777" w:rsidR="008F2729" w:rsidRDefault="00CE5BF4">
      <w:pPr>
        <w:pStyle w:val="10"/>
        <w:contextualSpacing w:val="0"/>
        <w:rPr>
          <w:color w:val="333333"/>
          <w:sz w:val="20"/>
          <w:szCs w:val="20"/>
        </w:rPr>
      </w:pPr>
      <w:r>
        <w:rPr>
          <w:color w:val="333333"/>
          <w:sz w:val="20"/>
          <w:szCs w:val="20"/>
        </w:rPr>
        <w:t>{</w:t>
      </w:r>
    </w:p>
    <w:p w14:paraId="4F7C8BC3" w14:textId="77777777" w:rsidR="008F2729" w:rsidRPr="00B2533C" w:rsidRDefault="00CE5BF4">
      <w:pPr>
        <w:pStyle w:val="10"/>
        <w:contextualSpacing w:val="0"/>
        <w:rPr>
          <w:color w:val="333333"/>
          <w:sz w:val="20"/>
          <w:szCs w:val="20"/>
          <w:lang w:val="en-US"/>
          <w:rPrChange w:id="483" w:author="Григорий Григорий" w:date="2018-12-07T00:38:00Z">
            <w:rPr>
              <w:color w:val="333333"/>
              <w:sz w:val="20"/>
              <w:szCs w:val="20"/>
            </w:rPr>
          </w:rPrChange>
        </w:rPr>
      </w:pPr>
      <w:r>
        <w:rPr>
          <w:color w:val="333333"/>
          <w:sz w:val="20"/>
          <w:szCs w:val="20"/>
        </w:rPr>
        <w:t xml:space="preserve">  </w:t>
      </w:r>
      <w:r w:rsidRPr="00B2533C">
        <w:rPr>
          <w:color w:val="333333"/>
          <w:sz w:val="20"/>
          <w:szCs w:val="20"/>
          <w:lang w:val="en-US"/>
          <w:rPrChange w:id="484"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485" w:author="Григорий Григорий" w:date="2018-12-07T00:38:00Z">
            <w:rPr>
              <w:color w:val="333333"/>
              <w:sz w:val="20"/>
              <w:szCs w:val="20"/>
            </w:rPr>
          </w:rPrChange>
        </w:rPr>
        <w:t>string!,</w:t>
      </w:r>
      <w:proofErr w:type="gramEnd"/>
    </w:p>
    <w:p w14:paraId="780A8B15" w14:textId="77777777" w:rsidR="008F2729" w:rsidRPr="00C2429D" w:rsidRDefault="00CE5BF4">
      <w:pPr>
        <w:pStyle w:val="10"/>
        <w:contextualSpacing w:val="0"/>
        <w:rPr>
          <w:color w:val="333333"/>
          <w:sz w:val="20"/>
          <w:szCs w:val="20"/>
          <w:lang w:val="en-US"/>
          <w:rPrChange w:id="486" w:author="Grigory" w:date="2018-11-13T17:52:00Z">
            <w:rPr>
              <w:color w:val="333333"/>
              <w:sz w:val="20"/>
              <w:szCs w:val="20"/>
            </w:rPr>
          </w:rPrChange>
        </w:rPr>
      </w:pPr>
      <w:r w:rsidRPr="00B2533C">
        <w:rPr>
          <w:color w:val="333333"/>
          <w:sz w:val="20"/>
          <w:szCs w:val="20"/>
          <w:lang w:val="en-US"/>
          <w:rPrChange w:id="487" w:author="Григорий Григорий" w:date="2018-12-07T00:38:00Z">
            <w:rPr>
              <w:color w:val="333333"/>
              <w:sz w:val="20"/>
              <w:szCs w:val="20"/>
            </w:rPr>
          </w:rPrChange>
        </w:rPr>
        <w:t xml:space="preserve">  </w:t>
      </w:r>
      <w:proofErr w:type="spellStart"/>
      <w:r w:rsidRPr="00C2429D">
        <w:rPr>
          <w:color w:val="333333"/>
          <w:sz w:val="20"/>
          <w:szCs w:val="20"/>
          <w:lang w:val="en-US"/>
          <w:rPrChange w:id="488" w:author="Grigory" w:date="2018-11-13T17:52:00Z">
            <w:rPr>
              <w:color w:val="333333"/>
              <w:sz w:val="20"/>
              <w:szCs w:val="20"/>
            </w:rPr>
          </w:rPrChange>
        </w:rPr>
        <w:t>detail_image</w:t>
      </w:r>
      <w:proofErr w:type="spellEnd"/>
      <w:r w:rsidRPr="00C2429D">
        <w:rPr>
          <w:color w:val="333333"/>
          <w:sz w:val="20"/>
          <w:szCs w:val="20"/>
          <w:lang w:val="en-US"/>
          <w:rPrChange w:id="489" w:author="Grigory" w:date="2018-11-13T17:52:00Z">
            <w:rPr>
              <w:color w:val="333333"/>
              <w:sz w:val="20"/>
              <w:szCs w:val="20"/>
            </w:rPr>
          </w:rPrChange>
        </w:rPr>
        <w:t xml:space="preserve">: </w:t>
      </w:r>
      <w:proofErr w:type="spellStart"/>
      <w:proofErr w:type="gramStart"/>
      <w:r w:rsidRPr="00C2429D">
        <w:rPr>
          <w:color w:val="333333"/>
          <w:sz w:val="20"/>
          <w:szCs w:val="20"/>
          <w:lang w:val="en-US"/>
          <w:rPrChange w:id="490" w:author="Grigory" w:date="2018-11-13T17:52:00Z">
            <w:rPr>
              <w:color w:val="333333"/>
              <w:sz w:val="20"/>
              <w:szCs w:val="20"/>
            </w:rPr>
          </w:rPrChange>
        </w:rPr>
        <w:t>url</w:t>
      </w:r>
      <w:proofErr w:type="spellEnd"/>
      <w:r w:rsidRPr="00C2429D">
        <w:rPr>
          <w:color w:val="333333"/>
          <w:sz w:val="20"/>
          <w:szCs w:val="20"/>
          <w:lang w:val="en-US"/>
          <w:rPrChange w:id="491" w:author="Grigory" w:date="2018-11-13T17:52:00Z">
            <w:rPr>
              <w:color w:val="333333"/>
              <w:sz w:val="20"/>
              <w:szCs w:val="20"/>
            </w:rPr>
          </w:rPrChange>
        </w:rPr>
        <w:t>?,</w:t>
      </w:r>
      <w:proofErr w:type="gramEnd"/>
    </w:p>
    <w:p w14:paraId="47869D43" w14:textId="77777777" w:rsidR="008F2729" w:rsidRPr="00C2429D" w:rsidRDefault="00CE5BF4">
      <w:pPr>
        <w:pStyle w:val="10"/>
        <w:contextualSpacing w:val="0"/>
        <w:rPr>
          <w:color w:val="333333"/>
          <w:sz w:val="20"/>
          <w:szCs w:val="20"/>
          <w:lang w:val="en-US"/>
          <w:rPrChange w:id="492" w:author="Grigory" w:date="2018-11-13T17:52:00Z">
            <w:rPr>
              <w:color w:val="333333"/>
              <w:sz w:val="20"/>
              <w:szCs w:val="20"/>
            </w:rPr>
          </w:rPrChange>
        </w:rPr>
      </w:pPr>
      <w:r w:rsidRPr="00C2429D">
        <w:rPr>
          <w:color w:val="333333"/>
          <w:sz w:val="20"/>
          <w:szCs w:val="20"/>
          <w:lang w:val="en-US"/>
          <w:rPrChange w:id="493" w:author="Grigory" w:date="2018-11-13T17:52:00Z">
            <w:rPr>
              <w:color w:val="333333"/>
              <w:sz w:val="20"/>
              <w:szCs w:val="20"/>
            </w:rPr>
          </w:rPrChange>
        </w:rPr>
        <w:t xml:space="preserve">  description: </w:t>
      </w:r>
      <w:proofErr w:type="gramStart"/>
      <w:r w:rsidRPr="00C2429D">
        <w:rPr>
          <w:color w:val="333333"/>
          <w:sz w:val="20"/>
          <w:szCs w:val="20"/>
          <w:lang w:val="en-US"/>
          <w:rPrChange w:id="494" w:author="Grigory" w:date="2018-11-13T17:52:00Z">
            <w:rPr>
              <w:color w:val="333333"/>
              <w:sz w:val="20"/>
              <w:szCs w:val="20"/>
            </w:rPr>
          </w:rPrChange>
        </w:rPr>
        <w:t>string?,</w:t>
      </w:r>
      <w:proofErr w:type="gramEnd"/>
      <w:r w:rsidRPr="00C2429D">
        <w:rPr>
          <w:color w:val="333333"/>
          <w:sz w:val="20"/>
          <w:szCs w:val="20"/>
          <w:lang w:val="en-US"/>
          <w:rPrChange w:id="495" w:author="Grigory" w:date="2018-11-13T17:52:00Z">
            <w:rPr>
              <w:color w:val="333333"/>
              <w:sz w:val="20"/>
              <w:szCs w:val="20"/>
            </w:rPr>
          </w:rPrChange>
        </w:rPr>
        <w:t xml:space="preserve">  </w:t>
      </w:r>
      <w:r>
        <w:rPr>
          <w:color w:val="333333"/>
          <w:sz w:val="20"/>
          <w:szCs w:val="20"/>
        </w:rPr>
        <w:t>небольшое</w:t>
      </w:r>
      <w:r w:rsidRPr="00C2429D">
        <w:rPr>
          <w:color w:val="333333"/>
          <w:sz w:val="20"/>
          <w:szCs w:val="20"/>
          <w:lang w:val="en-US"/>
          <w:rPrChange w:id="496" w:author="Grigory" w:date="2018-11-13T17:52:00Z">
            <w:rPr>
              <w:color w:val="333333"/>
              <w:sz w:val="20"/>
              <w:szCs w:val="20"/>
            </w:rPr>
          </w:rPrChange>
        </w:rPr>
        <w:t xml:space="preserve"> </w:t>
      </w:r>
      <w:r>
        <w:rPr>
          <w:color w:val="333333"/>
          <w:sz w:val="20"/>
          <w:szCs w:val="20"/>
        </w:rPr>
        <w:t>описание</w:t>
      </w:r>
    </w:p>
    <w:p w14:paraId="124BFE44" w14:textId="77777777" w:rsidR="008F2729" w:rsidRPr="00C2429D" w:rsidRDefault="00CE5BF4">
      <w:pPr>
        <w:pStyle w:val="10"/>
        <w:contextualSpacing w:val="0"/>
        <w:rPr>
          <w:color w:val="333333"/>
          <w:sz w:val="20"/>
          <w:szCs w:val="20"/>
          <w:lang w:val="en-US"/>
          <w:rPrChange w:id="497" w:author="Grigory" w:date="2018-11-13T17:52:00Z">
            <w:rPr>
              <w:color w:val="333333"/>
              <w:sz w:val="20"/>
              <w:szCs w:val="20"/>
            </w:rPr>
          </w:rPrChange>
        </w:rPr>
      </w:pPr>
      <w:r w:rsidRPr="00C2429D">
        <w:rPr>
          <w:color w:val="333333"/>
          <w:sz w:val="20"/>
          <w:szCs w:val="20"/>
          <w:lang w:val="en-US"/>
          <w:rPrChange w:id="498" w:author="Grigory" w:date="2018-11-13T17:52:00Z">
            <w:rPr>
              <w:color w:val="333333"/>
              <w:sz w:val="20"/>
              <w:szCs w:val="20"/>
            </w:rPr>
          </w:rPrChange>
        </w:rPr>
        <w:t xml:space="preserve">  price: </w:t>
      </w:r>
      <w:proofErr w:type="gramStart"/>
      <w:r w:rsidRPr="00C2429D">
        <w:rPr>
          <w:color w:val="333333"/>
          <w:sz w:val="20"/>
          <w:szCs w:val="20"/>
          <w:lang w:val="en-US"/>
          <w:rPrChange w:id="499" w:author="Grigory" w:date="2018-11-13T17:52:00Z">
            <w:rPr>
              <w:color w:val="333333"/>
              <w:sz w:val="20"/>
              <w:szCs w:val="20"/>
            </w:rPr>
          </w:rPrChange>
        </w:rPr>
        <w:t>double!,</w:t>
      </w:r>
      <w:proofErr w:type="gramEnd"/>
    </w:p>
    <w:p w14:paraId="086631E6" w14:textId="77777777" w:rsidR="008F2729" w:rsidRPr="00C2429D" w:rsidRDefault="00CE5BF4">
      <w:pPr>
        <w:pStyle w:val="10"/>
        <w:contextualSpacing w:val="0"/>
        <w:rPr>
          <w:color w:val="333333"/>
          <w:sz w:val="20"/>
          <w:szCs w:val="20"/>
          <w:lang w:val="en-US"/>
          <w:rPrChange w:id="500" w:author="Grigory" w:date="2018-11-13T17:52:00Z">
            <w:rPr>
              <w:color w:val="333333"/>
              <w:sz w:val="20"/>
              <w:szCs w:val="20"/>
            </w:rPr>
          </w:rPrChange>
        </w:rPr>
      </w:pPr>
      <w:r w:rsidRPr="00C2429D">
        <w:rPr>
          <w:color w:val="333333"/>
          <w:sz w:val="20"/>
          <w:szCs w:val="20"/>
          <w:lang w:val="en-US"/>
          <w:rPrChange w:id="501" w:author="Grigory" w:date="2018-11-13T17:52:00Z">
            <w:rPr>
              <w:color w:val="333333"/>
              <w:sz w:val="20"/>
              <w:szCs w:val="20"/>
            </w:rPr>
          </w:rPrChange>
        </w:rPr>
        <w:t xml:space="preserve">  </w:t>
      </w:r>
      <w:proofErr w:type="spellStart"/>
      <w:r w:rsidRPr="00C2429D">
        <w:rPr>
          <w:color w:val="333333"/>
          <w:sz w:val="20"/>
          <w:szCs w:val="20"/>
          <w:lang w:val="en-US"/>
          <w:rPrChange w:id="502" w:author="Grigory" w:date="2018-11-13T17:52:00Z">
            <w:rPr>
              <w:color w:val="333333"/>
              <w:sz w:val="20"/>
              <w:szCs w:val="20"/>
            </w:rPr>
          </w:rPrChange>
        </w:rPr>
        <w:t>is_promo</w:t>
      </w:r>
      <w:proofErr w:type="spellEnd"/>
      <w:r w:rsidRPr="00C2429D">
        <w:rPr>
          <w:color w:val="333333"/>
          <w:sz w:val="20"/>
          <w:szCs w:val="20"/>
          <w:lang w:val="en-US"/>
          <w:rPrChange w:id="503" w:author="Grigory" w:date="2018-11-13T17:52:00Z">
            <w:rPr>
              <w:color w:val="333333"/>
              <w:sz w:val="20"/>
              <w:szCs w:val="20"/>
            </w:rPr>
          </w:rPrChange>
        </w:rPr>
        <w:t xml:space="preserve">: </w:t>
      </w:r>
      <w:proofErr w:type="gramStart"/>
      <w:r w:rsidRPr="00C2429D">
        <w:rPr>
          <w:color w:val="333333"/>
          <w:sz w:val="20"/>
          <w:szCs w:val="20"/>
          <w:lang w:val="en-US"/>
          <w:rPrChange w:id="504" w:author="Grigory" w:date="2018-11-13T17:52:00Z">
            <w:rPr>
              <w:color w:val="333333"/>
              <w:sz w:val="20"/>
              <w:szCs w:val="20"/>
            </w:rPr>
          </w:rPrChange>
        </w:rPr>
        <w:t>bool?,</w:t>
      </w:r>
      <w:proofErr w:type="gramEnd"/>
    </w:p>
    <w:p w14:paraId="53950B10" w14:textId="77777777" w:rsidR="008F2729" w:rsidRPr="00C2429D" w:rsidRDefault="00CE5BF4">
      <w:pPr>
        <w:pStyle w:val="10"/>
        <w:contextualSpacing w:val="0"/>
        <w:rPr>
          <w:color w:val="333333"/>
          <w:sz w:val="20"/>
          <w:szCs w:val="20"/>
          <w:lang w:val="en-US"/>
          <w:rPrChange w:id="505" w:author="Grigory" w:date="2018-11-13T17:52:00Z">
            <w:rPr>
              <w:color w:val="333333"/>
              <w:sz w:val="20"/>
              <w:szCs w:val="20"/>
            </w:rPr>
          </w:rPrChange>
        </w:rPr>
      </w:pPr>
      <w:r w:rsidRPr="00C2429D">
        <w:rPr>
          <w:color w:val="333333"/>
          <w:sz w:val="20"/>
          <w:szCs w:val="20"/>
          <w:lang w:val="en-US"/>
          <w:rPrChange w:id="506" w:author="Grigory" w:date="2018-11-13T17:52:00Z">
            <w:rPr>
              <w:color w:val="333333"/>
              <w:sz w:val="20"/>
              <w:szCs w:val="20"/>
            </w:rPr>
          </w:rPrChange>
        </w:rPr>
        <w:t xml:space="preserve">  text: </w:t>
      </w:r>
      <w:proofErr w:type="gramStart"/>
      <w:r w:rsidRPr="00C2429D">
        <w:rPr>
          <w:color w:val="333333"/>
          <w:sz w:val="20"/>
          <w:szCs w:val="20"/>
          <w:lang w:val="en-US"/>
          <w:rPrChange w:id="507" w:author="Grigory" w:date="2018-11-13T17:52:00Z">
            <w:rPr>
              <w:color w:val="333333"/>
              <w:sz w:val="20"/>
              <w:szCs w:val="20"/>
            </w:rPr>
          </w:rPrChange>
        </w:rPr>
        <w:t>string?,</w:t>
      </w:r>
      <w:proofErr w:type="gramEnd"/>
      <w:r w:rsidRPr="00C2429D">
        <w:rPr>
          <w:color w:val="333333"/>
          <w:sz w:val="20"/>
          <w:szCs w:val="20"/>
          <w:lang w:val="en-US"/>
          <w:rPrChange w:id="508" w:author="Grigory" w:date="2018-11-13T17:52:00Z">
            <w:rPr>
              <w:color w:val="333333"/>
              <w:sz w:val="20"/>
              <w:szCs w:val="20"/>
            </w:rPr>
          </w:rPrChange>
        </w:rPr>
        <w:t xml:space="preserve">  </w:t>
      </w:r>
      <w:r>
        <w:rPr>
          <w:color w:val="333333"/>
          <w:sz w:val="20"/>
          <w:szCs w:val="20"/>
        </w:rPr>
        <w:t>большое</w:t>
      </w:r>
      <w:r w:rsidRPr="00C2429D">
        <w:rPr>
          <w:color w:val="333333"/>
          <w:sz w:val="20"/>
          <w:szCs w:val="20"/>
          <w:lang w:val="en-US"/>
          <w:rPrChange w:id="509" w:author="Grigory" w:date="2018-11-13T17:52:00Z">
            <w:rPr>
              <w:color w:val="333333"/>
              <w:sz w:val="20"/>
              <w:szCs w:val="20"/>
            </w:rPr>
          </w:rPrChange>
        </w:rPr>
        <w:t xml:space="preserve"> </w:t>
      </w:r>
      <w:r>
        <w:rPr>
          <w:color w:val="333333"/>
          <w:sz w:val="20"/>
          <w:szCs w:val="20"/>
        </w:rPr>
        <w:t>описание</w:t>
      </w:r>
    </w:p>
    <w:p w14:paraId="17D63BBB" w14:textId="77777777" w:rsidR="008F2729" w:rsidRPr="00C2429D" w:rsidRDefault="00CE5BF4">
      <w:pPr>
        <w:pStyle w:val="10"/>
        <w:contextualSpacing w:val="0"/>
        <w:rPr>
          <w:color w:val="333333"/>
          <w:sz w:val="20"/>
          <w:szCs w:val="20"/>
          <w:lang w:val="en-US"/>
          <w:rPrChange w:id="510" w:author="Grigory" w:date="2018-11-13T17:52:00Z">
            <w:rPr>
              <w:color w:val="333333"/>
              <w:sz w:val="20"/>
              <w:szCs w:val="20"/>
            </w:rPr>
          </w:rPrChange>
        </w:rPr>
      </w:pPr>
      <w:r w:rsidRPr="00C2429D">
        <w:rPr>
          <w:color w:val="333333"/>
          <w:sz w:val="20"/>
          <w:szCs w:val="20"/>
          <w:lang w:val="en-US"/>
          <w:rPrChange w:id="511" w:author="Grigory" w:date="2018-11-13T17:52:00Z">
            <w:rPr>
              <w:color w:val="333333"/>
              <w:sz w:val="20"/>
              <w:szCs w:val="20"/>
            </w:rPr>
          </w:rPrChange>
        </w:rPr>
        <w:t xml:space="preserve">  </w:t>
      </w:r>
      <w:proofErr w:type="spellStart"/>
      <w:r w:rsidRPr="00C2429D">
        <w:rPr>
          <w:color w:val="333333"/>
          <w:sz w:val="20"/>
          <w:szCs w:val="20"/>
          <w:lang w:val="en-US"/>
          <w:rPrChange w:id="512" w:author="Grigory" w:date="2018-11-13T17:52:00Z">
            <w:rPr>
              <w:color w:val="333333"/>
              <w:sz w:val="20"/>
              <w:szCs w:val="20"/>
            </w:rPr>
          </w:rPrChange>
        </w:rPr>
        <w:t>in_basket</w:t>
      </w:r>
      <w:proofErr w:type="spellEnd"/>
      <w:r w:rsidRPr="00C2429D">
        <w:rPr>
          <w:color w:val="333333"/>
          <w:sz w:val="20"/>
          <w:szCs w:val="20"/>
          <w:lang w:val="en-US"/>
          <w:rPrChange w:id="513" w:author="Grigory" w:date="2018-11-13T17:52:00Z">
            <w:rPr>
              <w:color w:val="333333"/>
              <w:sz w:val="20"/>
              <w:szCs w:val="20"/>
            </w:rPr>
          </w:rPrChange>
        </w:rPr>
        <w:t xml:space="preserve">: </w:t>
      </w:r>
      <w:proofErr w:type="gramStart"/>
      <w:r w:rsidRPr="00C2429D">
        <w:rPr>
          <w:color w:val="333333"/>
          <w:sz w:val="20"/>
          <w:szCs w:val="20"/>
          <w:lang w:val="en-US"/>
          <w:rPrChange w:id="514" w:author="Grigory" w:date="2018-11-13T17:52:00Z">
            <w:rPr>
              <w:color w:val="333333"/>
              <w:sz w:val="20"/>
              <w:szCs w:val="20"/>
            </w:rPr>
          </w:rPrChange>
        </w:rPr>
        <w:t>bool?,</w:t>
      </w:r>
      <w:proofErr w:type="gramEnd"/>
    </w:p>
    <w:p w14:paraId="10BE4363" w14:textId="77777777" w:rsidR="008F2729" w:rsidRPr="00C2429D" w:rsidRDefault="00CE5BF4">
      <w:pPr>
        <w:pStyle w:val="10"/>
        <w:contextualSpacing w:val="0"/>
        <w:rPr>
          <w:color w:val="333333"/>
          <w:sz w:val="20"/>
          <w:szCs w:val="20"/>
          <w:lang w:val="en-US"/>
          <w:rPrChange w:id="515" w:author="Grigory" w:date="2018-11-13T17:52:00Z">
            <w:rPr>
              <w:color w:val="333333"/>
              <w:sz w:val="20"/>
              <w:szCs w:val="20"/>
            </w:rPr>
          </w:rPrChange>
        </w:rPr>
      </w:pPr>
      <w:r w:rsidRPr="00C2429D">
        <w:rPr>
          <w:color w:val="333333"/>
          <w:sz w:val="20"/>
          <w:szCs w:val="20"/>
          <w:lang w:val="en-US"/>
          <w:rPrChange w:id="516" w:author="Grigory" w:date="2018-11-13T17:52:00Z">
            <w:rPr>
              <w:color w:val="333333"/>
              <w:sz w:val="20"/>
              <w:szCs w:val="20"/>
            </w:rPr>
          </w:rPrChange>
        </w:rPr>
        <w:t xml:space="preserve">  </w:t>
      </w:r>
      <w:proofErr w:type="spellStart"/>
      <w:r w:rsidRPr="00C2429D">
        <w:rPr>
          <w:color w:val="333333"/>
          <w:sz w:val="20"/>
          <w:szCs w:val="20"/>
          <w:lang w:val="en-US"/>
          <w:rPrChange w:id="517" w:author="Grigory" w:date="2018-11-13T17:52:00Z">
            <w:rPr>
              <w:color w:val="333333"/>
              <w:sz w:val="20"/>
              <w:szCs w:val="20"/>
            </w:rPr>
          </w:rPrChange>
        </w:rPr>
        <w:t>in_favorite</w:t>
      </w:r>
      <w:proofErr w:type="spellEnd"/>
      <w:r w:rsidRPr="00C2429D">
        <w:rPr>
          <w:color w:val="333333"/>
          <w:sz w:val="20"/>
          <w:szCs w:val="20"/>
          <w:lang w:val="en-US"/>
          <w:rPrChange w:id="518" w:author="Grigory" w:date="2018-11-13T17:52:00Z">
            <w:rPr>
              <w:color w:val="333333"/>
              <w:sz w:val="20"/>
              <w:szCs w:val="20"/>
            </w:rPr>
          </w:rPrChange>
        </w:rPr>
        <w:t>: bool?</w:t>
      </w:r>
    </w:p>
    <w:p w14:paraId="6E2BE742" w14:textId="77777777" w:rsidR="008F2729" w:rsidRPr="00C2429D" w:rsidRDefault="00CE5BF4">
      <w:pPr>
        <w:pStyle w:val="10"/>
        <w:contextualSpacing w:val="0"/>
        <w:rPr>
          <w:color w:val="333333"/>
          <w:sz w:val="20"/>
          <w:szCs w:val="20"/>
          <w:lang w:val="en-US"/>
          <w:rPrChange w:id="519" w:author="Grigory" w:date="2018-11-13T17:52:00Z">
            <w:rPr>
              <w:color w:val="333333"/>
              <w:sz w:val="20"/>
              <w:szCs w:val="20"/>
            </w:rPr>
          </w:rPrChange>
        </w:rPr>
      </w:pPr>
      <w:r w:rsidRPr="00C2429D">
        <w:rPr>
          <w:color w:val="333333"/>
          <w:sz w:val="20"/>
          <w:szCs w:val="20"/>
          <w:lang w:val="en-US"/>
          <w:rPrChange w:id="520" w:author="Grigory" w:date="2018-11-13T17:52:00Z">
            <w:rPr>
              <w:color w:val="333333"/>
              <w:sz w:val="20"/>
              <w:szCs w:val="20"/>
            </w:rPr>
          </w:rPrChange>
        </w:rPr>
        <w:t>}</w:t>
      </w:r>
    </w:p>
    <w:p w14:paraId="2553B4F5" w14:textId="77777777" w:rsidR="008F2729" w:rsidRPr="00C2429D" w:rsidRDefault="008F2729">
      <w:pPr>
        <w:pStyle w:val="10"/>
        <w:contextualSpacing w:val="0"/>
        <w:rPr>
          <w:color w:val="333333"/>
          <w:sz w:val="20"/>
          <w:szCs w:val="20"/>
          <w:lang w:val="en-US"/>
          <w:rPrChange w:id="521" w:author="Grigory" w:date="2018-11-13T17:52:00Z">
            <w:rPr>
              <w:color w:val="333333"/>
              <w:sz w:val="20"/>
              <w:szCs w:val="20"/>
            </w:rPr>
          </w:rPrChange>
        </w:rPr>
      </w:pPr>
    </w:p>
    <w:p w14:paraId="1751D6B9" w14:textId="77777777" w:rsidR="008F2729" w:rsidRPr="00C2429D" w:rsidRDefault="00CE5BF4">
      <w:pPr>
        <w:pStyle w:val="10"/>
        <w:contextualSpacing w:val="0"/>
        <w:rPr>
          <w:color w:val="333333"/>
          <w:sz w:val="20"/>
          <w:szCs w:val="20"/>
          <w:lang w:val="en-US"/>
          <w:rPrChange w:id="522" w:author="Grigory" w:date="2018-11-13T17:52:00Z">
            <w:rPr>
              <w:color w:val="333333"/>
              <w:sz w:val="20"/>
              <w:szCs w:val="20"/>
            </w:rPr>
          </w:rPrChange>
        </w:rPr>
      </w:pPr>
      <w:proofErr w:type="spellStart"/>
      <w:r w:rsidRPr="00C2429D">
        <w:rPr>
          <w:color w:val="333333"/>
          <w:sz w:val="20"/>
          <w:szCs w:val="20"/>
          <w:lang w:val="en-US"/>
          <w:rPrChange w:id="523" w:author="Grigory" w:date="2018-11-13T17:52:00Z">
            <w:rPr>
              <w:color w:val="333333"/>
              <w:sz w:val="20"/>
              <w:szCs w:val="20"/>
            </w:rPr>
          </w:rPrChange>
        </w:rPr>
        <w:t>GetMagazineArchive</w:t>
      </w:r>
      <w:proofErr w:type="spellEnd"/>
    </w:p>
    <w:p w14:paraId="39A74821" w14:textId="77777777" w:rsidR="008F2729" w:rsidRPr="00C2429D" w:rsidRDefault="00CE5BF4">
      <w:pPr>
        <w:pStyle w:val="10"/>
        <w:contextualSpacing w:val="0"/>
        <w:rPr>
          <w:color w:val="333333"/>
          <w:sz w:val="20"/>
          <w:szCs w:val="20"/>
          <w:lang w:val="en-US"/>
          <w:rPrChange w:id="524" w:author="Grigory" w:date="2018-11-13T17:52:00Z">
            <w:rPr>
              <w:color w:val="333333"/>
              <w:sz w:val="20"/>
              <w:szCs w:val="20"/>
            </w:rPr>
          </w:rPrChange>
        </w:rPr>
      </w:pPr>
      <w:r w:rsidRPr="00C2429D">
        <w:rPr>
          <w:color w:val="333333"/>
          <w:sz w:val="20"/>
          <w:szCs w:val="20"/>
          <w:lang w:val="en-US"/>
          <w:rPrChange w:id="525" w:author="Grigory" w:date="2018-11-13T17:52:00Z">
            <w:rPr>
              <w:color w:val="333333"/>
              <w:sz w:val="20"/>
              <w:szCs w:val="20"/>
            </w:rPr>
          </w:rPrChange>
        </w:rPr>
        <w:t>/</w:t>
      </w:r>
      <w:proofErr w:type="spellStart"/>
      <w:r w:rsidRPr="00C2429D">
        <w:rPr>
          <w:color w:val="333333"/>
          <w:sz w:val="20"/>
          <w:szCs w:val="20"/>
          <w:lang w:val="en-US"/>
          <w:rPrChange w:id="526" w:author="Grigory" w:date="2018-11-13T17:52:00Z">
            <w:rPr>
              <w:color w:val="333333"/>
              <w:sz w:val="20"/>
              <w:szCs w:val="20"/>
            </w:rPr>
          </w:rPrChange>
        </w:rPr>
        <w:t>api</w:t>
      </w:r>
      <w:proofErr w:type="spellEnd"/>
      <w:r w:rsidRPr="00C2429D">
        <w:rPr>
          <w:color w:val="333333"/>
          <w:sz w:val="20"/>
          <w:szCs w:val="20"/>
          <w:lang w:val="en-US"/>
          <w:rPrChange w:id="527" w:author="Grigory" w:date="2018-11-13T17:52:00Z">
            <w:rPr>
              <w:color w:val="333333"/>
              <w:sz w:val="20"/>
              <w:szCs w:val="20"/>
            </w:rPr>
          </w:rPrChange>
        </w:rPr>
        <w:t>/numbers/?filter={"magazine":"&lt;ID_</w:t>
      </w:r>
      <w:r>
        <w:rPr>
          <w:color w:val="333333"/>
          <w:sz w:val="20"/>
          <w:szCs w:val="20"/>
        </w:rPr>
        <w:t>журнала</w:t>
      </w:r>
      <w:r w:rsidRPr="00C2429D">
        <w:rPr>
          <w:color w:val="333333"/>
          <w:sz w:val="20"/>
          <w:szCs w:val="20"/>
          <w:lang w:val="en-US"/>
          <w:rPrChange w:id="528" w:author="Grigory" w:date="2018-11-13T17:52:00Z">
            <w:rPr>
              <w:color w:val="333333"/>
              <w:sz w:val="20"/>
              <w:szCs w:val="20"/>
            </w:rPr>
          </w:rPrChange>
        </w:rPr>
        <w:t>&gt;</w:t>
      </w:r>
      <w:proofErr w:type="gramStart"/>
      <w:r w:rsidRPr="00C2429D">
        <w:rPr>
          <w:color w:val="333333"/>
          <w:sz w:val="20"/>
          <w:szCs w:val="20"/>
          <w:lang w:val="en-US"/>
          <w:rPrChange w:id="529" w:author="Grigory" w:date="2018-11-13T17:52:00Z">
            <w:rPr>
              <w:color w:val="333333"/>
              <w:sz w:val="20"/>
              <w:szCs w:val="20"/>
            </w:rPr>
          </w:rPrChange>
        </w:rPr>
        <w:t>"}&amp;</w:t>
      </w:r>
      <w:proofErr w:type="gramEnd"/>
      <w:r w:rsidRPr="00C2429D">
        <w:rPr>
          <w:color w:val="333333"/>
          <w:sz w:val="20"/>
          <w:szCs w:val="20"/>
          <w:lang w:val="en-US"/>
          <w:rPrChange w:id="530" w:author="Grigory" w:date="2018-11-13T17:52:00Z">
            <w:rPr>
              <w:color w:val="333333"/>
              <w:sz w:val="20"/>
              <w:szCs w:val="20"/>
            </w:rPr>
          </w:rPrChange>
        </w:rPr>
        <w:t>count=&lt;</w:t>
      </w:r>
      <w:r>
        <w:rPr>
          <w:color w:val="333333"/>
          <w:sz w:val="20"/>
          <w:szCs w:val="20"/>
        </w:rPr>
        <w:t>кол</w:t>
      </w:r>
      <w:r w:rsidRPr="00C2429D">
        <w:rPr>
          <w:color w:val="333333"/>
          <w:sz w:val="20"/>
          <w:szCs w:val="20"/>
          <w:lang w:val="en-US"/>
          <w:rPrChange w:id="531" w:author="Grigory" w:date="2018-11-13T17:52:00Z">
            <w:rPr>
              <w:color w:val="333333"/>
              <w:sz w:val="20"/>
              <w:szCs w:val="20"/>
            </w:rPr>
          </w:rPrChange>
        </w:rPr>
        <w:t>-</w:t>
      </w:r>
      <w:r>
        <w:rPr>
          <w:color w:val="333333"/>
          <w:sz w:val="20"/>
          <w:szCs w:val="20"/>
        </w:rPr>
        <w:t>во</w:t>
      </w:r>
      <w:r w:rsidRPr="00C2429D">
        <w:rPr>
          <w:color w:val="333333"/>
          <w:sz w:val="20"/>
          <w:szCs w:val="20"/>
          <w:lang w:val="en-US"/>
          <w:rPrChange w:id="532" w:author="Grigory" w:date="2018-11-13T17:52:00Z">
            <w:rPr>
              <w:color w:val="333333"/>
              <w:sz w:val="20"/>
              <w:szCs w:val="20"/>
            </w:rPr>
          </w:rPrChange>
        </w:rPr>
        <w:t>_</w:t>
      </w:r>
      <w:r>
        <w:rPr>
          <w:color w:val="333333"/>
          <w:sz w:val="20"/>
          <w:szCs w:val="20"/>
        </w:rPr>
        <w:t>выпусков</w:t>
      </w:r>
      <w:r w:rsidRPr="00C2429D">
        <w:rPr>
          <w:color w:val="333333"/>
          <w:sz w:val="20"/>
          <w:szCs w:val="20"/>
          <w:lang w:val="en-US"/>
          <w:rPrChange w:id="533" w:author="Grigory" w:date="2018-11-13T17:52:00Z">
            <w:rPr>
              <w:color w:val="333333"/>
              <w:sz w:val="20"/>
              <w:szCs w:val="20"/>
            </w:rPr>
          </w:rPrChange>
        </w:rPr>
        <w:t>&gt;</w:t>
      </w:r>
    </w:p>
    <w:p w14:paraId="6186FA6B" w14:textId="77777777" w:rsidR="008F2729" w:rsidRDefault="00CE5BF4">
      <w:pPr>
        <w:pStyle w:val="10"/>
        <w:contextualSpacing w:val="0"/>
        <w:rPr>
          <w:color w:val="2067B0"/>
          <w:sz w:val="20"/>
          <w:szCs w:val="20"/>
          <w:u w:val="single"/>
        </w:rPr>
      </w:pPr>
      <w:r>
        <w:rPr>
          <w:color w:val="333333"/>
          <w:sz w:val="20"/>
          <w:szCs w:val="20"/>
        </w:rPr>
        <w:t xml:space="preserve">архив журналов (выпуски журнала) </w:t>
      </w:r>
      <w:r>
        <w:fldChar w:fldCharType="begin"/>
      </w:r>
      <w:r>
        <w:instrText xml:space="preserve"> HYPERLINK "http://joxi.ru/5mdBynGivoNE4A" </w:instrText>
      </w:r>
      <w:r>
        <w:fldChar w:fldCharType="separate"/>
      </w:r>
      <w:r>
        <w:rPr>
          <w:color w:val="2067B0"/>
          <w:sz w:val="20"/>
          <w:szCs w:val="20"/>
          <w:u w:val="single"/>
        </w:rPr>
        <w:t>http://joxi.ru/5mdBynGivoNE4A</w:t>
      </w:r>
    </w:p>
    <w:p w14:paraId="1241D24F" w14:textId="77777777" w:rsidR="008F2729" w:rsidRDefault="00CE5BF4">
      <w:pPr>
        <w:pStyle w:val="10"/>
        <w:contextualSpacing w:val="0"/>
        <w:rPr>
          <w:color w:val="333333"/>
          <w:sz w:val="20"/>
          <w:szCs w:val="20"/>
        </w:rPr>
      </w:pPr>
      <w:r>
        <w:fldChar w:fldCharType="end"/>
      </w:r>
      <w:r>
        <w:rPr>
          <w:color w:val="333333"/>
          <w:sz w:val="20"/>
          <w:szCs w:val="20"/>
        </w:rPr>
        <w:t>входные параметры</w:t>
      </w:r>
    </w:p>
    <w:p w14:paraId="022DE8B6" w14:textId="77777777" w:rsidR="008F2729" w:rsidRDefault="00CE5BF4">
      <w:pPr>
        <w:pStyle w:val="10"/>
        <w:contextualSpacing w:val="0"/>
        <w:rPr>
          <w:color w:val="333333"/>
          <w:sz w:val="20"/>
          <w:szCs w:val="20"/>
        </w:rPr>
      </w:pPr>
      <w:r>
        <w:rPr>
          <w:color w:val="333333"/>
          <w:sz w:val="20"/>
          <w:szCs w:val="20"/>
        </w:rPr>
        <w:t>- ид журнала</w:t>
      </w:r>
    </w:p>
    <w:p w14:paraId="36453096" w14:textId="77777777" w:rsidR="008F2729" w:rsidRDefault="00CE5BF4">
      <w:pPr>
        <w:pStyle w:val="10"/>
        <w:contextualSpacing w:val="0"/>
        <w:rPr>
          <w:color w:val="333333"/>
          <w:sz w:val="20"/>
          <w:szCs w:val="20"/>
        </w:rPr>
      </w:pPr>
      <w:r>
        <w:rPr>
          <w:color w:val="333333"/>
          <w:sz w:val="20"/>
          <w:szCs w:val="20"/>
        </w:rPr>
        <w:t>формат ответа:</w:t>
      </w:r>
    </w:p>
    <w:p w14:paraId="1765B341" w14:textId="77777777" w:rsidR="008F2729" w:rsidRPr="00C2429D" w:rsidRDefault="00CE5BF4">
      <w:pPr>
        <w:pStyle w:val="10"/>
        <w:contextualSpacing w:val="0"/>
        <w:rPr>
          <w:color w:val="333333"/>
          <w:sz w:val="20"/>
          <w:szCs w:val="20"/>
          <w:lang w:val="en-US"/>
          <w:rPrChange w:id="534" w:author="Grigory" w:date="2018-11-13T17:52:00Z">
            <w:rPr>
              <w:color w:val="333333"/>
              <w:sz w:val="20"/>
              <w:szCs w:val="20"/>
            </w:rPr>
          </w:rPrChange>
        </w:rPr>
      </w:pPr>
      <w:r w:rsidRPr="00C2429D">
        <w:rPr>
          <w:color w:val="333333"/>
          <w:sz w:val="20"/>
          <w:szCs w:val="20"/>
          <w:lang w:val="en-US"/>
          <w:rPrChange w:id="535" w:author="Grigory" w:date="2018-11-13T17:52:00Z">
            <w:rPr>
              <w:color w:val="333333"/>
              <w:sz w:val="20"/>
              <w:szCs w:val="20"/>
            </w:rPr>
          </w:rPrChange>
        </w:rPr>
        <w:t>[</w:t>
      </w:r>
    </w:p>
    <w:p w14:paraId="339A770B" w14:textId="77777777" w:rsidR="008F2729" w:rsidRPr="00C2429D" w:rsidRDefault="00CE5BF4">
      <w:pPr>
        <w:pStyle w:val="10"/>
        <w:contextualSpacing w:val="0"/>
        <w:rPr>
          <w:color w:val="333333"/>
          <w:sz w:val="20"/>
          <w:szCs w:val="20"/>
          <w:lang w:val="en-US"/>
          <w:rPrChange w:id="536" w:author="Grigory" w:date="2018-11-13T17:52:00Z">
            <w:rPr>
              <w:color w:val="333333"/>
              <w:sz w:val="20"/>
              <w:szCs w:val="20"/>
            </w:rPr>
          </w:rPrChange>
        </w:rPr>
      </w:pPr>
      <w:r w:rsidRPr="00C2429D">
        <w:rPr>
          <w:color w:val="333333"/>
          <w:sz w:val="20"/>
          <w:szCs w:val="20"/>
          <w:lang w:val="en-US"/>
          <w:rPrChange w:id="537" w:author="Grigory" w:date="2018-11-13T17:52:00Z">
            <w:rPr>
              <w:color w:val="333333"/>
              <w:sz w:val="20"/>
              <w:szCs w:val="20"/>
            </w:rPr>
          </w:rPrChange>
        </w:rPr>
        <w:t xml:space="preserve">  {</w:t>
      </w:r>
    </w:p>
    <w:p w14:paraId="47D59DD6" w14:textId="77777777" w:rsidR="008F2729" w:rsidRPr="00C2429D" w:rsidRDefault="00CE5BF4">
      <w:pPr>
        <w:pStyle w:val="10"/>
        <w:contextualSpacing w:val="0"/>
        <w:rPr>
          <w:color w:val="333333"/>
          <w:sz w:val="20"/>
          <w:szCs w:val="20"/>
          <w:lang w:val="en-US"/>
          <w:rPrChange w:id="538" w:author="Grigory" w:date="2018-11-13T17:52:00Z">
            <w:rPr>
              <w:color w:val="333333"/>
              <w:sz w:val="20"/>
              <w:szCs w:val="20"/>
            </w:rPr>
          </w:rPrChange>
        </w:rPr>
      </w:pPr>
      <w:r w:rsidRPr="00C2429D">
        <w:rPr>
          <w:color w:val="333333"/>
          <w:sz w:val="20"/>
          <w:szCs w:val="20"/>
          <w:lang w:val="en-US"/>
          <w:rPrChange w:id="539" w:author="Grigory" w:date="2018-11-13T17:52:00Z">
            <w:rPr>
              <w:color w:val="333333"/>
              <w:sz w:val="20"/>
              <w:szCs w:val="20"/>
            </w:rPr>
          </w:rPrChange>
        </w:rPr>
        <w:t xml:space="preserve">      id: </w:t>
      </w:r>
      <w:proofErr w:type="gramStart"/>
      <w:r w:rsidRPr="00C2429D">
        <w:rPr>
          <w:color w:val="333333"/>
          <w:sz w:val="20"/>
          <w:szCs w:val="20"/>
          <w:lang w:val="en-US"/>
          <w:rPrChange w:id="540" w:author="Grigory" w:date="2018-11-13T17:52:00Z">
            <w:rPr>
              <w:color w:val="333333"/>
              <w:sz w:val="20"/>
              <w:szCs w:val="20"/>
            </w:rPr>
          </w:rPrChange>
        </w:rPr>
        <w:t>string!,</w:t>
      </w:r>
      <w:proofErr w:type="gramEnd"/>
    </w:p>
    <w:p w14:paraId="69150776" w14:textId="77777777" w:rsidR="008F2729" w:rsidRPr="00C2429D" w:rsidRDefault="00CE5BF4">
      <w:pPr>
        <w:pStyle w:val="10"/>
        <w:contextualSpacing w:val="0"/>
        <w:rPr>
          <w:color w:val="333333"/>
          <w:sz w:val="20"/>
          <w:szCs w:val="20"/>
          <w:lang w:val="en-US"/>
          <w:rPrChange w:id="541" w:author="Grigory" w:date="2018-11-13T17:52:00Z">
            <w:rPr>
              <w:color w:val="333333"/>
              <w:sz w:val="20"/>
              <w:szCs w:val="20"/>
            </w:rPr>
          </w:rPrChange>
        </w:rPr>
      </w:pPr>
      <w:r w:rsidRPr="00C2429D">
        <w:rPr>
          <w:color w:val="333333"/>
          <w:sz w:val="20"/>
          <w:szCs w:val="20"/>
          <w:lang w:val="en-US"/>
          <w:rPrChange w:id="542" w:author="Grigory" w:date="2018-11-13T17:52:00Z">
            <w:rPr>
              <w:color w:val="333333"/>
              <w:sz w:val="20"/>
              <w:szCs w:val="20"/>
            </w:rPr>
          </w:rPrChange>
        </w:rPr>
        <w:t xml:space="preserve">      name: </w:t>
      </w:r>
      <w:proofErr w:type="gramStart"/>
      <w:r w:rsidRPr="00C2429D">
        <w:rPr>
          <w:color w:val="333333"/>
          <w:sz w:val="20"/>
          <w:szCs w:val="20"/>
          <w:lang w:val="en-US"/>
          <w:rPrChange w:id="543" w:author="Grigory" w:date="2018-11-13T17:52:00Z">
            <w:rPr>
              <w:color w:val="333333"/>
              <w:sz w:val="20"/>
              <w:szCs w:val="20"/>
            </w:rPr>
          </w:rPrChange>
        </w:rPr>
        <w:t>string?,</w:t>
      </w:r>
      <w:proofErr w:type="gramEnd"/>
    </w:p>
    <w:p w14:paraId="66CC2935" w14:textId="77777777" w:rsidR="008F2729" w:rsidRPr="00C2429D" w:rsidRDefault="00CE5BF4">
      <w:pPr>
        <w:pStyle w:val="10"/>
        <w:contextualSpacing w:val="0"/>
        <w:rPr>
          <w:color w:val="333333"/>
          <w:sz w:val="20"/>
          <w:szCs w:val="20"/>
          <w:lang w:val="en-US"/>
          <w:rPrChange w:id="544" w:author="Grigory" w:date="2018-11-13T17:52:00Z">
            <w:rPr>
              <w:color w:val="333333"/>
              <w:sz w:val="20"/>
              <w:szCs w:val="20"/>
            </w:rPr>
          </w:rPrChange>
        </w:rPr>
      </w:pPr>
      <w:r w:rsidRPr="00C2429D">
        <w:rPr>
          <w:color w:val="333333"/>
          <w:sz w:val="20"/>
          <w:szCs w:val="20"/>
          <w:lang w:val="en-US"/>
          <w:rPrChange w:id="545" w:author="Grigory" w:date="2018-11-13T17:52:00Z">
            <w:rPr>
              <w:color w:val="333333"/>
              <w:sz w:val="20"/>
              <w:szCs w:val="20"/>
            </w:rPr>
          </w:rPrChange>
        </w:rPr>
        <w:t xml:space="preserve">      </w:t>
      </w:r>
      <w:proofErr w:type="spellStart"/>
      <w:r w:rsidRPr="00C2429D">
        <w:rPr>
          <w:color w:val="333333"/>
          <w:sz w:val="20"/>
          <w:szCs w:val="20"/>
          <w:lang w:val="en-US"/>
          <w:rPrChange w:id="546" w:author="Grigory" w:date="2018-11-13T17:52:00Z">
            <w:rPr>
              <w:color w:val="333333"/>
              <w:sz w:val="20"/>
              <w:szCs w:val="20"/>
            </w:rPr>
          </w:rPrChange>
        </w:rPr>
        <w:t>release_number</w:t>
      </w:r>
      <w:proofErr w:type="spellEnd"/>
      <w:r w:rsidRPr="00C2429D">
        <w:rPr>
          <w:color w:val="333333"/>
          <w:sz w:val="20"/>
          <w:szCs w:val="20"/>
          <w:lang w:val="en-US"/>
          <w:rPrChange w:id="547" w:author="Grigory" w:date="2018-11-13T17:52:00Z">
            <w:rPr>
              <w:color w:val="333333"/>
              <w:sz w:val="20"/>
              <w:szCs w:val="20"/>
            </w:rPr>
          </w:rPrChange>
        </w:rPr>
        <w:t xml:space="preserve">: </w:t>
      </w:r>
      <w:proofErr w:type="gramStart"/>
      <w:r w:rsidRPr="00C2429D">
        <w:rPr>
          <w:color w:val="333333"/>
          <w:sz w:val="20"/>
          <w:szCs w:val="20"/>
          <w:lang w:val="en-US"/>
          <w:rPrChange w:id="548" w:author="Grigory" w:date="2018-11-13T17:52:00Z">
            <w:rPr>
              <w:color w:val="333333"/>
              <w:sz w:val="20"/>
              <w:szCs w:val="20"/>
            </w:rPr>
          </w:rPrChange>
        </w:rPr>
        <w:t>int?,</w:t>
      </w:r>
      <w:proofErr w:type="gramEnd"/>
    </w:p>
    <w:p w14:paraId="4155D34F" w14:textId="77777777" w:rsidR="008F2729" w:rsidRPr="00C2429D" w:rsidRDefault="00CE5BF4">
      <w:pPr>
        <w:pStyle w:val="10"/>
        <w:contextualSpacing w:val="0"/>
        <w:rPr>
          <w:color w:val="333333"/>
          <w:sz w:val="20"/>
          <w:szCs w:val="20"/>
          <w:lang w:val="en-US"/>
          <w:rPrChange w:id="549" w:author="Grigory" w:date="2018-11-13T17:52:00Z">
            <w:rPr>
              <w:color w:val="333333"/>
              <w:sz w:val="20"/>
              <w:szCs w:val="20"/>
            </w:rPr>
          </w:rPrChange>
        </w:rPr>
      </w:pPr>
      <w:r w:rsidRPr="00C2429D">
        <w:rPr>
          <w:color w:val="333333"/>
          <w:sz w:val="20"/>
          <w:szCs w:val="20"/>
          <w:lang w:val="en-US"/>
          <w:rPrChange w:id="550" w:author="Grigory" w:date="2018-11-13T17:52:00Z">
            <w:rPr>
              <w:color w:val="333333"/>
              <w:sz w:val="20"/>
              <w:szCs w:val="20"/>
            </w:rPr>
          </w:rPrChange>
        </w:rPr>
        <w:t xml:space="preserve">      date: </w:t>
      </w:r>
      <w:proofErr w:type="gramStart"/>
      <w:r w:rsidRPr="00C2429D">
        <w:rPr>
          <w:color w:val="333333"/>
          <w:sz w:val="20"/>
          <w:szCs w:val="20"/>
          <w:lang w:val="en-US"/>
          <w:rPrChange w:id="551" w:author="Grigory" w:date="2018-11-13T17:52:00Z">
            <w:rPr>
              <w:color w:val="333333"/>
              <w:sz w:val="20"/>
              <w:szCs w:val="20"/>
            </w:rPr>
          </w:rPrChange>
        </w:rPr>
        <w:t>date?,</w:t>
      </w:r>
      <w:proofErr w:type="gramEnd"/>
    </w:p>
    <w:p w14:paraId="14985D9C" w14:textId="77777777" w:rsidR="008F2729" w:rsidRPr="00C2429D" w:rsidRDefault="00CE5BF4">
      <w:pPr>
        <w:pStyle w:val="10"/>
        <w:contextualSpacing w:val="0"/>
        <w:rPr>
          <w:color w:val="333333"/>
          <w:sz w:val="20"/>
          <w:szCs w:val="20"/>
          <w:lang w:val="en-US"/>
          <w:rPrChange w:id="552" w:author="Grigory" w:date="2018-11-13T17:52:00Z">
            <w:rPr>
              <w:color w:val="333333"/>
              <w:sz w:val="20"/>
              <w:szCs w:val="20"/>
            </w:rPr>
          </w:rPrChange>
        </w:rPr>
      </w:pPr>
      <w:r w:rsidRPr="00C2429D">
        <w:rPr>
          <w:color w:val="333333"/>
          <w:sz w:val="20"/>
          <w:szCs w:val="20"/>
          <w:lang w:val="en-US"/>
          <w:rPrChange w:id="553" w:author="Grigory" w:date="2018-11-13T17:52:00Z">
            <w:rPr>
              <w:color w:val="333333"/>
              <w:sz w:val="20"/>
              <w:szCs w:val="20"/>
            </w:rPr>
          </w:rPrChange>
        </w:rPr>
        <w:t xml:space="preserve">      </w:t>
      </w:r>
      <w:proofErr w:type="spellStart"/>
      <w:r w:rsidRPr="00C2429D">
        <w:rPr>
          <w:color w:val="333333"/>
          <w:sz w:val="20"/>
          <w:szCs w:val="20"/>
          <w:lang w:val="en-US"/>
          <w:rPrChange w:id="554" w:author="Grigory" w:date="2018-11-13T17:52:00Z">
            <w:rPr>
              <w:color w:val="333333"/>
              <w:sz w:val="20"/>
              <w:szCs w:val="20"/>
            </w:rPr>
          </w:rPrChange>
        </w:rPr>
        <w:t>preview_image</w:t>
      </w:r>
      <w:proofErr w:type="spellEnd"/>
      <w:r w:rsidRPr="00C2429D">
        <w:rPr>
          <w:color w:val="333333"/>
          <w:sz w:val="20"/>
          <w:szCs w:val="20"/>
          <w:lang w:val="en-US"/>
          <w:rPrChange w:id="555" w:author="Grigory" w:date="2018-11-13T17:52:00Z">
            <w:rPr>
              <w:color w:val="333333"/>
              <w:sz w:val="20"/>
              <w:szCs w:val="20"/>
            </w:rPr>
          </w:rPrChange>
        </w:rPr>
        <w:t xml:space="preserve">: </w:t>
      </w:r>
      <w:proofErr w:type="spellStart"/>
      <w:r w:rsidRPr="00C2429D">
        <w:rPr>
          <w:color w:val="333333"/>
          <w:sz w:val="20"/>
          <w:szCs w:val="20"/>
          <w:lang w:val="en-US"/>
          <w:rPrChange w:id="556" w:author="Grigory" w:date="2018-11-13T17:52:00Z">
            <w:rPr>
              <w:color w:val="333333"/>
              <w:sz w:val="20"/>
              <w:szCs w:val="20"/>
            </w:rPr>
          </w:rPrChange>
        </w:rPr>
        <w:t>url</w:t>
      </w:r>
      <w:proofErr w:type="spellEnd"/>
      <w:r w:rsidRPr="00C2429D">
        <w:rPr>
          <w:color w:val="333333"/>
          <w:sz w:val="20"/>
          <w:szCs w:val="20"/>
          <w:lang w:val="en-US"/>
          <w:rPrChange w:id="557" w:author="Grigory" w:date="2018-11-13T17:52:00Z">
            <w:rPr>
              <w:color w:val="333333"/>
              <w:sz w:val="20"/>
              <w:szCs w:val="20"/>
            </w:rPr>
          </w:rPrChange>
        </w:rPr>
        <w:t>?</w:t>
      </w:r>
    </w:p>
    <w:p w14:paraId="344BF055" w14:textId="77777777" w:rsidR="008F2729" w:rsidRDefault="00CE5BF4">
      <w:pPr>
        <w:pStyle w:val="10"/>
        <w:contextualSpacing w:val="0"/>
        <w:rPr>
          <w:color w:val="333333"/>
          <w:sz w:val="20"/>
          <w:szCs w:val="20"/>
        </w:rPr>
      </w:pPr>
      <w:r w:rsidRPr="00C2429D">
        <w:rPr>
          <w:color w:val="333333"/>
          <w:sz w:val="20"/>
          <w:szCs w:val="20"/>
          <w:lang w:val="en-US"/>
          <w:rPrChange w:id="558" w:author="Grigory" w:date="2018-11-13T17:52:00Z">
            <w:rPr>
              <w:color w:val="333333"/>
              <w:sz w:val="20"/>
              <w:szCs w:val="20"/>
            </w:rPr>
          </w:rPrChange>
        </w:rPr>
        <w:t xml:space="preserve">  </w:t>
      </w:r>
      <w:r>
        <w:rPr>
          <w:color w:val="333333"/>
          <w:sz w:val="20"/>
          <w:szCs w:val="20"/>
        </w:rPr>
        <w:t>},</w:t>
      </w:r>
    </w:p>
    <w:p w14:paraId="604FAB5E" w14:textId="77777777" w:rsidR="008F2729" w:rsidRDefault="00CE5BF4">
      <w:pPr>
        <w:pStyle w:val="10"/>
        <w:contextualSpacing w:val="0"/>
        <w:rPr>
          <w:color w:val="333333"/>
          <w:sz w:val="20"/>
          <w:szCs w:val="20"/>
        </w:rPr>
      </w:pPr>
      <w:r>
        <w:rPr>
          <w:color w:val="333333"/>
          <w:sz w:val="20"/>
          <w:szCs w:val="20"/>
        </w:rPr>
        <w:t xml:space="preserve">  ...</w:t>
      </w:r>
    </w:p>
    <w:p w14:paraId="6B6E21B8" w14:textId="77777777" w:rsidR="008F2729" w:rsidRDefault="00CE5BF4">
      <w:pPr>
        <w:pStyle w:val="10"/>
        <w:contextualSpacing w:val="0"/>
        <w:rPr>
          <w:color w:val="333333"/>
          <w:sz w:val="20"/>
          <w:szCs w:val="20"/>
        </w:rPr>
      </w:pPr>
      <w:r>
        <w:rPr>
          <w:color w:val="333333"/>
          <w:sz w:val="20"/>
          <w:szCs w:val="20"/>
        </w:rPr>
        <w:t>]</w:t>
      </w:r>
    </w:p>
    <w:p w14:paraId="7B10713F" w14:textId="77777777" w:rsidR="008F2729" w:rsidRDefault="00CE5BF4">
      <w:pPr>
        <w:pStyle w:val="10"/>
        <w:contextualSpacing w:val="0"/>
        <w:rPr>
          <w:color w:val="333333"/>
          <w:sz w:val="20"/>
          <w:szCs w:val="20"/>
        </w:rPr>
      </w:pPr>
      <w:r>
        <w:rPr>
          <w:color w:val="333333"/>
          <w:sz w:val="20"/>
          <w:szCs w:val="20"/>
        </w:rPr>
        <w:t>Ответ: объект, в котором есть ключ "</w:t>
      </w:r>
      <w:proofErr w:type="spellStart"/>
      <w:r>
        <w:rPr>
          <w:color w:val="333333"/>
          <w:sz w:val="20"/>
          <w:szCs w:val="20"/>
        </w:rPr>
        <w:t>items</w:t>
      </w:r>
      <w:proofErr w:type="spellEnd"/>
      <w:r>
        <w:rPr>
          <w:color w:val="333333"/>
          <w:sz w:val="20"/>
          <w:szCs w:val="20"/>
        </w:rPr>
        <w:t>", значением которого является массив требуемых объектов.</w:t>
      </w:r>
    </w:p>
    <w:p w14:paraId="40D5832F" w14:textId="77777777" w:rsidR="008F2729" w:rsidRDefault="008F2729">
      <w:pPr>
        <w:pStyle w:val="10"/>
        <w:contextualSpacing w:val="0"/>
        <w:rPr>
          <w:color w:val="333333"/>
          <w:sz w:val="20"/>
          <w:szCs w:val="20"/>
        </w:rPr>
      </w:pPr>
    </w:p>
    <w:p w14:paraId="5A16814F" w14:textId="77777777" w:rsidR="008F2729" w:rsidRPr="00C2429D" w:rsidRDefault="00CE5BF4">
      <w:pPr>
        <w:pStyle w:val="10"/>
        <w:contextualSpacing w:val="0"/>
        <w:rPr>
          <w:color w:val="333333"/>
          <w:sz w:val="20"/>
          <w:szCs w:val="20"/>
          <w:lang w:val="en-US"/>
          <w:rPrChange w:id="559" w:author="Grigory" w:date="2018-11-13T17:52:00Z">
            <w:rPr>
              <w:color w:val="333333"/>
              <w:sz w:val="20"/>
              <w:szCs w:val="20"/>
            </w:rPr>
          </w:rPrChange>
        </w:rPr>
      </w:pPr>
      <w:proofErr w:type="spellStart"/>
      <w:r w:rsidRPr="00C2429D">
        <w:rPr>
          <w:color w:val="333333"/>
          <w:sz w:val="20"/>
          <w:szCs w:val="20"/>
          <w:lang w:val="en-US"/>
          <w:rPrChange w:id="560" w:author="Grigory" w:date="2018-11-13T17:52:00Z">
            <w:rPr>
              <w:color w:val="333333"/>
              <w:sz w:val="20"/>
              <w:szCs w:val="20"/>
            </w:rPr>
          </w:rPrChange>
        </w:rPr>
        <w:t>GetMagazineSimilarMagazines</w:t>
      </w:r>
      <w:proofErr w:type="spellEnd"/>
    </w:p>
    <w:p w14:paraId="2C6B885F" w14:textId="77777777" w:rsidR="008F2729" w:rsidRPr="00C2429D" w:rsidRDefault="00CE5BF4">
      <w:pPr>
        <w:pStyle w:val="10"/>
        <w:contextualSpacing w:val="0"/>
        <w:rPr>
          <w:color w:val="333333"/>
          <w:sz w:val="20"/>
          <w:szCs w:val="20"/>
          <w:lang w:val="en-US"/>
          <w:rPrChange w:id="561" w:author="Grigory" w:date="2018-11-13T17:52:00Z">
            <w:rPr>
              <w:color w:val="333333"/>
              <w:sz w:val="20"/>
              <w:szCs w:val="20"/>
            </w:rPr>
          </w:rPrChange>
        </w:rPr>
      </w:pPr>
      <w:r w:rsidRPr="00C2429D">
        <w:rPr>
          <w:color w:val="333333"/>
          <w:sz w:val="20"/>
          <w:szCs w:val="20"/>
          <w:lang w:val="en-US"/>
          <w:rPrChange w:id="562" w:author="Grigory" w:date="2018-11-13T17:52:00Z">
            <w:rPr>
              <w:color w:val="333333"/>
              <w:sz w:val="20"/>
              <w:szCs w:val="20"/>
            </w:rPr>
          </w:rPrChange>
        </w:rPr>
        <w:t>/</w:t>
      </w:r>
      <w:proofErr w:type="spellStart"/>
      <w:r w:rsidRPr="00C2429D">
        <w:rPr>
          <w:color w:val="333333"/>
          <w:sz w:val="20"/>
          <w:szCs w:val="20"/>
          <w:lang w:val="en-US"/>
          <w:rPrChange w:id="563" w:author="Grigory" w:date="2018-11-13T17:52:00Z">
            <w:rPr>
              <w:color w:val="333333"/>
              <w:sz w:val="20"/>
              <w:szCs w:val="20"/>
            </w:rPr>
          </w:rPrChange>
        </w:rPr>
        <w:t>api</w:t>
      </w:r>
      <w:proofErr w:type="spellEnd"/>
      <w:r w:rsidRPr="00C2429D">
        <w:rPr>
          <w:color w:val="333333"/>
          <w:sz w:val="20"/>
          <w:szCs w:val="20"/>
          <w:lang w:val="en-US"/>
          <w:rPrChange w:id="564" w:author="Grigory" w:date="2018-11-13T17:52:00Z">
            <w:rPr>
              <w:color w:val="333333"/>
              <w:sz w:val="20"/>
              <w:szCs w:val="20"/>
            </w:rPr>
          </w:rPrChange>
        </w:rPr>
        <w:t>/magazines/&lt;ID_</w:t>
      </w:r>
      <w:r>
        <w:rPr>
          <w:color w:val="333333"/>
          <w:sz w:val="20"/>
          <w:szCs w:val="20"/>
        </w:rPr>
        <w:t>журнала</w:t>
      </w:r>
      <w:r w:rsidRPr="00C2429D">
        <w:rPr>
          <w:color w:val="333333"/>
          <w:sz w:val="20"/>
          <w:szCs w:val="20"/>
          <w:lang w:val="en-US"/>
          <w:rPrChange w:id="565" w:author="Grigory" w:date="2018-11-13T17:52:00Z">
            <w:rPr>
              <w:color w:val="333333"/>
              <w:sz w:val="20"/>
              <w:szCs w:val="20"/>
            </w:rPr>
          </w:rPrChange>
        </w:rPr>
        <w:t>&gt;/similar/</w:t>
      </w:r>
    </w:p>
    <w:p w14:paraId="345B61BB" w14:textId="77777777" w:rsidR="008F2729" w:rsidRDefault="00CE5BF4">
      <w:pPr>
        <w:pStyle w:val="10"/>
        <w:contextualSpacing w:val="0"/>
        <w:rPr>
          <w:color w:val="2067B0"/>
          <w:sz w:val="20"/>
          <w:szCs w:val="20"/>
          <w:u w:val="single"/>
        </w:rPr>
      </w:pPr>
      <w:r>
        <w:rPr>
          <w:color w:val="333333"/>
          <w:sz w:val="20"/>
          <w:szCs w:val="20"/>
        </w:rPr>
        <w:t xml:space="preserve">список похожих журналов </w:t>
      </w:r>
      <w:r>
        <w:fldChar w:fldCharType="begin"/>
      </w:r>
      <w:r>
        <w:instrText xml:space="preserve"> HYPERLINK "http://joxi.ru/xAeB7X8iYO0obr" </w:instrText>
      </w:r>
      <w:r>
        <w:fldChar w:fldCharType="separate"/>
      </w:r>
      <w:r>
        <w:rPr>
          <w:color w:val="2067B0"/>
          <w:sz w:val="20"/>
          <w:szCs w:val="20"/>
          <w:u w:val="single"/>
        </w:rPr>
        <w:t>http://joxi.ru/xAeB7X8iYO0obr</w:t>
      </w:r>
    </w:p>
    <w:p w14:paraId="30C105C5" w14:textId="77777777" w:rsidR="008F2729" w:rsidRDefault="00CE5BF4">
      <w:pPr>
        <w:pStyle w:val="10"/>
        <w:contextualSpacing w:val="0"/>
        <w:rPr>
          <w:color w:val="333333"/>
          <w:sz w:val="20"/>
          <w:szCs w:val="20"/>
        </w:rPr>
      </w:pPr>
      <w:r>
        <w:fldChar w:fldCharType="end"/>
      </w:r>
      <w:r>
        <w:rPr>
          <w:color w:val="333333"/>
          <w:sz w:val="20"/>
          <w:szCs w:val="20"/>
        </w:rPr>
        <w:t>входные параметры:</w:t>
      </w:r>
    </w:p>
    <w:p w14:paraId="7807314D" w14:textId="77777777" w:rsidR="008F2729" w:rsidRDefault="00CE5BF4">
      <w:pPr>
        <w:pStyle w:val="10"/>
        <w:contextualSpacing w:val="0"/>
        <w:rPr>
          <w:color w:val="333333"/>
          <w:sz w:val="20"/>
          <w:szCs w:val="20"/>
        </w:rPr>
      </w:pPr>
      <w:r>
        <w:rPr>
          <w:color w:val="333333"/>
          <w:sz w:val="20"/>
          <w:szCs w:val="20"/>
        </w:rPr>
        <w:t>- ид журнала</w:t>
      </w:r>
    </w:p>
    <w:p w14:paraId="46FB55E7" w14:textId="77777777" w:rsidR="008F2729" w:rsidRDefault="00CE5BF4">
      <w:pPr>
        <w:pStyle w:val="10"/>
        <w:contextualSpacing w:val="0"/>
        <w:rPr>
          <w:color w:val="333333"/>
          <w:sz w:val="20"/>
          <w:szCs w:val="20"/>
        </w:rPr>
      </w:pPr>
      <w:r>
        <w:rPr>
          <w:color w:val="333333"/>
          <w:sz w:val="20"/>
          <w:szCs w:val="20"/>
        </w:rPr>
        <w:t>формат ответа:</w:t>
      </w:r>
    </w:p>
    <w:p w14:paraId="331B4D5E" w14:textId="77777777" w:rsidR="008F2729" w:rsidRPr="00C2429D" w:rsidRDefault="00CE5BF4">
      <w:pPr>
        <w:pStyle w:val="10"/>
        <w:contextualSpacing w:val="0"/>
        <w:rPr>
          <w:color w:val="333333"/>
          <w:sz w:val="20"/>
          <w:szCs w:val="20"/>
          <w:lang w:val="en-US"/>
          <w:rPrChange w:id="566" w:author="Grigory" w:date="2018-11-13T17:52:00Z">
            <w:rPr>
              <w:color w:val="333333"/>
              <w:sz w:val="20"/>
              <w:szCs w:val="20"/>
            </w:rPr>
          </w:rPrChange>
        </w:rPr>
      </w:pPr>
      <w:r w:rsidRPr="00C2429D">
        <w:rPr>
          <w:color w:val="333333"/>
          <w:sz w:val="20"/>
          <w:szCs w:val="20"/>
          <w:lang w:val="en-US"/>
          <w:rPrChange w:id="567" w:author="Grigory" w:date="2018-11-13T17:52:00Z">
            <w:rPr>
              <w:color w:val="333333"/>
              <w:sz w:val="20"/>
              <w:szCs w:val="20"/>
            </w:rPr>
          </w:rPrChange>
        </w:rPr>
        <w:t>[</w:t>
      </w:r>
    </w:p>
    <w:p w14:paraId="3973EFCF" w14:textId="77777777" w:rsidR="008F2729" w:rsidRPr="00C2429D" w:rsidRDefault="00CE5BF4">
      <w:pPr>
        <w:pStyle w:val="10"/>
        <w:contextualSpacing w:val="0"/>
        <w:rPr>
          <w:color w:val="333333"/>
          <w:sz w:val="20"/>
          <w:szCs w:val="20"/>
          <w:lang w:val="en-US"/>
          <w:rPrChange w:id="568" w:author="Grigory" w:date="2018-11-13T17:52:00Z">
            <w:rPr>
              <w:color w:val="333333"/>
              <w:sz w:val="20"/>
              <w:szCs w:val="20"/>
            </w:rPr>
          </w:rPrChange>
        </w:rPr>
      </w:pPr>
      <w:r w:rsidRPr="00C2429D">
        <w:rPr>
          <w:color w:val="333333"/>
          <w:sz w:val="20"/>
          <w:szCs w:val="20"/>
          <w:lang w:val="en-US"/>
          <w:rPrChange w:id="569" w:author="Grigory" w:date="2018-11-13T17:52:00Z">
            <w:rPr>
              <w:color w:val="333333"/>
              <w:sz w:val="20"/>
              <w:szCs w:val="20"/>
            </w:rPr>
          </w:rPrChange>
        </w:rPr>
        <w:t xml:space="preserve">  {</w:t>
      </w:r>
    </w:p>
    <w:p w14:paraId="2FC397D1" w14:textId="77777777" w:rsidR="008F2729" w:rsidRPr="00C2429D" w:rsidRDefault="00CE5BF4">
      <w:pPr>
        <w:pStyle w:val="10"/>
        <w:contextualSpacing w:val="0"/>
        <w:rPr>
          <w:color w:val="333333"/>
          <w:sz w:val="20"/>
          <w:szCs w:val="20"/>
          <w:lang w:val="en-US"/>
          <w:rPrChange w:id="570" w:author="Grigory" w:date="2018-11-13T17:52:00Z">
            <w:rPr>
              <w:color w:val="333333"/>
              <w:sz w:val="20"/>
              <w:szCs w:val="20"/>
            </w:rPr>
          </w:rPrChange>
        </w:rPr>
      </w:pPr>
      <w:r w:rsidRPr="00C2429D">
        <w:rPr>
          <w:color w:val="333333"/>
          <w:sz w:val="20"/>
          <w:szCs w:val="20"/>
          <w:lang w:val="en-US"/>
          <w:rPrChange w:id="571" w:author="Grigory" w:date="2018-11-13T17:52:00Z">
            <w:rPr>
              <w:color w:val="333333"/>
              <w:sz w:val="20"/>
              <w:szCs w:val="20"/>
            </w:rPr>
          </w:rPrChange>
        </w:rPr>
        <w:t xml:space="preserve">      id: </w:t>
      </w:r>
      <w:proofErr w:type="gramStart"/>
      <w:r w:rsidRPr="00C2429D">
        <w:rPr>
          <w:color w:val="333333"/>
          <w:sz w:val="20"/>
          <w:szCs w:val="20"/>
          <w:lang w:val="en-US"/>
          <w:rPrChange w:id="572" w:author="Grigory" w:date="2018-11-13T17:52:00Z">
            <w:rPr>
              <w:color w:val="333333"/>
              <w:sz w:val="20"/>
              <w:szCs w:val="20"/>
            </w:rPr>
          </w:rPrChange>
        </w:rPr>
        <w:t>string!,</w:t>
      </w:r>
      <w:proofErr w:type="gramEnd"/>
    </w:p>
    <w:p w14:paraId="7DA3E891" w14:textId="77777777" w:rsidR="008F2729" w:rsidRPr="00C2429D" w:rsidRDefault="00CE5BF4">
      <w:pPr>
        <w:pStyle w:val="10"/>
        <w:contextualSpacing w:val="0"/>
        <w:rPr>
          <w:color w:val="333333"/>
          <w:sz w:val="20"/>
          <w:szCs w:val="20"/>
          <w:lang w:val="en-US"/>
          <w:rPrChange w:id="573" w:author="Grigory" w:date="2018-11-13T17:52:00Z">
            <w:rPr>
              <w:color w:val="333333"/>
              <w:sz w:val="20"/>
              <w:szCs w:val="20"/>
            </w:rPr>
          </w:rPrChange>
        </w:rPr>
      </w:pPr>
      <w:r w:rsidRPr="00C2429D">
        <w:rPr>
          <w:color w:val="333333"/>
          <w:sz w:val="20"/>
          <w:szCs w:val="20"/>
          <w:lang w:val="en-US"/>
          <w:rPrChange w:id="574" w:author="Grigory" w:date="2018-11-13T17:52:00Z">
            <w:rPr>
              <w:color w:val="333333"/>
              <w:sz w:val="20"/>
              <w:szCs w:val="20"/>
            </w:rPr>
          </w:rPrChange>
        </w:rPr>
        <w:t xml:space="preserve">      name: </w:t>
      </w:r>
      <w:proofErr w:type="gramStart"/>
      <w:r w:rsidRPr="00C2429D">
        <w:rPr>
          <w:color w:val="333333"/>
          <w:sz w:val="20"/>
          <w:szCs w:val="20"/>
          <w:lang w:val="en-US"/>
          <w:rPrChange w:id="575" w:author="Grigory" w:date="2018-11-13T17:52:00Z">
            <w:rPr>
              <w:color w:val="333333"/>
              <w:sz w:val="20"/>
              <w:szCs w:val="20"/>
            </w:rPr>
          </w:rPrChange>
        </w:rPr>
        <w:t>string!,</w:t>
      </w:r>
      <w:proofErr w:type="gramEnd"/>
    </w:p>
    <w:p w14:paraId="141DF2FF" w14:textId="77777777" w:rsidR="008F2729" w:rsidRPr="00C2429D" w:rsidRDefault="00CE5BF4">
      <w:pPr>
        <w:pStyle w:val="10"/>
        <w:contextualSpacing w:val="0"/>
        <w:rPr>
          <w:color w:val="333333"/>
          <w:sz w:val="20"/>
          <w:szCs w:val="20"/>
          <w:lang w:val="en-US"/>
          <w:rPrChange w:id="576" w:author="Grigory" w:date="2018-11-13T17:52:00Z">
            <w:rPr>
              <w:color w:val="333333"/>
              <w:sz w:val="20"/>
              <w:szCs w:val="20"/>
            </w:rPr>
          </w:rPrChange>
        </w:rPr>
      </w:pPr>
      <w:r w:rsidRPr="00C2429D">
        <w:rPr>
          <w:color w:val="333333"/>
          <w:sz w:val="20"/>
          <w:szCs w:val="20"/>
          <w:lang w:val="en-US"/>
          <w:rPrChange w:id="577" w:author="Grigory" w:date="2018-11-13T17:52:00Z">
            <w:rPr>
              <w:color w:val="333333"/>
              <w:sz w:val="20"/>
              <w:szCs w:val="20"/>
            </w:rPr>
          </w:rPrChange>
        </w:rPr>
        <w:t xml:space="preserve">      price: </w:t>
      </w:r>
      <w:proofErr w:type="gramStart"/>
      <w:r w:rsidRPr="00C2429D">
        <w:rPr>
          <w:color w:val="333333"/>
          <w:sz w:val="20"/>
          <w:szCs w:val="20"/>
          <w:lang w:val="en-US"/>
          <w:rPrChange w:id="578" w:author="Grigory" w:date="2018-11-13T17:52:00Z">
            <w:rPr>
              <w:color w:val="333333"/>
              <w:sz w:val="20"/>
              <w:szCs w:val="20"/>
            </w:rPr>
          </w:rPrChange>
        </w:rPr>
        <w:t>double!,</w:t>
      </w:r>
      <w:proofErr w:type="gramEnd"/>
    </w:p>
    <w:p w14:paraId="5BFFDEE7" w14:textId="77777777" w:rsidR="008F2729" w:rsidRPr="00C2429D" w:rsidRDefault="00CE5BF4">
      <w:pPr>
        <w:pStyle w:val="10"/>
        <w:contextualSpacing w:val="0"/>
        <w:rPr>
          <w:color w:val="333333"/>
          <w:sz w:val="20"/>
          <w:szCs w:val="20"/>
          <w:lang w:val="en-US"/>
          <w:rPrChange w:id="579" w:author="Grigory" w:date="2018-11-13T17:52:00Z">
            <w:rPr>
              <w:color w:val="333333"/>
              <w:sz w:val="20"/>
              <w:szCs w:val="20"/>
            </w:rPr>
          </w:rPrChange>
        </w:rPr>
      </w:pPr>
      <w:r w:rsidRPr="00C2429D">
        <w:rPr>
          <w:color w:val="333333"/>
          <w:sz w:val="20"/>
          <w:szCs w:val="20"/>
          <w:lang w:val="en-US"/>
          <w:rPrChange w:id="580" w:author="Grigory" w:date="2018-11-13T17:52:00Z">
            <w:rPr>
              <w:color w:val="333333"/>
              <w:sz w:val="20"/>
              <w:szCs w:val="20"/>
            </w:rPr>
          </w:rPrChange>
        </w:rPr>
        <w:t xml:space="preserve">      </w:t>
      </w:r>
      <w:proofErr w:type="spellStart"/>
      <w:r w:rsidRPr="00C2429D">
        <w:rPr>
          <w:color w:val="333333"/>
          <w:sz w:val="20"/>
          <w:szCs w:val="20"/>
          <w:lang w:val="en-US"/>
          <w:rPrChange w:id="581" w:author="Grigory" w:date="2018-11-13T17:52:00Z">
            <w:rPr>
              <w:color w:val="333333"/>
              <w:sz w:val="20"/>
              <w:szCs w:val="20"/>
            </w:rPr>
          </w:rPrChange>
        </w:rPr>
        <w:t>preview_image</w:t>
      </w:r>
      <w:proofErr w:type="spellEnd"/>
      <w:r w:rsidRPr="00C2429D">
        <w:rPr>
          <w:color w:val="333333"/>
          <w:sz w:val="20"/>
          <w:szCs w:val="20"/>
          <w:lang w:val="en-US"/>
          <w:rPrChange w:id="582" w:author="Grigory" w:date="2018-11-13T17:52:00Z">
            <w:rPr>
              <w:color w:val="333333"/>
              <w:sz w:val="20"/>
              <w:szCs w:val="20"/>
            </w:rPr>
          </w:rPrChange>
        </w:rPr>
        <w:t xml:space="preserve">: </w:t>
      </w:r>
      <w:proofErr w:type="spellStart"/>
      <w:r w:rsidRPr="00C2429D">
        <w:rPr>
          <w:color w:val="333333"/>
          <w:sz w:val="20"/>
          <w:szCs w:val="20"/>
          <w:lang w:val="en-US"/>
          <w:rPrChange w:id="583" w:author="Grigory" w:date="2018-11-13T17:52:00Z">
            <w:rPr>
              <w:color w:val="333333"/>
              <w:sz w:val="20"/>
              <w:szCs w:val="20"/>
            </w:rPr>
          </w:rPrChange>
        </w:rPr>
        <w:t>url</w:t>
      </w:r>
      <w:proofErr w:type="spellEnd"/>
      <w:r w:rsidRPr="00C2429D">
        <w:rPr>
          <w:color w:val="333333"/>
          <w:sz w:val="20"/>
          <w:szCs w:val="20"/>
          <w:lang w:val="en-US"/>
          <w:rPrChange w:id="584" w:author="Grigory" w:date="2018-11-13T17:52:00Z">
            <w:rPr>
              <w:color w:val="333333"/>
              <w:sz w:val="20"/>
              <w:szCs w:val="20"/>
            </w:rPr>
          </w:rPrChange>
        </w:rPr>
        <w:t>?</w:t>
      </w:r>
    </w:p>
    <w:p w14:paraId="02171B97" w14:textId="77777777" w:rsidR="008F2729" w:rsidRPr="00C2429D" w:rsidRDefault="00CE5BF4">
      <w:pPr>
        <w:pStyle w:val="10"/>
        <w:contextualSpacing w:val="0"/>
        <w:rPr>
          <w:color w:val="333333"/>
          <w:sz w:val="20"/>
          <w:szCs w:val="20"/>
          <w:lang w:val="en-US"/>
          <w:rPrChange w:id="585" w:author="Grigory" w:date="2018-11-13T17:52:00Z">
            <w:rPr>
              <w:color w:val="333333"/>
              <w:sz w:val="20"/>
              <w:szCs w:val="20"/>
            </w:rPr>
          </w:rPrChange>
        </w:rPr>
      </w:pPr>
      <w:r w:rsidRPr="00C2429D">
        <w:rPr>
          <w:color w:val="333333"/>
          <w:sz w:val="20"/>
          <w:szCs w:val="20"/>
          <w:lang w:val="en-US"/>
          <w:rPrChange w:id="586" w:author="Grigory" w:date="2018-11-13T17:52:00Z">
            <w:rPr>
              <w:color w:val="333333"/>
              <w:sz w:val="20"/>
              <w:szCs w:val="20"/>
            </w:rPr>
          </w:rPrChange>
        </w:rPr>
        <w:t xml:space="preserve">  },</w:t>
      </w:r>
    </w:p>
    <w:p w14:paraId="4B8A10E6" w14:textId="77777777" w:rsidR="008F2729" w:rsidRPr="00C2429D" w:rsidRDefault="00CE5BF4">
      <w:pPr>
        <w:pStyle w:val="10"/>
        <w:contextualSpacing w:val="0"/>
        <w:rPr>
          <w:color w:val="333333"/>
          <w:sz w:val="20"/>
          <w:szCs w:val="20"/>
          <w:lang w:val="en-US"/>
          <w:rPrChange w:id="587" w:author="Grigory" w:date="2018-11-13T17:52:00Z">
            <w:rPr>
              <w:color w:val="333333"/>
              <w:sz w:val="20"/>
              <w:szCs w:val="20"/>
            </w:rPr>
          </w:rPrChange>
        </w:rPr>
      </w:pPr>
      <w:r w:rsidRPr="00C2429D">
        <w:rPr>
          <w:color w:val="333333"/>
          <w:sz w:val="20"/>
          <w:szCs w:val="20"/>
          <w:lang w:val="en-US"/>
          <w:rPrChange w:id="588" w:author="Grigory" w:date="2018-11-13T17:52:00Z">
            <w:rPr>
              <w:color w:val="333333"/>
              <w:sz w:val="20"/>
              <w:szCs w:val="20"/>
            </w:rPr>
          </w:rPrChange>
        </w:rPr>
        <w:t xml:space="preserve">  ...</w:t>
      </w:r>
    </w:p>
    <w:p w14:paraId="0AB7255F" w14:textId="77777777" w:rsidR="008F2729" w:rsidRPr="00C2429D" w:rsidRDefault="00CE5BF4">
      <w:pPr>
        <w:pStyle w:val="10"/>
        <w:contextualSpacing w:val="0"/>
        <w:rPr>
          <w:color w:val="333333"/>
          <w:sz w:val="20"/>
          <w:szCs w:val="20"/>
          <w:lang w:val="en-US"/>
          <w:rPrChange w:id="589" w:author="Grigory" w:date="2018-11-13T17:52:00Z">
            <w:rPr>
              <w:color w:val="333333"/>
              <w:sz w:val="20"/>
              <w:szCs w:val="20"/>
            </w:rPr>
          </w:rPrChange>
        </w:rPr>
      </w:pPr>
      <w:r w:rsidRPr="00C2429D">
        <w:rPr>
          <w:color w:val="333333"/>
          <w:sz w:val="20"/>
          <w:szCs w:val="20"/>
          <w:lang w:val="en-US"/>
          <w:rPrChange w:id="590" w:author="Grigory" w:date="2018-11-13T17:52:00Z">
            <w:rPr>
              <w:color w:val="333333"/>
              <w:sz w:val="20"/>
              <w:szCs w:val="20"/>
            </w:rPr>
          </w:rPrChange>
        </w:rPr>
        <w:t>]</w:t>
      </w:r>
    </w:p>
    <w:p w14:paraId="2F216183" w14:textId="77777777" w:rsidR="008F2729" w:rsidRPr="00C2429D" w:rsidRDefault="008F2729">
      <w:pPr>
        <w:pStyle w:val="10"/>
        <w:contextualSpacing w:val="0"/>
        <w:rPr>
          <w:color w:val="333333"/>
          <w:sz w:val="20"/>
          <w:szCs w:val="20"/>
          <w:lang w:val="en-US"/>
          <w:rPrChange w:id="591" w:author="Grigory" w:date="2018-11-13T17:52:00Z">
            <w:rPr>
              <w:color w:val="333333"/>
              <w:sz w:val="20"/>
              <w:szCs w:val="20"/>
            </w:rPr>
          </w:rPrChange>
        </w:rPr>
      </w:pPr>
    </w:p>
    <w:p w14:paraId="2EA6BAAE" w14:textId="77777777" w:rsidR="008F2729" w:rsidRPr="00C2429D" w:rsidRDefault="00CE5BF4">
      <w:pPr>
        <w:pStyle w:val="10"/>
        <w:contextualSpacing w:val="0"/>
        <w:rPr>
          <w:color w:val="333333"/>
          <w:sz w:val="20"/>
          <w:szCs w:val="20"/>
          <w:lang w:val="en-US"/>
          <w:rPrChange w:id="592" w:author="Grigory" w:date="2018-11-13T17:52:00Z">
            <w:rPr>
              <w:color w:val="333333"/>
              <w:sz w:val="20"/>
              <w:szCs w:val="20"/>
            </w:rPr>
          </w:rPrChange>
        </w:rPr>
      </w:pPr>
      <w:proofErr w:type="spellStart"/>
      <w:r w:rsidRPr="00C2429D">
        <w:rPr>
          <w:color w:val="333333"/>
          <w:sz w:val="20"/>
          <w:szCs w:val="20"/>
          <w:lang w:val="en-US"/>
          <w:rPrChange w:id="593" w:author="Grigory" w:date="2018-11-13T17:52:00Z">
            <w:rPr>
              <w:color w:val="333333"/>
              <w:sz w:val="20"/>
              <w:szCs w:val="20"/>
            </w:rPr>
          </w:rPrChange>
        </w:rPr>
        <w:t>GetNumbers</w:t>
      </w:r>
      <w:proofErr w:type="spellEnd"/>
    </w:p>
    <w:p w14:paraId="4D5461C1" w14:textId="77777777" w:rsidR="008F2729" w:rsidRPr="00C2429D" w:rsidRDefault="00CE5BF4">
      <w:pPr>
        <w:pStyle w:val="10"/>
        <w:contextualSpacing w:val="0"/>
        <w:rPr>
          <w:color w:val="333333"/>
          <w:sz w:val="20"/>
          <w:szCs w:val="20"/>
          <w:lang w:val="en-US"/>
          <w:rPrChange w:id="594" w:author="Grigory" w:date="2018-11-13T17:52:00Z">
            <w:rPr>
              <w:color w:val="333333"/>
              <w:sz w:val="20"/>
              <w:szCs w:val="20"/>
            </w:rPr>
          </w:rPrChange>
        </w:rPr>
      </w:pPr>
      <w:r w:rsidRPr="00C2429D">
        <w:rPr>
          <w:color w:val="333333"/>
          <w:sz w:val="20"/>
          <w:szCs w:val="20"/>
          <w:lang w:val="en-US"/>
          <w:rPrChange w:id="595" w:author="Grigory" w:date="2018-11-13T17:52:00Z">
            <w:rPr>
              <w:color w:val="333333"/>
              <w:sz w:val="20"/>
              <w:szCs w:val="20"/>
            </w:rPr>
          </w:rPrChange>
        </w:rPr>
        <w:t>/</w:t>
      </w:r>
      <w:proofErr w:type="spellStart"/>
      <w:r w:rsidRPr="00C2429D">
        <w:rPr>
          <w:color w:val="333333"/>
          <w:sz w:val="20"/>
          <w:szCs w:val="20"/>
          <w:lang w:val="en-US"/>
          <w:rPrChange w:id="596" w:author="Grigory" w:date="2018-11-13T17:52:00Z">
            <w:rPr>
              <w:color w:val="333333"/>
              <w:sz w:val="20"/>
              <w:szCs w:val="20"/>
            </w:rPr>
          </w:rPrChange>
        </w:rPr>
        <w:t>api</w:t>
      </w:r>
      <w:proofErr w:type="spellEnd"/>
      <w:r w:rsidRPr="00C2429D">
        <w:rPr>
          <w:color w:val="333333"/>
          <w:sz w:val="20"/>
          <w:szCs w:val="20"/>
          <w:lang w:val="en-US"/>
          <w:rPrChange w:id="597" w:author="Grigory" w:date="2018-11-13T17:52:00Z">
            <w:rPr>
              <w:color w:val="333333"/>
              <w:sz w:val="20"/>
              <w:szCs w:val="20"/>
            </w:rPr>
          </w:rPrChange>
        </w:rPr>
        <w:t>/numbers/</w:t>
      </w:r>
    </w:p>
    <w:p w14:paraId="3936F9F6" w14:textId="77777777" w:rsidR="008F2729" w:rsidRDefault="00CE5BF4">
      <w:pPr>
        <w:pStyle w:val="10"/>
        <w:contextualSpacing w:val="0"/>
        <w:rPr>
          <w:color w:val="333333"/>
          <w:sz w:val="20"/>
          <w:szCs w:val="20"/>
        </w:rPr>
      </w:pPr>
      <w:r>
        <w:rPr>
          <w:color w:val="333333"/>
          <w:sz w:val="20"/>
          <w:szCs w:val="20"/>
        </w:rPr>
        <w:t>список выпусков</w:t>
      </w:r>
    </w:p>
    <w:p w14:paraId="0D202BD6" w14:textId="77777777" w:rsidR="008F2729" w:rsidRDefault="00CE5BF4">
      <w:pPr>
        <w:pStyle w:val="10"/>
        <w:contextualSpacing w:val="0"/>
        <w:rPr>
          <w:color w:val="333333"/>
          <w:sz w:val="20"/>
          <w:szCs w:val="20"/>
        </w:rPr>
      </w:pPr>
      <w:r>
        <w:rPr>
          <w:color w:val="333333"/>
          <w:sz w:val="20"/>
          <w:szCs w:val="20"/>
        </w:rPr>
        <w:t>входные параметры:</w:t>
      </w:r>
    </w:p>
    <w:p w14:paraId="263E5F93" w14:textId="77777777" w:rsidR="008F2729" w:rsidRDefault="00CE5BF4">
      <w:pPr>
        <w:pStyle w:val="10"/>
        <w:contextualSpacing w:val="0"/>
        <w:rPr>
          <w:color w:val="333333"/>
          <w:sz w:val="20"/>
          <w:szCs w:val="20"/>
        </w:rPr>
      </w:pPr>
      <w:r>
        <w:rPr>
          <w:color w:val="333333"/>
          <w:sz w:val="20"/>
          <w:szCs w:val="20"/>
        </w:rPr>
        <w:t>-фильтр:</w:t>
      </w:r>
    </w:p>
    <w:p w14:paraId="41E55209" w14:textId="77777777" w:rsidR="008F2729" w:rsidRDefault="00CE5BF4">
      <w:pPr>
        <w:pStyle w:val="10"/>
        <w:contextualSpacing w:val="0"/>
        <w:rPr>
          <w:color w:val="333333"/>
          <w:sz w:val="20"/>
          <w:szCs w:val="20"/>
        </w:rPr>
      </w:pPr>
      <w:r>
        <w:rPr>
          <w:color w:val="333333"/>
          <w:sz w:val="20"/>
          <w:szCs w:val="20"/>
        </w:rPr>
        <w:t xml:space="preserve">название - </w:t>
      </w:r>
      <w:proofErr w:type="spellStart"/>
      <w:r>
        <w:rPr>
          <w:color w:val="333333"/>
          <w:sz w:val="20"/>
          <w:szCs w:val="20"/>
        </w:rPr>
        <w:t>name</w:t>
      </w:r>
      <w:proofErr w:type="spellEnd"/>
    </w:p>
    <w:p w14:paraId="1588EFA0" w14:textId="77777777" w:rsidR="008F2729" w:rsidRDefault="00CE5BF4">
      <w:pPr>
        <w:pStyle w:val="10"/>
        <w:contextualSpacing w:val="0"/>
        <w:rPr>
          <w:color w:val="333333"/>
          <w:sz w:val="20"/>
          <w:szCs w:val="20"/>
        </w:rPr>
      </w:pPr>
      <w:r>
        <w:rPr>
          <w:color w:val="333333"/>
          <w:sz w:val="20"/>
          <w:szCs w:val="20"/>
        </w:rPr>
        <w:t xml:space="preserve">ид журнала - </w:t>
      </w:r>
      <w:proofErr w:type="spellStart"/>
      <w:r>
        <w:rPr>
          <w:color w:val="333333"/>
          <w:sz w:val="20"/>
          <w:szCs w:val="20"/>
        </w:rPr>
        <w:t>magazine</w:t>
      </w:r>
      <w:proofErr w:type="spellEnd"/>
    </w:p>
    <w:p w14:paraId="415D841F" w14:textId="77777777" w:rsidR="008F2729" w:rsidRDefault="00CE5BF4">
      <w:pPr>
        <w:pStyle w:val="10"/>
        <w:contextualSpacing w:val="0"/>
        <w:rPr>
          <w:color w:val="333333"/>
          <w:sz w:val="20"/>
          <w:szCs w:val="20"/>
        </w:rPr>
      </w:pPr>
      <w:r>
        <w:rPr>
          <w:color w:val="333333"/>
          <w:sz w:val="20"/>
          <w:szCs w:val="20"/>
        </w:rPr>
        <w:t xml:space="preserve">дата начала - </w:t>
      </w:r>
      <w:proofErr w:type="spellStart"/>
      <w:r>
        <w:rPr>
          <w:color w:val="333333"/>
          <w:sz w:val="20"/>
          <w:szCs w:val="20"/>
        </w:rPr>
        <w:t>date_from</w:t>
      </w:r>
      <w:proofErr w:type="spellEnd"/>
    </w:p>
    <w:p w14:paraId="3BA27F8A" w14:textId="77777777" w:rsidR="008F2729" w:rsidRDefault="00CE5BF4">
      <w:pPr>
        <w:pStyle w:val="10"/>
        <w:contextualSpacing w:val="0"/>
        <w:rPr>
          <w:color w:val="333333"/>
          <w:sz w:val="20"/>
          <w:szCs w:val="20"/>
        </w:rPr>
      </w:pPr>
      <w:r>
        <w:rPr>
          <w:color w:val="333333"/>
          <w:sz w:val="20"/>
          <w:szCs w:val="20"/>
        </w:rPr>
        <w:t xml:space="preserve">дата конца - </w:t>
      </w:r>
      <w:proofErr w:type="spellStart"/>
      <w:r>
        <w:rPr>
          <w:color w:val="333333"/>
          <w:sz w:val="20"/>
          <w:szCs w:val="20"/>
        </w:rPr>
        <w:t>date_to</w:t>
      </w:r>
      <w:proofErr w:type="spellEnd"/>
      <w:r>
        <w:rPr>
          <w:color w:val="333333"/>
          <w:sz w:val="20"/>
          <w:szCs w:val="20"/>
        </w:rPr>
        <w:t xml:space="preserve">- сортировка: По </w:t>
      </w:r>
      <w:proofErr w:type="gramStart"/>
      <w:r>
        <w:rPr>
          <w:color w:val="333333"/>
          <w:sz w:val="20"/>
          <w:szCs w:val="20"/>
        </w:rPr>
        <w:t>алфавиту ,</w:t>
      </w:r>
      <w:proofErr w:type="gramEnd"/>
      <w:r>
        <w:rPr>
          <w:color w:val="333333"/>
          <w:sz w:val="20"/>
          <w:szCs w:val="20"/>
        </w:rPr>
        <w:t xml:space="preserve"> Дешевле , Дороже , По дате выхода (позже) , По дате выхода (раньше)</w:t>
      </w:r>
    </w:p>
    <w:p w14:paraId="6403A8A6" w14:textId="77777777" w:rsidR="008F2729" w:rsidRPr="00C2429D" w:rsidRDefault="00CE5BF4">
      <w:pPr>
        <w:pStyle w:val="10"/>
        <w:contextualSpacing w:val="0"/>
        <w:rPr>
          <w:color w:val="333333"/>
          <w:sz w:val="20"/>
          <w:szCs w:val="20"/>
          <w:lang w:val="en-US"/>
          <w:rPrChange w:id="598" w:author="Grigory" w:date="2018-11-13T17:52:00Z">
            <w:rPr>
              <w:color w:val="333333"/>
              <w:sz w:val="20"/>
              <w:szCs w:val="20"/>
            </w:rPr>
          </w:rPrChange>
        </w:rPr>
      </w:pPr>
      <w:r>
        <w:rPr>
          <w:color w:val="333333"/>
          <w:sz w:val="20"/>
          <w:szCs w:val="20"/>
        </w:rPr>
        <w:t>По</w:t>
      </w:r>
      <w:r w:rsidRPr="00C2429D">
        <w:rPr>
          <w:color w:val="333333"/>
          <w:sz w:val="20"/>
          <w:szCs w:val="20"/>
          <w:lang w:val="en-US"/>
          <w:rPrChange w:id="599" w:author="Grigory" w:date="2018-11-13T17:52:00Z">
            <w:rPr>
              <w:color w:val="333333"/>
              <w:sz w:val="20"/>
              <w:szCs w:val="20"/>
            </w:rPr>
          </w:rPrChange>
        </w:rPr>
        <w:t xml:space="preserve"> </w:t>
      </w:r>
      <w:r>
        <w:rPr>
          <w:color w:val="333333"/>
          <w:sz w:val="20"/>
          <w:szCs w:val="20"/>
        </w:rPr>
        <w:t>алфавиту</w:t>
      </w:r>
      <w:r w:rsidRPr="00C2429D">
        <w:rPr>
          <w:color w:val="333333"/>
          <w:sz w:val="20"/>
          <w:szCs w:val="20"/>
          <w:lang w:val="en-US"/>
          <w:rPrChange w:id="600" w:author="Grigory" w:date="2018-11-13T17:52:00Z">
            <w:rPr>
              <w:color w:val="333333"/>
              <w:sz w:val="20"/>
              <w:szCs w:val="20"/>
            </w:rPr>
          </w:rPrChange>
        </w:rPr>
        <w:t xml:space="preserve"> - name </w:t>
      </w:r>
      <w:proofErr w:type="spellStart"/>
      <w:r w:rsidRPr="00C2429D">
        <w:rPr>
          <w:color w:val="333333"/>
          <w:sz w:val="20"/>
          <w:szCs w:val="20"/>
          <w:lang w:val="en-US"/>
          <w:rPrChange w:id="601" w:author="Grigory" w:date="2018-11-13T17:52:00Z">
            <w:rPr>
              <w:color w:val="333333"/>
              <w:sz w:val="20"/>
              <w:szCs w:val="20"/>
            </w:rPr>
          </w:rPrChange>
        </w:rPr>
        <w:t>asc</w:t>
      </w:r>
      <w:proofErr w:type="spellEnd"/>
    </w:p>
    <w:p w14:paraId="7B69C822" w14:textId="77777777" w:rsidR="008F2729" w:rsidRPr="00C2429D" w:rsidRDefault="00CE5BF4">
      <w:pPr>
        <w:pStyle w:val="10"/>
        <w:contextualSpacing w:val="0"/>
        <w:rPr>
          <w:color w:val="333333"/>
          <w:sz w:val="20"/>
          <w:szCs w:val="20"/>
          <w:lang w:val="en-US"/>
          <w:rPrChange w:id="602" w:author="Grigory" w:date="2018-11-13T17:52:00Z">
            <w:rPr>
              <w:color w:val="333333"/>
              <w:sz w:val="20"/>
              <w:szCs w:val="20"/>
            </w:rPr>
          </w:rPrChange>
        </w:rPr>
      </w:pPr>
      <w:r>
        <w:rPr>
          <w:color w:val="333333"/>
          <w:sz w:val="20"/>
          <w:szCs w:val="20"/>
        </w:rPr>
        <w:t>Дешевле</w:t>
      </w:r>
      <w:r w:rsidRPr="00C2429D">
        <w:rPr>
          <w:color w:val="333333"/>
          <w:sz w:val="20"/>
          <w:szCs w:val="20"/>
          <w:lang w:val="en-US"/>
          <w:rPrChange w:id="603" w:author="Grigory" w:date="2018-11-13T17:52:00Z">
            <w:rPr>
              <w:color w:val="333333"/>
              <w:sz w:val="20"/>
              <w:szCs w:val="20"/>
            </w:rPr>
          </w:rPrChange>
        </w:rPr>
        <w:t xml:space="preserve"> - </w:t>
      </w:r>
      <w:proofErr w:type="spellStart"/>
      <w:r w:rsidRPr="00C2429D">
        <w:rPr>
          <w:color w:val="333333"/>
          <w:sz w:val="20"/>
          <w:szCs w:val="20"/>
          <w:lang w:val="en-US"/>
          <w:rPrChange w:id="604" w:author="Grigory" w:date="2018-11-13T17:52:00Z">
            <w:rPr>
              <w:color w:val="333333"/>
              <w:sz w:val="20"/>
              <w:szCs w:val="20"/>
            </w:rPr>
          </w:rPrChange>
        </w:rPr>
        <w:t>property_price_digital</w:t>
      </w:r>
      <w:proofErr w:type="spellEnd"/>
      <w:r w:rsidRPr="00C2429D">
        <w:rPr>
          <w:color w:val="333333"/>
          <w:sz w:val="20"/>
          <w:szCs w:val="20"/>
          <w:lang w:val="en-US"/>
          <w:rPrChange w:id="605" w:author="Grigory" w:date="2018-11-13T17:52:00Z">
            <w:rPr>
              <w:color w:val="333333"/>
              <w:sz w:val="20"/>
              <w:szCs w:val="20"/>
            </w:rPr>
          </w:rPrChange>
        </w:rPr>
        <w:t xml:space="preserve"> </w:t>
      </w:r>
      <w:proofErr w:type="spellStart"/>
      <w:r w:rsidRPr="00C2429D">
        <w:rPr>
          <w:color w:val="333333"/>
          <w:sz w:val="20"/>
          <w:szCs w:val="20"/>
          <w:lang w:val="en-US"/>
          <w:rPrChange w:id="606" w:author="Grigory" w:date="2018-11-13T17:52:00Z">
            <w:rPr>
              <w:color w:val="333333"/>
              <w:sz w:val="20"/>
              <w:szCs w:val="20"/>
            </w:rPr>
          </w:rPrChange>
        </w:rPr>
        <w:t>asc</w:t>
      </w:r>
      <w:proofErr w:type="spellEnd"/>
      <w:r w:rsidRPr="00C2429D">
        <w:rPr>
          <w:color w:val="333333"/>
          <w:sz w:val="20"/>
          <w:szCs w:val="20"/>
          <w:lang w:val="en-US"/>
          <w:rPrChange w:id="607" w:author="Grigory" w:date="2018-11-13T17:52:00Z">
            <w:rPr>
              <w:color w:val="333333"/>
              <w:sz w:val="20"/>
              <w:szCs w:val="20"/>
            </w:rPr>
          </w:rPrChange>
        </w:rPr>
        <w:t xml:space="preserve"> </w:t>
      </w:r>
    </w:p>
    <w:p w14:paraId="242FCCC5" w14:textId="77777777" w:rsidR="008F2729" w:rsidRPr="00C2429D" w:rsidRDefault="00CE5BF4">
      <w:pPr>
        <w:pStyle w:val="10"/>
        <w:contextualSpacing w:val="0"/>
        <w:rPr>
          <w:color w:val="333333"/>
          <w:sz w:val="20"/>
          <w:szCs w:val="20"/>
          <w:lang w:val="en-US"/>
          <w:rPrChange w:id="608" w:author="Grigory" w:date="2018-11-13T17:52:00Z">
            <w:rPr>
              <w:color w:val="333333"/>
              <w:sz w:val="20"/>
              <w:szCs w:val="20"/>
            </w:rPr>
          </w:rPrChange>
        </w:rPr>
      </w:pPr>
      <w:r>
        <w:rPr>
          <w:color w:val="333333"/>
          <w:sz w:val="20"/>
          <w:szCs w:val="20"/>
        </w:rPr>
        <w:t>Дороже</w:t>
      </w:r>
      <w:r w:rsidRPr="00C2429D">
        <w:rPr>
          <w:color w:val="333333"/>
          <w:sz w:val="20"/>
          <w:szCs w:val="20"/>
          <w:lang w:val="en-US"/>
          <w:rPrChange w:id="609" w:author="Grigory" w:date="2018-11-13T17:52:00Z">
            <w:rPr>
              <w:color w:val="333333"/>
              <w:sz w:val="20"/>
              <w:szCs w:val="20"/>
            </w:rPr>
          </w:rPrChange>
        </w:rPr>
        <w:t xml:space="preserve"> - </w:t>
      </w:r>
      <w:proofErr w:type="spellStart"/>
      <w:r w:rsidRPr="00C2429D">
        <w:rPr>
          <w:color w:val="333333"/>
          <w:sz w:val="20"/>
          <w:szCs w:val="20"/>
          <w:lang w:val="en-US"/>
          <w:rPrChange w:id="610" w:author="Grigory" w:date="2018-11-13T17:52:00Z">
            <w:rPr>
              <w:color w:val="333333"/>
              <w:sz w:val="20"/>
              <w:szCs w:val="20"/>
            </w:rPr>
          </w:rPrChange>
        </w:rPr>
        <w:t>property_price_digital</w:t>
      </w:r>
      <w:proofErr w:type="spellEnd"/>
      <w:r w:rsidRPr="00C2429D">
        <w:rPr>
          <w:color w:val="333333"/>
          <w:sz w:val="20"/>
          <w:szCs w:val="20"/>
          <w:lang w:val="en-US"/>
          <w:rPrChange w:id="611" w:author="Grigory" w:date="2018-11-13T17:52:00Z">
            <w:rPr>
              <w:color w:val="333333"/>
              <w:sz w:val="20"/>
              <w:szCs w:val="20"/>
            </w:rPr>
          </w:rPrChange>
        </w:rPr>
        <w:t xml:space="preserve"> desc</w:t>
      </w:r>
    </w:p>
    <w:p w14:paraId="58CF6454" w14:textId="77777777" w:rsidR="008F2729" w:rsidRPr="00B2533C" w:rsidRDefault="00CE5BF4">
      <w:pPr>
        <w:pStyle w:val="10"/>
        <w:contextualSpacing w:val="0"/>
        <w:rPr>
          <w:color w:val="333333"/>
          <w:sz w:val="20"/>
          <w:szCs w:val="20"/>
          <w:lang w:val="ru-RU"/>
          <w:rPrChange w:id="612" w:author="Григорий Григорий" w:date="2018-12-07T00:38:00Z">
            <w:rPr>
              <w:color w:val="333333"/>
              <w:sz w:val="20"/>
              <w:szCs w:val="20"/>
            </w:rPr>
          </w:rPrChange>
        </w:rPr>
      </w:pPr>
      <w:r>
        <w:rPr>
          <w:color w:val="333333"/>
          <w:sz w:val="20"/>
          <w:szCs w:val="20"/>
        </w:rPr>
        <w:t>По</w:t>
      </w:r>
      <w:r w:rsidRPr="00B2533C">
        <w:rPr>
          <w:color w:val="333333"/>
          <w:sz w:val="20"/>
          <w:szCs w:val="20"/>
          <w:lang w:val="ru-RU"/>
          <w:rPrChange w:id="613" w:author="Григорий Григорий" w:date="2018-12-07T00:38:00Z">
            <w:rPr>
              <w:color w:val="333333"/>
              <w:sz w:val="20"/>
              <w:szCs w:val="20"/>
            </w:rPr>
          </w:rPrChange>
        </w:rPr>
        <w:t xml:space="preserve"> </w:t>
      </w:r>
      <w:r>
        <w:rPr>
          <w:color w:val="333333"/>
          <w:sz w:val="20"/>
          <w:szCs w:val="20"/>
        </w:rPr>
        <w:t>дате</w:t>
      </w:r>
      <w:r w:rsidRPr="00B2533C">
        <w:rPr>
          <w:color w:val="333333"/>
          <w:sz w:val="20"/>
          <w:szCs w:val="20"/>
          <w:lang w:val="ru-RU"/>
          <w:rPrChange w:id="614" w:author="Григорий Григорий" w:date="2018-12-07T00:38:00Z">
            <w:rPr>
              <w:color w:val="333333"/>
              <w:sz w:val="20"/>
              <w:szCs w:val="20"/>
            </w:rPr>
          </w:rPrChange>
        </w:rPr>
        <w:t xml:space="preserve"> </w:t>
      </w:r>
      <w:r>
        <w:rPr>
          <w:color w:val="333333"/>
          <w:sz w:val="20"/>
          <w:szCs w:val="20"/>
        </w:rPr>
        <w:t>выхода</w:t>
      </w:r>
      <w:r w:rsidRPr="00B2533C">
        <w:rPr>
          <w:color w:val="333333"/>
          <w:sz w:val="20"/>
          <w:szCs w:val="20"/>
          <w:lang w:val="ru-RU"/>
          <w:rPrChange w:id="615" w:author="Григорий Григорий" w:date="2018-12-07T00:38:00Z">
            <w:rPr>
              <w:color w:val="333333"/>
              <w:sz w:val="20"/>
              <w:szCs w:val="20"/>
            </w:rPr>
          </w:rPrChange>
        </w:rPr>
        <w:t xml:space="preserve"> (</w:t>
      </w:r>
      <w:r>
        <w:rPr>
          <w:color w:val="333333"/>
          <w:sz w:val="20"/>
          <w:szCs w:val="20"/>
        </w:rPr>
        <w:t>позже</w:t>
      </w:r>
      <w:r w:rsidRPr="00B2533C">
        <w:rPr>
          <w:color w:val="333333"/>
          <w:sz w:val="20"/>
          <w:szCs w:val="20"/>
          <w:lang w:val="ru-RU"/>
          <w:rPrChange w:id="616" w:author="Григорий Григорий" w:date="2018-12-07T00:38:00Z">
            <w:rPr>
              <w:color w:val="333333"/>
              <w:sz w:val="20"/>
              <w:szCs w:val="20"/>
            </w:rPr>
          </w:rPrChange>
        </w:rPr>
        <w:t xml:space="preserve">) </w:t>
      </w:r>
      <w:proofErr w:type="gramStart"/>
      <w:r w:rsidRPr="00B2533C">
        <w:rPr>
          <w:color w:val="333333"/>
          <w:sz w:val="20"/>
          <w:szCs w:val="20"/>
          <w:lang w:val="ru-RU"/>
          <w:rPrChange w:id="617" w:author="Григорий Григорий" w:date="2018-12-07T00:38:00Z">
            <w:rPr>
              <w:color w:val="333333"/>
              <w:sz w:val="20"/>
              <w:szCs w:val="20"/>
            </w:rPr>
          </w:rPrChange>
        </w:rPr>
        <w:t xml:space="preserve">-  </w:t>
      </w:r>
      <w:r w:rsidRPr="00C2429D">
        <w:rPr>
          <w:color w:val="333333"/>
          <w:sz w:val="20"/>
          <w:szCs w:val="20"/>
          <w:lang w:val="en-US"/>
          <w:rPrChange w:id="618" w:author="Grigory" w:date="2018-11-13T17:52:00Z">
            <w:rPr>
              <w:color w:val="333333"/>
              <w:sz w:val="20"/>
              <w:szCs w:val="20"/>
            </w:rPr>
          </w:rPrChange>
        </w:rPr>
        <w:t>active</w:t>
      </w:r>
      <w:proofErr w:type="gramEnd"/>
      <w:r w:rsidRPr="00B2533C">
        <w:rPr>
          <w:color w:val="333333"/>
          <w:sz w:val="20"/>
          <w:szCs w:val="20"/>
          <w:lang w:val="ru-RU"/>
          <w:rPrChange w:id="619" w:author="Григорий Григорий" w:date="2018-12-07T00:38:00Z">
            <w:rPr>
              <w:color w:val="333333"/>
              <w:sz w:val="20"/>
              <w:szCs w:val="20"/>
            </w:rPr>
          </w:rPrChange>
        </w:rPr>
        <w:t>_</w:t>
      </w:r>
      <w:r w:rsidRPr="00C2429D">
        <w:rPr>
          <w:color w:val="333333"/>
          <w:sz w:val="20"/>
          <w:szCs w:val="20"/>
          <w:lang w:val="en-US"/>
          <w:rPrChange w:id="620" w:author="Grigory" w:date="2018-11-13T17:52:00Z">
            <w:rPr>
              <w:color w:val="333333"/>
              <w:sz w:val="20"/>
              <w:szCs w:val="20"/>
            </w:rPr>
          </w:rPrChange>
        </w:rPr>
        <w:t>from</w:t>
      </w:r>
      <w:r w:rsidRPr="00B2533C">
        <w:rPr>
          <w:color w:val="333333"/>
          <w:sz w:val="20"/>
          <w:szCs w:val="20"/>
          <w:lang w:val="ru-RU"/>
          <w:rPrChange w:id="621" w:author="Григорий Григорий" w:date="2018-12-07T00:38:00Z">
            <w:rPr>
              <w:color w:val="333333"/>
              <w:sz w:val="20"/>
              <w:szCs w:val="20"/>
            </w:rPr>
          </w:rPrChange>
        </w:rPr>
        <w:t xml:space="preserve"> </w:t>
      </w:r>
      <w:r w:rsidRPr="00C2429D">
        <w:rPr>
          <w:color w:val="333333"/>
          <w:sz w:val="20"/>
          <w:szCs w:val="20"/>
          <w:lang w:val="en-US"/>
          <w:rPrChange w:id="622" w:author="Grigory" w:date="2018-11-13T17:52:00Z">
            <w:rPr>
              <w:color w:val="333333"/>
              <w:sz w:val="20"/>
              <w:szCs w:val="20"/>
            </w:rPr>
          </w:rPrChange>
        </w:rPr>
        <w:t>desc</w:t>
      </w:r>
      <w:r w:rsidRPr="00B2533C">
        <w:rPr>
          <w:color w:val="333333"/>
          <w:sz w:val="20"/>
          <w:szCs w:val="20"/>
          <w:lang w:val="ru-RU"/>
          <w:rPrChange w:id="623" w:author="Григорий Григорий" w:date="2018-12-07T00:38:00Z">
            <w:rPr>
              <w:color w:val="333333"/>
              <w:sz w:val="20"/>
              <w:szCs w:val="20"/>
            </w:rPr>
          </w:rPrChange>
        </w:rPr>
        <w:t xml:space="preserve"> </w:t>
      </w:r>
    </w:p>
    <w:p w14:paraId="2748BE4A" w14:textId="77777777" w:rsidR="008F2729" w:rsidRDefault="00CE5BF4">
      <w:pPr>
        <w:pStyle w:val="10"/>
        <w:contextualSpacing w:val="0"/>
        <w:rPr>
          <w:color w:val="333333"/>
          <w:sz w:val="20"/>
          <w:szCs w:val="20"/>
        </w:rPr>
      </w:pPr>
      <w:r>
        <w:rPr>
          <w:color w:val="333333"/>
          <w:sz w:val="20"/>
          <w:szCs w:val="20"/>
        </w:rPr>
        <w:t xml:space="preserve">По дате выхода (раньше) </w:t>
      </w:r>
      <w:proofErr w:type="gramStart"/>
      <w:r>
        <w:rPr>
          <w:color w:val="333333"/>
          <w:sz w:val="20"/>
          <w:szCs w:val="20"/>
        </w:rPr>
        <w:t xml:space="preserve">-  </w:t>
      </w:r>
      <w:proofErr w:type="spellStart"/>
      <w:r>
        <w:rPr>
          <w:color w:val="333333"/>
          <w:sz w:val="20"/>
          <w:szCs w:val="20"/>
        </w:rPr>
        <w:t>active</w:t>
      </w:r>
      <w:proofErr w:type="gramEnd"/>
      <w:r>
        <w:rPr>
          <w:color w:val="333333"/>
          <w:sz w:val="20"/>
          <w:szCs w:val="20"/>
        </w:rPr>
        <w:t>_from</w:t>
      </w:r>
      <w:proofErr w:type="spellEnd"/>
      <w:r>
        <w:rPr>
          <w:color w:val="333333"/>
          <w:sz w:val="20"/>
          <w:szCs w:val="20"/>
        </w:rPr>
        <w:t xml:space="preserve"> </w:t>
      </w:r>
      <w:proofErr w:type="spellStart"/>
      <w:r>
        <w:rPr>
          <w:color w:val="333333"/>
          <w:sz w:val="20"/>
          <w:szCs w:val="20"/>
        </w:rPr>
        <w:t>asc</w:t>
      </w:r>
      <w:proofErr w:type="spellEnd"/>
      <w:r>
        <w:rPr>
          <w:color w:val="333333"/>
          <w:sz w:val="20"/>
          <w:szCs w:val="20"/>
        </w:rPr>
        <w:t xml:space="preserve">  </w:t>
      </w:r>
    </w:p>
    <w:p w14:paraId="2CB8D335" w14:textId="77777777" w:rsidR="008F2729" w:rsidRDefault="00CE5BF4">
      <w:pPr>
        <w:pStyle w:val="10"/>
        <w:contextualSpacing w:val="0"/>
        <w:rPr>
          <w:color w:val="333333"/>
          <w:sz w:val="20"/>
          <w:szCs w:val="20"/>
        </w:rPr>
      </w:pPr>
      <w:r>
        <w:rPr>
          <w:color w:val="333333"/>
          <w:sz w:val="20"/>
          <w:szCs w:val="20"/>
        </w:rPr>
        <w:t>- пагинация</w:t>
      </w:r>
    </w:p>
    <w:p w14:paraId="498B662E" w14:textId="77777777" w:rsidR="008F2729" w:rsidRDefault="00CE5BF4">
      <w:pPr>
        <w:pStyle w:val="10"/>
        <w:contextualSpacing w:val="0"/>
        <w:rPr>
          <w:color w:val="333333"/>
          <w:sz w:val="20"/>
          <w:szCs w:val="20"/>
        </w:rPr>
      </w:pPr>
      <w:r>
        <w:rPr>
          <w:color w:val="333333"/>
          <w:sz w:val="20"/>
          <w:szCs w:val="20"/>
        </w:rPr>
        <w:t>формат ответа:</w:t>
      </w:r>
    </w:p>
    <w:p w14:paraId="03DBC8F5" w14:textId="77777777" w:rsidR="008F2729" w:rsidRDefault="00CE5BF4">
      <w:pPr>
        <w:pStyle w:val="10"/>
        <w:contextualSpacing w:val="0"/>
        <w:rPr>
          <w:color w:val="333333"/>
          <w:sz w:val="20"/>
          <w:szCs w:val="20"/>
        </w:rPr>
      </w:pPr>
      <w:r>
        <w:rPr>
          <w:color w:val="333333"/>
          <w:sz w:val="20"/>
          <w:szCs w:val="20"/>
        </w:rPr>
        <w:t>{</w:t>
      </w:r>
    </w:p>
    <w:p w14:paraId="21B9151B"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items</w:t>
      </w:r>
      <w:proofErr w:type="spellEnd"/>
      <w:r>
        <w:rPr>
          <w:color w:val="333333"/>
          <w:sz w:val="20"/>
          <w:szCs w:val="20"/>
        </w:rPr>
        <w:t>: [</w:t>
      </w:r>
    </w:p>
    <w:p w14:paraId="546B65D4" w14:textId="77777777" w:rsidR="008F2729" w:rsidRDefault="00CE5BF4">
      <w:pPr>
        <w:pStyle w:val="10"/>
        <w:contextualSpacing w:val="0"/>
        <w:rPr>
          <w:color w:val="333333"/>
          <w:sz w:val="20"/>
          <w:szCs w:val="20"/>
        </w:rPr>
      </w:pPr>
      <w:r>
        <w:rPr>
          <w:color w:val="333333"/>
          <w:sz w:val="20"/>
          <w:szCs w:val="20"/>
        </w:rPr>
        <w:t>--------{</w:t>
      </w:r>
    </w:p>
    <w:p w14:paraId="372E589F" w14:textId="77777777" w:rsidR="008F2729" w:rsidRPr="00B2533C" w:rsidRDefault="00CE5BF4">
      <w:pPr>
        <w:pStyle w:val="10"/>
        <w:contextualSpacing w:val="0"/>
        <w:rPr>
          <w:color w:val="333333"/>
          <w:sz w:val="20"/>
          <w:szCs w:val="20"/>
          <w:lang w:val="en-US"/>
          <w:rPrChange w:id="624" w:author="Григорий Григорий" w:date="2018-12-07T00:38:00Z">
            <w:rPr>
              <w:color w:val="333333"/>
              <w:sz w:val="20"/>
              <w:szCs w:val="20"/>
            </w:rPr>
          </w:rPrChange>
        </w:rPr>
      </w:pPr>
      <w:r w:rsidRPr="00B2533C">
        <w:rPr>
          <w:color w:val="333333"/>
          <w:sz w:val="20"/>
          <w:szCs w:val="20"/>
          <w:lang w:val="en-US"/>
          <w:rPrChange w:id="625"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626" w:author="Григорий Григорий" w:date="2018-12-07T00:38:00Z">
            <w:rPr>
              <w:color w:val="333333"/>
              <w:sz w:val="20"/>
              <w:szCs w:val="20"/>
            </w:rPr>
          </w:rPrChange>
        </w:rPr>
        <w:t>string!,</w:t>
      </w:r>
      <w:proofErr w:type="gramEnd"/>
    </w:p>
    <w:p w14:paraId="080AA71A" w14:textId="77777777" w:rsidR="008F2729" w:rsidRPr="00C2429D" w:rsidRDefault="00CE5BF4">
      <w:pPr>
        <w:pStyle w:val="10"/>
        <w:contextualSpacing w:val="0"/>
        <w:rPr>
          <w:color w:val="333333"/>
          <w:sz w:val="20"/>
          <w:szCs w:val="20"/>
          <w:lang w:val="en-US"/>
          <w:rPrChange w:id="627" w:author="Grigory" w:date="2018-11-13T17:52:00Z">
            <w:rPr>
              <w:color w:val="333333"/>
              <w:sz w:val="20"/>
              <w:szCs w:val="20"/>
            </w:rPr>
          </w:rPrChange>
        </w:rPr>
      </w:pPr>
      <w:r w:rsidRPr="00C2429D">
        <w:rPr>
          <w:color w:val="333333"/>
          <w:sz w:val="20"/>
          <w:szCs w:val="20"/>
          <w:lang w:val="en-US"/>
          <w:rPrChange w:id="628" w:author="Grigory" w:date="2018-11-13T17:52:00Z">
            <w:rPr>
              <w:color w:val="333333"/>
              <w:sz w:val="20"/>
              <w:szCs w:val="20"/>
            </w:rPr>
          </w:rPrChange>
        </w:rPr>
        <w:t xml:space="preserve">------------name: </w:t>
      </w:r>
      <w:proofErr w:type="gramStart"/>
      <w:r w:rsidRPr="00C2429D">
        <w:rPr>
          <w:color w:val="333333"/>
          <w:sz w:val="20"/>
          <w:szCs w:val="20"/>
          <w:lang w:val="en-US"/>
          <w:rPrChange w:id="629" w:author="Grigory" w:date="2018-11-13T17:52:00Z">
            <w:rPr>
              <w:color w:val="333333"/>
              <w:sz w:val="20"/>
              <w:szCs w:val="20"/>
            </w:rPr>
          </w:rPrChange>
        </w:rPr>
        <w:t>string!,</w:t>
      </w:r>
      <w:proofErr w:type="gramEnd"/>
    </w:p>
    <w:p w14:paraId="1BB95408" w14:textId="77777777" w:rsidR="008F2729" w:rsidRPr="00C2429D" w:rsidRDefault="00CE5BF4">
      <w:pPr>
        <w:pStyle w:val="10"/>
        <w:contextualSpacing w:val="0"/>
        <w:rPr>
          <w:color w:val="333333"/>
          <w:sz w:val="20"/>
          <w:szCs w:val="20"/>
          <w:lang w:val="en-US"/>
          <w:rPrChange w:id="630" w:author="Grigory" w:date="2018-11-13T17:52:00Z">
            <w:rPr>
              <w:color w:val="333333"/>
              <w:sz w:val="20"/>
              <w:szCs w:val="20"/>
            </w:rPr>
          </w:rPrChange>
        </w:rPr>
      </w:pPr>
      <w:r w:rsidRPr="00C2429D">
        <w:rPr>
          <w:color w:val="333333"/>
          <w:sz w:val="20"/>
          <w:szCs w:val="20"/>
          <w:lang w:val="en-US"/>
          <w:rPrChange w:id="631" w:author="Grigory" w:date="2018-11-13T17:52:00Z">
            <w:rPr>
              <w:color w:val="333333"/>
              <w:sz w:val="20"/>
              <w:szCs w:val="20"/>
            </w:rPr>
          </w:rPrChange>
        </w:rPr>
        <w:t>------------</w:t>
      </w:r>
      <w:proofErr w:type="spellStart"/>
      <w:r w:rsidRPr="00C2429D">
        <w:rPr>
          <w:color w:val="333333"/>
          <w:sz w:val="20"/>
          <w:szCs w:val="20"/>
          <w:lang w:val="en-US"/>
          <w:rPrChange w:id="632" w:author="Grigory" w:date="2018-11-13T17:52:00Z">
            <w:rPr>
              <w:color w:val="333333"/>
              <w:sz w:val="20"/>
              <w:szCs w:val="20"/>
            </w:rPr>
          </w:rPrChange>
        </w:rPr>
        <w:t>release_number</w:t>
      </w:r>
      <w:proofErr w:type="spellEnd"/>
      <w:r w:rsidRPr="00C2429D">
        <w:rPr>
          <w:color w:val="333333"/>
          <w:sz w:val="20"/>
          <w:szCs w:val="20"/>
          <w:lang w:val="en-US"/>
          <w:rPrChange w:id="633" w:author="Grigory" w:date="2018-11-13T17:52:00Z">
            <w:rPr>
              <w:color w:val="333333"/>
              <w:sz w:val="20"/>
              <w:szCs w:val="20"/>
            </w:rPr>
          </w:rPrChange>
        </w:rPr>
        <w:t xml:space="preserve">: </w:t>
      </w:r>
      <w:proofErr w:type="gramStart"/>
      <w:r w:rsidRPr="00C2429D">
        <w:rPr>
          <w:color w:val="333333"/>
          <w:sz w:val="20"/>
          <w:szCs w:val="20"/>
          <w:lang w:val="en-US"/>
          <w:rPrChange w:id="634" w:author="Grigory" w:date="2018-11-13T17:52:00Z">
            <w:rPr>
              <w:color w:val="333333"/>
              <w:sz w:val="20"/>
              <w:szCs w:val="20"/>
            </w:rPr>
          </w:rPrChange>
        </w:rPr>
        <w:t>int?,</w:t>
      </w:r>
      <w:proofErr w:type="gramEnd"/>
    </w:p>
    <w:p w14:paraId="2FD98A9A" w14:textId="77777777" w:rsidR="008F2729" w:rsidRPr="00C2429D" w:rsidRDefault="00CE5BF4">
      <w:pPr>
        <w:pStyle w:val="10"/>
        <w:contextualSpacing w:val="0"/>
        <w:rPr>
          <w:color w:val="333333"/>
          <w:sz w:val="20"/>
          <w:szCs w:val="20"/>
          <w:lang w:val="en-US"/>
          <w:rPrChange w:id="635" w:author="Grigory" w:date="2018-11-13T17:52:00Z">
            <w:rPr>
              <w:color w:val="333333"/>
              <w:sz w:val="20"/>
              <w:szCs w:val="20"/>
            </w:rPr>
          </w:rPrChange>
        </w:rPr>
      </w:pPr>
      <w:r w:rsidRPr="00C2429D">
        <w:rPr>
          <w:color w:val="333333"/>
          <w:sz w:val="20"/>
          <w:szCs w:val="20"/>
          <w:lang w:val="en-US"/>
          <w:rPrChange w:id="636" w:author="Grigory" w:date="2018-11-13T17:52:00Z">
            <w:rPr>
              <w:color w:val="333333"/>
              <w:sz w:val="20"/>
              <w:szCs w:val="20"/>
            </w:rPr>
          </w:rPrChange>
        </w:rPr>
        <w:t xml:space="preserve">------------date: </w:t>
      </w:r>
      <w:proofErr w:type="gramStart"/>
      <w:r w:rsidRPr="00C2429D">
        <w:rPr>
          <w:color w:val="333333"/>
          <w:sz w:val="20"/>
          <w:szCs w:val="20"/>
          <w:lang w:val="en-US"/>
          <w:rPrChange w:id="637" w:author="Grigory" w:date="2018-11-13T17:52:00Z">
            <w:rPr>
              <w:color w:val="333333"/>
              <w:sz w:val="20"/>
              <w:szCs w:val="20"/>
            </w:rPr>
          </w:rPrChange>
        </w:rPr>
        <w:t>date?,</w:t>
      </w:r>
      <w:proofErr w:type="gramEnd"/>
    </w:p>
    <w:p w14:paraId="47A70BAA" w14:textId="77777777" w:rsidR="008F2729" w:rsidRPr="00C2429D" w:rsidRDefault="00CE5BF4">
      <w:pPr>
        <w:pStyle w:val="10"/>
        <w:contextualSpacing w:val="0"/>
        <w:rPr>
          <w:color w:val="333333"/>
          <w:sz w:val="20"/>
          <w:szCs w:val="20"/>
          <w:lang w:val="en-US"/>
          <w:rPrChange w:id="638" w:author="Grigory" w:date="2018-11-13T17:52:00Z">
            <w:rPr>
              <w:color w:val="333333"/>
              <w:sz w:val="20"/>
              <w:szCs w:val="20"/>
            </w:rPr>
          </w:rPrChange>
        </w:rPr>
      </w:pPr>
      <w:r w:rsidRPr="00C2429D">
        <w:rPr>
          <w:color w:val="333333"/>
          <w:sz w:val="20"/>
          <w:szCs w:val="20"/>
          <w:lang w:val="en-US"/>
          <w:rPrChange w:id="639" w:author="Grigory" w:date="2018-11-13T17:52:00Z">
            <w:rPr>
              <w:color w:val="333333"/>
              <w:sz w:val="20"/>
              <w:szCs w:val="20"/>
            </w:rPr>
          </w:rPrChange>
        </w:rPr>
        <w:t xml:space="preserve">------------price: </w:t>
      </w:r>
      <w:proofErr w:type="gramStart"/>
      <w:r w:rsidRPr="00C2429D">
        <w:rPr>
          <w:color w:val="333333"/>
          <w:sz w:val="20"/>
          <w:szCs w:val="20"/>
          <w:lang w:val="en-US"/>
          <w:rPrChange w:id="640" w:author="Grigory" w:date="2018-11-13T17:52:00Z">
            <w:rPr>
              <w:color w:val="333333"/>
              <w:sz w:val="20"/>
              <w:szCs w:val="20"/>
            </w:rPr>
          </w:rPrChange>
        </w:rPr>
        <w:t>double!,</w:t>
      </w:r>
      <w:proofErr w:type="gramEnd"/>
    </w:p>
    <w:p w14:paraId="6E774ACD" w14:textId="77777777" w:rsidR="008F2729" w:rsidRPr="00C2429D" w:rsidRDefault="00CE5BF4">
      <w:pPr>
        <w:pStyle w:val="10"/>
        <w:contextualSpacing w:val="0"/>
        <w:rPr>
          <w:color w:val="333333"/>
          <w:sz w:val="20"/>
          <w:szCs w:val="20"/>
          <w:lang w:val="en-US"/>
          <w:rPrChange w:id="641" w:author="Grigory" w:date="2018-11-13T17:52:00Z">
            <w:rPr>
              <w:color w:val="333333"/>
              <w:sz w:val="20"/>
              <w:szCs w:val="20"/>
            </w:rPr>
          </w:rPrChange>
        </w:rPr>
      </w:pPr>
      <w:r w:rsidRPr="00C2429D">
        <w:rPr>
          <w:color w:val="333333"/>
          <w:sz w:val="20"/>
          <w:szCs w:val="20"/>
          <w:lang w:val="en-US"/>
          <w:rPrChange w:id="642" w:author="Grigory" w:date="2018-11-13T17:52:00Z">
            <w:rPr>
              <w:color w:val="333333"/>
              <w:sz w:val="20"/>
              <w:szCs w:val="20"/>
            </w:rPr>
          </w:rPrChange>
        </w:rPr>
        <w:t>------------</w:t>
      </w:r>
      <w:proofErr w:type="spellStart"/>
      <w:r w:rsidRPr="00C2429D">
        <w:rPr>
          <w:color w:val="333333"/>
          <w:sz w:val="20"/>
          <w:szCs w:val="20"/>
          <w:lang w:val="en-US"/>
          <w:rPrChange w:id="643" w:author="Grigory" w:date="2018-11-13T17:52:00Z">
            <w:rPr>
              <w:color w:val="333333"/>
              <w:sz w:val="20"/>
              <w:szCs w:val="20"/>
            </w:rPr>
          </w:rPrChange>
        </w:rPr>
        <w:t>preview_image</w:t>
      </w:r>
      <w:proofErr w:type="spellEnd"/>
      <w:r w:rsidRPr="00C2429D">
        <w:rPr>
          <w:color w:val="333333"/>
          <w:sz w:val="20"/>
          <w:szCs w:val="20"/>
          <w:lang w:val="en-US"/>
          <w:rPrChange w:id="644" w:author="Grigory" w:date="2018-11-13T17:52:00Z">
            <w:rPr>
              <w:color w:val="333333"/>
              <w:sz w:val="20"/>
              <w:szCs w:val="20"/>
            </w:rPr>
          </w:rPrChange>
        </w:rPr>
        <w:t xml:space="preserve">: </w:t>
      </w:r>
      <w:proofErr w:type="spellStart"/>
      <w:proofErr w:type="gramStart"/>
      <w:r w:rsidRPr="00C2429D">
        <w:rPr>
          <w:color w:val="333333"/>
          <w:sz w:val="20"/>
          <w:szCs w:val="20"/>
          <w:lang w:val="en-US"/>
          <w:rPrChange w:id="645" w:author="Grigory" w:date="2018-11-13T17:52:00Z">
            <w:rPr>
              <w:color w:val="333333"/>
              <w:sz w:val="20"/>
              <w:szCs w:val="20"/>
            </w:rPr>
          </w:rPrChange>
        </w:rPr>
        <w:t>url</w:t>
      </w:r>
      <w:proofErr w:type="spellEnd"/>
      <w:r w:rsidRPr="00C2429D">
        <w:rPr>
          <w:color w:val="333333"/>
          <w:sz w:val="20"/>
          <w:szCs w:val="20"/>
          <w:lang w:val="en-US"/>
          <w:rPrChange w:id="646" w:author="Grigory" w:date="2018-11-13T17:52:00Z">
            <w:rPr>
              <w:color w:val="333333"/>
              <w:sz w:val="20"/>
              <w:szCs w:val="20"/>
            </w:rPr>
          </w:rPrChange>
        </w:rPr>
        <w:t>?,</w:t>
      </w:r>
      <w:proofErr w:type="gramEnd"/>
    </w:p>
    <w:p w14:paraId="717D96B3" w14:textId="77777777" w:rsidR="008F2729" w:rsidRPr="00C2429D" w:rsidRDefault="00CE5BF4">
      <w:pPr>
        <w:pStyle w:val="10"/>
        <w:contextualSpacing w:val="0"/>
        <w:rPr>
          <w:color w:val="333333"/>
          <w:sz w:val="20"/>
          <w:szCs w:val="20"/>
          <w:lang w:val="en-US"/>
          <w:rPrChange w:id="647" w:author="Grigory" w:date="2018-11-13T17:52:00Z">
            <w:rPr>
              <w:color w:val="333333"/>
              <w:sz w:val="20"/>
              <w:szCs w:val="20"/>
            </w:rPr>
          </w:rPrChange>
        </w:rPr>
      </w:pPr>
      <w:r w:rsidRPr="00C2429D">
        <w:rPr>
          <w:color w:val="333333"/>
          <w:sz w:val="20"/>
          <w:szCs w:val="20"/>
          <w:lang w:val="en-US"/>
          <w:rPrChange w:id="648" w:author="Grigory" w:date="2018-11-13T17:52:00Z">
            <w:rPr>
              <w:color w:val="333333"/>
              <w:sz w:val="20"/>
              <w:szCs w:val="20"/>
            </w:rPr>
          </w:rPrChange>
        </w:rPr>
        <w:t>------------</w:t>
      </w:r>
      <w:proofErr w:type="spellStart"/>
      <w:r w:rsidRPr="00C2429D">
        <w:rPr>
          <w:color w:val="333333"/>
          <w:sz w:val="20"/>
          <w:szCs w:val="20"/>
          <w:lang w:val="en-US"/>
          <w:rPrChange w:id="649" w:author="Grigory" w:date="2018-11-13T17:52:00Z">
            <w:rPr>
              <w:color w:val="333333"/>
              <w:sz w:val="20"/>
              <w:szCs w:val="20"/>
            </w:rPr>
          </w:rPrChange>
        </w:rPr>
        <w:t>in_basket</w:t>
      </w:r>
      <w:proofErr w:type="spellEnd"/>
      <w:r w:rsidRPr="00C2429D">
        <w:rPr>
          <w:color w:val="333333"/>
          <w:sz w:val="20"/>
          <w:szCs w:val="20"/>
          <w:lang w:val="en-US"/>
          <w:rPrChange w:id="650" w:author="Grigory" w:date="2018-11-13T17:52:00Z">
            <w:rPr>
              <w:color w:val="333333"/>
              <w:sz w:val="20"/>
              <w:szCs w:val="20"/>
            </w:rPr>
          </w:rPrChange>
        </w:rPr>
        <w:t xml:space="preserve">: </w:t>
      </w:r>
      <w:proofErr w:type="gramStart"/>
      <w:r w:rsidRPr="00C2429D">
        <w:rPr>
          <w:color w:val="333333"/>
          <w:sz w:val="20"/>
          <w:szCs w:val="20"/>
          <w:lang w:val="en-US"/>
          <w:rPrChange w:id="651" w:author="Grigory" w:date="2018-11-13T17:52:00Z">
            <w:rPr>
              <w:color w:val="333333"/>
              <w:sz w:val="20"/>
              <w:szCs w:val="20"/>
            </w:rPr>
          </w:rPrChange>
        </w:rPr>
        <w:t>bool?,</w:t>
      </w:r>
      <w:proofErr w:type="gramEnd"/>
    </w:p>
    <w:p w14:paraId="7A0B5785" w14:textId="77777777" w:rsidR="008F2729" w:rsidRPr="00C2429D" w:rsidRDefault="00CE5BF4">
      <w:pPr>
        <w:pStyle w:val="10"/>
        <w:contextualSpacing w:val="0"/>
        <w:rPr>
          <w:color w:val="333333"/>
          <w:sz w:val="20"/>
          <w:szCs w:val="20"/>
          <w:lang w:val="en-US"/>
          <w:rPrChange w:id="652" w:author="Grigory" w:date="2018-11-13T17:52:00Z">
            <w:rPr>
              <w:color w:val="333333"/>
              <w:sz w:val="20"/>
              <w:szCs w:val="20"/>
            </w:rPr>
          </w:rPrChange>
        </w:rPr>
      </w:pPr>
      <w:r w:rsidRPr="00C2429D">
        <w:rPr>
          <w:color w:val="333333"/>
          <w:sz w:val="20"/>
          <w:szCs w:val="20"/>
          <w:lang w:val="en-US"/>
          <w:rPrChange w:id="653" w:author="Grigory" w:date="2018-11-13T17:52:00Z">
            <w:rPr>
              <w:color w:val="333333"/>
              <w:sz w:val="20"/>
              <w:szCs w:val="20"/>
            </w:rPr>
          </w:rPrChange>
        </w:rPr>
        <w:t>------------</w:t>
      </w:r>
      <w:proofErr w:type="spellStart"/>
      <w:r w:rsidRPr="00C2429D">
        <w:rPr>
          <w:color w:val="333333"/>
          <w:sz w:val="20"/>
          <w:szCs w:val="20"/>
          <w:lang w:val="en-US"/>
          <w:rPrChange w:id="654" w:author="Grigory" w:date="2018-11-13T17:52:00Z">
            <w:rPr>
              <w:color w:val="333333"/>
              <w:sz w:val="20"/>
              <w:szCs w:val="20"/>
            </w:rPr>
          </w:rPrChange>
        </w:rPr>
        <w:t>in_favorite</w:t>
      </w:r>
      <w:proofErr w:type="spellEnd"/>
      <w:r w:rsidRPr="00C2429D">
        <w:rPr>
          <w:color w:val="333333"/>
          <w:sz w:val="20"/>
          <w:szCs w:val="20"/>
          <w:lang w:val="en-US"/>
          <w:rPrChange w:id="655" w:author="Grigory" w:date="2018-11-13T17:52:00Z">
            <w:rPr>
              <w:color w:val="333333"/>
              <w:sz w:val="20"/>
              <w:szCs w:val="20"/>
            </w:rPr>
          </w:rPrChange>
        </w:rPr>
        <w:t>: bool?</w:t>
      </w:r>
    </w:p>
    <w:p w14:paraId="20298B52" w14:textId="77777777" w:rsidR="008F2729" w:rsidRPr="00C2429D" w:rsidRDefault="00CE5BF4">
      <w:pPr>
        <w:pStyle w:val="10"/>
        <w:contextualSpacing w:val="0"/>
        <w:rPr>
          <w:color w:val="333333"/>
          <w:sz w:val="20"/>
          <w:szCs w:val="20"/>
          <w:lang w:val="en-US"/>
          <w:rPrChange w:id="656" w:author="Grigory" w:date="2018-11-13T17:52:00Z">
            <w:rPr>
              <w:color w:val="333333"/>
              <w:sz w:val="20"/>
              <w:szCs w:val="20"/>
            </w:rPr>
          </w:rPrChange>
        </w:rPr>
      </w:pPr>
      <w:r w:rsidRPr="00C2429D">
        <w:rPr>
          <w:color w:val="333333"/>
          <w:sz w:val="20"/>
          <w:szCs w:val="20"/>
          <w:lang w:val="en-US"/>
          <w:rPrChange w:id="657" w:author="Grigory" w:date="2018-11-13T17:52:00Z">
            <w:rPr>
              <w:color w:val="333333"/>
              <w:sz w:val="20"/>
              <w:szCs w:val="20"/>
            </w:rPr>
          </w:rPrChange>
        </w:rPr>
        <w:t>--------},</w:t>
      </w:r>
    </w:p>
    <w:p w14:paraId="74D281F5" w14:textId="77777777" w:rsidR="008F2729" w:rsidRPr="00C2429D" w:rsidRDefault="00CE5BF4">
      <w:pPr>
        <w:pStyle w:val="10"/>
        <w:contextualSpacing w:val="0"/>
        <w:rPr>
          <w:color w:val="333333"/>
          <w:sz w:val="20"/>
          <w:szCs w:val="20"/>
          <w:lang w:val="en-US"/>
          <w:rPrChange w:id="658" w:author="Grigory" w:date="2018-11-13T17:52:00Z">
            <w:rPr>
              <w:color w:val="333333"/>
              <w:sz w:val="20"/>
              <w:szCs w:val="20"/>
            </w:rPr>
          </w:rPrChange>
        </w:rPr>
      </w:pPr>
      <w:r w:rsidRPr="00C2429D">
        <w:rPr>
          <w:color w:val="333333"/>
          <w:sz w:val="20"/>
          <w:szCs w:val="20"/>
          <w:lang w:val="en-US"/>
          <w:rPrChange w:id="659" w:author="Grigory" w:date="2018-11-13T17:52:00Z">
            <w:rPr>
              <w:color w:val="333333"/>
              <w:sz w:val="20"/>
              <w:szCs w:val="20"/>
            </w:rPr>
          </w:rPrChange>
        </w:rPr>
        <w:t>--------.....</w:t>
      </w:r>
    </w:p>
    <w:p w14:paraId="4AD0848C" w14:textId="77777777" w:rsidR="008F2729" w:rsidRPr="00C2429D" w:rsidRDefault="00CE5BF4">
      <w:pPr>
        <w:pStyle w:val="10"/>
        <w:contextualSpacing w:val="0"/>
        <w:rPr>
          <w:color w:val="333333"/>
          <w:sz w:val="20"/>
          <w:szCs w:val="20"/>
          <w:lang w:val="en-US"/>
          <w:rPrChange w:id="660" w:author="Grigory" w:date="2018-11-13T17:52:00Z">
            <w:rPr>
              <w:color w:val="333333"/>
              <w:sz w:val="20"/>
              <w:szCs w:val="20"/>
            </w:rPr>
          </w:rPrChange>
        </w:rPr>
      </w:pPr>
      <w:r w:rsidRPr="00C2429D">
        <w:rPr>
          <w:color w:val="333333"/>
          <w:sz w:val="20"/>
          <w:szCs w:val="20"/>
          <w:lang w:val="en-US"/>
          <w:rPrChange w:id="661" w:author="Grigory" w:date="2018-11-13T17:52:00Z">
            <w:rPr>
              <w:color w:val="333333"/>
              <w:sz w:val="20"/>
              <w:szCs w:val="20"/>
            </w:rPr>
          </w:rPrChange>
        </w:rPr>
        <w:t>----],</w:t>
      </w:r>
    </w:p>
    <w:p w14:paraId="3C79C21B" w14:textId="77777777" w:rsidR="008F2729" w:rsidRPr="00C2429D" w:rsidRDefault="00CE5BF4">
      <w:pPr>
        <w:pStyle w:val="10"/>
        <w:contextualSpacing w:val="0"/>
        <w:rPr>
          <w:color w:val="333333"/>
          <w:sz w:val="20"/>
          <w:szCs w:val="20"/>
          <w:lang w:val="en-US"/>
          <w:rPrChange w:id="662" w:author="Grigory" w:date="2018-11-13T17:52:00Z">
            <w:rPr>
              <w:color w:val="333333"/>
              <w:sz w:val="20"/>
              <w:szCs w:val="20"/>
            </w:rPr>
          </w:rPrChange>
        </w:rPr>
      </w:pPr>
      <w:r w:rsidRPr="00C2429D">
        <w:rPr>
          <w:color w:val="333333"/>
          <w:sz w:val="20"/>
          <w:szCs w:val="20"/>
          <w:lang w:val="en-US"/>
          <w:rPrChange w:id="663" w:author="Grigory" w:date="2018-11-13T17:52:00Z">
            <w:rPr>
              <w:color w:val="333333"/>
              <w:sz w:val="20"/>
              <w:szCs w:val="20"/>
            </w:rPr>
          </w:rPrChange>
        </w:rPr>
        <w:t>----</w:t>
      </w:r>
      <w:proofErr w:type="spellStart"/>
      <w:r w:rsidRPr="00C2429D">
        <w:rPr>
          <w:color w:val="333333"/>
          <w:sz w:val="20"/>
          <w:szCs w:val="20"/>
          <w:lang w:val="en-US"/>
          <w:rPrChange w:id="664" w:author="Grigory" w:date="2018-11-13T17:52:00Z">
            <w:rPr>
              <w:color w:val="333333"/>
              <w:sz w:val="20"/>
              <w:szCs w:val="20"/>
            </w:rPr>
          </w:rPrChange>
        </w:rPr>
        <w:t>is_more</w:t>
      </w:r>
      <w:proofErr w:type="spellEnd"/>
      <w:r w:rsidRPr="00C2429D">
        <w:rPr>
          <w:color w:val="333333"/>
          <w:sz w:val="20"/>
          <w:szCs w:val="20"/>
          <w:lang w:val="en-US"/>
          <w:rPrChange w:id="665" w:author="Grigory" w:date="2018-11-13T17:52:00Z">
            <w:rPr>
              <w:color w:val="333333"/>
              <w:sz w:val="20"/>
              <w:szCs w:val="20"/>
            </w:rPr>
          </w:rPrChange>
        </w:rPr>
        <w:t>: bool?</w:t>
      </w:r>
    </w:p>
    <w:p w14:paraId="26185815" w14:textId="77777777" w:rsidR="008F2729" w:rsidRPr="00C2429D" w:rsidRDefault="00CE5BF4">
      <w:pPr>
        <w:pStyle w:val="10"/>
        <w:contextualSpacing w:val="0"/>
        <w:rPr>
          <w:color w:val="333333"/>
          <w:sz w:val="20"/>
          <w:szCs w:val="20"/>
          <w:lang w:val="en-US"/>
          <w:rPrChange w:id="666" w:author="Grigory" w:date="2018-11-13T17:52:00Z">
            <w:rPr>
              <w:color w:val="333333"/>
              <w:sz w:val="20"/>
              <w:szCs w:val="20"/>
            </w:rPr>
          </w:rPrChange>
        </w:rPr>
      </w:pPr>
      <w:r w:rsidRPr="00C2429D">
        <w:rPr>
          <w:color w:val="333333"/>
          <w:sz w:val="20"/>
          <w:szCs w:val="20"/>
          <w:lang w:val="en-US"/>
          <w:rPrChange w:id="667" w:author="Grigory" w:date="2018-11-13T17:52:00Z">
            <w:rPr>
              <w:color w:val="333333"/>
              <w:sz w:val="20"/>
              <w:szCs w:val="20"/>
            </w:rPr>
          </w:rPrChange>
        </w:rPr>
        <w:t xml:space="preserve">]  </w:t>
      </w:r>
    </w:p>
    <w:p w14:paraId="0EF7E20B" w14:textId="77777777" w:rsidR="008F2729" w:rsidRPr="00C2429D" w:rsidRDefault="008F2729">
      <w:pPr>
        <w:pStyle w:val="10"/>
        <w:contextualSpacing w:val="0"/>
        <w:rPr>
          <w:color w:val="333333"/>
          <w:sz w:val="20"/>
          <w:szCs w:val="20"/>
          <w:lang w:val="en-US"/>
          <w:rPrChange w:id="668" w:author="Grigory" w:date="2018-11-13T17:52:00Z">
            <w:rPr>
              <w:color w:val="333333"/>
              <w:sz w:val="20"/>
              <w:szCs w:val="20"/>
            </w:rPr>
          </w:rPrChange>
        </w:rPr>
      </w:pPr>
    </w:p>
    <w:p w14:paraId="56A76D40" w14:textId="77777777" w:rsidR="008F2729" w:rsidRPr="00C2429D" w:rsidRDefault="00CE5BF4">
      <w:pPr>
        <w:pStyle w:val="10"/>
        <w:contextualSpacing w:val="0"/>
        <w:rPr>
          <w:color w:val="333333"/>
          <w:sz w:val="20"/>
          <w:szCs w:val="20"/>
          <w:lang w:val="en-US"/>
          <w:rPrChange w:id="669" w:author="Grigory" w:date="2018-11-13T17:52:00Z">
            <w:rPr>
              <w:color w:val="333333"/>
              <w:sz w:val="20"/>
              <w:szCs w:val="20"/>
            </w:rPr>
          </w:rPrChange>
        </w:rPr>
      </w:pPr>
      <w:proofErr w:type="spellStart"/>
      <w:r w:rsidRPr="00C2429D">
        <w:rPr>
          <w:color w:val="333333"/>
          <w:sz w:val="20"/>
          <w:szCs w:val="20"/>
          <w:lang w:val="en-US"/>
          <w:rPrChange w:id="670" w:author="Grigory" w:date="2018-11-13T17:52:00Z">
            <w:rPr>
              <w:color w:val="333333"/>
              <w:sz w:val="20"/>
              <w:szCs w:val="20"/>
            </w:rPr>
          </w:rPrChange>
        </w:rPr>
        <w:t>GetNumbersFilterValues</w:t>
      </w:r>
      <w:proofErr w:type="spellEnd"/>
    </w:p>
    <w:p w14:paraId="7017255C" w14:textId="77777777" w:rsidR="008F2729" w:rsidRPr="00C2429D" w:rsidRDefault="00CE5BF4">
      <w:pPr>
        <w:pStyle w:val="10"/>
        <w:contextualSpacing w:val="0"/>
        <w:rPr>
          <w:color w:val="333333"/>
          <w:sz w:val="20"/>
          <w:szCs w:val="20"/>
          <w:lang w:val="en-US"/>
          <w:rPrChange w:id="671" w:author="Grigory" w:date="2018-11-13T17:52:00Z">
            <w:rPr>
              <w:color w:val="333333"/>
              <w:sz w:val="20"/>
              <w:szCs w:val="20"/>
            </w:rPr>
          </w:rPrChange>
        </w:rPr>
      </w:pPr>
      <w:r w:rsidRPr="00C2429D">
        <w:rPr>
          <w:color w:val="333333"/>
          <w:sz w:val="20"/>
          <w:szCs w:val="20"/>
          <w:lang w:val="en-US"/>
          <w:rPrChange w:id="672" w:author="Grigory" w:date="2018-11-13T17:52:00Z">
            <w:rPr>
              <w:color w:val="333333"/>
              <w:sz w:val="20"/>
              <w:szCs w:val="20"/>
            </w:rPr>
          </w:rPrChange>
        </w:rPr>
        <w:t>/</w:t>
      </w:r>
      <w:proofErr w:type="spellStart"/>
      <w:r w:rsidRPr="00C2429D">
        <w:rPr>
          <w:color w:val="333333"/>
          <w:sz w:val="20"/>
          <w:szCs w:val="20"/>
          <w:lang w:val="en-US"/>
          <w:rPrChange w:id="673" w:author="Grigory" w:date="2018-11-13T17:52:00Z">
            <w:rPr>
              <w:color w:val="333333"/>
              <w:sz w:val="20"/>
              <w:szCs w:val="20"/>
            </w:rPr>
          </w:rPrChange>
        </w:rPr>
        <w:t>api</w:t>
      </w:r>
      <w:proofErr w:type="spellEnd"/>
      <w:r w:rsidRPr="00C2429D">
        <w:rPr>
          <w:color w:val="333333"/>
          <w:sz w:val="20"/>
          <w:szCs w:val="20"/>
          <w:lang w:val="en-US"/>
          <w:rPrChange w:id="674" w:author="Grigory" w:date="2018-11-13T17:52:00Z">
            <w:rPr>
              <w:color w:val="333333"/>
              <w:sz w:val="20"/>
              <w:szCs w:val="20"/>
            </w:rPr>
          </w:rPrChange>
        </w:rPr>
        <w:t>/numbers/filter/</w:t>
      </w:r>
    </w:p>
    <w:p w14:paraId="430136F4" w14:textId="77777777" w:rsidR="008F2729" w:rsidRDefault="00CE5BF4">
      <w:pPr>
        <w:pStyle w:val="10"/>
        <w:contextualSpacing w:val="0"/>
        <w:rPr>
          <w:color w:val="333333"/>
          <w:sz w:val="20"/>
          <w:szCs w:val="20"/>
        </w:rPr>
      </w:pPr>
      <w:r>
        <w:rPr>
          <w:color w:val="333333"/>
          <w:sz w:val="20"/>
          <w:szCs w:val="20"/>
        </w:rPr>
        <w:t>данные для фильтра в выпусках</w:t>
      </w:r>
    </w:p>
    <w:p w14:paraId="20A60449" w14:textId="77777777" w:rsidR="008F2729" w:rsidRDefault="00CE5BF4">
      <w:pPr>
        <w:pStyle w:val="10"/>
        <w:contextualSpacing w:val="0"/>
        <w:rPr>
          <w:color w:val="333333"/>
          <w:sz w:val="20"/>
          <w:szCs w:val="20"/>
        </w:rPr>
      </w:pPr>
      <w:r>
        <w:rPr>
          <w:color w:val="333333"/>
          <w:sz w:val="20"/>
          <w:szCs w:val="20"/>
        </w:rPr>
        <w:t>без входных параметров</w:t>
      </w:r>
    </w:p>
    <w:p w14:paraId="1BFF2F9A" w14:textId="77777777" w:rsidR="008F2729" w:rsidRPr="00C2429D" w:rsidRDefault="00CE5BF4">
      <w:pPr>
        <w:pStyle w:val="10"/>
        <w:contextualSpacing w:val="0"/>
        <w:rPr>
          <w:color w:val="333333"/>
          <w:sz w:val="20"/>
          <w:szCs w:val="20"/>
          <w:lang w:val="en-US"/>
          <w:rPrChange w:id="675" w:author="Grigory" w:date="2018-11-13T17:52:00Z">
            <w:rPr>
              <w:color w:val="333333"/>
              <w:sz w:val="20"/>
              <w:szCs w:val="20"/>
            </w:rPr>
          </w:rPrChange>
        </w:rPr>
      </w:pPr>
      <w:r>
        <w:rPr>
          <w:color w:val="333333"/>
          <w:sz w:val="20"/>
          <w:szCs w:val="20"/>
        </w:rPr>
        <w:t>формат</w:t>
      </w:r>
      <w:r w:rsidRPr="00C2429D">
        <w:rPr>
          <w:color w:val="333333"/>
          <w:sz w:val="20"/>
          <w:szCs w:val="20"/>
          <w:lang w:val="en-US"/>
          <w:rPrChange w:id="676" w:author="Grigory" w:date="2018-11-13T17:52:00Z">
            <w:rPr>
              <w:color w:val="333333"/>
              <w:sz w:val="20"/>
              <w:szCs w:val="20"/>
            </w:rPr>
          </w:rPrChange>
        </w:rPr>
        <w:t xml:space="preserve"> </w:t>
      </w:r>
      <w:r>
        <w:rPr>
          <w:color w:val="333333"/>
          <w:sz w:val="20"/>
          <w:szCs w:val="20"/>
        </w:rPr>
        <w:t>ответа</w:t>
      </w:r>
      <w:r w:rsidRPr="00C2429D">
        <w:rPr>
          <w:color w:val="333333"/>
          <w:sz w:val="20"/>
          <w:szCs w:val="20"/>
          <w:lang w:val="en-US"/>
          <w:rPrChange w:id="677" w:author="Grigory" w:date="2018-11-13T17:52:00Z">
            <w:rPr>
              <w:color w:val="333333"/>
              <w:sz w:val="20"/>
              <w:szCs w:val="20"/>
            </w:rPr>
          </w:rPrChange>
        </w:rPr>
        <w:t>:</w:t>
      </w:r>
    </w:p>
    <w:p w14:paraId="27D1DA93" w14:textId="77777777" w:rsidR="008F2729" w:rsidRPr="00C2429D" w:rsidRDefault="00CE5BF4">
      <w:pPr>
        <w:pStyle w:val="10"/>
        <w:contextualSpacing w:val="0"/>
        <w:rPr>
          <w:color w:val="333333"/>
          <w:sz w:val="20"/>
          <w:szCs w:val="20"/>
          <w:lang w:val="en-US"/>
          <w:rPrChange w:id="678" w:author="Grigory" w:date="2018-11-13T17:52:00Z">
            <w:rPr>
              <w:color w:val="333333"/>
              <w:sz w:val="20"/>
              <w:szCs w:val="20"/>
            </w:rPr>
          </w:rPrChange>
        </w:rPr>
      </w:pPr>
      <w:r w:rsidRPr="00C2429D">
        <w:rPr>
          <w:color w:val="333333"/>
          <w:sz w:val="20"/>
          <w:szCs w:val="20"/>
          <w:lang w:val="en-US"/>
          <w:rPrChange w:id="679" w:author="Grigory" w:date="2018-11-13T17:52:00Z">
            <w:rPr>
              <w:color w:val="333333"/>
              <w:sz w:val="20"/>
              <w:szCs w:val="20"/>
            </w:rPr>
          </w:rPrChange>
        </w:rPr>
        <w:t>{</w:t>
      </w:r>
    </w:p>
    <w:p w14:paraId="38BAF2A6" w14:textId="77777777" w:rsidR="008F2729" w:rsidRPr="00C2429D" w:rsidRDefault="00CE5BF4">
      <w:pPr>
        <w:pStyle w:val="10"/>
        <w:contextualSpacing w:val="0"/>
        <w:rPr>
          <w:color w:val="333333"/>
          <w:sz w:val="20"/>
          <w:szCs w:val="20"/>
          <w:lang w:val="en-US"/>
          <w:rPrChange w:id="680" w:author="Grigory" w:date="2018-11-13T17:52:00Z">
            <w:rPr>
              <w:color w:val="333333"/>
              <w:sz w:val="20"/>
              <w:szCs w:val="20"/>
            </w:rPr>
          </w:rPrChange>
        </w:rPr>
      </w:pPr>
      <w:r w:rsidRPr="00C2429D">
        <w:rPr>
          <w:color w:val="333333"/>
          <w:sz w:val="20"/>
          <w:szCs w:val="20"/>
          <w:lang w:val="en-US"/>
          <w:rPrChange w:id="681" w:author="Grigory" w:date="2018-11-13T17:52:00Z">
            <w:rPr>
              <w:color w:val="333333"/>
              <w:sz w:val="20"/>
              <w:szCs w:val="20"/>
            </w:rPr>
          </w:rPrChange>
        </w:rPr>
        <w:t>----</w:t>
      </w:r>
      <w:proofErr w:type="spellStart"/>
      <w:r w:rsidRPr="00C2429D">
        <w:rPr>
          <w:color w:val="333333"/>
          <w:sz w:val="20"/>
          <w:szCs w:val="20"/>
          <w:lang w:val="en-US"/>
          <w:rPrChange w:id="682" w:author="Grigory" w:date="2018-11-13T17:52:00Z">
            <w:rPr>
              <w:color w:val="333333"/>
              <w:sz w:val="20"/>
              <w:szCs w:val="20"/>
            </w:rPr>
          </w:rPrChange>
        </w:rPr>
        <w:t>magaines</w:t>
      </w:r>
      <w:proofErr w:type="spellEnd"/>
      <w:r w:rsidRPr="00C2429D">
        <w:rPr>
          <w:color w:val="333333"/>
          <w:sz w:val="20"/>
          <w:szCs w:val="20"/>
          <w:lang w:val="en-US"/>
          <w:rPrChange w:id="683" w:author="Grigory" w:date="2018-11-13T17:52:00Z">
            <w:rPr>
              <w:color w:val="333333"/>
              <w:sz w:val="20"/>
              <w:szCs w:val="20"/>
            </w:rPr>
          </w:rPrChange>
        </w:rPr>
        <w:t>: [</w:t>
      </w:r>
    </w:p>
    <w:p w14:paraId="76FB9B73" w14:textId="77777777" w:rsidR="008F2729" w:rsidRPr="00C2429D" w:rsidRDefault="00CE5BF4">
      <w:pPr>
        <w:pStyle w:val="10"/>
        <w:contextualSpacing w:val="0"/>
        <w:rPr>
          <w:color w:val="333333"/>
          <w:sz w:val="20"/>
          <w:szCs w:val="20"/>
          <w:lang w:val="en-US"/>
          <w:rPrChange w:id="684" w:author="Grigory" w:date="2018-11-13T17:52:00Z">
            <w:rPr>
              <w:color w:val="333333"/>
              <w:sz w:val="20"/>
              <w:szCs w:val="20"/>
            </w:rPr>
          </w:rPrChange>
        </w:rPr>
      </w:pPr>
      <w:r w:rsidRPr="00C2429D">
        <w:rPr>
          <w:color w:val="333333"/>
          <w:sz w:val="20"/>
          <w:szCs w:val="20"/>
          <w:lang w:val="en-US"/>
          <w:rPrChange w:id="685" w:author="Grigory" w:date="2018-11-13T17:52:00Z">
            <w:rPr>
              <w:color w:val="333333"/>
              <w:sz w:val="20"/>
              <w:szCs w:val="20"/>
            </w:rPr>
          </w:rPrChange>
        </w:rPr>
        <w:t>--------{</w:t>
      </w:r>
    </w:p>
    <w:p w14:paraId="2D87801E" w14:textId="77777777" w:rsidR="008F2729" w:rsidRPr="00C2429D" w:rsidRDefault="00CE5BF4">
      <w:pPr>
        <w:pStyle w:val="10"/>
        <w:contextualSpacing w:val="0"/>
        <w:rPr>
          <w:color w:val="333333"/>
          <w:sz w:val="20"/>
          <w:szCs w:val="20"/>
          <w:lang w:val="en-US"/>
          <w:rPrChange w:id="686" w:author="Grigory" w:date="2018-11-13T17:52:00Z">
            <w:rPr>
              <w:color w:val="333333"/>
              <w:sz w:val="20"/>
              <w:szCs w:val="20"/>
            </w:rPr>
          </w:rPrChange>
        </w:rPr>
      </w:pPr>
      <w:r w:rsidRPr="00C2429D">
        <w:rPr>
          <w:color w:val="333333"/>
          <w:sz w:val="20"/>
          <w:szCs w:val="20"/>
          <w:lang w:val="en-US"/>
          <w:rPrChange w:id="687" w:author="Grigory" w:date="2018-11-13T17:52:00Z">
            <w:rPr>
              <w:color w:val="333333"/>
              <w:sz w:val="20"/>
              <w:szCs w:val="20"/>
            </w:rPr>
          </w:rPrChange>
        </w:rPr>
        <w:t xml:space="preserve">------------id: </w:t>
      </w:r>
      <w:proofErr w:type="gramStart"/>
      <w:r w:rsidRPr="00C2429D">
        <w:rPr>
          <w:color w:val="333333"/>
          <w:sz w:val="20"/>
          <w:szCs w:val="20"/>
          <w:lang w:val="en-US"/>
          <w:rPrChange w:id="688" w:author="Grigory" w:date="2018-11-13T17:52:00Z">
            <w:rPr>
              <w:color w:val="333333"/>
              <w:sz w:val="20"/>
              <w:szCs w:val="20"/>
            </w:rPr>
          </w:rPrChange>
        </w:rPr>
        <w:t>string!,</w:t>
      </w:r>
      <w:proofErr w:type="gramEnd"/>
    </w:p>
    <w:p w14:paraId="424AC3C2" w14:textId="77777777" w:rsidR="008F2729" w:rsidRPr="00C2429D" w:rsidRDefault="00CE5BF4">
      <w:pPr>
        <w:pStyle w:val="10"/>
        <w:contextualSpacing w:val="0"/>
        <w:rPr>
          <w:color w:val="333333"/>
          <w:sz w:val="20"/>
          <w:szCs w:val="20"/>
          <w:lang w:val="en-US"/>
          <w:rPrChange w:id="689" w:author="Grigory" w:date="2018-11-13T17:52:00Z">
            <w:rPr>
              <w:color w:val="333333"/>
              <w:sz w:val="20"/>
              <w:szCs w:val="20"/>
            </w:rPr>
          </w:rPrChange>
        </w:rPr>
      </w:pPr>
      <w:r w:rsidRPr="00C2429D">
        <w:rPr>
          <w:color w:val="333333"/>
          <w:sz w:val="20"/>
          <w:szCs w:val="20"/>
          <w:lang w:val="en-US"/>
          <w:rPrChange w:id="690" w:author="Grigory" w:date="2018-11-13T17:52:00Z">
            <w:rPr>
              <w:color w:val="333333"/>
              <w:sz w:val="20"/>
              <w:szCs w:val="20"/>
            </w:rPr>
          </w:rPrChange>
        </w:rPr>
        <w:t>------------name: string!</w:t>
      </w:r>
    </w:p>
    <w:p w14:paraId="4944C08B" w14:textId="77777777" w:rsidR="008F2729" w:rsidRPr="00C2429D" w:rsidRDefault="00CE5BF4">
      <w:pPr>
        <w:pStyle w:val="10"/>
        <w:contextualSpacing w:val="0"/>
        <w:rPr>
          <w:color w:val="333333"/>
          <w:sz w:val="20"/>
          <w:szCs w:val="20"/>
          <w:lang w:val="en-US"/>
          <w:rPrChange w:id="691" w:author="Grigory" w:date="2018-11-13T17:52:00Z">
            <w:rPr>
              <w:color w:val="333333"/>
              <w:sz w:val="20"/>
              <w:szCs w:val="20"/>
            </w:rPr>
          </w:rPrChange>
        </w:rPr>
      </w:pPr>
      <w:r w:rsidRPr="00C2429D">
        <w:rPr>
          <w:color w:val="333333"/>
          <w:sz w:val="20"/>
          <w:szCs w:val="20"/>
          <w:lang w:val="en-US"/>
          <w:rPrChange w:id="692" w:author="Grigory" w:date="2018-11-13T17:52:00Z">
            <w:rPr>
              <w:color w:val="333333"/>
              <w:sz w:val="20"/>
              <w:szCs w:val="20"/>
            </w:rPr>
          </w:rPrChange>
        </w:rPr>
        <w:t>--------},</w:t>
      </w:r>
    </w:p>
    <w:p w14:paraId="6D9B70E1" w14:textId="77777777" w:rsidR="008F2729" w:rsidRPr="00C2429D" w:rsidRDefault="00CE5BF4">
      <w:pPr>
        <w:pStyle w:val="10"/>
        <w:contextualSpacing w:val="0"/>
        <w:rPr>
          <w:color w:val="333333"/>
          <w:sz w:val="20"/>
          <w:szCs w:val="20"/>
          <w:lang w:val="en-US"/>
          <w:rPrChange w:id="693" w:author="Grigory" w:date="2018-11-13T17:52:00Z">
            <w:rPr>
              <w:color w:val="333333"/>
              <w:sz w:val="20"/>
              <w:szCs w:val="20"/>
            </w:rPr>
          </w:rPrChange>
        </w:rPr>
      </w:pPr>
      <w:r w:rsidRPr="00C2429D">
        <w:rPr>
          <w:color w:val="333333"/>
          <w:sz w:val="20"/>
          <w:szCs w:val="20"/>
          <w:lang w:val="en-US"/>
          <w:rPrChange w:id="694" w:author="Grigory" w:date="2018-11-13T17:52:00Z">
            <w:rPr>
              <w:color w:val="333333"/>
              <w:sz w:val="20"/>
              <w:szCs w:val="20"/>
            </w:rPr>
          </w:rPrChange>
        </w:rPr>
        <w:t>--------.....</w:t>
      </w:r>
    </w:p>
    <w:p w14:paraId="7F466683" w14:textId="77777777" w:rsidR="008F2729" w:rsidRPr="00C2429D" w:rsidRDefault="00CE5BF4">
      <w:pPr>
        <w:pStyle w:val="10"/>
        <w:contextualSpacing w:val="0"/>
        <w:rPr>
          <w:color w:val="333333"/>
          <w:sz w:val="20"/>
          <w:szCs w:val="20"/>
          <w:lang w:val="en-US"/>
          <w:rPrChange w:id="695" w:author="Grigory" w:date="2018-11-13T17:52:00Z">
            <w:rPr>
              <w:color w:val="333333"/>
              <w:sz w:val="20"/>
              <w:szCs w:val="20"/>
            </w:rPr>
          </w:rPrChange>
        </w:rPr>
      </w:pPr>
      <w:r w:rsidRPr="00C2429D">
        <w:rPr>
          <w:color w:val="333333"/>
          <w:sz w:val="20"/>
          <w:szCs w:val="20"/>
          <w:lang w:val="en-US"/>
          <w:rPrChange w:id="696" w:author="Grigory" w:date="2018-11-13T17:52:00Z">
            <w:rPr>
              <w:color w:val="333333"/>
              <w:sz w:val="20"/>
              <w:szCs w:val="20"/>
            </w:rPr>
          </w:rPrChange>
        </w:rPr>
        <w:t>----]!,</w:t>
      </w:r>
    </w:p>
    <w:p w14:paraId="4AD7BCAE" w14:textId="77777777" w:rsidR="008F2729" w:rsidRPr="00C2429D" w:rsidRDefault="00CE5BF4">
      <w:pPr>
        <w:pStyle w:val="10"/>
        <w:contextualSpacing w:val="0"/>
        <w:rPr>
          <w:color w:val="333333"/>
          <w:sz w:val="20"/>
          <w:szCs w:val="20"/>
          <w:lang w:val="en-US"/>
          <w:rPrChange w:id="697" w:author="Grigory" w:date="2018-11-13T17:52:00Z">
            <w:rPr>
              <w:color w:val="333333"/>
              <w:sz w:val="20"/>
              <w:szCs w:val="20"/>
            </w:rPr>
          </w:rPrChange>
        </w:rPr>
      </w:pPr>
      <w:r w:rsidRPr="00C2429D">
        <w:rPr>
          <w:color w:val="333333"/>
          <w:sz w:val="20"/>
          <w:szCs w:val="20"/>
          <w:lang w:val="en-US"/>
          <w:rPrChange w:id="698" w:author="Grigory" w:date="2018-11-13T17:52:00Z">
            <w:rPr>
              <w:color w:val="333333"/>
              <w:sz w:val="20"/>
              <w:szCs w:val="20"/>
            </w:rPr>
          </w:rPrChange>
        </w:rPr>
        <w:t>----</w:t>
      </w:r>
      <w:proofErr w:type="spellStart"/>
      <w:r w:rsidRPr="00C2429D">
        <w:rPr>
          <w:color w:val="333333"/>
          <w:sz w:val="20"/>
          <w:szCs w:val="20"/>
          <w:lang w:val="en-US"/>
          <w:rPrChange w:id="699" w:author="Grigory" w:date="2018-11-13T17:52:00Z">
            <w:rPr>
              <w:color w:val="333333"/>
              <w:sz w:val="20"/>
              <w:szCs w:val="20"/>
            </w:rPr>
          </w:rPrChange>
        </w:rPr>
        <w:t>min_date</w:t>
      </w:r>
      <w:proofErr w:type="spellEnd"/>
      <w:r w:rsidRPr="00C2429D">
        <w:rPr>
          <w:color w:val="333333"/>
          <w:sz w:val="20"/>
          <w:szCs w:val="20"/>
          <w:lang w:val="en-US"/>
          <w:rPrChange w:id="700" w:author="Grigory" w:date="2018-11-13T17:52:00Z">
            <w:rPr>
              <w:color w:val="333333"/>
              <w:sz w:val="20"/>
              <w:szCs w:val="20"/>
            </w:rPr>
          </w:rPrChange>
        </w:rPr>
        <w:t xml:space="preserve">: </w:t>
      </w:r>
      <w:proofErr w:type="gramStart"/>
      <w:r w:rsidRPr="00C2429D">
        <w:rPr>
          <w:color w:val="333333"/>
          <w:sz w:val="20"/>
          <w:szCs w:val="20"/>
          <w:lang w:val="en-US"/>
          <w:rPrChange w:id="701" w:author="Grigory" w:date="2018-11-13T17:52:00Z">
            <w:rPr>
              <w:color w:val="333333"/>
              <w:sz w:val="20"/>
              <w:szCs w:val="20"/>
            </w:rPr>
          </w:rPrChange>
        </w:rPr>
        <w:t>date!,</w:t>
      </w:r>
      <w:proofErr w:type="gramEnd"/>
    </w:p>
    <w:p w14:paraId="516E3A40" w14:textId="77777777" w:rsidR="008F2729" w:rsidRPr="00C2429D" w:rsidRDefault="00CE5BF4">
      <w:pPr>
        <w:pStyle w:val="10"/>
        <w:contextualSpacing w:val="0"/>
        <w:rPr>
          <w:color w:val="333333"/>
          <w:sz w:val="20"/>
          <w:szCs w:val="20"/>
          <w:lang w:val="en-US"/>
          <w:rPrChange w:id="702" w:author="Grigory" w:date="2018-11-13T17:52:00Z">
            <w:rPr>
              <w:color w:val="333333"/>
              <w:sz w:val="20"/>
              <w:szCs w:val="20"/>
            </w:rPr>
          </w:rPrChange>
        </w:rPr>
      </w:pPr>
      <w:r w:rsidRPr="00C2429D">
        <w:rPr>
          <w:color w:val="333333"/>
          <w:sz w:val="20"/>
          <w:szCs w:val="20"/>
          <w:lang w:val="en-US"/>
          <w:rPrChange w:id="703" w:author="Grigory" w:date="2018-11-13T17:52:00Z">
            <w:rPr>
              <w:color w:val="333333"/>
              <w:sz w:val="20"/>
              <w:szCs w:val="20"/>
            </w:rPr>
          </w:rPrChange>
        </w:rPr>
        <w:t>----</w:t>
      </w:r>
      <w:proofErr w:type="spellStart"/>
      <w:r w:rsidRPr="00C2429D">
        <w:rPr>
          <w:color w:val="333333"/>
          <w:sz w:val="20"/>
          <w:szCs w:val="20"/>
          <w:lang w:val="en-US"/>
          <w:rPrChange w:id="704" w:author="Grigory" w:date="2018-11-13T17:52:00Z">
            <w:rPr>
              <w:color w:val="333333"/>
              <w:sz w:val="20"/>
              <w:szCs w:val="20"/>
            </w:rPr>
          </w:rPrChange>
        </w:rPr>
        <w:t>max_date</w:t>
      </w:r>
      <w:proofErr w:type="spellEnd"/>
      <w:r w:rsidRPr="00C2429D">
        <w:rPr>
          <w:color w:val="333333"/>
          <w:sz w:val="20"/>
          <w:szCs w:val="20"/>
          <w:lang w:val="en-US"/>
          <w:rPrChange w:id="705" w:author="Grigory" w:date="2018-11-13T17:52:00Z">
            <w:rPr>
              <w:color w:val="333333"/>
              <w:sz w:val="20"/>
              <w:szCs w:val="20"/>
            </w:rPr>
          </w:rPrChange>
        </w:rPr>
        <w:t>: date!</w:t>
      </w:r>
    </w:p>
    <w:p w14:paraId="0CBD7754" w14:textId="77777777" w:rsidR="008F2729" w:rsidRPr="00C2429D" w:rsidRDefault="00CE5BF4">
      <w:pPr>
        <w:pStyle w:val="10"/>
        <w:contextualSpacing w:val="0"/>
        <w:rPr>
          <w:color w:val="333333"/>
          <w:sz w:val="20"/>
          <w:szCs w:val="20"/>
          <w:lang w:val="en-US"/>
          <w:rPrChange w:id="706" w:author="Grigory" w:date="2018-11-13T17:52:00Z">
            <w:rPr>
              <w:color w:val="333333"/>
              <w:sz w:val="20"/>
              <w:szCs w:val="20"/>
            </w:rPr>
          </w:rPrChange>
        </w:rPr>
      </w:pPr>
      <w:r w:rsidRPr="00C2429D">
        <w:rPr>
          <w:color w:val="333333"/>
          <w:sz w:val="20"/>
          <w:szCs w:val="20"/>
          <w:lang w:val="en-US"/>
          <w:rPrChange w:id="707" w:author="Grigory" w:date="2018-11-13T17:52:00Z">
            <w:rPr>
              <w:color w:val="333333"/>
              <w:sz w:val="20"/>
              <w:szCs w:val="20"/>
            </w:rPr>
          </w:rPrChange>
        </w:rPr>
        <w:t>}</w:t>
      </w:r>
    </w:p>
    <w:p w14:paraId="5B978F55" w14:textId="77777777" w:rsidR="008F2729" w:rsidRPr="00C2429D" w:rsidRDefault="008F2729">
      <w:pPr>
        <w:pStyle w:val="10"/>
        <w:contextualSpacing w:val="0"/>
        <w:rPr>
          <w:color w:val="333333"/>
          <w:sz w:val="20"/>
          <w:szCs w:val="20"/>
          <w:lang w:val="en-US"/>
          <w:rPrChange w:id="708" w:author="Grigory" w:date="2018-11-13T17:52:00Z">
            <w:rPr>
              <w:color w:val="333333"/>
              <w:sz w:val="20"/>
              <w:szCs w:val="20"/>
            </w:rPr>
          </w:rPrChange>
        </w:rPr>
      </w:pPr>
    </w:p>
    <w:p w14:paraId="60628419" w14:textId="77777777" w:rsidR="008F2729" w:rsidRPr="00C2429D" w:rsidRDefault="00CE5BF4">
      <w:pPr>
        <w:pStyle w:val="10"/>
        <w:contextualSpacing w:val="0"/>
        <w:rPr>
          <w:color w:val="333333"/>
          <w:sz w:val="20"/>
          <w:szCs w:val="20"/>
          <w:lang w:val="en-US"/>
          <w:rPrChange w:id="709" w:author="Grigory" w:date="2018-11-13T17:52:00Z">
            <w:rPr>
              <w:color w:val="333333"/>
              <w:sz w:val="20"/>
              <w:szCs w:val="20"/>
            </w:rPr>
          </w:rPrChange>
        </w:rPr>
      </w:pPr>
      <w:proofErr w:type="spellStart"/>
      <w:r w:rsidRPr="00C2429D">
        <w:rPr>
          <w:color w:val="333333"/>
          <w:sz w:val="20"/>
          <w:szCs w:val="20"/>
          <w:lang w:val="en-US"/>
          <w:rPrChange w:id="710" w:author="Grigory" w:date="2018-11-13T17:52:00Z">
            <w:rPr>
              <w:color w:val="333333"/>
              <w:sz w:val="20"/>
              <w:szCs w:val="20"/>
            </w:rPr>
          </w:rPrChange>
        </w:rPr>
        <w:lastRenderedPageBreak/>
        <w:t>GetNumbersFilterSuggestions</w:t>
      </w:r>
      <w:proofErr w:type="spellEnd"/>
    </w:p>
    <w:p w14:paraId="3E729337" w14:textId="77777777" w:rsidR="008F2729" w:rsidRPr="00C2429D" w:rsidRDefault="00CE5BF4">
      <w:pPr>
        <w:pStyle w:val="10"/>
        <w:contextualSpacing w:val="0"/>
        <w:rPr>
          <w:color w:val="333333"/>
          <w:sz w:val="20"/>
          <w:szCs w:val="20"/>
          <w:lang w:val="en-US"/>
          <w:rPrChange w:id="711" w:author="Grigory" w:date="2018-11-13T17:52:00Z">
            <w:rPr>
              <w:color w:val="333333"/>
              <w:sz w:val="20"/>
              <w:szCs w:val="20"/>
            </w:rPr>
          </w:rPrChange>
        </w:rPr>
      </w:pPr>
      <w:r w:rsidRPr="00C2429D">
        <w:rPr>
          <w:color w:val="333333"/>
          <w:sz w:val="20"/>
          <w:szCs w:val="20"/>
          <w:lang w:val="en-US"/>
          <w:rPrChange w:id="712" w:author="Grigory" w:date="2018-11-13T17:52:00Z">
            <w:rPr>
              <w:color w:val="333333"/>
              <w:sz w:val="20"/>
              <w:szCs w:val="20"/>
            </w:rPr>
          </w:rPrChange>
        </w:rPr>
        <w:t>/</w:t>
      </w:r>
      <w:proofErr w:type="spellStart"/>
      <w:r w:rsidRPr="00C2429D">
        <w:rPr>
          <w:color w:val="333333"/>
          <w:sz w:val="20"/>
          <w:szCs w:val="20"/>
          <w:lang w:val="en-US"/>
          <w:rPrChange w:id="713" w:author="Grigory" w:date="2018-11-13T17:52:00Z">
            <w:rPr>
              <w:color w:val="333333"/>
              <w:sz w:val="20"/>
              <w:szCs w:val="20"/>
            </w:rPr>
          </w:rPrChange>
        </w:rPr>
        <w:t>api</w:t>
      </w:r>
      <w:proofErr w:type="spellEnd"/>
      <w:r w:rsidRPr="00C2429D">
        <w:rPr>
          <w:color w:val="333333"/>
          <w:sz w:val="20"/>
          <w:szCs w:val="20"/>
          <w:lang w:val="en-US"/>
          <w:rPrChange w:id="714" w:author="Grigory" w:date="2018-11-13T17:52:00Z">
            <w:rPr>
              <w:color w:val="333333"/>
              <w:sz w:val="20"/>
              <w:szCs w:val="20"/>
            </w:rPr>
          </w:rPrChange>
        </w:rPr>
        <w:t>/numbers/suggestions/?filter={"name":"&lt;</w:t>
      </w:r>
      <w:r>
        <w:rPr>
          <w:color w:val="333333"/>
          <w:sz w:val="20"/>
          <w:szCs w:val="20"/>
        </w:rPr>
        <w:t>подстрока</w:t>
      </w:r>
      <w:r w:rsidRPr="00C2429D">
        <w:rPr>
          <w:color w:val="333333"/>
          <w:sz w:val="20"/>
          <w:szCs w:val="20"/>
          <w:lang w:val="en-US"/>
          <w:rPrChange w:id="715" w:author="Grigory" w:date="2018-11-13T17:52:00Z">
            <w:rPr>
              <w:color w:val="333333"/>
              <w:sz w:val="20"/>
              <w:szCs w:val="20"/>
            </w:rPr>
          </w:rPrChange>
        </w:rPr>
        <w:t>&gt;"}</w:t>
      </w:r>
    </w:p>
    <w:p w14:paraId="4C86808B" w14:textId="77777777" w:rsidR="008F2729" w:rsidRDefault="00CE5BF4">
      <w:pPr>
        <w:pStyle w:val="10"/>
        <w:contextualSpacing w:val="0"/>
        <w:rPr>
          <w:color w:val="333333"/>
          <w:sz w:val="20"/>
          <w:szCs w:val="20"/>
        </w:rPr>
      </w:pPr>
      <w:r>
        <w:rPr>
          <w:color w:val="333333"/>
          <w:sz w:val="20"/>
          <w:szCs w:val="20"/>
        </w:rPr>
        <w:t>поиск по подстроке</w:t>
      </w:r>
    </w:p>
    <w:p w14:paraId="5EFE2CFC" w14:textId="77777777" w:rsidR="008F2729" w:rsidRDefault="00CE5BF4">
      <w:pPr>
        <w:pStyle w:val="10"/>
        <w:contextualSpacing w:val="0"/>
        <w:rPr>
          <w:color w:val="333333"/>
          <w:sz w:val="20"/>
          <w:szCs w:val="20"/>
        </w:rPr>
      </w:pPr>
      <w:r>
        <w:rPr>
          <w:color w:val="333333"/>
          <w:sz w:val="20"/>
          <w:szCs w:val="20"/>
        </w:rPr>
        <w:t>входные параметры:</w:t>
      </w:r>
    </w:p>
    <w:p w14:paraId="5810AD3E" w14:textId="77777777" w:rsidR="008F2729" w:rsidRPr="00B2533C" w:rsidRDefault="00CE5BF4">
      <w:pPr>
        <w:pStyle w:val="10"/>
        <w:contextualSpacing w:val="0"/>
        <w:rPr>
          <w:color w:val="333333"/>
          <w:sz w:val="20"/>
          <w:szCs w:val="20"/>
          <w:lang w:val="en-US"/>
          <w:rPrChange w:id="716" w:author="Григорий Григорий" w:date="2018-12-07T00:41:00Z">
            <w:rPr>
              <w:color w:val="333333"/>
              <w:sz w:val="20"/>
              <w:szCs w:val="20"/>
            </w:rPr>
          </w:rPrChange>
        </w:rPr>
      </w:pPr>
      <w:r w:rsidRPr="00B2533C">
        <w:rPr>
          <w:color w:val="333333"/>
          <w:sz w:val="20"/>
          <w:szCs w:val="20"/>
          <w:lang w:val="en-US"/>
          <w:rPrChange w:id="717" w:author="Григорий Григорий" w:date="2018-12-07T00:41:00Z">
            <w:rPr>
              <w:color w:val="333333"/>
              <w:sz w:val="20"/>
              <w:szCs w:val="20"/>
            </w:rPr>
          </w:rPrChange>
        </w:rPr>
        <w:t xml:space="preserve">- </w:t>
      </w:r>
      <w:r>
        <w:rPr>
          <w:color w:val="333333"/>
          <w:sz w:val="20"/>
          <w:szCs w:val="20"/>
        </w:rPr>
        <w:t>строка</w:t>
      </w:r>
    </w:p>
    <w:p w14:paraId="12D2FA5E" w14:textId="77777777" w:rsidR="008F2729" w:rsidRPr="00B2533C" w:rsidRDefault="00CE5BF4">
      <w:pPr>
        <w:pStyle w:val="10"/>
        <w:contextualSpacing w:val="0"/>
        <w:rPr>
          <w:color w:val="333333"/>
          <w:sz w:val="20"/>
          <w:szCs w:val="20"/>
          <w:lang w:val="en-US"/>
          <w:rPrChange w:id="718"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719"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720" w:author="Григорий Григорий" w:date="2018-12-07T00:41:00Z">
            <w:rPr>
              <w:color w:val="333333"/>
              <w:sz w:val="20"/>
              <w:szCs w:val="20"/>
            </w:rPr>
          </w:rPrChange>
        </w:rPr>
        <w:t>:</w:t>
      </w:r>
    </w:p>
    <w:p w14:paraId="42DBAFA1" w14:textId="77777777" w:rsidR="008F2729" w:rsidRPr="00B2533C" w:rsidRDefault="00CE5BF4">
      <w:pPr>
        <w:pStyle w:val="10"/>
        <w:contextualSpacing w:val="0"/>
        <w:rPr>
          <w:color w:val="333333"/>
          <w:sz w:val="20"/>
          <w:szCs w:val="20"/>
          <w:lang w:val="en-US"/>
          <w:rPrChange w:id="721" w:author="Григорий Григорий" w:date="2018-12-07T00:41:00Z">
            <w:rPr>
              <w:color w:val="333333"/>
              <w:sz w:val="20"/>
              <w:szCs w:val="20"/>
            </w:rPr>
          </w:rPrChange>
        </w:rPr>
      </w:pPr>
      <w:r w:rsidRPr="00B2533C">
        <w:rPr>
          <w:color w:val="333333"/>
          <w:sz w:val="20"/>
          <w:szCs w:val="20"/>
          <w:lang w:val="en-US"/>
          <w:rPrChange w:id="722" w:author="Григорий Григорий" w:date="2018-12-07T00:41:00Z">
            <w:rPr>
              <w:color w:val="333333"/>
              <w:sz w:val="20"/>
              <w:szCs w:val="20"/>
            </w:rPr>
          </w:rPrChange>
        </w:rPr>
        <w:t>[</w:t>
      </w:r>
    </w:p>
    <w:p w14:paraId="00ED9845" w14:textId="77777777" w:rsidR="008F2729" w:rsidRPr="00B2533C" w:rsidRDefault="00CE5BF4">
      <w:pPr>
        <w:pStyle w:val="10"/>
        <w:contextualSpacing w:val="0"/>
        <w:rPr>
          <w:color w:val="333333"/>
          <w:sz w:val="20"/>
          <w:szCs w:val="20"/>
          <w:lang w:val="en-US"/>
          <w:rPrChange w:id="723" w:author="Григорий Григорий" w:date="2018-12-07T00:41:00Z">
            <w:rPr>
              <w:color w:val="333333"/>
              <w:sz w:val="20"/>
              <w:szCs w:val="20"/>
            </w:rPr>
          </w:rPrChange>
        </w:rPr>
      </w:pPr>
      <w:r w:rsidRPr="00B2533C">
        <w:rPr>
          <w:color w:val="333333"/>
          <w:sz w:val="20"/>
          <w:szCs w:val="20"/>
          <w:lang w:val="en-US"/>
          <w:rPrChange w:id="724" w:author="Григорий Григорий" w:date="2018-12-07T00:41:00Z">
            <w:rPr>
              <w:color w:val="333333"/>
              <w:sz w:val="20"/>
              <w:szCs w:val="20"/>
            </w:rPr>
          </w:rPrChange>
        </w:rPr>
        <w:t>----</w:t>
      </w:r>
      <w:proofErr w:type="gramStart"/>
      <w:r w:rsidRPr="00B2533C">
        <w:rPr>
          <w:color w:val="333333"/>
          <w:sz w:val="20"/>
          <w:szCs w:val="20"/>
          <w:lang w:val="en-US"/>
          <w:rPrChange w:id="725" w:author="Григорий Григорий" w:date="2018-12-07T00:41:00Z">
            <w:rPr>
              <w:color w:val="333333"/>
              <w:sz w:val="20"/>
              <w:szCs w:val="20"/>
            </w:rPr>
          </w:rPrChange>
        </w:rPr>
        <w:t>string!,</w:t>
      </w:r>
      <w:proofErr w:type="gramEnd"/>
    </w:p>
    <w:p w14:paraId="35F74E4F" w14:textId="77777777" w:rsidR="008F2729" w:rsidRPr="00B2533C" w:rsidRDefault="00CE5BF4">
      <w:pPr>
        <w:pStyle w:val="10"/>
        <w:contextualSpacing w:val="0"/>
        <w:rPr>
          <w:color w:val="333333"/>
          <w:sz w:val="20"/>
          <w:szCs w:val="20"/>
          <w:lang w:val="en-US"/>
          <w:rPrChange w:id="726" w:author="Григорий Григорий" w:date="2018-12-07T00:41:00Z">
            <w:rPr>
              <w:color w:val="333333"/>
              <w:sz w:val="20"/>
              <w:szCs w:val="20"/>
            </w:rPr>
          </w:rPrChange>
        </w:rPr>
      </w:pPr>
      <w:r w:rsidRPr="00B2533C">
        <w:rPr>
          <w:color w:val="333333"/>
          <w:sz w:val="20"/>
          <w:szCs w:val="20"/>
          <w:lang w:val="en-US"/>
          <w:rPrChange w:id="727" w:author="Григорий Григорий" w:date="2018-12-07T00:41:00Z">
            <w:rPr>
              <w:color w:val="333333"/>
              <w:sz w:val="20"/>
              <w:szCs w:val="20"/>
            </w:rPr>
          </w:rPrChange>
        </w:rPr>
        <w:t>----</w:t>
      </w:r>
      <w:proofErr w:type="gramStart"/>
      <w:r w:rsidRPr="00B2533C">
        <w:rPr>
          <w:color w:val="333333"/>
          <w:sz w:val="20"/>
          <w:szCs w:val="20"/>
          <w:lang w:val="en-US"/>
          <w:rPrChange w:id="728" w:author="Григорий Григорий" w:date="2018-12-07T00:41:00Z">
            <w:rPr>
              <w:color w:val="333333"/>
              <w:sz w:val="20"/>
              <w:szCs w:val="20"/>
            </w:rPr>
          </w:rPrChange>
        </w:rPr>
        <w:t>string!,</w:t>
      </w:r>
      <w:proofErr w:type="gramEnd"/>
    </w:p>
    <w:p w14:paraId="6B83EBDD" w14:textId="77777777" w:rsidR="008F2729" w:rsidRPr="00C2429D" w:rsidRDefault="00CE5BF4">
      <w:pPr>
        <w:pStyle w:val="10"/>
        <w:contextualSpacing w:val="0"/>
        <w:rPr>
          <w:color w:val="333333"/>
          <w:sz w:val="20"/>
          <w:szCs w:val="20"/>
          <w:lang w:val="en-US"/>
          <w:rPrChange w:id="729" w:author="Grigory" w:date="2018-11-13T17:52:00Z">
            <w:rPr>
              <w:color w:val="333333"/>
              <w:sz w:val="20"/>
              <w:szCs w:val="20"/>
            </w:rPr>
          </w:rPrChange>
        </w:rPr>
      </w:pPr>
      <w:r w:rsidRPr="00C2429D">
        <w:rPr>
          <w:color w:val="333333"/>
          <w:sz w:val="20"/>
          <w:szCs w:val="20"/>
          <w:lang w:val="en-US"/>
          <w:rPrChange w:id="730" w:author="Grigory" w:date="2018-11-13T17:52:00Z">
            <w:rPr>
              <w:color w:val="333333"/>
              <w:sz w:val="20"/>
              <w:szCs w:val="20"/>
            </w:rPr>
          </w:rPrChange>
        </w:rPr>
        <w:t>----</w:t>
      </w:r>
      <w:proofErr w:type="gramStart"/>
      <w:r w:rsidRPr="00C2429D">
        <w:rPr>
          <w:color w:val="333333"/>
          <w:sz w:val="20"/>
          <w:szCs w:val="20"/>
          <w:lang w:val="en-US"/>
          <w:rPrChange w:id="731" w:author="Grigory" w:date="2018-11-13T17:52:00Z">
            <w:rPr>
              <w:color w:val="333333"/>
              <w:sz w:val="20"/>
              <w:szCs w:val="20"/>
            </w:rPr>
          </w:rPrChange>
        </w:rPr>
        <w:t>string!,</w:t>
      </w:r>
      <w:proofErr w:type="gramEnd"/>
    </w:p>
    <w:p w14:paraId="3EFC674F" w14:textId="77777777" w:rsidR="008F2729" w:rsidRPr="00C2429D" w:rsidRDefault="00CE5BF4">
      <w:pPr>
        <w:pStyle w:val="10"/>
        <w:contextualSpacing w:val="0"/>
        <w:rPr>
          <w:color w:val="333333"/>
          <w:sz w:val="20"/>
          <w:szCs w:val="20"/>
          <w:lang w:val="en-US"/>
          <w:rPrChange w:id="732" w:author="Grigory" w:date="2018-11-13T17:52:00Z">
            <w:rPr>
              <w:color w:val="333333"/>
              <w:sz w:val="20"/>
              <w:szCs w:val="20"/>
            </w:rPr>
          </w:rPrChange>
        </w:rPr>
      </w:pPr>
      <w:r w:rsidRPr="00C2429D">
        <w:rPr>
          <w:color w:val="333333"/>
          <w:sz w:val="20"/>
          <w:szCs w:val="20"/>
          <w:lang w:val="en-US"/>
          <w:rPrChange w:id="733" w:author="Grigory" w:date="2018-11-13T17:52:00Z">
            <w:rPr>
              <w:color w:val="333333"/>
              <w:sz w:val="20"/>
              <w:szCs w:val="20"/>
            </w:rPr>
          </w:rPrChange>
        </w:rPr>
        <w:t>----....</w:t>
      </w:r>
    </w:p>
    <w:p w14:paraId="74141C6F" w14:textId="77777777" w:rsidR="008F2729" w:rsidRPr="00C2429D" w:rsidRDefault="00CE5BF4">
      <w:pPr>
        <w:pStyle w:val="10"/>
        <w:contextualSpacing w:val="0"/>
        <w:rPr>
          <w:color w:val="333333"/>
          <w:sz w:val="20"/>
          <w:szCs w:val="20"/>
          <w:lang w:val="en-US"/>
          <w:rPrChange w:id="734" w:author="Grigory" w:date="2018-11-13T17:52:00Z">
            <w:rPr>
              <w:color w:val="333333"/>
              <w:sz w:val="20"/>
              <w:szCs w:val="20"/>
            </w:rPr>
          </w:rPrChange>
        </w:rPr>
      </w:pPr>
      <w:r w:rsidRPr="00C2429D">
        <w:rPr>
          <w:color w:val="333333"/>
          <w:sz w:val="20"/>
          <w:szCs w:val="20"/>
          <w:lang w:val="en-US"/>
          <w:rPrChange w:id="735" w:author="Grigory" w:date="2018-11-13T17:52:00Z">
            <w:rPr>
              <w:color w:val="333333"/>
              <w:sz w:val="20"/>
              <w:szCs w:val="20"/>
            </w:rPr>
          </w:rPrChange>
        </w:rPr>
        <w:t>]</w:t>
      </w:r>
    </w:p>
    <w:p w14:paraId="4293CD41" w14:textId="77777777" w:rsidR="008F2729" w:rsidRPr="00C2429D" w:rsidRDefault="008F2729">
      <w:pPr>
        <w:pStyle w:val="10"/>
        <w:contextualSpacing w:val="0"/>
        <w:rPr>
          <w:color w:val="333333"/>
          <w:sz w:val="20"/>
          <w:szCs w:val="20"/>
          <w:lang w:val="en-US"/>
          <w:rPrChange w:id="736" w:author="Grigory" w:date="2018-11-13T17:52:00Z">
            <w:rPr>
              <w:color w:val="333333"/>
              <w:sz w:val="20"/>
              <w:szCs w:val="20"/>
            </w:rPr>
          </w:rPrChange>
        </w:rPr>
      </w:pPr>
    </w:p>
    <w:p w14:paraId="3B360510" w14:textId="77777777" w:rsidR="008F2729" w:rsidRPr="00C2429D" w:rsidRDefault="00CE5BF4">
      <w:pPr>
        <w:pStyle w:val="10"/>
        <w:contextualSpacing w:val="0"/>
        <w:rPr>
          <w:color w:val="333333"/>
          <w:sz w:val="20"/>
          <w:szCs w:val="20"/>
          <w:lang w:val="en-US"/>
          <w:rPrChange w:id="737" w:author="Grigory" w:date="2018-11-13T17:52:00Z">
            <w:rPr>
              <w:color w:val="333333"/>
              <w:sz w:val="20"/>
              <w:szCs w:val="20"/>
            </w:rPr>
          </w:rPrChange>
        </w:rPr>
      </w:pPr>
      <w:proofErr w:type="spellStart"/>
      <w:r w:rsidRPr="00C2429D">
        <w:rPr>
          <w:color w:val="333333"/>
          <w:sz w:val="20"/>
          <w:szCs w:val="20"/>
          <w:lang w:val="en-US"/>
          <w:rPrChange w:id="738" w:author="Grigory" w:date="2018-11-13T17:52:00Z">
            <w:rPr>
              <w:color w:val="333333"/>
              <w:sz w:val="20"/>
              <w:szCs w:val="20"/>
            </w:rPr>
          </w:rPrChange>
        </w:rPr>
        <w:t>GetNumber</w:t>
      </w:r>
      <w:proofErr w:type="spellEnd"/>
    </w:p>
    <w:p w14:paraId="226D1779" w14:textId="77777777" w:rsidR="008F2729" w:rsidRPr="00C2429D" w:rsidRDefault="00CE5BF4">
      <w:pPr>
        <w:pStyle w:val="10"/>
        <w:contextualSpacing w:val="0"/>
        <w:rPr>
          <w:color w:val="333333"/>
          <w:sz w:val="20"/>
          <w:szCs w:val="20"/>
          <w:lang w:val="en-US"/>
          <w:rPrChange w:id="739" w:author="Grigory" w:date="2018-11-13T17:52:00Z">
            <w:rPr>
              <w:color w:val="333333"/>
              <w:sz w:val="20"/>
              <w:szCs w:val="20"/>
            </w:rPr>
          </w:rPrChange>
        </w:rPr>
      </w:pPr>
      <w:r w:rsidRPr="00C2429D">
        <w:rPr>
          <w:color w:val="333333"/>
          <w:sz w:val="20"/>
          <w:szCs w:val="20"/>
          <w:lang w:val="en-US"/>
          <w:rPrChange w:id="740" w:author="Grigory" w:date="2018-11-13T17:52:00Z">
            <w:rPr>
              <w:color w:val="333333"/>
              <w:sz w:val="20"/>
              <w:szCs w:val="20"/>
            </w:rPr>
          </w:rPrChange>
        </w:rPr>
        <w:t>/</w:t>
      </w:r>
      <w:proofErr w:type="spellStart"/>
      <w:r w:rsidRPr="00C2429D">
        <w:rPr>
          <w:color w:val="333333"/>
          <w:sz w:val="20"/>
          <w:szCs w:val="20"/>
          <w:lang w:val="en-US"/>
          <w:rPrChange w:id="741" w:author="Grigory" w:date="2018-11-13T17:52:00Z">
            <w:rPr>
              <w:color w:val="333333"/>
              <w:sz w:val="20"/>
              <w:szCs w:val="20"/>
            </w:rPr>
          </w:rPrChange>
        </w:rPr>
        <w:t>api</w:t>
      </w:r>
      <w:proofErr w:type="spellEnd"/>
      <w:r w:rsidRPr="00C2429D">
        <w:rPr>
          <w:color w:val="333333"/>
          <w:sz w:val="20"/>
          <w:szCs w:val="20"/>
          <w:lang w:val="en-US"/>
          <w:rPrChange w:id="742" w:author="Grigory" w:date="2018-11-13T17:52:00Z">
            <w:rPr>
              <w:color w:val="333333"/>
              <w:sz w:val="20"/>
              <w:szCs w:val="20"/>
            </w:rPr>
          </w:rPrChange>
        </w:rPr>
        <w:t>/numbers/&lt;ID_</w:t>
      </w:r>
      <w:r>
        <w:rPr>
          <w:color w:val="333333"/>
          <w:sz w:val="20"/>
          <w:szCs w:val="20"/>
        </w:rPr>
        <w:t>выпуска</w:t>
      </w:r>
      <w:r w:rsidRPr="00C2429D">
        <w:rPr>
          <w:color w:val="333333"/>
          <w:sz w:val="20"/>
          <w:szCs w:val="20"/>
          <w:lang w:val="en-US"/>
          <w:rPrChange w:id="743" w:author="Grigory" w:date="2018-11-13T17:52:00Z">
            <w:rPr>
              <w:color w:val="333333"/>
              <w:sz w:val="20"/>
              <w:szCs w:val="20"/>
            </w:rPr>
          </w:rPrChange>
        </w:rPr>
        <w:t>&gt;/</w:t>
      </w:r>
    </w:p>
    <w:p w14:paraId="4E2A3C92" w14:textId="77777777" w:rsidR="008F2729" w:rsidRDefault="00CE5BF4">
      <w:pPr>
        <w:pStyle w:val="10"/>
        <w:contextualSpacing w:val="0"/>
        <w:rPr>
          <w:color w:val="333333"/>
          <w:sz w:val="20"/>
          <w:szCs w:val="20"/>
        </w:rPr>
      </w:pPr>
      <w:r>
        <w:rPr>
          <w:color w:val="333333"/>
          <w:sz w:val="20"/>
          <w:szCs w:val="20"/>
        </w:rPr>
        <w:t>информация об 1 выпуске</w:t>
      </w:r>
    </w:p>
    <w:p w14:paraId="45628F0C" w14:textId="77777777" w:rsidR="008F2729" w:rsidRDefault="00CE5BF4">
      <w:pPr>
        <w:pStyle w:val="10"/>
        <w:contextualSpacing w:val="0"/>
        <w:rPr>
          <w:color w:val="333333"/>
          <w:sz w:val="20"/>
          <w:szCs w:val="20"/>
        </w:rPr>
      </w:pPr>
      <w:r>
        <w:rPr>
          <w:color w:val="333333"/>
          <w:sz w:val="20"/>
          <w:szCs w:val="20"/>
        </w:rPr>
        <w:t>входные параметры:</w:t>
      </w:r>
    </w:p>
    <w:p w14:paraId="71168950" w14:textId="77777777" w:rsidR="008F2729" w:rsidRDefault="00CE5BF4">
      <w:pPr>
        <w:pStyle w:val="10"/>
        <w:contextualSpacing w:val="0"/>
        <w:rPr>
          <w:color w:val="333333"/>
          <w:sz w:val="20"/>
          <w:szCs w:val="20"/>
        </w:rPr>
      </w:pPr>
      <w:r>
        <w:rPr>
          <w:color w:val="333333"/>
          <w:sz w:val="20"/>
          <w:szCs w:val="20"/>
        </w:rPr>
        <w:t>- ид выпуска</w:t>
      </w:r>
    </w:p>
    <w:p w14:paraId="089EA69F" w14:textId="77777777" w:rsidR="008F2729" w:rsidRDefault="00CE5BF4">
      <w:pPr>
        <w:pStyle w:val="10"/>
        <w:contextualSpacing w:val="0"/>
        <w:rPr>
          <w:color w:val="333333"/>
          <w:sz w:val="20"/>
          <w:szCs w:val="20"/>
        </w:rPr>
      </w:pPr>
      <w:r>
        <w:rPr>
          <w:color w:val="333333"/>
          <w:sz w:val="20"/>
          <w:szCs w:val="20"/>
        </w:rPr>
        <w:t>формат ответа:</w:t>
      </w:r>
    </w:p>
    <w:p w14:paraId="496ACC3F" w14:textId="77777777" w:rsidR="008F2729" w:rsidRDefault="00CE5BF4">
      <w:pPr>
        <w:pStyle w:val="10"/>
        <w:contextualSpacing w:val="0"/>
        <w:rPr>
          <w:color w:val="333333"/>
          <w:sz w:val="20"/>
          <w:szCs w:val="20"/>
        </w:rPr>
      </w:pPr>
      <w:r>
        <w:rPr>
          <w:color w:val="333333"/>
          <w:sz w:val="20"/>
          <w:szCs w:val="20"/>
        </w:rPr>
        <w:t>{</w:t>
      </w:r>
    </w:p>
    <w:p w14:paraId="212A665A" w14:textId="77777777" w:rsidR="008F2729" w:rsidRPr="00B2533C" w:rsidRDefault="00CE5BF4">
      <w:pPr>
        <w:pStyle w:val="10"/>
        <w:contextualSpacing w:val="0"/>
        <w:rPr>
          <w:color w:val="333333"/>
          <w:sz w:val="20"/>
          <w:szCs w:val="20"/>
          <w:lang w:val="en-US"/>
          <w:rPrChange w:id="744" w:author="Григорий Григорий" w:date="2018-12-07T00:38:00Z">
            <w:rPr>
              <w:color w:val="333333"/>
              <w:sz w:val="20"/>
              <w:szCs w:val="20"/>
            </w:rPr>
          </w:rPrChange>
        </w:rPr>
      </w:pPr>
      <w:r w:rsidRPr="00B2533C">
        <w:rPr>
          <w:color w:val="333333"/>
          <w:sz w:val="20"/>
          <w:szCs w:val="20"/>
          <w:lang w:val="en-US"/>
          <w:rPrChange w:id="745"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746" w:author="Григорий Григорий" w:date="2018-12-07T00:38:00Z">
            <w:rPr>
              <w:color w:val="333333"/>
              <w:sz w:val="20"/>
              <w:szCs w:val="20"/>
            </w:rPr>
          </w:rPrChange>
        </w:rPr>
        <w:t>string!,</w:t>
      </w:r>
      <w:proofErr w:type="gramEnd"/>
    </w:p>
    <w:p w14:paraId="72A55FE3" w14:textId="77777777" w:rsidR="008F2729" w:rsidRPr="00C2429D" w:rsidRDefault="00CE5BF4">
      <w:pPr>
        <w:pStyle w:val="10"/>
        <w:contextualSpacing w:val="0"/>
        <w:rPr>
          <w:color w:val="333333"/>
          <w:sz w:val="20"/>
          <w:szCs w:val="20"/>
          <w:lang w:val="en-US"/>
          <w:rPrChange w:id="747" w:author="Grigory" w:date="2018-11-13T17:52:00Z">
            <w:rPr>
              <w:color w:val="333333"/>
              <w:sz w:val="20"/>
              <w:szCs w:val="20"/>
            </w:rPr>
          </w:rPrChange>
        </w:rPr>
      </w:pPr>
      <w:r w:rsidRPr="00C2429D">
        <w:rPr>
          <w:color w:val="333333"/>
          <w:sz w:val="20"/>
          <w:szCs w:val="20"/>
          <w:lang w:val="en-US"/>
          <w:rPrChange w:id="748" w:author="Grigory" w:date="2018-11-13T17:52:00Z">
            <w:rPr>
              <w:color w:val="333333"/>
              <w:sz w:val="20"/>
              <w:szCs w:val="20"/>
            </w:rPr>
          </w:rPrChange>
        </w:rPr>
        <w:t xml:space="preserve">----name: </w:t>
      </w:r>
      <w:proofErr w:type="gramStart"/>
      <w:r w:rsidRPr="00C2429D">
        <w:rPr>
          <w:color w:val="333333"/>
          <w:sz w:val="20"/>
          <w:szCs w:val="20"/>
          <w:lang w:val="en-US"/>
          <w:rPrChange w:id="749" w:author="Grigory" w:date="2018-11-13T17:52:00Z">
            <w:rPr>
              <w:color w:val="333333"/>
              <w:sz w:val="20"/>
              <w:szCs w:val="20"/>
            </w:rPr>
          </w:rPrChange>
        </w:rPr>
        <w:t>string!,</w:t>
      </w:r>
      <w:proofErr w:type="gramEnd"/>
    </w:p>
    <w:p w14:paraId="4D5C7576" w14:textId="77777777" w:rsidR="008F2729" w:rsidRPr="00C2429D" w:rsidRDefault="00CE5BF4">
      <w:pPr>
        <w:pStyle w:val="10"/>
        <w:contextualSpacing w:val="0"/>
        <w:rPr>
          <w:color w:val="333333"/>
          <w:sz w:val="20"/>
          <w:szCs w:val="20"/>
          <w:lang w:val="en-US"/>
          <w:rPrChange w:id="750" w:author="Grigory" w:date="2018-11-13T17:52:00Z">
            <w:rPr>
              <w:color w:val="333333"/>
              <w:sz w:val="20"/>
              <w:szCs w:val="20"/>
            </w:rPr>
          </w:rPrChange>
        </w:rPr>
      </w:pPr>
      <w:r w:rsidRPr="00C2429D">
        <w:rPr>
          <w:color w:val="333333"/>
          <w:sz w:val="20"/>
          <w:szCs w:val="20"/>
          <w:lang w:val="en-US"/>
          <w:rPrChange w:id="751" w:author="Grigory" w:date="2018-11-13T17:52:00Z">
            <w:rPr>
              <w:color w:val="333333"/>
              <w:sz w:val="20"/>
              <w:szCs w:val="20"/>
            </w:rPr>
          </w:rPrChange>
        </w:rPr>
        <w:t>----</w:t>
      </w:r>
      <w:proofErr w:type="spellStart"/>
      <w:r w:rsidRPr="00C2429D">
        <w:rPr>
          <w:color w:val="333333"/>
          <w:sz w:val="20"/>
          <w:szCs w:val="20"/>
          <w:lang w:val="en-US"/>
          <w:rPrChange w:id="752" w:author="Grigory" w:date="2018-11-13T17:52:00Z">
            <w:rPr>
              <w:color w:val="333333"/>
              <w:sz w:val="20"/>
              <w:szCs w:val="20"/>
            </w:rPr>
          </w:rPrChange>
        </w:rPr>
        <w:t>detail_image</w:t>
      </w:r>
      <w:proofErr w:type="spellEnd"/>
      <w:r w:rsidRPr="00C2429D">
        <w:rPr>
          <w:color w:val="333333"/>
          <w:sz w:val="20"/>
          <w:szCs w:val="20"/>
          <w:lang w:val="en-US"/>
          <w:rPrChange w:id="753" w:author="Grigory" w:date="2018-11-13T17:52:00Z">
            <w:rPr>
              <w:color w:val="333333"/>
              <w:sz w:val="20"/>
              <w:szCs w:val="20"/>
            </w:rPr>
          </w:rPrChange>
        </w:rPr>
        <w:t xml:space="preserve">: </w:t>
      </w:r>
      <w:proofErr w:type="spellStart"/>
      <w:proofErr w:type="gramStart"/>
      <w:r w:rsidRPr="00C2429D">
        <w:rPr>
          <w:color w:val="333333"/>
          <w:sz w:val="20"/>
          <w:szCs w:val="20"/>
          <w:lang w:val="en-US"/>
          <w:rPrChange w:id="754" w:author="Grigory" w:date="2018-11-13T17:52:00Z">
            <w:rPr>
              <w:color w:val="333333"/>
              <w:sz w:val="20"/>
              <w:szCs w:val="20"/>
            </w:rPr>
          </w:rPrChange>
        </w:rPr>
        <w:t>url</w:t>
      </w:r>
      <w:proofErr w:type="spellEnd"/>
      <w:r w:rsidRPr="00C2429D">
        <w:rPr>
          <w:color w:val="333333"/>
          <w:sz w:val="20"/>
          <w:szCs w:val="20"/>
          <w:lang w:val="en-US"/>
          <w:rPrChange w:id="755" w:author="Grigory" w:date="2018-11-13T17:52:00Z">
            <w:rPr>
              <w:color w:val="333333"/>
              <w:sz w:val="20"/>
              <w:szCs w:val="20"/>
            </w:rPr>
          </w:rPrChange>
        </w:rPr>
        <w:t>?,</w:t>
      </w:r>
      <w:proofErr w:type="gramEnd"/>
    </w:p>
    <w:p w14:paraId="6F12FC37" w14:textId="77777777" w:rsidR="008F2729" w:rsidRPr="00C2429D" w:rsidRDefault="00CE5BF4">
      <w:pPr>
        <w:pStyle w:val="10"/>
        <w:contextualSpacing w:val="0"/>
        <w:rPr>
          <w:color w:val="333333"/>
          <w:sz w:val="20"/>
          <w:szCs w:val="20"/>
          <w:lang w:val="en-US"/>
          <w:rPrChange w:id="756" w:author="Grigory" w:date="2018-11-13T17:52:00Z">
            <w:rPr>
              <w:color w:val="333333"/>
              <w:sz w:val="20"/>
              <w:szCs w:val="20"/>
            </w:rPr>
          </w:rPrChange>
        </w:rPr>
      </w:pPr>
      <w:r w:rsidRPr="00C2429D">
        <w:rPr>
          <w:color w:val="333333"/>
          <w:sz w:val="20"/>
          <w:szCs w:val="20"/>
          <w:lang w:val="en-US"/>
          <w:rPrChange w:id="757" w:author="Grigory" w:date="2018-11-13T17:52:00Z">
            <w:rPr>
              <w:color w:val="333333"/>
              <w:sz w:val="20"/>
              <w:szCs w:val="20"/>
            </w:rPr>
          </w:rPrChange>
        </w:rPr>
        <w:t>----description: string!? (</w:t>
      </w:r>
      <w:r>
        <w:rPr>
          <w:color w:val="333333"/>
          <w:sz w:val="20"/>
          <w:szCs w:val="20"/>
        </w:rPr>
        <w:t>немного</w:t>
      </w:r>
      <w:r w:rsidRPr="00C2429D">
        <w:rPr>
          <w:color w:val="333333"/>
          <w:sz w:val="20"/>
          <w:szCs w:val="20"/>
          <w:lang w:val="en-US"/>
          <w:rPrChange w:id="758" w:author="Grigory" w:date="2018-11-13T17:52:00Z">
            <w:rPr>
              <w:color w:val="333333"/>
              <w:sz w:val="20"/>
              <w:szCs w:val="20"/>
            </w:rPr>
          </w:rPrChange>
        </w:rPr>
        <w:t xml:space="preserve"> </w:t>
      </w:r>
      <w:r>
        <w:rPr>
          <w:color w:val="333333"/>
          <w:sz w:val="20"/>
          <w:szCs w:val="20"/>
        </w:rPr>
        <w:t>текста</w:t>
      </w:r>
      <w:r w:rsidRPr="00C2429D">
        <w:rPr>
          <w:color w:val="333333"/>
          <w:sz w:val="20"/>
          <w:szCs w:val="20"/>
          <w:lang w:val="en-US"/>
          <w:rPrChange w:id="759" w:author="Grigory" w:date="2018-11-13T17:52:00Z">
            <w:rPr>
              <w:color w:val="333333"/>
              <w:sz w:val="20"/>
              <w:szCs w:val="20"/>
            </w:rPr>
          </w:rPrChange>
        </w:rPr>
        <w:t>),</w:t>
      </w:r>
    </w:p>
    <w:p w14:paraId="4662CDB4" w14:textId="77777777" w:rsidR="008F2729" w:rsidRPr="00C2429D" w:rsidRDefault="00CE5BF4">
      <w:pPr>
        <w:pStyle w:val="10"/>
        <w:contextualSpacing w:val="0"/>
        <w:rPr>
          <w:color w:val="333333"/>
          <w:sz w:val="20"/>
          <w:szCs w:val="20"/>
          <w:lang w:val="en-US"/>
          <w:rPrChange w:id="760" w:author="Grigory" w:date="2018-11-13T17:52:00Z">
            <w:rPr>
              <w:color w:val="333333"/>
              <w:sz w:val="20"/>
              <w:szCs w:val="20"/>
            </w:rPr>
          </w:rPrChange>
        </w:rPr>
      </w:pPr>
      <w:r w:rsidRPr="00C2429D">
        <w:rPr>
          <w:color w:val="333333"/>
          <w:sz w:val="20"/>
          <w:szCs w:val="20"/>
          <w:lang w:val="en-US"/>
          <w:rPrChange w:id="761" w:author="Grigory" w:date="2018-11-13T17:52:00Z">
            <w:rPr>
              <w:color w:val="333333"/>
              <w:sz w:val="20"/>
              <w:szCs w:val="20"/>
            </w:rPr>
          </w:rPrChange>
        </w:rPr>
        <w:t>----text: string? (</w:t>
      </w:r>
      <w:r>
        <w:rPr>
          <w:color w:val="333333"/>
          <w:sz w:val="20"/>
          <w:szCs w:val="20"/>
        </w:rPr>
        <w:t>много</w:t>
      </w:r>
      <w:r w:rsidRPr="00C2429D">
        <w:rPr>
          <w:color w:val="333333"/>
          <w:sz w:val="20"/>
          <w:szCs w:val="20"/>
          <w:lang w:val="en-US"/>
          <w:rPrChange w:id="762" w:author="Grigory" w:date="2018-11-13T17:52:00Z">
            <w:rPr>
              <w:color w:val="333333"/>
              <w:sz w:val="20"/>
              <w:szCs w:val="20"/>
            </w:rPr>
          </w:rPrChange>
        </w:rPr>
        <w:t xml:space="preserve"> </w:t>
      </w:r>
      <w:r>
        <w:rPr>
          <w:color w:val="333333"/>
          <w:sz w:val="20"/>
          <w:szCs w:val="20"/>
        </w:rPr>
        <w:t>текста</w:t>
      </w:r>
      <w:r w:rsidRPr="00C2429D">
        <w:rPr>
          <w:color w:val="333333"/>
          <w:sz w:val="20"/>
          <w:szCs w:val="20"/>
          <w:lang w:val="en-US"/>
          <w:rPrChange w:id="763" w:author="Grigory" w:date="2018-11-13T17:52:00Z">
            <w:rPr>
              <w:color w:val="333333"/>
              <w:sz w:val="20"/>
              <w:szCs w:val="20"/>
            </w:rPr>
          </w:rPrChange>
        </w:rPr>
        <w:t>),</w:t>
      </w:r>
    </w:p>
    <w:p w14:paraId="577A58D1" w14:textId="77777777" w:rsidR="008F2729" w:rsidRPr="00C2429D" w:rsidRDefault="00CE5BF4">
      <w:pPr>
        <w:pStyle w:val="10"/>
        <w:contextualSpacing w:val="0"/>
        <w:rPr>
          <w:color w:val="333333"/>
          <w:sz w:val="20"/>
          <w:szCs w:val="20"/>
          <w:lang w:val="en-US"/>
          <w:rPrChange w:id="764" w:author="Grigory" w:date="2018-11-13T17:52:00Z">
            <w:rPr>
              <w:color w:val="333333"/>
              <w:sz w:val="20"/>
              <w:szCs w:val="20"/>
            </w:rPr>
          </w:rPrChange>
        </w:rPr>
      </w:pPr>
      <w:r w:rsidRPr="00C2429D">
        <w:rPr>
          <w:color w:val="333333"/>
          <w:sz w:val="20"/>
          <w:szCs w:val="20"/>
          <w:lang w:val="en-US"/>
          <w:rPrChange w:id="765" w:author="Grigory" w:date="2018-11-13T17:52:00Z">
            <w:rPr>
              <w:color w:val="333333"/>
              <w:sz w:val="20"/>
              <w:szCs w:val="20"/>
            </w:rPr>
          </w:rPrChange>
        </w:rPr>
        <w:t xml:space="preserve">----price: </w:t>
      </w:r>
      <w:proofErr w:type="gramStart"/>
      <w:r w:rsidRPr="00C2429D">
        <w:rPr>
          <w:color w:val="333333"/>
          <w:sz w:val="20"/>
          <w:szCs w:val="20"/>
          <w:lang w:val="en-US"/>
          <w:rPrChange w:id="766" w:author="Grigory" w:date="2018-11-13T17:52:00Z">
            <w:rPr>
              <w:color w:val="333333"/>
              <w:sz w:val="20"/>
              <w:szCs w:val="20"/>
            </w:rPr>
          </w:rPrChange>
        </w:rPr>
        <w:t>double!,</w:t>
      </w:r>
      <w:proofErr w:type="gramEnd"/>
    </w:p>
    <w:p w14:paraId="0BAE2F62" w14:textId="77777777" w:rsidR="008F2729" w:rsidRPr="00C2429D" w:rsidRDefault="00CE5BF4">
      <w:pPr>
        <w:pStyle w:val="10"/>
        <w:contextualSpacing w:val="0"/>
        <w:rPr>
          <w:color w:val="333333"/>
          <w:sz w:val="20"/>
          <w:szCs w:val="20"/>
          <w:lang w:val="en-US"/>
          <w:rPrChange w:id="767" w:author="Grigory" w:date="2018-11-13T17:52:00Z">
            <w:rPr>
              <w:color w:val="333333"/>
              <w:sz w:val="20"/>
              <w:szCs w:val="20"/>
            </w:rPr>
          </w:rPrChange>
        </w:rPr>
      </w:pPr>
      <w:r w:rsidRPr="00C2429D">
        <w:rPr>
          <w:color w:val="333333"/>
          <w:sz w:val="20"/>
          <w:szCs w:val="20"/>
          <w:lang w:val="en-US"/>
          <w:rPrChange w:id="768" w:author="Grigory" w:date="2018-11-13T17:52:00Z">
            <w:rPr>
              <w:color w:val="333333"/>
              <w:sz w:val="20"/>
              <w:szCs w:val="20"/>
            </w:rPr>
          </w:rPrChange>
        </w:rPr>
        <w:t>----</w:t>
      </w:r>
      <w:proofErr w:type="spellStart"/>
      <w:r w:rsidRPr="00C2429D">
        <w:rPr>
          <w:color w:val="333333"/>
          <w:sz w:val="20"/>
          <w:szCs w:val="20"/>
          <w:lang w:val="en-US"/>
          <w:rPrChange w:id="769" w:author="Grigory" w:date="2018-11-13T17:52:00Z">
            <w:rPr>
              <w:color w:val="333333"/>
              <w:sz w:val="20"/>
              <w:szCs w:val="20"/>
            </w:rPr>
          </w:rPrChange>
        </w:rPr>
        <w:t>in_basket</w:t>
      </w:r>
      <w:proofErr w:type="spellEnd"/>
      <w:r w:rsidRPr="00C2429D">
        <w:rPr>
          <w:color w:val="333333"/>
          <w:sz w:val="20"/>
          <w:szCs w:val="20"/>
          <w:lang w:val="en-US"/>
          <w:rPrChange w:id="770" w:author="Grigory" w:date="2018-11-13T17:52:00Z">
            <w:rPr>
              <w:color w:val="333333"/>
              <w:sz w:val="20"/>
              <w:szCs w:val="20"/>
            </w:rPr>
          </w:rPrChange>
        </w:rPr>
        <w:t xml:space="preserve">: </w:t>
      </w:r>
      <w:proofErr w:type="gramStart"/>
      <w:r w:rsidRPr="00C2429D">
        <w:rPr>
          <w:color w:val="333333"/>
          <w:sz w:val="20"/>
          <w:szCs w:val="20"/>
          <w:lang w:val="en-US"/>
          <w:rPrChange w:id="771" w:author="Grigory" w:date="2018-11-13T17:52:00Z">
            <w:rPr>
              <w:color w:val="333333"/>
              <w:sz w:val="20"/>
              <w:szCs w:val="20"/>
            </w:rPr>
          </w:rPrChange>
        </w:rPr>
        <w:t>bool?,</w:t>
      </w:r>
      <w:proofErr w:type="gramEnd"/>
    </w:p>
    <w:p w14:paraId="345C73D5" w14:textId="77777777" w:rsidR="008F2729" w:rsidRPr="00C2429D" w:rsidRDefault="00CE5BF4">
      <w:pPr>
        <w:pStyle w:val="10"/>
        <w:contextualSpacing w:val="0"/>
        <w:rPr>
          <w:color w:val="333333"/>
          <w:sz w:val="20"/>
          <w:szCs w:val="20"/>
          <w:lang w:val="en-US"/>
          <w:rPrChange w:id="772" w:author="Grigory" w:date="2018-11-13T17:52:00Z">
            <w:rPr>
              <w:color w:val="333333"/>
              <w:sz w:val="20"/>
              <w:szCs w:val="20"/>
            </w:rPr>
          </w:rPrChange>
        </w:rPr>
      </w:pPr>
      <w:r w:rsidRPr="00C2429D">
        <w:rPr>
          <w:color w:val="333333"/>
          <w:sz w:val="20"/>
          <w:szCs w:val="20"/>
          <w:lang w:val="en-US"/>
          <w:rPrChange w:id="773" w:author="Grigory" w:date="2018-11-13T17:52:00Z">
            <w:rPr>
              <w:color w:val="333333"/>
              <w:sz w:val="20"/>
              <w:szCs w:val="20"/>
            </w:rPr>
          </w:rPrChange>
        </w:rPr>
        <w:t>----</w:t>
      </w:r>
      <w:proofErr w:type="spellStart"/>
      <w:r w:rsidRPr="00C2429D">
        <w:rPr>
          <w:color w:val="333333"/>
          <w:sz w:val="20"/>
          <w:szCs w:val="20"/>
          <w:lang w:val="en-US"/>
          <w:rPrChange w:id="774" w:author="Grigory" w:date="2018-11-13T17:52:00Z">
            <w:rPr>
              <w:color w:val="333333"/>
              <w:sz w:val="20"/>
              <w:szCs w:val="20"/>
            </w:rPr>
          </w:rPrChange>
        </w:rPr>
        <w:t>in_favorite</w:t>
      </w:r>
      <w:proofErr w:type="spellEnd"/>
      <w:r w:rsidRPr="00C2429D">
        <w:rPr>
          <w:color w:val="333333"/>
          <w:sz w:val="20"/>
          <w:szCs w:val="20"/>
          <w:lang w:val="en-US"/>
          <w:rPrChange w:id="775" w:author="Grigory" w:date="2018-11-13T17:52:00Z">
            <w:rPr>
              <w:color w:val="333333"/>
              <w:sz w:val="20"/>
              <w:szCs w:val="20"/>
            </w:rPr>
          </w:rPrChange>
        </w:rPr>
        <w:t>: bool?</w:t>
      </w:r>
    </w:p>
    <w:p w14:paraId="59D472D1" w14:textId="77777777" w:rsidR="008F2729" w:rsidRPr="00C2429D" w:rsidRDefault="00CE5BF4">
      <w:pPr>
        <w:pStyle w:val="10"/>
        <w:contextualSpacing w:val="0"/>
        <w:rPr>
          <w:color w:val="333333"/>
          <w:sz w:val="20"/>
          <w:szCs w:val="20"/>
          <w:lang w:val="en-US"/>
          <w:rPrChange w:id="776" w:author="Grigory" w:date="2018-11-13T17:52:00Z">
            <w:rPr>
              <w:color w:val="333333"/>
              <w:sz w:val="20"/>
              <w:szCs w:val="20"/>
            </w:rPr>
          </w:rPrChange>
        </w:rPr>
      </w:pPr>
      <w:r w:rsidRPr="00C2429D">
        <w:rPr>
          <w:color w:val="333333"/>
          <w:sz w:val="20"/>
          <w:szCs w:val="20"/>
          <w:lang w:val="en-US"/>
          <w:rPrChange w:id="777" w:author="Grigory" w:date="2018-11-13T17:52:00Z">
            <w:rPr>
              <w:color w:val="333333"/>
              <w:sz w:val="20"/>
              <w:szCs w:val="20"/>
            </w:rPr>
          </w:rPrChange>
        </w:rPr>
        <w:t xml:space="preserve">}  </w:t>
      </w:r>
    </w:p>
    <w:p w14:paraId="46459DDB" w14:textId="77777777" w:rsidR="008F2729" w:rsidRPr="00C2429D" w:rsidRDefault="008F2729">
      <w:pPr>
        <w:pStyle w:val="10"/>
        <w:contextualSpacing w:val="0"/>
        <w:rPr>
          <w:color w:val="333333"/>
          <w:sz w:val="20"/>
          <w:szCs w:val="20"/>
          <w:lang w:val="en-US"/>
          <w:rPrChange w:id="778" w:author="Grigory" w:date="2018-11-13T17:52:00Z">
            <w:rPr>
              <w:color w:val="333333"/>
              <w:sz w:val="20"/>
              <w:szCs w:val="20"/>
            </w:rPr>
          </w:rPrChange>
        </w:rPr>
      </w:pPr>
    </w:p>
    <w:p w14:paraId="77C5C3E8" w14:textId="77777777" w:rsidR="008F2729" w:rsidRPr="00C2429D" w:rsidRDefault="00CE5BF4">
      <w:pPr>
        <w:pStyle w:val="10"/>
        <w:contextualSpacing w:val="0"/>
        <w:rPr>
          <w:color w:val="333333"/>
          <w:sz w:val="20"/>
          <w:szCs w:val="20"/>
          <w:lang w:val="en-US"/>
          <w:rPrChange w:id="779" w:author="Grigory" w:date="2018-11-13T17:52:00Z">
            <w:rPr>
              <w:color w:val="333333"/>
              <w:sz w:val="20"/>
              <w:szCs w:val="20"/>
            </w:rPr>
          </w:rPrChange>
        </w:rPr>
      </w:pPr>
      <w:proofErr w:type="spellStart"/>
      <w:r w:rsidRPr="00C2429D">
        <w:rPr>
          <w:color w:val="333333"/>
          <w:sz w:val="20"/>
          <w:szCs w:val="20"/>
          <w:lang w:val="en-US"/>
          <w:rPrChange w:id="780" w:author="Grigory" w:date="2018-11-13T17:52:00Z">
            <w:rPr>
              <w:color w:val="333333"/>
              <w:sz w:val="20"/>
              <w:szCs w:val="20"/>
            </w:rPr>
          </w:rPrChange>
        </w:rPr>
        <w:t>GetNumberOtherMagazineNumber</w:t>
      </w:r>
      <w:proofErr w:type="spellEnd"/>
    </w:p>
    <w:p w14:paraId="78F983F4" w14:textId="77777777" w:rsidR="008F2729" w:rsidRPr="00C2429D" w:rsidRDefault="00CE5BF4">
      <w:pPr>
        <w:pStyle w:val="10"/>
        <w:contextualSpacing w:val="0"/>
        <w:rPr>
          <w:color w:val="333333"/>
          <w:sz w:val="20"/>
          <w:szCs w:val="20"/>
          <w:lang w:val="en-US"/>
          <w:rPrChange w:id="781" w:author="Grigory" w:date="2018-11-13T17:52:00Z">
            <w:rPr>
              <w:color w:val="333333"/>
              <w:sz w:val="20"/>
              <w:szCs w:val="20"/>
            </w:rPr>
          </w:rPrChange>
        </w:rPr>
      </w:pPr>
      <w:r w:rsidRPr="00C2429D">
        <w:rPr>
          <w:color w:val="333333"/>
          <w:sz w:val="20"/>
          <w:szCs w:val="20"/>
          <w:lang w:val="en-US"/>
          <w:rPrChange w:id="782" w:author="Grigory" w:date="2018-11-13T17:52:00Z">
            <w:rPr>
              <w:color w:val="333333"/>
              <w:sz w:val="20"/>
              <w:szCs w:val="20"/>
            </w:rPr>
          </w:rPrChange>
        </w:rPr>
        <w:t>/</w:t>
      </w:r>
      <w:proofErr w:type="spellStart"/>
      <w:r w:rsidRPr="00C2429D">
        <w:rPr>
          <w:color w:val="333333"/>
          <w:sz w:val="20"/>
          <w:szCs w:val="20"/>
          <w:lang w:val="en-US"/>
          <w:rPrChange w:id="783" w:author="Grigory" w:date="2018-11-13T17:52:00Z">
            <w:rPr>
              <w:color w:val="333333"/>
              <w:sz w:val="20"/>
              <w:szCs w:val="20"/>
            </w:rPr>
          </w:rPrChange>
        </w:rPr>
        <w:t>api</w:t>
      </w:r>
      <w:proofErr w:type="spellEnd"/>
      <w:r w:rsidRPr="00C2429D">
        <w:rPr>
          <w:color w:val="333333"/>
          <w:sz w:val="20"/>
          <w:szCs w:val="20"/>
          <w:lang w:val="en-US"/>
          <w:rPrChange w:id="784" w:author="Grigory" w:date="2018-11-13T17:52:00Z">
            <w:rPr>
              <w:color w:val="333333"/>
              <w:sz w:val="20"/>
              <w:szCs w:val="20"/>
            </w:rPr>
          </w:rPrChange>
        </w:rPr>
        <w:t>/numbers/&lt;ID_</w:t>
      </w:r>
      <w:r>
        <w:rPr>
          <w:color w:val="333333"/>
          <w:sz w:val="20"/>
          <w:szCs w:val="20"/>
        </w:rPr>
        <w:t>выпуска</w:t>
      </w:r>
      <w:r w:rsidRPr="00C2429D">
        <w:rPr>
          <w:color w:val="333333"/>
          <w:sz w:val="20"/>
          <w:szCs w:val="20"/>
          <w:lang w:val="en-US"/>
          <w:rPrChange w:id="785" w:author="Grigory" w:date="2018-11-13T17:52:00Z">
            <w:rPr>
              <w:color w:val="333333"/>
              <w:sz w:val="20"/>
              <w:szCs w:val="20"/>
            </w:rPr>
          </w:rPrChange>
        </w:rPr>
        <w:t>&gt;/</w:t>
      </w:r>
      <w:proofErr w:type="spellStart"/>
      <w:r w:rsidRPr="00C2429D">
        <w:rPr>
          <w:color w:val="333333"/>
          <w:sz w:val="20"/>
          <w:szCs w:val="20"/>
          <w:lang w:val="en-US"/>
          <w:rPrChange w:id="786" w:author="Grigory" w:date="2018-11-13T17:52:00Z">
            <w:rPr>
              <w:color w:val="333333"/>
              <w:sz w:val="20"/>
              <w:szCs w:val="20"/>
            </w:rPr>
          </w:rPrChange>
        </w:rPr>
        <w:t>other_numbers</w:t>
      </w:r>
      <w:proofErr w:type="spellEnd"/>
      <w:r w:rsidRPr="00C2429D">
        <w:rPr>
          <w:color w:val="333333"/>
          <w:sz w:val="20"/>
          <w:szCs w:val="20"/>
          <w:lang w:val="en-US"/>
          <w:rPrChange w:id="787" w:author="Grigory" w:date="2018-11-13T17:52:00Z">
            <w:rPr>
              <w:color w:val="333333"/>
              <w:sz w:val="20"/>
              <w:szCs w:val="20"/>
            </w:rPr>
          </w:rPrChange>
        </w:rPr>
        <w:t>/?count=&lt;</w:t>
      </w:r>
      <w:r>
        <w:rPr>
          <w:color w:val="333333"/>
          <w:sz w:val="20"/>
          <w:szCs w:val="20"/>
        </w:rPr>
        <w:t>кол</w:t>
      </w:r>
      <w:r w:rsidRPr="00C2429D">
        <w:rPr>
          <w:color w:val="333333"/>
          <w:sz w:val="20"/>
          <w:szCs w:val="20"/>
          <w:lang w:val="en-US"/>
          <w:rPrChange w:id="788" w:author="Grigory" w:date="2018-11-13T17:52:00Z">
            <w:rPr>
              <w:color w:val="333333"/>
              <w:sz w:val="20"/>
              <w:szCs w:val="20"/>
            </w:rPr>
          </w:rPrChange>
        </w:rPr>
        <w:t>-</w:t>
      </w:r>
      <w:r>
        <w:rPr>
          <w:color w:val="333333"/>
          <w:sz w:val="20"/>
          <w:szCs w:val="20"/>
        </w:rPr>
        <w:t>во</w:t>
      </w:r>
      <w:r w:rsidRPr="00C2429D">
        <w:rPr>
          <w:color w:val="333333"/>
          <w:sz w:val="20"/>
          <w:szCs w:val="20"/>
          <w:lang w:val="en-US"/>
          <w:rPrChange w:id="789" w:author="Grigory" w:date="2018-11-13T17:52:00Z">
            <w:rPr>
              <w:color w:val="333333"/>
              <w:sz w:val="20"/>
              <w:szCs w:val="20"/>
            </w:rPr>
          </w:rPrChange>
        </w:rPr>
        <w:t>_</w:t>
      </w:r>
      <w:r>
        <w:rPr>
          <w:color w:val="333333"/>
          <w:sz w:val="20"/>
          <w:szCs w:val="20"/>
        </w:rPr>
        <w:t>выпусков</w:t>
      </w:r>
      <w:r w:rsidRPr="00C2429D">
        <w:rPr>
          <w:color w:val="333333"/>
          <w:sz w:val="20"/>
          <w:szCs w:val="20"/>
          <w:lang w:val="en-US"/>
          <w:rPrChange w:id="790" w:author="Grigory" w:date="2018-11-13T17:52:00Z">
            <w:rPr>
              <w:color w:val="333333"/>
              <w:sz w:val="20"/>
              <w:szCs w:val="20"/>
            </w:rPr>
          </w:rPrChange>
        </w:rPr>
        <w:t>&gt;</w:t>
      </w:r>
    </w:p>
    <w:p w14:paraId="17481E68" w14:textId="77777777" w:rsidR="008F2729" w:rsidRDefault="00CE5BF4">
      <w:pPr>
        <w:pStyle w:val="10"/>
        <w:contextualSpacing w:val="0"/>
        <w:rPr>
          <w:color w:val="333333"/>
          <w:sz w:val="20"/>
          <w:szCs w:val="20"/>
        </w:rPr>
      </w:pPr>
      <w:r>
        <w:rPr>
          <w:color w:val="333333"/>
          <w:sz w:val="20"/>
          <w:szCs w:val="20"/>
        </w:rPr>
        <w:t>список других выпусков журнала</w:t>
      </w:r>
    </w:p>
    <w:p w14:paraId="44C32B83" w14:textId="77777777" w:rsidR="008F2729" w:rsidRDefault="00CE5BF4">
      <w:pPr>
        <w:pStyle w:val="10"/>
        <w:contextualSpacing w:val="0"/>
        <w:rPr>
          <w:color w:val="333333"/>
          <w:sz w:val="20"/>
          <w:szCs w:val="20"/>
        </w:rPr>
      </w:pPr>
      <w:r>
        <w:rPr>
          <w:color w:val="333333"/>
          <w:sz w:val="20"/>
          <w:szCs w:val="20"/>
        </w:rPr>
        <w:t>входные параметры:</w:t>
      </w:r>
    </w:p>
    <w:p w14:paraId="0E690F1E" w14:textId="77777777" w:rsidR="008F2729" w:rsidRDefault="00CE5BF4">
      <w:pPr>
        <w:pStyle w:val="10"/>
        <w:contextualSpacing w:val="0"/>
        <w:rPr>
          <w:color w:val="333333"/>
          <w:sz w:val="20"/>
          <w:szCs w:val="20"/>
        </w:rPr>
      </w:pPr>
      <w:r>
        <w:rPr>
          <w:color w:val="333333"/>
          <w:sz w:val="20"/>
          <w:szCs w:val="20"/>
        </w:rPr>
        <w:t>- ид выпуска</w:t>
      </w:r>
    </w:p>
    <w:p w14:paraId="6F75B329" w14:textId="77777777" w:rsidR="008F2729" w:rsidRDefault="00CE5BF4">
      <w:pPr>
        <w:pStyle w:val="10"/>
        <w:contextualSpacing w:val="0"/>
        <w:rPr>
          <w:color w:val="333333"/>
          <w:sz w:val="20"/>
          <w:szCs w:val="20"/>
        </w:rPr>
      </w:pPr>
      <w:r>
        <w:rPr>
          <w:color w:val="333333"/>
          <w:sz w:val="20"/>
          <w:szCs w:val="20"/>
        </w:rPr>
        <w:t>-? ограничение</w:t>
      </w:r>
    </w:p>
    <w:p w14:paraId="11670DC1" w14:textId="77777777" w:rsidR="008F2729" w:rsidRPr="00B2533C" w:rsidRDefault="00CE5BF4">
      <w:pPr>
        <w:pStyle w:val="10"/>
        <w:contextualSpacing w:val="0"/>
        <w:rPr>
          <w:color w:val="333333"/>
          <w:sz w:val="20"/>
          <w:szCs w:val="20"/>
          <w:lang w:val="ru-RU"/>
          <w:rPrChange w:id="791"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ru-RU"/>
          <w:rPrChange w:id="792"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ru-RU"/>
          <w:rPrChange w:id="793" w:author="Григорий Григорий" w:date="2018-12-07T00:41:00Z">
            <w:rPr>
              <w:color w:val="333333"/>
              <w:sz w:val="20"/>
              <w:szCs w:val="20"/>
            </w:rPr>
          </w:rPrChange>
        </w:rPr>
        <w:t>:</w:t>
      </w:r>
    </w:p>
    <w:p w14:paraId="39876148" w14:textId="77777777" w:rsidR="008F2729" w:rsidRPr="00C2429D" w:rsidRDefault="00CE5BF4">
      <w:pPr>
        <w:pStyle w:val="10"/>
        <w:contextualSpacing w:val="0"/>
        <w:rPr>
          <w:color w:val="333333"/>
          <w:sz w:val="20"/>
          <w:szCs w:val="20"/>
          <w:lang w:val="en-US"/>
          <w:rPrChange w:id="794" w:author="Grigory" w:date="2018-11-13T17:52:00Z">
            <w:rPr>
              <w:color w:val="333333"/>
              <w:sz w:val="20"/>
              <w:szCs w:val="20"/>
            </w:rPr>
          </w:rPrChange>
        </w:rPr>
      </w:pPr>
      <w:r w:rsidRPr="00C2429D">
        <w:rPr>
          <w:color w:val="333333"/>
          <w:sz w:val="20"/>
          <w:szCs w:val="20"/>
          <w:lang w:val="en-US"/>
          <w:rPrChange w:id="795" w:author="Grigory" w:date="2018-11-13T17:52:00Z">
            <w:rPr>
              <w:color w:val="333333"/>
              <w:sz w:val="20"/>
              <w:szCs w:val="20"/>
            </w:rPr>
          </w:rPrChange>
        </w:rPr>
        <w:t>[</w:t>
      </w:r>
    </w:p>
    <w:p w14:paraId="19ABDB87" w14:textId="77777777" w:rsidR="008F2729" w:rsidRPr="00C2429D" w:rsidRDefault="00CE5BF4">
      <w:pPr>
        <w:pStyle w:val="10"/>
        <w:contextualSpacing w:val="0"/>
        <w:rPr>
          <w:color w:val="333333"/>
          <w:sz w:val="20"/>
          <w:szCs w:val="20"/>
          <w:lang w:val="en-US"/>
          <w:rPrChange w:id="796" w:author="Grigory" w:date="2018-11-13T17:52:00Z">
            <w:rPr>
              <w:color w:val="333333"/>
              <w:sz w:val="20"/>
              <w:szCs w:val="20"/>
            </w:rPr>
          </w:rPrChange>
        </w:rPr>
      </w:pPr>
      <w:r w:rsidRPr="00C2429D">
        <w:rPr>
          <w:color w:val="333333"/>
          <w:sz w:val="20"/>
          <w:szCs w:val="20"/>
          <w:lang w:val="en-US"/>
          <w:rPrChange w:id="797" w:author="Grigory" w:date="2018-11-13T17:52:00Z">
            <w:rPr>
              <w:color w:val="333333"/>
              <w:sz w:val="20"/>
              <w:szCs w:val="20"/>
            </w:rPr>
          </w:rPrChange>
        </w:rPr>
        <w:t>----{</w:t>
      </w:r>
    </w:p>
    <w:p w14:paraId="711191BF" w14:textId="77777777" w:rsidR="008F2729" w:rsidRPr="00C2429D" w:rsidRDefault="00CE5BF4">
      <w:pPr>
        <w:pStyle w:val="10"/>
        <w:contextualSpacing w:val="0"/>
        <w:rPr>
          <w:color w:val="333333"/>
          <w:sz w:val="20"/>
          <w:szCs w:val="20"/>
          <w:lang w:val="en-US"/>
          <w:rPrChange w:id="798" w:author="Grigory" w:date="2018-11-13T17:52:00Z">
            <w:rPr>
              <w:color w:val="333333"/>
              <w:sz w:val="20"/>
              <w:szCs w:val="20"/>
            </w:rPr>
          </w:rPrChange>
        </w:rPr>
      </w:pPr>
      <w:r w:rsidRPr="00C2429D">
        <w:rPr>
          <w:color w:val="333333"/>
          <w:sz w:val="20"/>
          <w:szCs w:val="20"/>
          <w:lang w:val="en-US"/>
          <w:rPrChange w:id="799" w:author="Grigory" w:date="2018-11-13T17:52:00Z">
            <w:rPr>
              <w:color w:val="333333"/>
              <w:sz w:val="20"/>
              <w:szCs w:val="20"/>
            </w:rPr>
          </w:rPrChange>
        </w:rPr>
        <w:t xml:space="preserve">--------id: </w:t>
      </w:r>
      <w:proofErr w:type="gramStart"/>
      <w:r w:rsidRPr="00C2429D">
        <w:rPr>
          <w:color w:val="333333"/>
          <w:sz w:val="20"/>
          <w:szCs w:val="20"/>
          <w:lang w:val="en-US"/>
          <w:rPrChange w:id="800" w:author="Grigory" w:date="2018-11-13T17:52:00Z">
            <w:rPr>
              <w:color w:val="333333"/>
              <w:sz w:val="20"/>
              <w:szCs w:val="20"/>
            </w:rPr>
          </w:rPrChange>
        </w:rPr>
        <w:t>string!,</w:t>
      </w:r>
      <w:proofErr w:type="gramEnd"/>
    </w:p>
    <w:p w14:paraId="4A114612" w14:textId="77777777" w:rsidR="008F2729" w:rsidRPr="00C2429D" w:rsidRDefault="00CE5BF4">
      <w:pPr>
        <w:pStyle w:val="10"/>
        <w:contextualSpacing w:val="0"/>
        <w:rPr>
          <w:color w:val="333333"/>
          <w:sz w:val="20"/>
          <w:szCs w:val="20"/>
          <w:lang w:val="en-US"/>
          <w:rPrChange w:id="801" w:author="Grigory" w:date="2018-11-13T17:52:00Z">
            <w:rPr>
              <w:color w:val="333333"/>
              <w:sz w:val="20"/>
              <w:szCs w:val="20"/>
            </w:rPr>
          </w:rPrChange>
        </w:rPr>
      </w:pPr>
      <w:r w:rsidRPr="00C2429D">
        <w:rPr>
          <w:color w:val="333333"/>
          <w:sz w:val="20"/>
          <w:szCs w:val="20"/>
          <w:lang w:val="en-US"/>
          <w:rPrChange w:id="802" w:author="Grigory" w:date="2018-11-13T17:52:00Z">
            <w:rPr>
              <w:color w:val="333333"/>
              <w:sz w:val="20"/>
              <w:szCs w:val="20"/>
            </w:rPr>
          </w:rPrChange>
        </w:rPr>
        <w:t xml:space="preserve">--------name: </w:t>
      </w:r>
      <w:proofErr w:type="gramStart"/>
      <w:r w:rsidRPr="00C2429D">
        <w:rPr>
          <w:color w:val="333333"/>
          <w:sz w:val="20"/>
          <w:szCs w:val="20"/>
          <w:lang w:val="en-US"/>
          <w:rPrChange w:id="803" w:author="Grigory" w:date="2018-11-13T17:52:00Z">
            <w:rPr>
              <w:color w:val="333333"/>
              <w:sz w:val="20"/>
              <w:szCs w:val="20"/>
            </w:rPr>
          </w:rPrChange>
        </w:rPr>
        <w:t>string!,</w:t>
      </w:r>
      <w:proofErr w:type="gramEnd"/>
    </w:p>
    <w:p w14:paraId="13B9F9C8" w14:textId="77777777" w:rsidR="008F2729" w:rsidRPr="00C2429D" w:rsidRDefault="00CE5BF4">
      <w:pPr>
        <w:pStyle w:val="10"/>
        <w:contextualSpacing w:val="0"/>
        <w:rPr>
          <w:color w:val="333333"/>
          <w:sz w:val="20"/>
          <w:szCs w:val="20"/>
          <w:lang w:val="en-US"/>
          <w:rPrChange w:id="804" w:author="Grigory" w:date="2018-11-13T17:52:00Z">
            <w:rPr>
              <w:color w:val="333333"/>
              <w:sz w:val="20"/>
              <w:szCs w:val="20"/>
            </w:rPr>
          </w:rPrChange>
        </w:rPr>
      </w:pPr>
      <w:r w:rsidRPr="00C2429D">
        <w:rPr>
          <w:color w:val="333333"/>
          <w:sz w:val="20"/>
          <w:szCs w:val="20"/>
          <w:lang w:val="en-US"/>
          <w:rPrChange w:id="805" w:author="Grigory" w:date="2018-11-13T17:52:00Z">
            <w:rPr>
              <w:color w:val="333333"/>
              <w:sz w:val="20"/>
              <w:szCs w:val="20"/>
            </w:rPr>
          </w:rPrChange>
        </w:rPr>
        <w:t>--------</w:t>
      </w:r>
      <w:proofErr w:type="spellStart"/>
      <w:r w:rsidRPr="00C2429D">
        <w:rPr>
          <w:color w:val="333333"/>
          <w:sz w:val="20"/>
          <w:szCs w:val="20"/>
          <w:lang w:val="en-US"/>
          <w:rPrChange w:id="806" w:author="Grigory" w:date="2018-11-13T17:52:00Z">
            <w:rPr>
              <w:color w:val="333333"/>
              <w:sz w:val="20"/>
              <w:szCs w:val="20"/>
            </w:rPr>
          </w:rPrChange>
        </w:rPr>
        <w:t>release_number</w:t>
      </w:r>
      <w:proofErr w:type="spellEnd"/>
      <w:r w:rsidRPr="00C2429D">
        <w:rPr>
          <w:color w:val="333333"/>
          <w:sz w:val="20"/>
          <w:szCs w:val="20"/>
          <w:lang w:val="en-US"/>
          <w:rPrChange w:id="807" w:author="Grigory" w:date="2018-11-13T17:52:00Z">
            <w:rPr>
              <w:color w:val="333333"/>
              <w:sz w:val="20"/>
              <w:szCs w:val="20"/>
            </w:rPr>
          </w:rPrChange>
        </w:rPr>
        <w:t xml:space="preserve">: </w:t>
      </w:r>
      <w:proofErr w:type="gramStart"/>
      <w:r w:rsidRPr="00C2429D">
        <w:rPr>
          <w:color w:val="333333"/>
          <w:sz w:val="20"/>
          <w:szCs w:val="20"/>
          <w:lang w:val="en-US"/>
          <w:rPrChange w:id="808" w:author="Grigory" w:date="2018-11-13T17:52:00Z">
            <w:rPr>
              <w:color w:val="333333"/>
              <w:sz w:val="20"/>
              <w:szCs w:val="20"/>
            </w:rPr>
          </w:rPrChange>
        </w:rPr>
        <w:t>int?,</w:t>
      </w:r>
      <w:proofErr w:type="gramEnd"/>
    </w:p>
    <w:p w14:paraId="60B02DF1" w14:textId="77777777" w:rsidR="008F2729" w:rsidRPr="00C2429D" w:rsidRDefault="00CE5BF4">
      <w:pPr>
        <w:pStyle w:val="10"/>
        <w:contextualSpacing w:val="0"/>
        <w:rPr>
          <w:color w:val="333333"/>
          <w:sz w:val="20"/>
          <w:szCs w:val="20"/>
          <w:lang w:val="en-US"/>
          <w:rPrChange w:id="809" w:author="Grigory" w:date="2018-11-13T17:52:00Z">
            <w:rPr>
              <w:color w:val="333333"/>
              <w:sz w:val="20"/>
              <w:szCs w:val="20"/>
            </w:rPr>
          </w:rPrChange>
        </w:rPr>
      </w:pPr>
      <w:r w:rsidRPr="00C2429D">
        <w:rPr>
          <w:color w:val="333333"/>
          <w:sz w:val="20"/>
          <w:szCs w:val="20"/>
          <w:lang w:val="en-US"/>
          <w:rPrChange w:id="810" w:author="Grigory" w:date="2018-11-13T17:52:00Z">
            <w:rPr>
              <w:color w:val="333333"/>
              <w:sz w:val="20"/>
              <w:szCs w:val="20"/>
            </w:rPr>
          </w:rPrChange>
        </w:rPr>
        <w:t xml:space="preserve">--------date: </w:t>
      </w:r>
      <w:proofErr w:type="gramStart"/>
      <w:r w:rsidRPr="00C2429D">
        <w:rPr>
          <w:color w:val="333333"/>
          <w:sz w:val="20"/>
          <w:szCs w:val="20"/>
          <w:lang w:val="en-US"/>
          <w:rPrChange w:id="811" w:author="Grigory" w:date="2018-11-13T17:52:00Z">
            <w:rPr>
              <w:color w:val="333333"/>
              <w:sz w:val="20"/>
              <w:szCs w:val="20"/>
            </w:rPr>
          </w:rPrChange>
        </w:rPr>
        <w:t>date?,</w:t>
      </w:r>
      <w:proofErr w:type="gramEnd"/>
    </w:p>
    <w:p w14:paraId="61DF70E8" w14:textId="77777777" w:rsidR="008F2729" w:rsidRPr="00C2429D" w:rsidRDefault="00CE5BF4">
      <w:pPr>
        <w:pStyle w:val="10"/>
        <w:contextualSpacing w:val="0"/>
        <w:rPr>
          <w:color w:val="333333"/>
          <w:sz w:val="20"/>
          <w:szCs w:val="20"/>
          <w:lang w:val="en-US"/>
          <w:rPrChange w:id="812" w:author="Grigory" w:date="2018-11-13T17:52:00Z">
            <w:rPr>
              <w:color w:val="333333"/>
              <w:sz w:val="20"/>
              <w:szCs w:val="20"/>
            </w:rPr>
          </w:rPrChange>
        </w:rPr>
      </w:pPr>
      <w:r w:rsidRPr="00C2429D">
        <w:rPr>
          <w:color w:val="333333"/>
          <w:sz w:val="20"/>
          <w:szCs w:val="20"/>
          <w:lang w:val="en-US"/>
          <w:rPrChange w:id="813" w:author="Grigory" w:date="2018-11-13T17:52:00Z">
            <w:rPr>
              <w:color w:val="333333"/>
              <w:sz w:val="20"/>
              <w:szCs w:val="20"/>
            </w:rPr>
          </w:rPrChange>
        </w:rPr>
        <w:t>--------</w:t>
      </w:r>
      <w:proofErr w:type="spellStart"/>
      <w:r w:rsidRPr="00C2429D">
        <w:rPr>
          <w:color w:val="333333"/>
          <w:sz w:val="20"/>
          <w:szCs w:val="20"/>
          <w:lang w:val="en-US"/>
          <w:rPrChange w:id="814" w:author="Grigory" w:date="2018-11-13T17:52:00Z">
            <w:rPr>
              <w:color w:val="333333"/>
              <w:sz w:val="20"/>
              <w:szCs w:val="20"/>
            </w:rPr>
          </w:rPrChange>
        </w:rPr>
        <w:t>preview_image</w:t>
      </w:r>
      <w:proofErr w:type="spellEnd"/>
      <w:r w:rsidRPr="00C2429D">
        <w:rPr>
          <w:color w:val="333333"/>
          <w:sz w:val="20"/>
          <w:szCs w:val="20"/>
          <w:lang w:val="en-US"/>
          <w:rPrChange w:id="815" w:author="Grigory" w:date="2018-11-13T17:52:00Z">
            <w:rPr>
              <w:color w:val="333333"/>
              <w:sz w:val="20"/>
              <w:szCs w:val="20"/>
            </w:rPr>
          </w:rPrChange>
        </w:rPr>
        <w:t xml:space="preserve">: </w:t>
      </w:r>
      <w:proofErr w:type="spellStart"/>
      <w:r w:rsidRPr="00C2429D">
        <w:rPr>
          <w:color w:val="333333"/>
          <w:sz w:val="20"/>
          <w:szCs w:val="20"/>
          <w:lang w:val="en-US"/>
          <w:rPrChange w:id="816" w:author="Grigory" w:date="2018-11-13T17:52:00Z">
            <w:rPr>
              <w:color w:val="333333"/>
              <w:sz w:val="20"/>
              <w:szCs w:val="20"/>
            </w:rPr>
          </w:rPrChange>
        </w:rPr>
        <w:t>url</w:t>
      </w:r>
      <w:proofErr w:type="spellEnd"/>
      <w:r w:rsidRPr="00C2429D">
        <w:rPr>
          <w:color w:val="333333"/>
          <w:sz w:val="20"/>
          <w:szCs w:val="20"/>
          <w:lang w:val="en-US"/>
          <w:rPrChange w:id="817" w:author="Grigory" w:date="2018-11-13T17:52:00Z">
            <w:rPr>
              <w:color w:val="333333"/>
              <w:sz w:val="20"/>
              <w:szCs w:val="20"/>
            </w:rPr>
          </w:rPrChange>
        </w:rPr>
        <w:t>?</w:t>
      </w:r>
    </w:p>
    <w:p w14:paraId="53FB65DF" w14:textId="77777777" w:rsidR="008F2729" w:rsidRPr="00C2429D" w:rsidRDefault="00CE5BF4">
      <w:pPr>
        <w:pStyle w:val="10"/>
        <w:contextualSpacing w:val="0"/>
        <w:rPr>
          <w:color w:val="333333"/>
          <w:sz w:val="20"/>
          <w:szCs w:val="20"/>
          <w:lang w:val="en-US"/>
          <w:rPrChange w:id="818" w:author="Grigory" w:date="2018-11-13T17:52:00Z">
            <w:rPr>
              <w:color w:val="333333"/>
              <w:sz w:val="20"/>
              <w:szCs w:val="20"/>
            </w:rPr>
          </w:rPrChange>
        </w:rPr>
      </w:pPr>
      <w:r w:rsidRPr="00C2429D">
        <w:rPr>
          <w:color w:val="333333"/>
          <w:sz w:val="20"/>
          <w:szCs w:val="20"/>
          <w:lang w:val="en-US"/>
          <w:rPrChange w:id="819" w:author="Grigory" w:date="2018-11-13T17:52:00Z">
            <w:rPr>
              <w:color w:val="333333"/>
              <w:sz w:val="20"/>
              <w:szCs w:val="20"/>
            </w:rPr>
          </w:rPrChange>
        </w:rPr>
        <w:t>----}</w:t>
      </w:r>
    </w:p>
    <w:p w14:paraId="6E8003EF" w14:textId="77777777" w:rsidR="008F2729" w:rsidRPr="00C2429D" w:rsidRDefault="00CE5BF4">
      <w:pPr>
        <w:pStyle w:val="10"/>
        <w:contextualSpacing w:val="0"/>
        <w:rPr>
          <w:color w:val="333333"/>
          <w:sz w:val="20"/>
          <w:szCs w:val="20"/>
          <w:lang w:val="en-US"/>
          <w:rPrChange w:id="820" w:author="Grigory" w:date="2018-11-13T17:52:00Z">
            <w:rPr>
              <w:color w:val="333333"/>
              <w:sz w:val="20"/>
              <w:szCs w:val="20"/>
            </w:rPr>
          </w:rPrChange>
        </w:rPr>
      </w:pPr>
      <w:r w:rsidRPr="00C2429D">
        <w:rPr>
          <w:color w:val="333333"/>
          <w:sz w:val="20"/>
          <w:szCs w:val="20"/>
          <w:lang w:val="en-US"/>
          <w:rPrChange w:id="821" w:author="Grigory" w:date="2018-11-13T17:52:00Z">
            <w:rPr>
              <w:color w:val="333333"/>
              <w:sz w:val="20"/>
              <w:szCs w:val="20"/>
            </w:rPr>
          </w:rPrChange>
        </w:rPr>
        <w:t>]</w:t>
      </w:r>
    </w:p>
    <w:p w14:paraId="4023E58E" w14:textId="77777777" w:rsidR="008F2729" w:rsidRPr="00C2429D" w:rsidRDefault="008F2729">
      <w:pPr>
        <w:pStyle w:val="10"/>
        <w:contextualSpacing w:val="0"/>
        <w:rPr>
          <w:color w:val="333333"/>
          <w:sz w:val="20"/>
          <w:szCs w:val="20"/>
          <w:lang w:val="en-US"/>
          <w:rPrChange w:id="822" w:author="Grigory" w:date="2018-11-13T17:52:00Z">
            <w:rPr>
              <w:color w:val="333333"/>
              <w:sz w:val="20"/>
              <w:szCs w:val="20"/>
            </w:rPr>
          </w:rPrChange>
        </w:rPr>
      </w:pPr>
    </w:p>
    <w:p w14:paraId="3C2A4AA2" w14:textId="77777777" w:rsidR="008F2729" w:rsidRPr="00C2429D" w:rsidRDefault="00CE5BF4">
      <w:pPr>
        <w:pStyle w:val="10"/>
        <w:contextualSpacing w:val="0"/>
        <w:rPr>
          <w:color w:val="333333"/>
          <w:sz w:val="20"/>
          <w:szCs w:val="20"/>
          <w:lang w:val="en-US"/>
          <w:rPrChange w:id="823" w:author="Grigory" w:date="2018-11-13T17:52:00Z">
            <w:rPr>
              <w:color w:val="333333"/>
              <w:sz w:val="20"/>
              <w:szCs w:val="20"/>
            </w:rPr>
          </w:rPrChange>
        </w:rPr>
      </w:pPr>
      <w:proofErr w:type="spellStart"/>
      <w:r w:rsidRPr="00C2429D">
        <w:rPr>
          <w:color w:val="333333"/>
          <w:sz w:val="20"/>
          <w:szCs w:val="20"/>
          <w:lang w:val="en-US"/>
          <w:rPrChange w:id="824" w:author="Grigory" w:date="2018-11-13T17:52:00Z">
            <w:rPr>
              <w:color w:val="333333"/>
              <w:sz w:val="20"/>
              <w:szCs w:val="20"/>
            </w:rPr>
          </w:rPrChange>
        </w:rPr>
        <w:t>GetNumberArticles</w:t>
      </w:r>
      <w:proofErr w:type="spellEnd"/>
    </w:p>
    <w:p w14:paraId="3D7DFEB8" w14:textId="77777777" w:rsidR="008F2729" w:rsidRPr="00C2429D" w:rsidRDefault="00CE5BF4">
      <w:pPr>
        <w:pStyle w:val="10"/>
        <w:contextualSpacing w:val="0"/>
        <w:rPr>
          <w:color w:val="333333"/>
          <w:sz w:val="20"/>
          <w:szCs w:val="20"/>
          <w:lang w:val="en-US"/>
          <w:rPrChange w:id="825" w:author="Grigory" w:date="2018-11-13T17:52:00Z">
            <w:rPr>
              <w:color w:val="333333"/>
              <w:sz w:val="20"/>
              <w:szCs w:val="20"/>
            </w:rPr>
          </w:rPrChange>
        </w:rPr>
      </w:pPr>
      <w:r w:rsidRPr="00C2429D">
        <w:rPr>
          <w:color w:val="333333"/>
          <w:sz w:val="20"/>
          <w:szCs w:val="20"/>
          <w:lang w:val="en-US"/>
          <w:rPrChange w:id="826" w:author="Grigory" w:date="2018-11-13T17:52:00Z">
            <w:rPr>
              <w:color w:val="333333"/>
              <w:sz w:val="20"/>
              <w:szCs w:val="20"/>
            </w:rPr>
          </w:rPrChange>
        </w:rPr>
        <w:t>/</w:t>
      </w:r>
      <w:proofErr w:type="spellStart"/>
      <w:r w:rsidRPr="00C2429D">
        <w:rPr>
          <w:color w:val="333333"/>
          <w:sz w:val="20"/>
          <w:szCs w:val="20"/>
          <w:lang w:val="en-US"/>
          <w:rPrChange w:id="827" w:author="Grigory" w:date="2018-11-13T17:52:00Z">
            <w:rPr>
              <w:color w:val="333333"/>
              <w:sz w:val="20"/>
              <w:szCs w:val="20"/>
            </w:rPr>
          </w:rPrChange>
        </w:rPr>
        <w:t>api</w:t>
      </w:r>
      <w:proofErr w:type="spellEnd"/>
      <w:r w:rsidRPr="00C2429D">
        <w:rPr>
          <w:color w:val="333333"/>
          <w:sz w:val="20"/>
          <w:szCs w:val="20"/>
          <w:lang w:val="en-US"/>
          <w:rPrChange w:id="828" w:author="Grigory" w:date="2018-11-13T17:52:00Z">
            <w:rPr>
              <w:color w:val="333333"/>
              <w:sz w:val="20"/>
              <w:szCs w:val="20"/>
            </w:rPr>
          </w:rPrChange>
        </w:rPr>
        <w:t>/numbers/&lt;ID_</w:t>
      </w:r>
      <w:r>
        <w:rPr>
          <w:color w:val="333333"/>
          <w:sz w:val="20"/>
          <w:szCs w:val="20"/>
        </w:rPr>
        <w:t>выпуска</w:t>
      </w:r>
      <w:r w:rsidRPr="00C2429D">
        <w:rPr>
          <w:color w:val="333333"/>
          <w:sz w:val="20"/>
          <w:szCs w:val="20"/>
          <w:lang w:val="en-US"/>
          <w:rPrChange w:id="829" w:author="Grigory" w:date="2018-11-13T17:52:00Z">
            <w:rPr>
              <w:color w:val="333333"/>
              <w:sz w:val="20"/>
              <w:szCs w:val="20"/>
            </w:rPr>
          </w:rPrChange>
        </w:rPr>
        <w:t>&gt;/?count=&lt;</w:t>
      </w:r>
      <w:r>
        <w:rPr>
          <w:color w:val="333333"/>
          <w:sz w:val="20"/>
          <w:szCs w:val="20"/>
        </w:rPr>
        <w:t>кол</w:t>
      </w:r>
      <w:r w:rsidRPr="00C2429D">
        <w:rPr>
          <w:color w:val="333333"/>
          <w:sz w:val="20"/>
          <w:szCs w:val="20"/>
          <w:lang w:val="en-US"/>
          <w:rPrChange w:id="830" w:author="Grigory" w:date="2018-11-13T17:52:00Z">
            <w:rPr>
              <w:color w:val="333333"/>
              <w:sz w:val="20"/>
              <w:szCs w:val="20"/>
            </w:rPr>
          </w:rPrChange>
        </w:rPr>
        <w:t>-</w:t>
      </w:r>
      <w:r>
        <w:rPr>
          <w:color w:val="333333"/>
          <w:sz w:val="20"/>
          <w:szCs w:val="20"/>
        </w:rPr>
        <w:t>во</w:t>
      </w:r>
      <w:r w:rsidRPr="00C2429D">
        <w:rPr>
          <w:color w:val="333333"/>
          <w:sz w:val="20"/>
          <w:szCs w:val="20"/>
          <w:lang w:val="en-US"/>
          <w:rPrChange w:id="831" w:author="Grigory" w:date="2018-11-13T17:52:00Z">
            <w:rPr>
              <w:color w:val="333333"/>
              <w:sz w:val="20"/>
              <w:szCs w:val="20"/>
            </w:rPr>
          </w:rPrChange>
        </w:rPr>
        <w:t>_</w:t>
      </w:r>
      <w:r>
        <w:rPr>
          <w:color w:val="333333"/>
          <w:sz w:val="20"/>
          <w:szCs w:val="20"/>
        </w:rPr>
        <w:t>статей</w:t>
      </w:r>
      <w:r w:rsidRPr="00C2429D">
        <w:rPr>
          <w:color w:val="333333"/>
          <w:sz w:val="20"/>
          <w:szCs w:val="20"/>
          <w:lang w:val="en-US"/>
          <w:rPrChange w:id="832" w:author="Grigory" w:date="2018-11-13T17:52:00Z">
            <w:rPr>
              <w:color w:val="333333"/>
              <w:sz w:val="20"/>
              <w:szCs w:val="20"/>
            </w:rPr>
          </w:rPrChange>
        </w:rPr>
        <w:t>&gt;</w:t>
      </w:r>
    </w:p>
    <w:p w14:paraId="25A1B8D4" w14:textId="77777777" w:rsidR="008F2729" w:rsidRDefault="00CE5BF4">
      <w:pPr>
        <w:pStyle w:val="10"/>
        <w:contextualSpacing w:val="0"/>
        <w:rPr>
          <w:color w:val="333333"/>
          <w:sz w:val="20"/>
          <w:szCs w:val="20"/>
        </w:rPr>
      </w:pPr>
      <w:r>
        <w:rPr>
          <w:color w:val="333333"/>
          <w:sz w:val="20"/>
          <w:szCs w:val="20"/>
        </w:rPr>
        <w:t>список статей в выпуске</w:t>
      </w:r>
    </w:p>
    <w:p w14:paraId="483C6AA4" w14:textId="77777777" w:rsidR="008F2729" w:rsidRDefault="00CE5BF4">
      <w:pPr>
        <w:pStyle w:val="10"/>
        <w:contextualSpacing w:val="0"/>
        <w:rPr>
          <w:color w:val="333333"/>
          <w:sz w:val="20"/>
          <w:szCs w:val="20"/>
        </w:rPr>
      </w:pPr>
      <w:r>
        <w:rPr>
          <w:color w:val="333333"/>
          <w:sz w:val="20"/>
          <w:szCs w:val="20"/>
        </w:rPr>
        <w:t>входные параметры:</w:t>
      </w:r>
    </w:p>
    <w:p w14:paraId="50D3F64F" w14:textId="77777777" w:rsidR="008F2729" w:rsidRDefault="00CE5BF4">
      <w:pPr>
        <w:pStyle w:val="10"/>
        <w:contextualSpacing w:val="0"/>
        <w:rPr>
          <w:color w:val="333333"/>
          <w:sz w:val="20"/>
          <w:szCs w:val="20"/>
        </w:rPr>
      </w:pPr>
      <w:r>
        <w:rPr>
          <w:color w:val="333333"/>
          <w:sz w:val="20"/>
          <w:szCs w:val="20"/>
        </w:rPr>
        <w:t>- ид выпуска</w:t>
      </w:r>
    </w:p>
    <w:p w14:paraId="6E9D21A4" w14:textId="77777777" w:rsidR="008F2729" w:rsidRDefault="00CE5BF4">
      <w:pPr>
        <w:pStyle w:val="10"/>
        <w:contextualSpacing w:val="0"/>
        <w:rPr>
          <w:color w:val="333333"/>
          <w:sz w:val="20"/>
          <w:szCs w:val="20"/>
        </w:rPr>
      </w:pPr>
      <w:r>
        <w:rPr>
          <w:color w:val="333333"/>
          <w:sz w:val="20"/>
          <w:szCs w:val="20"/>
        </w:rPr>
        <w:lastRenderedPageBreak/>
        <w:t>-? ограничение</w:t>
      </w:r>
    </w:p>
    <w:p w14:paraId="1D2094D4" w14:textId="77777777" w:rsidR="008F2729" w:rsidRPr="00B2533C" w:rsidRDefault="00CE5BF4">
      <w:pPr>
        <w:pStyle w:val="10"/>
        <w:contextualSpacing w:val="0"/>
        <w:rPr>
          <w:color w:val="333333"/>
          <w:sz w:val="20"/>
          <w:szCs w:val="20"/>
          <w:lang w:val="ru-RU"/>
          <w:rPrChange w:id="833"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ru-RU"/>
          <w:rPrChange w:id="834"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ru-RU"/>
          <w:rPrChange w:id="835" w:author="Григорий Григорий" w:date="2018-12-07T00:41:00Z">
            <w:rPr>
              <w:color w:val="333333"/>
              <w:sz w:val="20"/>
              <w:szCs w:val="20"/>
            </w:rPr>
          </w:rPrChange>
        </w:rPr>
        <w:t>:</w:t>
      </w:r>
    </w:p>
    <w:p w14:paraId="05FA536C" w14:textId="77777777" w:rsidR="008F2729" w:rsidRPr="00C2429D" w:rsidRDefault="00CE5BF4">
      <w:pPr>
        <w:pStyle w:val="10"/>
        <w:contextualSpacing w:val="0"/>
        <w:rPr>
          <w:color w:val="333333"/>
          <w:sz w:val="20"/>
          <w:szCs w:val="20"/>
          <w:lang w:val="en-US"/>
          <w:rPrChange w:id="836" w:author="Grigory" w:date="2018-11-13T17:52:00Z">
            <w:rPr>
              <w:color w:val="333333"/>
              <w:sz w:val="20"/>
              <w:szCs w:val="20"/>
            </w:rPr>
          </w:rPrChange>
        </w:rPr>
      </w:pPr>
      <w:r w:rsidRPr="00C2429D">
        <w:rPr>
          <w:color w:val="333333"/>
          <w:sz w:val="20"/>
          <w:szCs w:val="20"/>
          <w:lang w:val="en-US"/>
          <w:rPrChange w:id="837" w:author="Grigory" w:date="2018-11-13T17:52:00Z">
            <w:rPr>
              <w:color w:val="333333"/>
              <w:sz w:val="20"/>
              <w:szCs w:val="20"/>
            </w:rPr>
          </w:rPrChange>
        </w:rPr>
        <w:t>[</w:t>
      </w:r>
    </w:p>
    <w:p w14:paraId="6F5F17DE" w14:textId="77777777" w:rsidR="008F2729" w:rsidRPr="00C2429D" w:rsidRDefault="00CE5BF4">
      <w:pPr>
        <w:pStyle w:val="10"/>
        <w:contextualSpacing w:val="0"/>
        <w:rPr>
          <w:color w:val="333333"/>
          <w:sz w:val="20"/>
          <w:szCs w:val="20"/>
          <w:lang w:val="en-US"/>
          <w:rPrChange w:id="838" w:author="Grigory" w:date="2018-11-13T17:52:00Z">
            <w:rPr>
              <w:color w:val="333333"/>
              <w:sz w:val="20"/>
              <w:szCs w:val="20"/>
            </w:rPr>
          </w:rPrChange>
        </w:rPr>
      </w:pPr>
      <w:r w:rsidRPr="00C2429D">
        <w:rPr>
          <w:color w:val="333333"/>
          <w:sz w:val="20"/>
          <w:szCs w:val="20"/>
          <w:lang w:val="en-US"/>
          <w:rPrChange w:id="839" w:author="Grigory" w:date="2018-11-13T17:52:00Z">
            <w:rPr>
              <w:color w:val="333333"/>
              <w:sz w:val="20"/>
              <w:szCs w:val="20"/>
            </w:rPr>
          </w:rPrChange>
        </w:rPr>
        <w:t>----{</w:t>
      </w:r>
    </w:p>
    <w:p w14:paraId="2E23A459" w14:textId="77777777" w:rsidR="008F2729" w:rsidRPr="00C2429D" w:rsidRDefault="00CE5BF4">
      <w:pPr>
        <w:pStyle w:val="10"/>
        <w:contextualSpacing w:val="0"/>
        <w:rPr>
          <w:color w:val="333333"/>
          <w:sz w:val="20"/>
          <w:szCs w:val="20"/>
          <w:lang w:val="en-US"/>
          <w:rPrChange w:id="840" w:author="Grigory" w:date="2018-11-13T17:52:00Z">
            <w:rPr>
              <w:color w:val="333333"/>
              <w:sz w:val="20"/>
              <w:szCs w:val="20"/>
            </w:rPr>
          </w:rPrChange>
        </w:rPr>
      </w:pPr>
      <w:r w:rsidRPr="00C2429D">
        <w:rPr>
          <w:color w:val="333333"/>
          <w:sz w:val="20"/>
          <w:szCs w:val="20"/>
          <w:lang w:val="en-US"/>
          <w:rPrChange w:id="841" w:author="Grigory" w:date="2018-11-13T17:52:00Z">
            <w:rPr>
              <w:color w:val="333333"/>
              <w:sz w:val="20"/>
              <w:szCs w:val="20"/>
            </w:rPr>
          </w:rPrChange>
        </w:rPr>
        <w:t xml:space="preserve">--------id: </w:t>
      </w:r>
      <w:proofErr w:type="gramStart"/>
      <w:r w:rsidRPr="00C2429D">
        <w:rPr>
          <w:color w:val="333333"/>
          <w:sz w:val="20"/>
          <w:szCs w:val="20"/>
          <w:lang w:val="en-US"/>
          <w:rPrChange w:id="842" w:author="Grigory" w:date="2018-11-13T17:52:00Z">
            <w:rPr>
              <w:color w:val="333333"/>
              <w:sz w:val="20"/>
              <w:szCs w:val="20"/>
            </w:rPr>
          </w:rPrChange>
        </w:rPr>
        <w:t>string!,</w:t>
      </w:r>
      <w:proofErr w:type="gramEnd"/>
    </w:p>
    <w:p w14:paraId="2864B82F" w14:textId="77777777" w:rsidR="008F2729" w:rsidRPr="00C2429D" w:rsidRDefault="00CE5BF4">
      <w:pPr>
        <w:pStyle w:val="10"/>
        <w:contextualSpacing w:val="0"/>
        <w:rPr>
          <w:color w:val="333333"/>
          <w:sz w:val="20"/>
          <w:szCs w:val="20"/>
          <w:lang w:val="en-US"/>
          <w:rPrChange w:id="843" w:author="Grigory" w:date="2018-11-13T17:52:00Z">
            <w:rPr>
              <w:color w:val="333333"/>
              <w:sz w:val="20"/>
              <w:szCs w:val="20"/>
            </w:rPr>
          </w:rPrChange>
        </w:rPr>
      </w:pPr>
      <w:r w:rsidRPr="00C2429D">
        <w:rPr>
          <w:color w:val="333333"/>
          <w:sz w:val="20"/>
          <w:szCs w:val="20"/>
          <w:lang w:val="en-US"/>
          <w:rPrChange w:id="844" w:author="Grigory" w:date="2018-11-13T17:52:00Z">
            <w:rPr>
              <w:color w:val="333333"/>
              <w:sz w:val="20"/>
              <w:szCs w:val="20"/>
            </w:rPr>
          </w:rPrChange>
        </w:rPr>
        <w:t xml:space="preserve">--------name: </w:t>
      </w:r>
      <w:proofErr w:type="gramStart"/>
      <w:r w:rsidRPr="00C2429D">
        <w:rPr>
          <w:color w:val="333333"/>
          <w:sz w:val="20"/>
          <w:szCs w:val="20"/>
          <w:lang w:val="en-US"/>
          <w:rPrChange w:id="845" w:author="Grigory" w:date="2018-11-13T17:52:00Z">
            <w:rPr>
              <w:color w:val="333333"/>
              <w:sz w:val="20"/>
              <w:szCs w:val="20"/>
            </w:rPr>
          </w:rPrChange>
        </w:rPr>
        <w:t>string!,</w:t>
      </w:r>
      <w:proofErr w:type="gramEnd"/>
    </w:p>
    <w:p w14:paraId="3AFAB259" w14:textId="77777777" w:rsidR="008F2729" w:rsidRPr="00C2429D" w:rsidRDefault="00CE5BF4">
      <w:pPr>
        <w:pStyle w:val="10"/>
        <w:contextualSpacing w:val="0"/>
        <w:rPr>
          <w:color w:val="333333"/>
          <w:sz w:val="20"/>
          <w:szCs w:val="20"/>
          <w:lang w:val="en-US"/>
          <w:rPrChange w:id="846" w:author="Grigory" w:date="2018-11-13T17:52:00Z">
            <w:rPr>
              <w:color w:val="333333"/>
              <w:sz w:val="20"/>
              <w:szCs w:val="20"/>
            </w:rPr>
          </w:rPrChange>
        </w:rPr>
      </w:pPr>
      <w:r w:rsidRPr="00C2429D">
        <w:rPr>
          <w:color w:val="333333"/>
          <w:sz w:val="20"/>
          <w:szCs w:val="20"/>
          <w:lang w:val="en-US"/>
          <w:rPrChange w:id="847" w:author="Grigory" w:date="2018-11-13T17:52:00Z">
            <w:rPr>
              <w:color w:val="333333"/>
              <w:sz w:val="20"/>
              <w:szCs w:val="20"/>
            </w:rPr>
          </w:rPrChange>
        </w:rPr>
        <w:t>--------authors: [</w:t>
      </w:r>
    </w:p>
    <w:p w14:paraId="3E98E0EA" w14:textId="77777777" w:rsidR="008F2729" w:rsidRPr="00C2429D" w:rsidRDefault="00CE5BF4">
      <w:pPr>
        <w:pStyle w:val="10"/>
        <w:contextualSpacing w:val="0"/>
        <w:rPr>
          <w:color w:val="333333"/>
          <w:sz w:val="20"/>
          <w:szCs w:val="20"/>
          <w:lang w:val="en-US"/>
          <w:rPrChange w:id="848" w:author="Grigory" w:date="2018-11-13T17:52:00Z">
            <w:rPr>
              <w:color w:val="333333"/>
              <w:sz w:val="20"/>
              <w:szCs w:val="20"/>
            </w:rPr>
          </w:rPrChange>
        </w:rPr>
      </w:pPr>
      <w:r w:rsidRPr="00C2429D">
        <w:rPr>
          <w:color w:val="333333"/>
          <w:sz w:val="20"/>
          <w:szCs w:val="20"/>
          <w:lang w:val="en-US"/>
          <w:rPrChange w:id="849" w:author="Grigory" w:date="2018-11-13T17:52:00Z">
            <w:rPr>
              <w:color w:val="333333"/>
              <w:sz w:val="20"/>
              <w:szCs w:val="20"/>
            </w:rPr>
          </w:rPrChange>
        </w:rPr>
        <w:t>------------{</w:t>
      </w:r>
    </w:p>
    <w:p w14:paraId="09F95005" w14:textId="77777777" w:rsidR="008F2729" w:rsidRPr="00C2429D" w:rsidRDefault="00CE5BF4">
      <w:pPr>
        <w:pStyle w:val="10"/>
        <w:contextualSpacing w:val="0"/>
        <w:rPr>
          <w:color w:val="333333"/>
          <w:sz w:val="20"/>
          <w:szCs w:val="20"/>
          <w:lang w:val="en-US"/>
          <w:rPrChange w:id="850" w:author="Grigory" w:date="2018-11-13T17:52:00Z">
            <w:rPr>
              <w:color w:val="333333"/>
              <w:sz w:val="20"/>
              <w:szCs w:val="20"/>
            </w:rPr>
          </w:rPrChange>
        </w:rPr>
      </w:pPr>
      <w:r w:rsidRPr="00C2429D">
        <w:rPr>
          <w:color w:val="333333"/>
          <w:sz w:val="20"/>
          <w:szCs w:val="20"/>
          <w:lang w:val="en-US"/>
          <w:rPrChange w:id="851" w:author="Grigory" w:date="2018-11-13T17:52:00Z">
            <w:rPr>
              <w:color w:val="333333"/>
              <w:sz w:val="20"/>
              <w:szCs w:val="20"/>
            </w:rPr>
          </w:rPrChange>
        </w:rPr>
        <w:t xml:space="preserve">----------------id: </w:t>
      </w:r>
      <w:proofErr w:type="gramStart"/>
      <w:r w:rsidRPr="00C2429D">
        <w:rPr>
          <w:color w:val="333333"/>
          <w:sz w:val="20"/>
          <w:szCs w:val="20"/>
          <w:lang w:val="en-US"/>
          <w:rPrChange w:id="852" w:author="Grigory" w:date="2018-11-13T17:52:00Z">
            <w:rPr>
              <w:color w:val="333333"/>
              <w:sz w:val="20"/>
              <w:szCs w:val="20"/>
            </w:rPr>
          </w:rPrChange>
        </w:rPr>
        <w:t>string!,</w:t>
      </w:r>
      <w:proofErr w:type="gramEnd"/>
    </w:p>
    <w:p w14:paraId="3C7F8F95" w14:textId="77777777" w:rsidR="008F2729" w:rsidRPr="00C2429D" w:rsidRDefault="00CE5BF4">
      <w:pPr>
        <w:pStyle w:val="10"/>
        <w:contextualSpacing w:val="0"/>
        <w:rPr>
          <w:color w:val="333333"/>
          <w:sz w:val="20"/>
          <w:szCs w:val="20"/>
          <w:lang w:val="en-US"/>
          <w:rPrChange w:id="853" w:author="Grigory" w:date="2018-11-13T17:52:00Z">
            <w:rPr>
              <w:color w:val="333333"/>
              <w:sz w:val="20"/>
              <w:szCs w:val="20"/>
            </w:rPr>
          </w:rPrChange>
        </w:rPr>
      </w:pPr>
      <w:r w:rsidRPr="00C2429D">
        <w:rPr>
          <w:color w:val="333333"/>
          <w:sz w:val="20"/>
          <w:szCs w:val="20"/>
          <w:lang w:val="en-US"/>
          <w:rPrChange w:id="854" w:author="Grigory" w:date="2018-11-13T17:52:00Z">
            <w:rPr>
              <w:color w:val="333333"/>
              <w:sz w:val="20"/>
              <w:szCs w:val="20"/>
            </w:rPr>
          </w:rPrChange>
        </w:rPr>
        <w:t>----------------name: string!</w:t>
      </w:r>
    </w:p>
    <w:p w14:paraId="04B410B6" w14:textId="77777777" w:rsidR="008F2729" w:rsidRPr="00C2429D" w:rsidRDefault="00CE5BF4">
      <w:pPr>
        <w:pStyle w:val="10"/>
        <w:contextualSpacing w:val="0"/>
        <w:rPr>
          <w:color w:val="333333"/>
          <w:sz w:val="20"/>
          <w:szCs w:val="20"/>
          <w:lang w:val="en-US"/>
          <w:rPrChange w:id="855" w:author="Grigory" w:date="2018-11-13T17:52:00Z">
            <w:rPr>
              <w:color w:val="333333"/>
              <w:sz w:val="20"/>
              <w:szCs w:val="20"/>
            </w:rPr>
          </w:rPrChange>
        </w:rPr>
      </w:pPr>
      <w:r w:rsidRPr="00C2429D">
        <w:rPr>
          <w:color w:val="333333"/>
          <w:sz w:val="20"/>
          <w:szCs w:val="20"/>
          <w:lang w:val="en-US"/>
          <w:rPrChange w:id="856" w:author="Grigory" w:date="2018-11-13T17:52:00Z">
            <w:rPr>
              <w:color w:val="333333"/>
              <w:sz w:val="20"/>
              <w:szCs w:val="20"/>
            </w:rPr>
          </w:rPrChange>
        </w:rPr>
        <w:t>------------}</w:t>
      </w:r>
    </w:p>
    <w:p w14:paraId="0AF1D7D5" w14:textId="77777777" w:rsidR="008F2729" w:rsidRPr="00C2429D" w:rsidRDefault="00CE5BF4">
      <w:pPr>
        <w:pStyle w:val="10"/>
        <w:contextualSpacing w:val="0"/>
        <w:rPr>
          <w:color w:val="333333"/>
          <w:sz w:val="20"/>
          <w:szCs w:val="20"/>
          <w:lang w:val="en-US"/>
          <w:rPrChange w:id="857" w:author="Grigory" w:date="2018-11-13T17:52:00Z">
            <w:rPr>
              <w:color w:val="333333"/>
              <w:sz w:val="20"/>
              <w:szCs w:val="20"/>
            </w:rPr>
          </w:rPrChange>
        </w:rPr>
      </w:pPr>
      <w:r w:rsidRPr="00C2429D">
        <w:rPr>
          <w:color w:val="333333"/>
          <w:sz w:val="20"/>
          <w:szCs w:val="20"/>
          <w:lang w:val="en-US"/>
          <w:rPrChange w:id="858" w:author="Grigory" w:date="2018-11-13T17:52:00Z">
            <w:rPr>
              <w:color w:val="333333"/>
              <w:sz w:val="20"/>
              <w:szCs w:val="20"/>
            </w:rPr>
          </w:rPrChange>
        </w:rPr>
        <w:t>--------]?,</w:t>
      </w:r>
    </w:p>
    <w:p w14:paraId="7AF1C551" w14:textId="77777777" w:rsidR="008F2729" w:rsidRPr="00C2429D" w:rsidRDefault="00CE5BF4">
      <w:pPr>
        <w:pStyle w:val="10"/>
        <w:contextualSpacing w:val="0"/>
        <w:rPr>
          <w:color w:val="333333"/>
          <w:sz w:val="20"/>
          <w:szCs w:val="20"/>
          <w:lang w:val="en-US"/>
          <w:rPrChange w:id="859" w:author="Grigory" w:date="2018-11-13T17:52:00Z">
            <w:rPr>
              <w:color w:val="333333"/>
              <w:sz w:val="20"/>
              <w:szCs w:val="20"/>
            </w:rPr>
          </w:rPrChange>
        </w:rPr>
      </w:pPr>
      <w:r w:rsidRPr="00C2429D">
        <w:rPr>
          <w:color w:val="333333"/>
          <w:sz w:val="20"/>
          <w:szCs w:val="20"/>
          <w:lang w:val="en-US"/>
          <w:rPrChange w:id="860" w:author="Grigory" w:date="2018-11-13T17:52:00Z">
            <w:rPr>
              <w:color w:val="333333"/>
              <w:sz w:val="20"/>
              <w:szCs w:val="20"/>
            </w:rPr>
          </w:rPrChange>
        </w:rPr>
        <w:t>--------magazine: {</w:t>
      </w:r>
    </w:p>
    <w:p w14:paraId="282BA472" w14:textId="77777777" w:rsidR="008F2729" w:rsidRPr="00C2429D" w:rsidRDefault="00CE5BF4">
      <w:pPr>
        <w:pStyle w:val="10"/>
        <w:contextualSpacing w:val="0"/>
        <w:rPr>
          <w:color w:val="333333"/>
          <w:sz w:val="20"/>
          <w:szCs w:val="20"/>
          <w:lang w:val="en-US"/>
          <w:rPrChange w:id="861" w:author="Grigory" w:date="2018-11-13T17:52:00Z">
            <w:rPr>
              <w:color w:val="333333"/>
              <w:sz w:val="20"/>
              <w:szCs w:val="20"/>
            </w:rPr>
          </w:rPrChange>
        </w:rPr>
      </w:pPr>
      <w:r w:rsidRPr="00C2429D">
        <w:rPr>
          <w:color w:val="333333"/>
          <w:sz w:val="20"/>
          <w:szCs w:val="20"/>
          <w:lang w:val="en-US"/>
          <w:rPrChange w:id="862" w:author="Grigory" w:date="2018-11-13T17:52:00Z">
            <w:rPr>
              <w:color w:val="333333"/>
              <w:sz w:val="20"/>
              <w:szCs w:val="20"/>
            </w:rPr>
          </w:rPrChange>
        </w:rPr>
        <w:t xml:space="preserve">------------id: </w:t>
      </w:r>
      <w:proofErr w:type="gramStart"/>
      <w:r w:rsidRPr="00C2429D">
        <w:rPr>
          <w:color w:val="333333"/>
          <w:sz w:val="20"/>
          <w:szCs w:val="20"/>
          <w:lang w:val="en-US"/>
          <w:rPrChange w:id="863" w:author="Grigory" w:date="2018-11-13T17:52:00Z">
            <w:rPr>
              <w:color w:val="333333"/>
              <w:sz w:val="20"/>
              <w:szCs w:val="20"/>
            </w:rPr>
          </w:rPrChange>
        </w:rPr>
        <w:t>string!,</w:t>
      </w:r>
      <w:proofErr w:type="gramEnd"/>
    </w:p>
    <w:p w14:paraId="2D50722C" w14:textId="77777777" w:rsidR="008F2729" w:rsidRPr="00C2429D" w:rsidRDefault="00CE5BF4">
      <w:pPr>
        <w:pStyle w:val="10"/>
        <w:contextualSpacing w:val="0"/>
        <w:rPr>
          <w:color w:val="333333"/>
          <w:sz w:val="20"/>
          <w:szCs w:val="20"/>
          <w:lang w:val="en-US"/>
          <w:rPrChange w:id="864" w:author="Grigory" w:date="2018-11-13T17:52:00Z">
            <w:rPr>
              <w:color w:val="333333"/>
              <w:sz w:val="20"/>
              <w:szCs w:val="20"/>
            </w:rPr>
          </w:rPrChange>
        </w:rPr>
      </w:pPr>
      <w:r w:rsidRPr="00C2429D">
        <w:rPr>
          <w:color w:val="333333"/>
          <w:sz w:val="20"/>
          <w:szCs w:val="20"/>
          <w:lang w:val="en-US"/>
          <w:rPrChange w:id="865" w:author="Grigory" w:date="2018-11-13T17:52:00Z">
            <w:rPr>
              <w:color w:val="333333"/>
              <w:sz w:val="20"/>
              <w:szCs w:val="20"/>
            </w:rPr>
          </w:rPrChange>
        </w:rPr>
        <w:t>------------name: string!</w:t>
      </w:r>
    </w:p>
    <w:p w14:paraId="0238C3C7" w14:textId="77777777" w:rsidR="008F2729" w:rsidRPr="00C2429D" w:rsidRDefault="00CE5BF4">
      <w:pPr>
        <w:pStyle w:val="10"/>
        <w:contextualSpacing w:val="0"/>
        <w:rPr>
          <w:color w:val="333333"/>
          <w:sz w:val="20"/>
          <w:szCs w:val="20"/>
          <w:lang w:val="en-US"/>
          <w:rPrChange w:id="866" w:author="Grigory" w:date="2018-11-13T17:52:00Z">
            <w:rPr>
              <w:color w:val="333333"/>
              <w:sz w:val="20"/>
              <w:szCs w:val="20"/>
            </w:rPr>
          </w:rPrChange>
        </w:rPr>
      </w:pPr>
      <w:r w:rsidRPr="00C2429D">
        <w:rPr>
          <w:color w:val="333333"/>
          <w:sz w:val="20"/>
          <w:szCs w:val="20"/>
          <w:lang w:val="en-US"/>
          <w:rPrChange w:id="867" w:author="Grigory" w:date="2018-11-13T17:52:00Z">
            <w:rPr>
              <w:color w:val="333333"/>
              <w:sz w:val="20"/>
              <w:szCs w:val="20"/>
            </w:rPr>
          </w:rPrChange>
        </w:rPr>
        <w:t>--------}?,</w:t>
      </w:r>
    </w:p>
    <w:p w14:paraId="56BB48D6" w14:textId="77777777" w:rsidR="008F2729" w:rsidRPr="00C2429D" w:rsidRDefault="00CE5BF4">
      <w:pPr>
        <w:pStyle w:val="10"/>
        <w:contextualSpacing w:val="0"/>
        <w:rPr>
          <w:color w:val="333333"/>
          <w:sz w:val="20"/>
          <w:szCs w:val="20"/>
          <w:lang w:val="en-US"/>
          <w:rPrChange w:id="868" w:author="Grigory" w:date="2018-11-13T17:52:00Z">
            <w:rPr>
              <w:color w:val="333333"/>
              <w:sz w:val="20"/>
              <w:szCs w:val="20"/>
            </w:rPr>
          </w:rPrChange>
        </w:rPr>
      </w:pPr>
      <w:r w:rsidRPr="00C2429D">
        <w:rPr>
          <w:color w:val="333333"/>
          <w:sz w:val="20"/>
          <w:szCs w:val="20"/>
          <w:lang w:val="en-US"/>
          <w:rPrChange w:id="869" w:author="Grigory" w:date="2018-11-13T17:52:00Z">
            <w:rPr>
              <w:color w:val="333333"/>
              <w:sz w:val="20"/>
              <w:szCs w:val="20"/>
            </w:rPr>
          </w:rPrChange>
        </w:rPr>
        <w:t>--------number: {</w:t>
      </w:r>
    </w:p>
    <w:p w14:paraId="69E625A4" w14:textId="77777777" w:rsidR="008F2729" w:rsidRPr="00C2429D" w:rsidRDefault="00CE5BF4">
      <w:pPr>
        <w:pStyle w:val="10"/>
        <w:contextualSpacing w:val="0"/>
        <w:rPr>
          <w:color w:val="333333"/>
          <w:sz w:val="20"/>
          <w:szCs w:val="20"/>
          <w:lang w:val="en-US"/>
          <w:rPrChange w:id="870" w:author="Grigory" w:date="2018-11-13T17:52:00Z">
            <w:rPr>
              <w:color w:val="333333"/>
              <w:sz w:val="20"/>
              <w:szCs w:val="20"/>
            </w:rPr>
          </w:rPrChange>
        </w:rPr>
      </w:pPr>
      <w:r w:rsidRPr="00C2429D">
        <w:rPr>
          <w:color w:val="333333"/>
          <w:sz w:val="20"/>
          <w:szCs w:val="20"/>
          <w:lang w:val="en-US"/>
          <w:rPrChange w:id="871" w:author="Grigory" w:date="2018-11-13T17:52:00Z">
            <w:rPr>
              <w:color w:val="333333"/>
              <w:sz w:val="20"/>
              <w:szCs w:val="20"/>
            </w:rPr>
          </w:rPrChange>
        </w:rPr>
        <w:t xml:space="preserve">------------id: </w:t>
      </w:r>
      <w:proofErr w:type="gramStart"/>
      <w:r w:rsidRPr="00C2429D">
        <w:rPr>
          <w:color w:val="333333"/>
          <w:sz w:val="20"/>
          <w:szCs w:val="20"/>
          <w:lang w:val="en-US"/>
          <w:rPrChange w:id="872" w:author="Grigory" w:date="2018-11-13T17:52:00Z">
            <w:rPr>
              <w:color w:val="333333"/>
              <w:sz w:val="20"/>
              <w:szCs w:val="20"/>
            </w:rPr>
          </w:rPrChange>
        </w:rPr>
        <w:t>string!,</w:t>
      </w:r>
      <w:proofErr w:type="gramEnd"/>
    </w:p>
    <w:p w14:paraId="3D3EE4A3" w14:textId="77777777" w:rsidR="008F2729" w:rsidRPr="00C2429D" w:rsidRDefault="00CE5BF4">
      <w:pPr>
        <w:pStyle w:val="10"/>
        <w:contextualSpacing w:val="0"/>
        <w:rPr>
          <w:color w:val="333333"/>
          <w:sz w:val="20"/>
          <w:szCs w:val="20"/>
          <w:lang w:val="en-US"/>
          <w:rPrChange w:id="873" w:author="Grigory" w:date="2018-11-13T17:52:00Z">
            <w:rPr>
              <w:color w:val="333333"/>
              <w:sz w:val="20"/>
              <w:szCs w:val="20"/>
            </w:rPr>
          </w:rPrChange>
        </w:rPr>
      </w:pPr>
      <w:r w:rsidRPr="00C2429D">
        <w:rPr>
          <w:color w:val="333333"/>
          <w:sz w:val="20"/>
          <w:szCs w:val="20"/>
          <w:lang w:val="en-US"/>
          <w:rPrChange w:id="874" w:author="Grigory" w:date="2018-11-13T17:52:00Z">
            <w:rPr>
              <w:color w:val="333333"/>
              <w:sz w:val="20"/>
              <w:szCs w:val="20"/>
            </w:rPr>
          </w:rPrChange>
        </w:rPr>
        <w:t xml:space="preserve">------------name: </w:t>
      </w:r>
      <w:proofErr w:type="gramStart"/>
      <w:r w:rsidRPr="00C2429D">
        <w:rPr>
          <w:color w:val="333333"/>
          <w:sz w:val="20"/>
          <w:szCs w:val="20"/>
          <w:lang w:val="en-US"/>
          <w:rPrChange w:id="875" w:author="Grigory" w:date="2018-11-13T17:52:00Z">
            <w:rPr>
              <w:color w:val="333333"/>
              <w:sz w:val="20"/>
              <w:szCs w:val="20"/>
            </w:rPr>
          </w:rPrChange>
        </w:rPr>
        <w:t>string!,</w:t>
      </w:r>
      <w:proofErr w:type="gramEnd"/>
    </w:p>
    <w:p w14:paraId="30D615CF" w14:textId="77777777" w:rsidR="008F2729" w:rsidRPr="00C2429D" w:rsidRDefault="00CE5BF4">
      <w:pPr>
        <w:pStyle w:val="10"/>
        <w:contextualSpacing w:val="0"/>
        <w:rPr>
          <w:color w:val="333333"/>
          <w:sz w:val="20"/>
          <w:szCs w:val="20"/>
          <w:lang w:val="en-US"/>
          <w:rPrChange w:id="876" w:author="Grigory" w:date="2018-11-13T17:52:00Z">
            <w:rPr>
              <w:color w:val="333333"/>
              <w:sz w:val="20"/>
              <w:szCs w:val="20"/>
            </w:rPr>
          </w:rPrChange>
        </w:rPr>
      </w:pPr>
      <w:r w:rsidRPr="00C2429D">
        <w:rPr>
          <w:color w:val="333333"/>
          <w:sz w:val="20"/>
          <w:szCs w:val="20"/>
          <w:lang w:val="en-US"/>
          <w:rPrChange w:id="877" w:author="Grigory" w:date="2018-11-13T17:52:00Z">
            <w:rPr>
              <w:color w:val="333333"/>
              <w:sz w:val="20"/>
              <w:szCs w:val="20"/>
            </w:rPr>
          </w:rPrChange>
        </w:rPr>
        <w:t>--------}?,</w:t>
      </w:r>
    </w:p>
    <w:p w14:paraId="200F82D0" w14:textId="77777777" w:rsidR="008F2729" w:rsidRPr="00C2429D" w:rsidRDefault="00CE5BF4">
      <w:pPr>
        <w:pStyle w:val="10"/>
        <w:contextualSpacing w:val="0"/>
        <w:rPr>
          <w:color w:val="333333"/>
          <w:sz w:val="20"/>
          <w:szCs w:val="20"/>
          <w:lang w:val="en-US"/>
          <w:rPrChange w:id="878" w:author="Grigory" w:date="2018-11-13T17:52:00Z">
            <w:rPr>
              <w:color w:val="333333"/>
              <w:sz w:val="20"/>
              <w:szCs w:val="20"/>
            </w:rPr>
          </w:rPrChange>
        </w:rPr>
      </w:pPr>
      <w:r w:rsidRPr="00C2429D">
        <w:rPr>
          <w:color w:val="333333"/>
          <w:sz w:val="20"/>
          <w:szCs w:val="20"/>
          <w:lang w:val="en-US"/>
          <w:rPrChange w:id="879" w:author="Grigory" w:date="2018-11-13T17:52:00Z">
            <w:rPr>
              <w:color w:val="333333"/>
              <w:sz w:val="20"/>
              <w:szCs w:val="20"/>
            </w:rPr>
          </w:rPrChange>
        </w:rPr>
        <w:t xml:space="preserve">--------date: </w:t>
      </w:r>
      <w:proofErr w:type="gramStart"/>
      <w:r w:rsidRPr="00C2429D">
        <w:rPr>
          <w:color w:val="333333"/>
          <w:sz w:val="20"/>
          <w:szCs w:val="20"/>
          <w:lang w:val="en-US"/>
          <w:rPrChange w:id="880" w:author="Grigory" w:date="2018-11-13T17:52:00Z">
            <w:rPr>
              <w:color w:val="333333"/>
              <w:sz w:val="20"/>
              <w:szCs w:val="20"/>
            </w:rPr>
          </w:rPrChange>
        </w:rPr>
        <w:t>date?,</w:t>
      </w:r>
      <w:proofErr w:type="gramEnd"/>
    </w:p>
    <w:p w14:paraId="0E1A2C86" w14:textId="77777777" w:rsidR="008F2729" w:rsidRPr="00C2429D" w:rsidRDefault="00CE5BF4">
      <w:pPr>
        <w:pStyle w:val="10"/>
        <w:contextualSpacing w:val="0"/>
        <w:rPr>
          <w:color w:val="333333"/>
          <w:sz w:val="20"/>
          <w:szCs w:val="20"/>
          <w:lang w:val="en-US"/>
          <w:rPrChange w:id="881" w:author="Grigory" w:date="2018-11-13T17:52:00Z">
            <w:rPr>
              <w:color w:val="333333"/>
              <w:sz w:val="20"/>
              <w:szCs w:val="20"/>
            </w:rPr>
          </w:rPrChange>
        </w:rPr>
      </w:pPr>
      <w:r w:rsidRPr="00C2429D">
        <w:rPr>
          <w:color w:val="333333"/>
          <w:sz w:val="20"/>
          <w:szCs w:val="20"/>
          <w:lang w:val="en-US"/>
          <w:rPrChange w:id="882" w:author="Grigory" w:date="2018-11-13T17:52:00Z">
            <w:rPr>
              <w:color w:val="333333"/>
              <w:sz w:val="20"/>
              <w:szCs w:val="20"/>
            </w:rPr>
          </w:rPrChange>
        </w:rPr>
        <w:t xml:space="preserve">--------price: </w:t>
      </w:r>
      <w:proofErr w:type="gramStart"/>
      <w:r w:rsidRPr="00C2429D">
        <w:rPr>
          <w:color w:val="333333"/>
          <w:sz w:val="20"/>
          <w:szCs w:val="20"/>
          <w:lang w:val="en-US"/>
          <w:rPrChange w:id="883" w:author="Grigory" w:date="2018-11-13T17:52:00Z">
            <w:rPr>
              <w:color w:val="333333"/>
              <w:sz w:val="20"/>
              <w:szCs w:val="20"/>
            </w:rPr>
          </w:rPrChange>
        </w:rPr>
        <w:t>double!,</w:t>
      </w:r>
      <w:proofErr w:type="gramEnd"/>
    </w:p>
    <w:p w14:paraId="1D2AC4AF" w14:textId="77777777" w:rsidR="008F2729" w:rsidRPr="00C2429D" w:rsidRDefault="00CE5BF4">
      <w:pPr>
        <w:pStyle w:val="10"/>
        <w:contextualSpacing w:val="0"/>
        <w:rPr>
          <w:color w:val="333333"/>
          <w:sz w:val="20"/>
          <w:szCs w:val="20"/>
          <w:lang w:val="en-US"/>
          <w:rPrChange w:id="884" w:author="Grigory" w:date="2018-11-13T17:52:00Z">
            <w:rPr>
              <w:color w:val="333333"/>
              <w:sz w:val="20"/>
              <w:szCs w:val="20"/>
            </w:rPr>
          </w:rPrChange>
        </w:rPr>
      </w:pPr>
      <w:r w:rsidRPr="00C2429D">
        <w:rPr>
          <w:color w:val="333333"/>
          <w:sz w:val="20"/>
          <w:szCs w:val="20"/>
          <w:lang w:val="en-US"/>
          <w:rPrChange w:id="885" w:author="Grigory" w:date="2018-11-13T17:52:00Z">
            <w:rPr>
              <w:color w:val="333333"/>
              <w:sz w:val="20"/>
              <w:szCs w:val="20"/>
            </w:rPr>
          </w:rPrChange>
        </w:rPr>
        <w:t>--------</w:t>
      </w:r>
      <w:proofErr w:type="spellStart"/>
      <w:r w:rsidRPr="00C2429D">
        <w:rPr>
          <w:color w:val="333333"/>
          <w:sz w:val="20"/>
          <w:szCs w:val="20"/>
          <w:lang w:val="en-US"/>
          <w:rPrChange w:id="886" w:author="Grigory" w:date="2018-11-13T17:52:00Z">
            <w:rPr>
              <w:color w:val="333333"/>
              <w:sz w:val="20"/>
              <w:szCs w:val="20"/>
            </w:rPr>
          </w:rPrChange>
        </w:rPr>
        <w:t>in_basket</w:t>
      </w:r>
      <w:proofErr w:type="spellEnd"/>
      <w:r w:rsidRPr="00C2429D">
        <w:rPr>
          <w:color w:val="333333"/>
          <w:sz w:val="20"/>
          <w:szCs w:val="20"/>
          <w:lang w:val="en-US"/>
          <w:rPrChange w:id="887" w:author="Grigory" w:date="2018-11-13T17:52:00Z">
            <w:rPr>
              <w:color w:val="333333"/>
              <w:sz w:val="20"/>
              <w:szCs w:val="20"/>
            </w:rPr>
          </w:rPrChange>
        </w:rPr>
        <w:t xml:space="preserve">: </w:t>
      </w:r>
      <w:proofErr w:type="gramStart"/>
      <w:r w:rsidRPr="00C2429D">
        <w:rPr>
          <w:color w:val="333333"/>
          <w:sz w:val="20"/>
          <w:szCs w:val="20"/>
          <w:lang w:val="en-US"/>
          <w:rPrChange w:id="888" w:author="Grigory" w:date="2018-11-13T17:52:00Z">
            <w:rPr>
              <w:color w:val="333333"/>
              <w:sz w:val="20"/>
              <w:szCs w:val="20"/>
            </w:rPr>
          </w:rPrChange>
        </w:rPr>
        <w:t>bool?,</w:t>
      </w:r>
      <w:proofErr w:type="gramEnd"/>
    </w:p>
    <w:p w14:paraId="0CC8234D" w14:textId="77777777" w:rsidR="008F2729" w:rsidRPr="00C2429D" w:rsidRDefault="00CE5BF4">
      <w:pPr>
        <w:pStyle w:val="10"/>
        <w:contextualSpacing w:val="0"/>
        <w:rPr>
          <w:color w:val="333333"/>
          <w:sz w:val="20"/>
          <w:szCs w:val="20"/>
          <w:lang w:val="en-US"/>
          <w:rPrChange w:id="889" w:author="Grigory" w:date="2018-11-13T17:52:00Z">
            <w:rPr>
              <w:color w:val="333333"/>
              <w:sz w:val="20"/>
              <w:szCs w:val="20"/>
            </w:rPr>
          </w:rPrChange>
        </w:rPr>
      </w:pPr>
      <w:r w:rsidRPr="00C2429D">
        <w:rPr>
          <w:color w:val="333333"/>
          <w:sz w:val="20"/>
          <w:szCs w:val="20"/>
          <w:lang w:val="en-US"/>
          <w:rPrChange w:id="890" w:author="Grigory" w:date="2018-11-13T17:52:00Z">
            <w:rPr>
              <w:color w:val="333333"/>
              <w:sz w:val="20"/>
              <w:szCs w:val="20"/>
            </w:rPr>
          </w:rPrChange>
        </w:rPr>
        <w:t>--------</w:t>
      </w:r>
      <w:proofErr w:type="spellStart"/>
      <w:r w:rsidRPr="00C2429D">
        <w:rPr>
          <w:color w:val="333333"/>
          <w:sz w:val="20"/>
          <w:szCs w:val="20"/>
          <w:lang w:val="en-US"/>
          <w:rPrChange w:id="891" w:author="Grigory" w:date="2018-11-13T17:52:00Z">
            <w:rPr>
              <w:color w:val="333333"/>
              <w:sz w:val="20"/>
              <w:szCs w:val="20"/>
            </w:rPr>
          </w:rPrChange>
        </w:rPr>
        <w:t>in_favorite</w:t>
      </w:r>
      <w:proofErr w:type="spellEnd"/>
      <w:r w:rsidRPr="00C2429D">
        <w:rPr>
          <w:color w:val="333333"/>
          <w:sz w:val="20"/>
          <w:szCs w:val="20"/>
          <w:lang w:val="en-US"/>
          <w:rPrChange w:id="892" w:author="Grigory" w:date="2018-11-13T17:52:00Z">
            <w:rPr>
              <w:color w:val="333333"/>
              <w:sz w:val="20"/>
              <w:szCs w:val="20"/>
            </w:rPr>
          </w:rPrChange>
        </w:rPr>
        <w:t>: bool?</w:t>
      </w:r>
    </w:p>
    <w:p w14:paraId="74FEFD83" w14:textId="77777777" w:rsidR="008F2729" w:rsidRPr="00C2429D" w:rsidRDefault="00CE5BF4">
      <w:pPr>
        <w:pStyle w:val="10"/>
        <w:contextualSpacing w:val="0"/>
        <w:rPr>
          <w:color w:val="333333"/>
          <w:sz w:val="20"/>
          <w:szCs w:val="20"/>
          <w:lang w:val="en-US"/>
          <w:rPrChange w:id="893" w:author="Grigory" w:date="2018-11-13T17:52:00Z">
            <w:rPr>
              <w:color w:val="333333"/>
              <w:sz w:val="20"/>
              <w:szCs w:val="20"/>
            </w:rPr>
          </w:rPrChange>
        </w:rPr>
      </w:pPr>
      <w:r w:rsidRPr="00C2429D">
        <w:rPr>
          <w:color w:val="333333"/>
          <w:sz w:val="20"/>
          <w:szCs w:val="20"/>
          <w:lang w:val="en-US"/>
          <w:rPrChange w:id="894" w:author="Grigory" w:date="2018-11-13T17:52:00Z">
            <w:rPr>
              <w:color w:val="333333"/>
              <w:sz w:val="20"/>
              <w:szCs w:val="20"/>
            </w:rPr>
          </w:rPrChange>
        </w:rPr>
        <w:t>----}</w:t>
      </w:r>
    </w:p>
    <w:p w14:paraId="755081CC" w14:textId="77777777" w:rsidR="008F2729" w:rsidRPr="00C2429D" w:rsidRDefault="00CE5BF4">
      <w:pPr>
        <w:pStyle w:val="10"/>
        <w:contextualSpacing w:val="0"/>
        <w:rPr>
          <w:color w:val="333333"/>
          <w:sz w:val="20"/>
          <w:szCs w:val="20"/>
          <w:lang w:val="en-US"/>
          <w:rPrChange w:id="895" w:author="Grigory" w:date="2018-11-13T17:52:00Z">
            <w:rPr>
              <w:color w:val="333333"/>
              <w:sz w:val="20"/>
              <w:szCs w:val="20"/>
            </w:rPr>
          </w:rPrChange>
        </w:rPr>
      </w:pPr>
      <w:r w:rsidRPr="00C2429D">
        <w:rPr>
          <w:color w:val="333333"/>
          <w:sz w:val="20"/>
          <w:szCs w:val="20"/>
          <w:lang w:val="en-US"/>
          <w:rPrChange w:id="896" w:author="Grigory" w:date="2018-11-13T17:52:00Z">
            <w:rPr>
              <w:color w:val="333333"/>
              <w:sz w:val="20"/>
              <w:szCs w:val="20"/>
            </w:rPr>
          </w:rPrChange>
        </w:rPr>
        <w:t>]</w:t>
      </w:r>
    </w:p>
    <w:p w14:paraId="2C906F03" w14:textId="77777777" w:rsidR="008F2729" w:rsidRPr="00C2429D" w:rsidRDefault="008F2729">
      <w:pPr>
        <w:pStyle w:val="10"/>
        <w:contextualSpacing w:val="0"/>
        <w:rPr>
          <w:color w:val="333333"/>
          <w:sz w:val="20"/>
          <w:szCs w:val="20"/>
          <w:lang w:val="en-US"/>
          <w:rPrChange w:id="897" w:author="Grigory" w:date="2018-11-13T17:52:00Z">
            <w:rPr>
              <w:color w:val="333333"/>
              <w:sz w:val="20"/>
              <w:szCs w:val="20"/>
            </w:rPr>
          </w:rPrChange>
        </w:rPr>
      </w:pPr>
    </w:p>
    <w:p w14:paraId="3BFFA254" w14:textId="77777777" w:rsidR="008F2729" w:rsidRPr="00C2429D" w:rsidRDefault="00CE5BF4">
      <w:pPr>
        <w:pStyle w:val="10"/>
        <w:contextualSpacing w:val="0"/>
        <w:rPr>
          <w:color w:val="333333"/>
          <w:sz w:val="20"/>
          <w:szCs w:val="20"/>
          <w:lang w:val="en-US"/>
          <w:rPrChange w:id="898" w:author="Grigory" w:date="2018-11-13T17:52:00Z">
            <w:rPr>
              <w:color w:val="333333"/>
              <w:sz w:val="20"/>
              <w:szCs w:val="20"/>
            </w:rPr>
          </w:rPrChange>
        </w:rPr>
      </w:pPr>
      <w:proofErr w:type="spellStart"/>
      <w:r w:rsidRPr="00C2429D">
        <w:rPr>
          <w:color w:val="333333"/>
          <w:sz w:val="20"/>
          <w:szCs w:val="20"/>
          <w:lang w:val="en-US"/>
          <w:rPrChange w:id="899" w:author="Grigory" w:date="2018-11-13T17:52:00Z">
            <w:rPr>
              <w:color w:val="333333"/>
              <w:sz w:val="20"/>
              <w:szCs w:val="20"/>
            </w:rPr>
          </w:rPrChange>
        </w:rPr>
        <w:t>GetArticles</w:t>
      </w:r>
      <w:proofErr w:type="spellEnd"/>
    </w:p>
    <w:p w14:paraId="59033AFE" w14:textId="77777777" w:rsidR="008F2729" w:rsidRPr="00C2429D" w:rsidRDefault="00CE5BF4">
      <w:pPr>
        <w:pStyle w:val="10"/>
        <w:contextualSpacing w:val="0"/>
        <w:rPr>
          <w:color w:val="333333"/>
          <w:sz w:val="20"/>
          <w:szCs w:val="20"/>
          <w:lang w:val="en-US"/>
          <w:rPrChange w:id="900" w:author="Grigory" w:date="2018-11-13T17:52:00Z">
            <w:rPr>
              <w:color w:val="333333"/>
              <w:sz w:val="20"/>
              <w:szCs w:val="20"/>
            </w:rPr>
          </w:rPrChange>
        </w:rPr>
      </w:pPr>
      <w:r w:rsidRPr="00C2429D">
        <w:rPr>
          <w:color w:val="333333"/>
          <w:sz w:val="20"/>
          <w:szCs w:val="20"/>
          <w:lang w:val="en-US"/>
          <w:rPrChange w:id="901" w:author="Grigory" w:date="2018-11-13T17:52:00Z">
            <w:rPr>
              <w:color w:val="333333"/>
              <w:sz w:val="20"/>
              <w:szCs w:val="20"/>
            </w:rPr>
          </w:rPrChange>
        </w:rPr>
        <w:t>/</w:t>
      </w:r>
      <w:proofErr w:type="spellStart"/>
      <w:r w:rsidRPr="00C2429D">
        <w:rPr>
          <w:color w:val="333333"/>
          <w:sz w:val="20"/>
          <w:szCs w:val="20"/>
          <w:lang w:val="en-US"/>
          <w:rPrChange w:id="902" w:author="Grigory" w:date="2018-11-13T17:52:00Z">
            <w:rPr>
              <w:color w:val="333333"/>
              <w:sz w:val="20"/>
              <w:szCs w:val="20"/>
            </w:rPr>
          </w:rPrChange>
        </w:rPr>
        <w:t>api</w:t>
      </w:r>
      <w:proofErr w:type="spellEnd"/>
      <w:r w:rsidRPr="00C2429D">
        <w:rPr>
          <w:color w:val="333333"/>
          <w:sz w:val="20"/>
          <w:szCs w:val="20"/>
          <w:lang w:val="en-US"/>
          <w:rPrChange w:id="903" w:author="Grigory" w:date="2018-11-13T17:52:00Z">
            <w:rPr>
              <w:color w:val="333333"/>
              <w:sz w:val="20"/>
              <w:szCs w:val="20"/>
            </w:rPr>
          </w:rPrChange>
        </w:rPr>
        <w:t>/articles/</w:t>
      </w:r>
    </w:p>
    <w:p w14:paraId="6BFB113D" w14:textId="77777777" w:rsidR="008F2729" w:rsidRPr="00C2429D" w:rsidRDefault="00CE5BF4">
      <w:pPr>
        <w:pStyle w:val="10"/>
        <w:contextualSpacing w:val="0"/>
        <w:rPr>
          <w:color w:val="333333"/>
          <w:sz w:val="20"/>
          <w:szCs w:val="20"/>
          <w:lang w:val="en-US"/>
          <w:rPrChange w:id="904" w:author="Grigory" w:date="2018-11-13T17:52:00Z">
            <w:rPr>
              <w:color w:val="333333"/>
              <w:sz w:val="20"/>
              <w:szCs w:val="20"/>
            </w:rPr>
          </w:rPrChange>
        </w:rPr>
      </w:pPr>
      <w:r>
        <w:rPr>
          <w:color w:val="333333"/>
          <w:sz w:val="20"/>
          <w:szCs w:val="20"/>
        </w:rPr>
        <w:t>Пример</w:t>
      </w:r>
      <w:r w:rsidRPr="00C2429D">
        <w:rPr>
          <w:color w:val="333333"/>
          <w:sz w:val="20"/>
          <w:szCs w:val="20"/>
          <w:lang w:val="en-US"/>
          <w:rPrChange w:id="905" w:author="Grigory" w:date="2018-11-13T17:52:00Z">
            <w:rPr>
              <w:color w:val="333333"/>
              <w:sz w:val="20"/>
              <w:szCs w:val="20"/>
            </w:rPr>
          </w:rPrChange>
        </w:rPr>
        <w:t>: /api/articles/?filter={"number":228299,"date_from":"2017-06-01</w:t>
      </w:r>
      <w:proofErr w:type="gramStart"/>
      <w:r w:rsidRPr="00C2429D">
        <w:rPr>
          <w:color w:val="333333"/>
          <w:sz w:val="20"/>
          <w:szCs w:val="20"/>
          <w:lang w:val="en-US"/>
          <w:rPrChange w:id="906" w:author="Grigory" w:date="2018-11-13T17:52:00Z">
            <w:rPr>
              <w:color w:val="333333"/>
              <w:sz w:val="20"/>
              <w:szCs w:val="20"/>
            </w:rPr>
          </w:rPrChange>
        </w:rPr>
        <w:t>"}&amp;</w:t>
      </w:r>
      <w:proofErr w:type="gramEnd"/>
      <w:r w:rsidRPr="00C2429D">
        <w:rPr>
          <w:color w:val="333333"/>
          <w:sz w:val="20"/>
          <w:szCs w:val="20"/>
          <w:lang w:val="en-US"/>
          <w:rPrChange w:id="907" w:author="Grigory" w:date="2018-11-13T17:52:00Z">
            <w:rPr>
              <w:color w:val="333333"/>
              <w:sz w:val="20"/>
              <w:szCs w:val="20"/>
            </w:rPr>
          </w:rPrChange>
        </w:rPr>
        <w:t>sort={"price":"asc","active_from":"desc"}&amp;count=10&amp;page=1</w:t>
      </w:r>
    </w:p>
    <w:p w14:paraId="19D151BD" w14:textId="77777777" w:rsidR="008F2729" w:rsidRDefault="00CE5BF4">
      <w:pPr>
        <w:pStyle w:val="10"/>
        <w:contextualSpacing w:val="0"/>
        <w:rPr>
          <w:color w:val="333333"/>
          <w:sz w:val="20"/>
          <w:szCs w:val="20"/>
        </w:rPr>
      </w:pPr>
      <w:r>
        <w:rPr>
          <w:color w:val="333333"/>
          <w:sz w:val="20"/>
          <w:szCs w:val="20"/>
        </w:rPr>
        <w:t>список статей</w:t>
      </w:r>
    </w:p>
    <w:p w14:paraId="0E398DD0" w14:textId="77777777" w:rsidR="008F2729" w:rsidRDefault="00CE5BF4">
      <w:pPr>
        <w:pStyle w:val="10"/>
        <w:contextualSpacing w:val="0"/>
        <w:rPr>
          <w:color w:val="333333"/>
          <w:sz w:val="20"/>
          <w:szCs w:val="20"/>
        </w:rPr>
      </w:pPr>
      <w:r>
        <w:rPr>
          <w:color w:val="333333"/>
          <w:sz w:val="20"/>
          <w:szCs w:val="20"/>
        </w:rPr>
        <w:t>входные параметры:</w:t>
      </w:r>
    </w:p>
    <w:p w14:paraId="51022959" w14:textId="77777777" w:rsidR="008F2729" w:rsidRDefault="00CE5BF4">
      <w:pPr>
        <w:pStyle w:val="10"/>
        <w:contextualSpacing w:val="0"/>
        <w:rPr>
          <w:color w:val="333333"/>
          <w:sz w:val="20"/>
          <w:szCs w:val="20"/>
        </w:rPr>
      </w:pPr>
      <w:r>
        <w:rPr>
          <w:color w:val="333333"/>
          <w:sz w:val="20"/>
          <w:szCs w:val="20"/>
        </w:rPr>
        <w:t xml:space="preserve">фильтр. </w:t>
      </w:r>
    </w:p>
    <w:p w14:paraId="5AF90B6E"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xml:space="preserve">   - название (подстрока)</w:t>
      </w:r>
    </w:p>
    <w:p w14:paraId="1F385B79"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category</w:t>
      </w:r>
      <w:proofErr w:type="spellEnd"/>
      <w:r>
        <w:rPr>
          <w:color w:val="333333"/>
          <w:sz w:val="20"/>
          <w:szCs w:val="20"/>
        </w:rPr>
        <w:t xml:space="preserve"> (</w:t>
      </w:r>
      <w:proofErr w:type="spellStart"/>
      <w:proofErr w:type="gramStart"/>
      <w:r>
        <w:rPr>
          <w:color w:val="333333"/>
          <w:sz w:val="20"/>
          <w:szCs w:val="20"/>
        </w:rPr>
        <w:t>id</w:t>
      </w:r>
      <w:proofErr w:type="spellEnd"/>
      <w:r>
        <w:rPr>
          <w:color w:val="333333"/>
          <w:sz w:val="20"/>
          <w:szCs w:val="20"/>
        </w:rPr>
        <w:t xml:space="preserve">)   </w:t>
      </w:r>
      <w:proofErr w:type="gramEnd"/>
      <w:r>
        <w:rPr>
          <w:color w:val="333333"/>
          <w:sz w:val="20"/>
          <w:szCs w:val="20"/>
        </w:rPr>
        <w:t>- тематика (название\ид)</w:t>
      </w:r>
    </w:p>
    <w:p w14:paraId="5019E2A2"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magazine</w:t>
      </w:r>
      <w:proofErr w:type="spellEnd"/>
      <w:r>
        <w:rPr>
          <w:color w:val="333333"/>
          <w:sz w:val="20"/>
          <w:szCs w:val="20"/>
        </w:rPr>
        <w:t xml:space="preserve"> (</w:t>
      </w:r>
      <w:proofErr w:type="spellStart"/>
      <w:proofErr w:type="gramStart"/>
      <w:r>
        <w:rPr>
          <w:color w:val="333333"/>
          <w:sz w:val="20"/>
          <w:szCs w:val="20"/>
        </w:rPr>
        <w:t>id</w:t>
      </w:r>
      <w:proofErr w:type="spellEnd"/>
      <w:r>
        <w:rPr>
          <w:color w:val="333333"/>
          <w:sz w:val="20"/>
          <w:szCs w:val="20"/>
        </w:rPr>
        <w:t xml:space="preserve">)   </w:t>
      </w:r>
      <w:proofErr w:type="gramEnd"/>
      <w:r>
        <w:rPr>
          <w:color w:val="333333"/>
          <w:sz w:val="20"/>
          <w:szCs w:val="20"/>
        </w:rPr>
        <w:t>- журнал (название\ид)</w:t>
      </w:r>
    </w:p>
    <w:p w14:paraId="0C184B1A"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number</w:t>
      </w:r>
      <w:proofErr w:type="spellEnd"/>
      <w:r>
        <w:rPr>
          <w:color w:val="333333"/>
          <w:sz w:val="20"/>
          <w:szCs w:val="20"/>
        </w:rPr>
        <w:t xml:space="preserve"> (</w:t>
      </w:r>
      <w:proofErr w:type="spellStart"/>
      <w:proofErr w:type="gramStart"/>
      <w:r>
        <w:rPr>
          <w:color w:val="333333"/>
          <w:sz w:val="20"/>
          <w:szCs w:val="20"/>
        </w:rPr>
        <w:t>id</w:t>
      </w:r>
      <w:proofErr w:type="spellEnd"/>
      <w:r>
        <w:rPr>
          <w:color w:val="333333"/>
          <w:sz w:val="20"/>
          <w:szCs w:val="20"/>
        </w:rPr>
        <w:t xml:space="preserve">)   </w:t>
      </w:r>
      <w:proofErr w:type="gramEnd"/>
      <w:r>
        <w:rPr>
          <w:color w:val="333333"/>
          <w:sz w:val="20"/>
          <w:szCs w:val="20"/>
        </w:rPr>
        <w:t>- выпуск (название\ид)</w:t>
      </w:r>
    </w:p>
    <w:p w14:paraId="1B05EDA7"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author</w:t>
      </w:r>
      <w:proofErr w:type="spellEnd"/>
      <w:r>
        <w:rPr>
          <w:color w:val="333333"/>
          <w:sz w:val="20"/>
          <w:szCs w:val="20"/>
        </w:rPr>
        <w:t xml:space="preserve"> (</w:t>
      </w:r>
      <w:proofErr w:type="spellStart"/>
      <w:proofErr w:type="gramStart"/>
      <w:r>
        <w:rPr>
          <w:color w:val="333333"/>
          <w:sz w:val="20"/>
          <w:szCs w:val="20"/>
        </w:rPr>
        <w:t>id</w:t>
      </w:r>
      <w:proofErr w:type="spellEnd"/>
      <w:r>
        <w:rPr>
          <w:color w:val="333333"/>
          <w:sz w:val="20"/>
          <w:szCs w:val="20"/>
        </w:rPr>
        <w:t xml:space="preserve">)   </w:t>
      </w:r>
      <w:proofErr w:type="gramEnd"/>
      <w:r>
        <w:rPr>
          <w:color w:val="333333"/>
          <w:sz w:val="20"/>
          <w:szCs w:val="20"/>
        </w:rPr>
        <w:t>- автор (название\ид)</w:t>
      </w:r>
    </w:p>
    <w:p w14:paraId="4D7AE4E7" w14:textId="77777777" w:rsidR="008F2729" w:rsidRPr="00C2429D" w:rsidRDefault="00CE5BF4">
      <w:pPr>
        <w:pStyle w:val="10"/>
        <w:contextualSpacing w:val="0"/>
        <w:rPr>
          <w:color w:val="333333"/>
          <w:sz w:val="20"/>
          <w:szCs w:val="20"/>
          <w:lang w:val="en-US"/>
          <w:rPrChange w:id="908" w:author="Grigory" w:date="2018-11-13T17:52:00Z">
            <w:rPr>
              <w:color w:val="333333"/>
              <w:sz w:val="20"/>
              <w:szCs w:val="20"/>
            </w:rPr>
          </w:rPrChange>
        </w:rPr>
      </w:pPr>
      <w:r w:rsidRPr="00C2429D">
        <w:rPr>
          <w:color w:val="333333"/>
          <w:sz w:val="20"/>
          <w:szCs w:val="20"/>
          <w:lang w:val="en-US"/>
          <w:rPrChange w:id="909" w:author="Grigory" w:date="2018-11-13T17:52:00Z">
            <w:rPr>
              <w:color w:val="333333"/>
              <w:sz w:val="20"/>
              <w:szCs w:val="20"/>
            </w:rPr>
          </w:rPrChange>
        </w:rPr>
        <w:t xml:space="preserve">- </w:t>
      </w:r>
      <w:proofErr w:type="spellStart"/>
      <w:r w:rsidRPr="00C2429D">
        <w:rPr>
          <w:color w:val="333333"/>
          <w:sz w:val="20"/>
          <w:szCs w:val="20"/>
          <w:lang w:val="en-US"/>
          <w:rPrChange w:id="910" w:author="Grigory" w:date="2018-11-13T17:52:00Z">
            <w:rPr>
              <w:color w:val="333333"/>
              <w:sz w:val="20"/>
              <w:szCs w:val="20"/>
            </w:rPr>
          </w:rPrChange>
        </w:rPr>
        <w:t>date_from</w:t>
      </w:r>
      <w:proofErr w:type="spellEnd"/>
      <w:r w:rsidRPr="00C2429D">
        <w:rPr>
          <w:color w:val="333333"/>
          <w:sz w:val="20"/>
          <w:szCs w:val="20"/>
          <w:lang w:val="en-US"/>
          <w:rPrChange w:id="911" w:author="Grigory" w:date="2018-11-13T17:52:00Z">
            <w:rPr>
              <w:color w:val="333333"/>
              <w:sz w:val="20"/>
              <w:szCs w:val="20"/>
            </w:rPr>
          </w:rPrChange>
        </w:rPr>
        <w:t xml:space="preserve">   - </w:t>
      </w:r>
      <w:r>
        <w:rPr>
          <w:color w:val="333333"/>
          <w:sz w:val="20"/>
          <w:szCs w:val="20"/>
        </w:rPr>
        <w:t>дата</w:t>
      </w:r>
      <w:r w:rsidRPr="00C2429D">
        <w:rPr>
          <w:color w:val="333333"/>
          <w:sz w:val="20"/>
          <w:szCs w:val="20"/>
          <w:lang w:val="en-US"/>
          <w:rPrChange w:id="912" w:author="Grigory" w:date="2018-11-13T17:52:00Z">
            <w:rPr>
              <w:color w:val="333333"/>
              <w:sz w:val="20"/>
              <w:szCs w:val="20"/>
            </w:rPr>
          </w:rPrChange>
        </w:rPr>
        <w:t xml:space="preserve"> </w:t>
      </w:r>
      <w:r>
        <w:rPr>
          <w:color w:val="333333"/>
          <w:sz w:val="20"/>
          <w:szCs w:val="20"/>
        </w:rPr>
        <w:t>с</w:t>
      </w:r>
    </w:p>
    <w:p w14:paraId="7EAC4576" w14:textId="77777777" w:rsidR="008F2729" w:rsidRPr="00C2429D" w:rsidRDefault="00CE5BF4">
      <w:pPr>
        <w:pStyle w:val="10"/>
        <w:contextualSpacing w:val="0"/>
        <w:rPr>
          <w:color w:val="333333"/>
          <w:sz w:val="20"/>
          <w:szCs w:val="20"/>
          <w:lang w:val="en-US"/>
          <w:rPrChange w:id="913" w:author="Grigory" w:date="2018-11-13T17:52:00Z">
            <w:rPr>
              <w:color w:val="333333"/>
              <w:sz w:val="20"/>
              <w:szCs w:val="20"/>
            </w:rPr>
          </w:rPrChange>
        </w:rPr>
      </w:pPr>
      <w:r w:rsidRPr="00C2429D">
        <w:rPr>
          <w:color w:val="333333"/>
          <w:sz w:val="20"/>
          <w:szCs w:val="20"/>
          <w:lang w:val="en-US"/>
          <w:rPrChange w:id="914" w:author="Grigory" w:date="2018-11-13T17:52:00Z">
            <w:rPr>
              <w:color w:val="333333"/>
              <w:sz w:val="20"/>
              <w:szCs w:val="20"/>
            </w:rPr>
          </w:rPrChange>
        </w:rPr>
        <w:t xml:space="preserve">- </w:t>
      </w:r>
      <w:proofErr w:type="spellStart"/>
      <w:r w:rsidRPr="00C2429D">
        <w:rPr>
          <w:color w:val="333333"/>
          <w:sz w:val="20"/>
          <w:szCs w:val="20"/>
          <w:lang w:val="en-US"/>
          <w:rPrChange w:id="915" w:author="Grigory" w:date="2018-11-13T17:52:00Z">
            <w:rPr>
              <w:color w:val="333333"/>
              <w:sz w:val="20"/>
              <w:szCs w:val="20"/>
            </w:rPr>
          </w:rPrChange>
        </w:rPr>
        <w:t>date_to</w:t>
      </w:r>
      <w:proofErr w:type="spellEnd"/>
      <w:r w:rsidRPr="00C2429D">
        <w:rPr>
          <w:color w:val="333333"/>
          <w:sz w:val="20"/>
          <w:szCs w:val="20"/>
          <w:lang w:val="en-US"/>
          <w:rPrChange w:id="916" w:author="Grigory" w:date="2018-11-13T17:52:00Z">
            <w:rPr>
              <w:color w:val="333333"/>
              <w:sz w:val="20"/>
              <w:szCs w:val="20"/>
            </w:rPr>
          </w:rPrChange>
        </w:rPr>
        <w:t xml:space="preserve">   - </w:t>
      </w:r>
      <w:r>
        <w:rPr>
          <w:color w:val="333333"/>
          <w:sz w:val="20"/>
          <w:szCs w:val="20"/>
        </w:rPr>
        <w:t>дата</w:t>
      </w:r>
      <w:r w:rsidRPr="00C2429D">
        <w:rPr>
          <w:color w:val="333333"/>
          <w:sz w:val="20"/>
          <w:szCs w:val="20"/>
          <w:lang w:val="en-US"/>
          <w:rPrChange w:id="917" w:author="Grigory" w:date="2018-11-13T17:52:00Z">
            <w:rPr>
              <w:color w:val="333333"/>
              <w:sz w:val="20"/>
              <w:szCs w:val="20"/>
            </w:rPr>
          </w:rPrChange>
        </w:rPr>
        <w:t xml:space="preserve"> </w:t>
      </w:r>
      <w:r>
        <w:rPr>
          <w:color w:val="333333"/>
          <w:sz w:val="20"/>
          <w:szCs w:val="20"/>
        </w:rPr>
        <w:t>по</w:t>
      </w:r>
    </w:p>
    <w:p w14:paraId="31F1AE03"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keywords</w:t>
      </w:r>
      <w:proofErr w:type="spellEnd"/>
      <w:r>
        <w:rPr>
          <w:color w:val="333333"/>
          <w:sz w:val="20"/>
          <w:szCs w:val="20"/>
        </w:rPr>
        <w:t xml:space="preserve">   - теги (их может быть несколько, строки)</w:t>
      </w:r>
    </w:p>
    <w:p w14:paraId="1FAD8388" w14:textId="77777777" w:rsidR="008F2729" w:rsidRDefault="00CE5BF4">
      <w:pPr>
        <w:pStyle w:val="10"/>
        <w:contextualSpacing w:val="0"/>
        <w:rPr>
          <w:color w:val="333333"/>
          <w:sz w:val="20"/>
          <w:szCs w:val="20"/>
        </w:rPr>
      </w:pPr>
      <w:r>
        <w:rPr>
          <w:color w:val="333333"/>
          <w:sz w:val="20"/>
          <w:szCs w:val="20"/>
        </w:rPr>
        <w:t>сортировка</w:t>
      </w:r>
    </w:p>
    <w:p w14:paraId="5E9BB519"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xml:space="preserve"> </w:t>
      </w:r>
      <w:proofErr w:type="spellStart"/>
      <w:r>
        <w:rPr>
          <w:color w:val="333333"/>
          <w:sz w:val="20"/>
          <w:szCs w:val="20"/>
        </w:rPr>
        <w:t>asc</w:t>
      </w:r>
      <w:proofErr w:type="spellEnd"/>
      <w:r>
        <w:rPr>
          <w:color w:val="333333"/>
          <w:sz w:val="20"/>
          <w:szCs w:val="20"/>
        </w:rPr>
        <w:t xml:space="preserve">   - По алфавиту</w:t>
      </w:r>
    </w:p>
    <w:p w14:paraId="167F5EDF"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price</w:t>
      </w:r>
      <w:proofErr w:type="spellEnd"/>
      <w:r>
        <w:rPr>
          <w:color w:val="333333"/>
          <w:sz w:val="20"/>
          <w:szCs w:val="20"/>
        </w:rPr>
        <w:t xml:space="preserve"> </w:t>
      </w:r>
      <w:proofErr w:type="spellStart"/>
      <w:r>
        <w:rPr>
          <w:color w:val="333333"/>
          <w:sz w:val="20"/>
          <w:szCs w:val="20"/>
        </w:rPr>
        <w:t>desc</w:t>
      </w:r>
      <w:proofErr w:type="spellEnd"/>
      <w:r>
        <w:rPr>
          <w:color w:val="333333"/>
          <w:sz w:val="20"/>
          <w:szCs w:val="20"/>
        </w:rPr>
        <w:t xml:space="preserve">   - Дороже</w:t>
      </w:r>
    </w:p>
    <w:p w14:paraId="2F673BDF"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price</w:t>
      </w:r>
      <w:proofErr w:type="spellEnd"/>
      <w:r>
        <w:rPr>
          <w:color w:val="333333"/>
          <w:sz w:val="20"/>
          <w:szCs w:val="20"/>
        </w:rPr>
        <w:t xml:space="preserve"> </w:t>
      </w:r>
      <w:proofErr w:type="spellStart"/>
      <w:r>
        <w:rPr>
          <w:color w:val="333333"/>
          <w:sz w:val="20"/>
          <w:szCs w:val="20"/>
        </w:rPr>
        <w:t>asc</w:t>
      </w:r>
      <w:proofErr w:type="spellEnd"/>
      <w:r>
        <w:rPr>
          <w:color w:val="333333"/>
          <w:sz w:val="20"/>
          <w:szCs w:val="20"/>
        </w:rPr>
        <w:t xml:space="preserve">   - Дешевле</w:t>
      </w:r>
    </w:p>
    <w:p w14:paraId="2670AFF5"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active_from</w:t>
      </w:r>
      <w:proofErr w:type="spellEnd"/>
      <w:r>
        <w:rPr>
          <w:color w:val="333333"/>
          <w:sz w:val="20"/>
          <w:szCs w:val="20"/>
        </w:rPr>
        <w:t xml:space="preserve"> </w:t>
      </w:r>
      <w:proofErr w:type="spellStart"/>
      <w:r>
        <w:rPr>
          <w:color w:val="333333"/>
          <w:sz w:val="20"/>
          <w:szCs w:val="20"/>
        </w:rPr>
        <w:t>desc</w:t>
      </w:r>
      <w:proofErr w:type="spellEnd"/>
      <w:r>
        <w:rPr>
          <w:color w:val="333333"/>
          <w:sz w:val="20"/>
          <w:szCs w:val="20"/>
        </w:rPr>
        <w:t xml:space="preserve">   - по дате выхода (позже)</w:t>
      </w:r>
    </w:p>
    <w:p w14:paraId="4C1B0A97"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active_from</w:t>
      </w:r>
      <w:proofErr w:type="spellEnd"/>
      <w:r>
        <w:rPr>
          <w:color w:val="333333"/>
          <w:sz w:val="20"/>
          <w:szCs w:val="20"/>
        </w:rPr>
        <w:t xml:space="preserve"> </w:t>
      </w:r>
      <w:proofErr w:type="spellStart"/>
      <w:r>
        <w:rPr>
          <w:color w:val="333333"/>
          <w:sz w:val="20"/>
          <w:szCs w:val="20"/>
        </w:rPr>
        <w:t>asc</w:t>
      </w:r>
      <w:proofErr w:type="spellEnd"/>
      <w:r>
        <w:rPr>
          <w:color w:val="333333"/>
          <w:sz w:val="20"/>
          <w:szCs w:val="20"/>
        </w:rPr>
        <w:t xml:space="preserve">   - по дате выхода (раньше)</w:t>
      </w:r>
    </w:p>
    <w:p w14:paraId="447232B9" w14:textId="77777777" w:rsidR="008F2729" w:rsidRPr="00B2533C" w:rsidRDefault="00CE5BF4">
      <w:pPr>
        <w:pStyle w:val="10"/>
        <w:contextualSpacing w:val="0"/>
        <w:rPr>
          <w:color w:val="333333"/>
          <w:sz w:val="20"/>
          <w:szCs w:val="20"/>
          <w:lang w:val="en-US"/>
          <w:rPrChange w:id="918" w:author="Григорий Григорий" w:date="2018-12-07T00:41:00Z">
            <w:rPr>
              <w:color w:val="333333"/>
              <w:sz w:val="20"/>
              <w:szCs w:val="20"/>
            </w:rPr>
          </w:rPrChange>
        </w:rPr>
      </w:pPr>
      <w:r w:rsidRPr="00B2533C">
        <w:rPr>
          <w:color w:val="333333"/>
          <w:sz w:val="20"/>
          <w:szCs w:val="20"/>
          <w:lang w:val="en-US"/>
          <w:rPrChange w:id="919" w:author="Григорий Григорий" w:date="2018-12-07T00:41:00Z">
            <w:rPr>
              <w:color w:val="333333"/>
              <w:sz w:val="20"/>
              <w:szCs w:val="20"/>
            </w:rPr>
          </w:rPrChange>
        </w:rPr>
        <w:t xml:space="preserve">- </w:t>
      </w:r>
      <w:r>
        <w:rPr>
          <w:color w:val="333333"/>
          <w:sz w:val="20"/>
          <w:szCs w:val="20"/>
        </w:rPr>
        <w:t>пагинация</w:t>
      </w:r>
    </w:p>
    <w:p w14:paraId="6C10C450" w14:textId="77777777" w:rsidR="008F2729" w:rsidRPr="00B2533C" w:rsidRDefault="00CE5BF4">
      <w:pPr>
        <w:pStyle w:val="10"/>
        <w:contextualSpacing w:val="0"/>
        <w:rPr>
          <w:color w:val="333333"/>
          <w:sz w:val="20"/>
          <w:szCs w:val="20"/>
          <w:lang w:val="en-US"/>
          <w:rPrChange w:id="920"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921"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922" w:author="Григорий Григорий" w:date="2018-12-07T00:41:00Z">
            <w:rPr>
              <w:color w:val="333333"/>
              <w:sz w:val="20"/>
              <w:szCs w:val="20"/>
            </w:rPr>
          </w:rPrChange>
        </w:rPr>
        <w:t>:</w:t>
      </w:r>
    </w:p>
    <w:p w14:paraId="5A481A7C" w14:textId="77777777" w:rsidR="008F2729" w:rsidRPr="00B2533C" w:rsidRDefault="00CE5BF4">
      <w:pPr>
        <w:pStyle w:val="10"/>
        <w:contextualSpacing w:val="0"/>
        <w:rPr>
          <w:color w:val="333333"/>
          <w:sz w:val="20"/>
          <w:szCs w:val="20"/>
          <w:lang w:val="en-US"/>
          <w:rPrChange w:id="923" w:author="Григорий Григорий" w:date="2018-12-07T00:41:00Z">
            <w:rPr>
              <w:color w:val="333333"/>
              <w:sz w:val="20"/>
              <w:szCs w:val="20"/>
            </w:rPr>
          </w:rPrChange>
        </w:rPr>
      </w:pPr>
      <w:r w:rsidRPr="00B2533C">
        <w:rPr>
          <w:color w:val="333333"/>
          <w:sz w:val="20"/>
          <w:szCs w:val="20"/>
          <w:lang w:val="en-US"/>
          <w:rPrChange w:id="924" w:author="Григорий Григорий" w:date="2018-12-07T00:41:00Z">
            <w:rPr>
              <w:color w:val="333333"/>
              <w:sz w:val="20"/>
              <w:szCs w:val="20"/>
            </w:rPr>
          </w:rPrChange>
        </w:rPr>
        <w:t>{</w:t>
      </w:r>
    </w:p>
    <w:p w14:paraId="1B2CF6C4" w14:textId="77777777" w:rsidR="008F2729" w:rsidRPr="00B2533C" w:rsidRDefault="00CE5BF4">
      <w:pPr>
        <w:pStyle w:val="10"/>
        <w:contextualSpacing w:val="0"/>
        <w:rPr>
          <w:color w:val="333333"/>
          <w:sz w:val="20"/>
          <w:szCs w:val="20"/>
          <w:lang w:val="en-US"/>
          <w:rPrChange w:id="925" w:author="Григорий Григорий" w:date="2018-12-07T00:41:00Z">
            <w:rPr>
              <w:color w:val="333333"/>
              <w:sz w:val="20"/>
              <w:szCs w:val="20"/>
            </w:rPr>
          </w:rPrChange>
        </w:rPr>
      </w:pPr>
      <w:r w:rsidRPr="00B2533C">
        <w:rPr>
          <w:color w:val="333333"/>
          <w:sz w:val="20"/>
          <w:szCs w:val="20"/>
          <w:lang w:val="en-US"/>
          <w:rPrChange w:id="926" w:author="Григорий Григорий" w:date="2018-12-07T00:41:00Z">
            <w:rPr>
              <w:color w:val="333333"/>
              <w:sz w:val="20"/>
              <w:szCs w:val="20"/>
            </w:rPr>
          </w:rPrChange>
        </w:rPr>
        <w:t xml:space="preserve">  items: [</w:t>
      </w:r>
    </w:p>
    <w:p w14:paraId="27039060" w14:textId="77777777" w:rsidR="008F2729" w:rsidRPr="00B2533C" w:rsidRDefault="00CE5BF4">
      <w:pPr>
        <w:pStyle w:val="10"/>
        <w:contextualSpacing w:val="0"/>
        <w:rPr>
          <w:color w:val="333333"/>
          <w:sz w:val="20"/>
          <w:szCs w:val="20"/>
          <w:lang w:val="en-US"/>
          <w:rPrChange w:id="927" w:author="Григорий Григорий" w:date="2018-12-07T00:41:00Z">
            <w:rPr>
              <w:color w:val="333333"/>
              <w:sz w:val="20"/>
              <w:szCs w:val="20"/>
            </w:rPr>
          </w:rPrChange>
        </w:rPr>
      </w:pPr>
      <w:r w:rsidRPr="00B2533C">
        <w:rPr>
          <w:color w:val="333333"/>
          <w:sz w:val="20"/>
          <w:szCs w:val="20"/>
          <w:lang w:val="en-US"/>
          <w:rPrChange w:id="928" w:author="Григорий Григорий" w:date="2018-12-07T00:41:00Z">
            <w:rPr>
              <w:color w:val="333333"/>
              <w:sz w:val="20"/>
              <w:szCs w:val="20"/>
            </w:rPr>
          </w:rPrChange>
        </w:rPr>
        <w:lastRenderedPageBreak/>
        <w:t xml:space="preserve">      {</w:t>
      </w:r>
    </w:p>
    <w:p w14:paraId="4EC67E2D" w14:textId="77777777" w:rsidR="008F2729" w:rsidRPr="00B2533C" w:rsidRDefault="00CE5BF4">
      <w:pPr>
        <w:pStyle w:val="10"/>
        <w:contextualSpacing w:val="0"/>
        <w:rPr>
          <w:color w:val="333333"/>
          <w:sz w:val="20"/>
          <w:szCs w:val="20"/>
          <w:lang w:val="en-US"/>
          <w:rPrChange w:id="929" w:author="Григорий Григорий" w:date="2018-12-07T00:41:00Z">
            <w:rPr>
              <w:color w:val="333333"/>
              <w:sz w:val="20"/>
              <w:szCs w:val="20"/>
            </w:rPr>
          </w:rPrChange>
        </w:rPr>
      </w:pPr>
      <w:r w:rsidRPr="00B2533C">
        <w:rPr>
          <w:color w:val="333333"/>
          <w:sz w:val="20"/>
          <w:szCs w:val="20"/>
          <w:lang w:val="en-US"/>
          <w:rPrChange w:id="930"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931" w:author="Григорий Григорий" w:date="2018-12-07T00:41:00Z">
            <w:rPr>
              <w:color w:val="333333"/>
              <w:sz w:val="20"/>
              <w:szCs w:val="20"/>
            </w:rPr>
          </w:rPrChange>
        </w:rPr>
        <w:t>string!,</w:t>
      </w:r>
      <w:proofErr w:type="gramEnd"/>
    </w:p>
    <w:p w14:paraId="2FE3733E" w14:textId="77777777" w:rsidR="008F2729" w:rsidRPr="00C2429D" w:rsidRDefault="00CE5BF4">
      <w:pPr>
        <w:pStyle w:val="10"/>
        <w:contextualSpacing w:val="0"/>
        <w:rPr>
          <w:color w:val="333333"/>
          <w:sz w:val="20"/>
          <w:szCs w:val="20"/>
          <w:lang w:val="en-US"/>
          <w:rPrChange w:id="932" w:author="Grigory" w:date="2018-11-13T17:52:00Z">
            <w:rPr>
              <w:color w:val="333333"/>
              <w:sz w:val="20"/>
              <w:szCs w:val="20"/>
            </w:rPr>
          </w:rPrChange>
        </w:rPr>
      </w:pPr>
      <w:r w:rsidRPr="00B2533C">
        <w:rPr>
          <w:color w:val="333333"/>
          <w:sz w:val="20"/>
          <w:szCs w:val="20"/>
          <w:lang w:val="en-US"/>
          <w:rPrChange w:id="933" w:author="Григорий Григорий" w:date="2018-12-07T00:41:00Z">
            <w:rPr>
              <w:color w:val="333333"/>
              <w:sz w:val="20"/>
              <w:szCs w:val="20"/>
            </w:rPr>
          </w:rPrChange>
        </w:rPr>
        <w:t xml:space="preserve">          </w:t>
      </w:r>
      <w:r w:rsidRPr="00C2429D">
        <w:rPr>
          <w:color w:val="333333"/>
          <w:sz w:val="20"/>
          <w:szCs w:val="20"/>
          <w:lang w:val="en-US"/>
          <w:rPrChange w:id="934" w:author="Grigory" w:date="2018-11-13T17:52:00Z">
            <w:rPr>
              <w:color w:val="333333"/>
              <w:sz w:val="20"/>
              <w:szCs w:val="20"/>
            </w:rPr>
          </w:rPrChange>
        </w:rPr>
        <w:t xml:space="preserve">name: </w:t>
      </w:r>
      <w:proofErr w:type="gramStart"/>
      <w:r w:rsidRPr="00C2429D">
        <w:rPr>
          <w:color w:val="333333"/>
          <w:sz w:val="20"/>
          <w:szCs w:val="20"/>
          <w:lang w:val="en-US"/>
          <w:rPrChange w:id="935" w:author="Grigory" w:date="2018-11-13T17:52:00Z">
            <w:rPr>
              <w:color w:val="333333"/>
              <w:sz w:val="20"/>
              <w:szCs w:val="20"/>
            </w:rPr>
          </w:rPrChange>
        </w:rPr>
        <w:t>string!,</w:t>
      </w:r>
      <w:proofErr w:type="gramEnd"/>
    </w:p>
    <w:p w14:paraId="43C8E4C5" w14:textId="77777777" w:rsidR="008F2729" w:rsidRPr="00C2429D" w:rsidRDefault="00CE5BF4">
      <w:pPr>
        <w:pStyle w:val="10"/>
        <w:contextualSpacing w:val="0"/>
        <w:rPr>
          <w:color w:val="333333"/>
          <w:sz w:val="20"/>
          <w:szCs w:val="20"/>
          <w:lang w:val="en-US"/>
          <w:rPrChange w:id="936" w:author="Grigory" w:date="2018-11-13T17:52:00Z">
            <w:rPr>
              <w:color w:val="333333"/>
              <w:sz w:val="20"/>
              <w:szCs w:val="20"/>
            </w:rPr>
          </w:rPrChange>
        </w:rPr>
      </w:pPr>
      <w:r w:rsidRPr="00C2429D">
        <w:rPr>
          <w:color w:val="333333"/>
          <w:sz w:val="20"/>
          <w:szCs w:val="20"/>
          <w:lang w:val="en-US"/>
          <w:rPrChange w:id="937" w:author="Grigory" w:date="2018-11-13T17:52:00Z">
            <w:rPr>
              <w:color w:val="333333"/>
              <w:sz w:val="20"/>
              <w:szCs w:val="20"/>
            </w:rPr>
          </w:rPrChange>
        </w:rPr>
        <w:t xml:space="preserve">          number: {</w:t>
      </w:r>
    </w:p>
    <w:p w14:paraId="0CFD2BD7" w14:textId="77777777" w:rsidR="008F2729" w:rsidRPr="00C2429D" w:rsidRDefault="00CE5BF4">
      <w:pPr>
        <w:pStyle w:val="10"/>
        <w:contextualSpacing w:val="0"/>
        <w:rPr>
          <w:color w:val="333333"/>
          <w:sz w:val="20"/>
          <w:szCs w:val="20"/>
          <w:lang w:val="en-US"/>
          <w:rPrChange w:id="938" w:author="Grigory" w:date="2018-11-13T17:52:00Z">
            <w:rPr>
              <w:color w:val="333333"/>
              <w:sz w:val="20"/>
              <w:szCs w:val="20"/>
            </w:rPr>
          </w:rPrChange>
        </w:rPr>
      </w:pPr>
      <w:r w:rsidRPr="00C2429D">
        <w:rPr>
          <w:color w:val="333333"/>
          <w:sz w:val="20"/>
          <w:szCs w:val="20"/>
          <w:lang w:val="en-US"/>
          <w:rPrChange w:id="939" w:author="Grigory" w:date="2018-11-13T17:52:00Z">
            <w:rPr>
              <w:color w:val="333333"/>
              <w:sz w:val="20"/>
              <w:szCs w:val="20"/>
            </w:rPr>
          </w:rPrChange>
        </w:rPr>
        <w:t xml:space="preserve">              id: </w:t>
      </w:r>
      <w:proofErr w:type="gramStart"/>
      <w:r w:rsidRPr="00C2429D">
        <w:rPr>
          <w:color w:val="333333"/>
          <w:sz w:val="20"/>
          <w:szCs w:val="20"/>
          <w:lang w:val="en-US"/>
          <w:rPrChange w:id="940" w:author="Grigory" w:date="2018-11-13T17:52:00Z">
            <w:rPr>
              <w:color w:val="333333"/>
              <w:sz w:val="20"/>
              <w:szCs w:val="20"/>
            </w:rPr>
          </w:rPrChange>
        </w:rPr>
        <w:t>string!,</w:t>
      </w:r>
      <w:proofErr w:type="gramEnd"/>
    </w:p>
    <w:p w14:paraId="67879B83" w14:textId="77777777" w:rsidR="008F2729" w:rsidRPr="00C2429D" w:rsidRDefault="00CE5BF4">
      <w:pPr>
        <w:pStyle w:val="10"/>
        <w:contextualSpacing w:val="0"/>
        <w:rPr>
          <w:color w:val="333333"/>
          <w:sz w:val="20"/>
          <w:szCs w:val="20"/>
          <w:lang w:val="en-US"/>
          <w:rPrChange w:id="941" w:author="Grigory" w:date="2018-11-13T17:52:00Z">
            <w:rPr>
              <w:color w:val="333333"/>
              <w:sz w:val="20"/>
              <w:szCs w:val="20"/>
            </w:rPr>
          </w:rPrChange>
        </w:rPr>
      </w:pPr>
      <w:r w:rsidRPr="00C2429D">
        <w:rPr>
          <w:color w:val="333333"/>
          <w:sz w:val="20"/>
          <w:szCs w:val="20"/>
          <w:lang w:val="en-US"/>
          <w:rPrChange w:id="942" w:author="Grigory" w:date="2018-11-13T17:52:00Z">
            <w:rPr>
              <w:color w:val="333333"/>
              <w:sz w:val="20"/>
              <w:szCs w:val="20"/>
            </w:rPr>
          </w:rPrChange>
        </w:rPr>
        <w:t xml:space="preserve">              name: </w:t>
      </w:r>
      <w:proofErr w:type="gramStart"/>
      <w:r w:rsidRPr="00C2429D">
        <w:rPr>
          <w:color w:val="333333"/>
          <w:sz w:val="20"/>
          <w:szCs w:val="20"/>
          <w:lang w:val="en-US"/>
          <w:rPrChange w:id="943" w:author="Grigory" w:date="2018-11-13T17:52:00Z">
            <w:rPr>
              <w:color w:val="333333"/>
              <w:sz w:val="20"/>
              <w:szCs w:val="20"/>
            </w:rPr>
          </w:rPrChange>
        </w:rPr>
        <w:t>string!,</w:t>
      </w:r>
      <w:proofErr w:type="gramEnd"/>
    </w:p>
    <w:p w14:paraId="5865EA92" w14:textId="77777777" w:rsidR="008F2729" w:rsidRPr="00C2429D" w:rsidRDefault="00CE5BF4">
      <w:pPr>
        <w:pStyle w:val="10"/>
        <w:contextualSpacing w:val="0"/>
        <w:rPr>
          <w:color w:val="333333"/>
          <w:sz w:val="20"/>
          <w:szCs w:val="20"/>
          <w:lang w:val="en-US"/>
          <w:rPrChange w:id="944" w:author="Grigory" w:date="2018-11-13T17:52:00Z">
            <w:rPr>
              <w:color w:val="333333"/>
              <w:sz w:val="20"/>
              <w:szCs w:val="20"/>
            </w:rPr>
          </w:rPrChange>
        </w:rPr>
      </w:pPr>
      <w:r w:rsidRPr="00C2429D">
        <w:rPr>
          <w:color w:val="333333"/>
          <w:sz w:val="20"/>
          <w:szCs w:val="20"/>
          <w:lang w:val="en-US"/>
          <w:rPrChange w:id="945" w:author="Grigory" w:date="2018-11-13T17:52:00Z">
            <w:rPr>
              <w:color w:val="333333"/>
              <w:sz w:val="20"/>
              <w:szCs w:val="20"/>
            </w:rPr>
          </w:rPrChange>
        </w:rPr>
        <w:t xml:space="preserve">              </w:t>
      </w:r>
      <w:proofErr w:type="spellStart"/>
      <w:r w:rsidRPr="00C2429D">
        <w:rPr>
          <w:color w:val="333333"/>
          <w:sz w:val="20"/>
          <w:szCs w:val="20"/>
          <w:lang w:val="en-US"/>
          <w:rPrChange w:id="946" w:author="Grigory" w:date="2018-11-13T17:52:00Z">
            <w:rPr>
              <w:color w:val="333333"/>
              <w:sz w:val="20"/>
              <w:szCs w:val="20"/>
            </w:rPr>
          </w:rPrChange>
        </w:rPr>
        <w:t>release_number</w:t>
      </w:r>
      <w:proofErr w:type="spellEnd"/>
      <w:r w:rsidRPr="00C2429D">
        <w:rPr>
          <w:color w:val="333333"/>
          <w:sz w:val="20"/>
          <w:szCs w:val="20"/>
          <w:lang w:val="en-US"/>
          <w:rPrChange w:id="947" w:author="Grigory" w:date="2018-11-13T17:52:00Z">
            <w:rPr>
              <w:color w:val="333333"/>
              <w:sz w:val="20"/>
              <w:szCs w:val="20"/>
            </w:rPr>
          </w:rPrChange>
        </w:rPr>
        <w:t>: int?</w:t>
      </w:r>
    </w:p>
    <w:p w14:paraId="58E4D827" w14:textId="77777777" w:rsidR="008F2729" w:rsidRPr="00C2429D" w:rsidRDefault="00CE5BF4">
      <w:pPr>
        <w:pStyle w:val="10"/>
        <w:contextualSpacing w:val="0"/>
        <w:rPr>
          <w:color w:val="333333"/>
          <w:sz w:val="20"/>
          <w:szCs w:val="20"/>
          <w:lang w:val="en-US"/>
          <w:rPrChange w:id="948" w:author="Grigory" w:date="2018-11-13T17:52:00Z">
            <w:rPr>
              <w:color w:val="333333"/>
              <w:sz w:val="20"/>
              <w:szCs w:val="20"/>
            </w:rPr>
          </w:rPrChange>
        </w:rPr>
      </w:pPr>
      <w:r w:rsidRPr="00C2429D">
        <w:rPr>
          <w:color w:val="333333"/>
          <w:sz w:val="20"/>
          <w:szCs w:val="20"/>
          <w:lang w:val="en-US"/>
          <w:rPrChange w:id="949" w:author="Grigory" w:date="2018-11-13T17:52:00Z">
            <w:rPr>
              <w:color w:val="333333"/>
              <w:sz w:val="20"/>
              <w:szCs w:val="20"/>
            </w:rPr>
          </w:rPrChange>
        </w:rPr>
        <w:t xml:space="preserve">          }?,</w:t>
      </w:r>
    </w:p>
    <w:p w14:paraId="5E452655" w14:textId="77777777" w:rsidR="008F2729" w:rsidRPr="00C2429D" w:rsidRDefault="00CE5BF4">
      <w:pPr>
        <w:pStyle w:val="10"/>
        <w:contextualSpacing w:val="0"/>
        <w:rPr>
          <w:color w:val="333333"/>
          <w:sz w:val="20"/>
          <w:szCs w:val="20"/>
          <w:lang w:val="en-US"/>
          <w:rPrChange w:id="950" w:author="Grigory" w:date="2018-11-13T17:52:00Z">
            <w:rPr>
              <w:color w:val="333333"/>
              <w:sz w:val="20"/>
              <w:szCs w:val="20"/>
            </w:rPr>
          </w:rPrChange>
        </w:rPr>
      </w:pPr>
      <w:r w:rsidRPr="00C2429D">
        <w:rPr>
          <w:color w:val="333333"/>
          <w:sz w:val="20"/>
          <w:szCs w:val="20"/>
          <w:lang w:val="en-US"/>
          <w:rPrChange w:id="951" w:author="Grigory" w:date="2018-11-13T17:52:00Z">
            <w:rPr>
              <w:color w:val="333333"/>
              <w:sz w:val="20"/>
              <w:szCs w:val="20"/>
            </w:rPr>
          </w:rPrChange>
        </w:rPr>
        <w:t xml:space="preserve">          magazine: {</w:t>
      </w:r>
    </w:p>
    <w:p w14:paraId="1DDC86BD" w14:textId="77777777" w:rsidR="008F2729" w:rsidRPr="00C2429D" w:rsidRDefault="00CE5BF4">
      <w:pPr>
        <w:pStyle w:val="10"/>
        <w:contextualSpacing w:val="0"/>
        <w:rPr>
          <w:color w:val="333333"/>
          <w:sz w:val="20"/>
          <w:szCs w:val="20"/>
          <w:lang w:val="en-US"/>
          <w:rPrChange w:id="952" w:author="Grigory" w:date="2018-11-13T17:52:00Z">
            <w:rPr>
              <w:color w:val="333333"/>
              <w:sz w:val="20"/>
              <w:szCs w:val="20"/>
            </w:rPr>
          </w:rPrChange>
        </w:rPr>
      </w:pPr>
      <w:r w:rsidRPr="00C2429D">
        <w:rPr>
          <w:color w:val="333333"/>
          <w:sz w:val="20"/>
          <w:szCs w:val="20"/>
          <w:lang w:val="en-US"/>
          <w:rPrChange w:id="953" w:author="Grigory" w:date="2018-11-13T17:52:00Z">
            <w:rPr>
              <w:color w:val="333333"/>
              <w:sz w:val="20"/>
              <w:szCs w:val="20"/>
            </w:rPr>
          </w:rPrChange>
        </w:rPr>
        <w:t xml:space="preserve">              id: </w:t>
      </w:r>
      <w:proofErr w:type="gramStart"/>
      <w:r w:rsidRPr="00C2429D">
        <w:rPr>
          <w:color w:val="333333"/>
          <w:sz w:val="20"/>
          <w:szCs w:val="20"/>
          <w:lang w:val="en-US"/>
          <w:rPrChange w:id="954" w:author="Grigory" w:date="2018-11-13T17:52:00Z">
            <w:rPr>
              <w:color w:val="333333"/>
              <w:sz w:val="20"/>
              <w:szCs w:val="20"/>
            </w:rPr>
          </w:rPrChange>
        </w:rPr>
        <w:t>string!,</w:t>
      </w:r>
      <w:proofErr w:type="gramEnd"/>
    </w:p>
    <w:p w14:paraId="3029BDCE" w14:textId="77777777" w:rsidR="008F2729" w:rsidRPr="00C2429D" w:rsidRDefault="00CE5BF4">
      <w:pPr>
        <w:pStyle w:val="10"/>
        <w:contextualSpacing w:val="0"/>
        <w:rPr>
          <w:color w:val="333333"/>
          <w:sz w:val="20"/>
          <w:szCs w:val="20"/>
          <w:lang w:val="en-US"/>
          <w:rPrChange w:id="955" w:author="Grigory" w:date="2018-11-13T17:52:00Z">
            <w:rPr>
              <w:color w:val="333333"/>
              <w:sz w:val="20"/>
              <w:szCs w:val="20"/>
            </w:rPr>
          </w:rPrChange>
        </w:rPr>
      </w:pPr>
      <w:r w:rsidRPr="00C2429D">
        <w:rPr>
          <w:color w:val="333333"/>
          <w:sz w:val="20"/>
          <w:szCs w:val="20"/>
          <w:lang w:val="en-US"/>
          <w:rPrChange w:id="956" w:author="Grigory" w:date="2018-11-13T17:52:00Z">
            <w:rPr>
              <w:color w:val="333333"/>
              <w:sz w:val="20"/>
              <w:szCs w:val="20"/>
            </w:rPr>
          </w:rPrChange>
        </w:rPr>
        <w:t xml:space="preserve">              name: string!</w:t>
      </w:r>
    </w:p>
    <w:p w14:paraId="4C6343B4" w14:textId="77777777" w:rsidR="008F2729" w:rsidRPr="00C2429D" w:rsidRDefault="00CE5BF4">
      <w:pPr>
        <w:pStyle w:val="10"/>
        <w:contextualSpacing w:val="0"/>
        <w:rPr>
          <w:color w:val="333333"/>
          <w:sz w:val="20"/>
          <w:szCs w:val="20"/>
          <w:lang w:val="en-US"/>
          <w:rPrChange w:id="957" w:author="Grigory" w:date="2018-11-13T17:52:00Z">
            <w:rPr>
              <w:color w:val="333333"/>
              <w:sz w:val="20"/>
              <w:szCs w:val="20"/>
            </w:rPr>
          </w:rPrChange>
        </w:rPr>
      </w:pPr>
      <w:r w:rsidRPr="00C2429D">
        <w:rPr>
          <w:color w:val="333333"/>
          <w:sz w:val="20"/>
          <w:szCs w:val="20"/>
          <w:lang w:val="en-US"/>
          <w:rPrChange w:id="958" w:author="Grigory" w:date="2018-11-13T17:52:00Z">
            <w:rPr>
              <w:color w:val="333333"/>
              <w:sz w:val="20"/>
              <w:szCs w:val="20"/>
            </w:rPr>
          </w:rPrChange>
        </w:rPr>
        <w:t xml:space="preserve">          }?,</w:t>
      </w:r>
    </w:p>
    <w:p w14:paraId="17292F41" w14:textId="77777777" w:rsidR="008F2729" w:rsidRPr="00C2429D" w:rsidRDefault="00CE5BF4">
      <w:pPr>
        <w:pStyle w:val="10"/>
        <w:contextualSpacing w:val="0"/>
        <w:rPr>
          <w:color w:val="333333"/>
          <w:sz w:val="20"/>
          <w:szCs w:val="20"/>
          <w:lang w:val="en-US"/>
          <w:rPrChange w:id="959" w:author="Grigory" w:date="2018-11-13T17:52:00Z">
            <w:rPr>
              <w:color w:val="333333"/>
              <w:sz w:val="20"/>
              <w:szCs w:val="20"/>
            </w:rPr>
          </w:rPrChange>
        </w:rPr>
      </w:pPr>
      <w:r w:rsidRPr="00C2429D">
        <w:rPr>
          <w:color w:val="333333"/>
          <w:sz w:val="20"/>
          <w:szCs w:val="20"/>
          <w:lang w:val="en-US"/>
          <w:rPrChange w:id="960" w:author="Grigory" w:date="2018-11-13T17:52:00Z">
            <w:rPr>
              <w:color w:val="333333"/>
              <w:sz w:val="20"/>
              <w:szCs w:val="20"/>
            </w:rPr>
          </w:rPrChange>
        </w:rPr>
        <w:t xml:space="preserve">          authors: [</w:t>
      </w:r>
    </w:p>
    <w:p w14:paraId="22068271" w14:textId="77777777" w:rsidR="008F2729" w:rsidRPr="00C2429D" w:rsidRDefault="00CE5BF4">
      <w:pPr>
        <w:pStyle w:val="10"/>
        <w:contextualSpacing w:val="0"/>
        <w:rPr>
          <w:color w:val="333333"/>
          <w:sz w:val="20"/>
          <w:szCs w:val="20"/>
          <w:lang w:val="en-US"/>
          <w:rPrChange w:id="961" w:author="Grigory" w:date="2018-11-13T17:52:00Z">
            <w:rPr>
              <w:color w:val="333333"/>
              <w:sz w:val="20"/>
              <w:szCs w:val="20"/>
            </w:rPr>
          </w:rPrChange>
        </w:rPr>
      </w:pPr>
      <w:r w:rsidRPr="00C2429D">
        <w:rPr>
          <w:color w:val="333333"/>
          <w:sz w:val="20"/>
          <w:szCs w:val="20"/>
          <w:lang w:val="en-US"/>
          <w:rPrChange w:id="962" w:author="Grigory" w:date="2018-11-13T17:52:00Z">
            <w:rPr>
              <w:color w:val="333333"/>
              <w:sz w:val="20"/>
              <w:szCs w:val="20"/>
            </w:rPr>
          </w:rPrChange>
        </w:rPr>
        <w:t xml:space="preserve">              {</w:t>
      </w:r>
    </w:p>
    <w:p w14:paraId="6EC6FADF" w14:textId="77777777" w:rsidR="008F2729" w:rsidRPr="00C2429D" w:rsidRDefault="00CE5BF4">
      <w:pPr>
        <w:pStyle w:val="10"/>
        <w:contextualSpacing w:val="0"/>
        <w:rPr>
          <w:color w:val="333333"/>
          <w:sz w:val="20"/>
          <w:szCs w:val="20"/>
          <w:lang w:val="en-US"/>
          <w:rPrChange w:id="963" w:author="Grigory" w:date="2018-11-13T17:52:00Z">
            <w:rPr>
              <w:color w:val="333333"/>
              <w:sz w:val="20"/>
              <w:szCs w:val="20"/>
            </w:rPr>
          </w:rPrChange>
        </w:rPr>
      </w:pPr>
      <w:r w:rsidRPr="00C2429D">
        <w:rPr>
          <w:color w:val="333333"/>
          <w:sz w:val="20"/>
          <w:szCs w:val="20"/>
          <w:lang w:val="en-US"/>
          <w:rPrChange w:id="964" w:author="Grigory" w:date="2018-11-13T17:52:00Z">
            <w:rPr>
              <w:color w:val="333333"/>
              <w:sz w:val="20"/>
              <w:szCs w:val="20"/>
            </w:rPr>
          </w:rPrChange>
        </w:rPr>
        <w:t xml:space="preserve">                  id: </w:t>
      </w:r>
      <w:proofErr w:type="gramStart"/>
      <w:r w:rsidRPr="00C2429D">
        <w:rPr>
          <w:color w:val="333333"/>
          <w:sz w:val="20"/>
          <w:szCs w:val="20"/>
          <w:lang w:val="en-US"/>
          <w:rPrChange w:id="965" w:author="Grigory" w:date="2018-11-13T17:52:00Z">
            <w:rPr>
              <w:color w:val="333333"/>
              <w:sz w:val="20"/>
              <w:szCs w:val="20"/>
            </w:rPr>
          </w:rPrChange>
        </w:rPr>
        <w:t>string!,</w:t>
      </w:r>
      <w:proofErr w:type="gramEnd"/>
    </w:p>
    <w:p w14:paraId="62932456" w14:textId="77777777" w:rsidR="008F2729" w:rsidRPr="00C2429D" w:rsidRDefault="00CE5BF4">
      <w:pPr>
        <w:pStyle w:val="10"/>
        <w:contextualSpacing w:val="0"/>
        <w:rPr>
          <w:color w:val="333333"/>
          <w:sz w:val="20"/>
          <w:szCs w:val="20"/>
          <w:lang w:val="en-US"/>
          <w:rPrChange w:id="966" w:author="Grigory" w:date="2018-11-13T17:52:00Z">
            <w:rPr>
              <w:color w:val="333333"/>
              <w:sz w:val="20"/>
              <w:szCs w:val="20"/>
            </w:rPr>
          </w:rPrChange>
        </w:rPr>
      </w:pPr>
      <w:r w:rsidRPr="00C2429D">
        <w:rPr>
          <w:color w:val="333333"/>
          <w:sz w:val="20"/>
          <w:szCs w:val="20"/>
          <w:lang w:val="en-US"/>
          <w:rPrChange w:id="967" w:author="Grigory" w:date="2018-11-13T17:52:00Z">
            <w:rPr>
              <w:color w:val="333333"/>
              <w:sz w:val="20"/>
              <w:szCs w:val="20"/>
            </w:rPr>
          </w:rPrChange>
        </w:rPr>
        <w:t xml:space="preserve">                  name: string!</w:t>
      </w:r>
    </w:p>
    <w:p w14:paraId="41E5E3AA" w14:textId="77777777" w:rsidR="008F2729" w:rsidRPr="00C2429D" w:rsidRDefault="00CE5BF4">
      <w:pPr>
        <w:pStyle w:val="10"/>
        <w:contextualSpacing w:val="0"/>
        <w:rPr>
          <w:color w:val="333333"/>
          <w:sz w:val="20"/>
          <w:szCs w:val="20"/>
          <w:lang w:val="en-US"/>
          <w:rPrChange w:id="968" w:author="Grigory" w:date="2018-11-13T17:52:00Z">
            <w:rPr>
              <w:color w:val="333333"/>
              <w:sz w:val="20"/>
              <w:szCs w:val="20"/>
            </w:rPr>
          </w:rPrChange>
        </w:rPr>
      </w:pPr>
      <w:r w:rsidRPr="00C2429D">
        <w:rPr>
          <w:color w:val="333333"/>
          <w:sz w:val="20"/>
          <w:szCs w:val="20"/>
          <w:lang w:val="en-US"/>
          <w:rPrChange w:id="969" w:author="Grigory" w:date="2018-11-13T17:52:00Z">
            <w:rPr>
              <w:color w:val="333333"/>
              <w:sz w:val="20"/>
              <w:szCs w:val="20"/>
            </w:rPr>
          </w:rPrChange>
        </w:rPr>
        <w:t xml:space="preserve">              },</w:t>
      </w:r>
    </w:p>
    <w:p w14:paraId="2B5BC43B" w14:textId="77777777" w:rsidR="008F2729" w:rsidRPr="00C2429D" w:rsidRDefault="00CE5BF4">
      <w:pPr>
        <w:pStyle w:val="10"/>
        <w:contextualSpacing w:val="0"/>
        <w:rPr>
          <w:color w:val="333333"/>
          <w:sz w:val="20"/>
          <w:szCs w:val="20"/>
          <w:lang w:val="en-US"/>
          <w:rPrChange w:id="970" w:author="Grigory" w:date="2018-11-13T17:52:00Z">
            <w:rPr>
              <w:color w:val="333333"/>
              <w:sz w:val="20"/>
              <w:szCs w:val="20"/>
            </w:rPr>
          </w:rPrChange>
        </w:rPr>
      </w:pPr>
      <w:r w:rsidRPr="00C2429D">
        <w:rPr>
          <w:color w:val="333333"/>
          <w:sz w:val="20"/>
          <w:szCs w:val="20"/>
          <w:lang w:val="en-US"/>
          <w:rPrChange w:id="971" w:author="Grigory" w:date="2018-11-13T17:52:00Z">
            <w:rPr>
              <w:color w:val="333333"/>
              <w:sz w:val="20"/>
              <w:szCs w:val="20"/>
            </w:rPr>
          </w:rPrChange>
        </w:rPr>
        <w:t xml:space="preserve">              .....</w:t>
      </w:r>
    </w:p>
    <w:p w14:paraId="7A83CC3E" w14:textId="77777777" w:rsidR="008F2729" w:rsidRPr="00C2429D" w:rsidRDefault="00CE5BF4">
      <w:pPr>
        <w:pStyle w:val="10"/>
        <w:contextualSpacing w:val="0"/>
        <w:rPr>
          <w:color w:val="333333"/>
          <w:sz w:val="20"/>
          <w:szCs w:val="20"/>
          <w:lang w:val="en-US"/>
          <w:rPrChange w:id="972" w:author="Grigory" w:date="2018-11-13T17:52:00Z">
            <w:rPr>
              <w:color w:val="333333"/>
              <w:sz w:val="20"/>
              <w:szCs w:val="20"/>
            </w:rPr>
          </w:rPrChange>
        </w:rPr>
      </w:pPr>
      <w:r w:rsidRPr="00C2429D">
        <w:rPr>
          <w:color w:val="333333"/>
          <w:sz w:val="20"/>
          <w:szCs w:val="20"/>
          <w:lang w:val="en-US"/>
          <w:rPrChange w:id="973" w:author="Grigory" w:date="2018-11-13T17:52:00Z">
            <w:rPr>
              <w:color w:val="333333"/>
              <w:sz w:val="20"/>
              <w:szCs w:val="20"/>
            </w:rPr>
          </w:rPrChange>
        </w:rPr>
        <w:t xml:space="preserve">          ]?,</w:t>
      </w:r>
    </w:p>
    <w:p w14:paraId="2D3F6B4C" w14:textId="77777777" w:rsidR="008F2729" w:rsidRPr="00C2429D" w:rsidRDefault="00CE5BF4">
      <w:pPr>
        <w:pStyle w:val="10"/>
        <w:contextualSpacing w:val="0"/>
        <w:rPr>
          <w:color w:val="333333"/>
          <w:sz w:val="20"/>
          <w:szCs w:val="20"/>
          <w:lang w:val="en-US"/>
          <w:rPrChange w:id="974" w:author="Grigory" w:date="2018-11-13T17:52:00Z">
            <w:rPr>
              <w:color w:val="333333"/>
              <w:sz w:val="20"/>
              <w:szCs w:val="20"/>
            </w:rPr>
          </w:rPrChange>
        </w:rPr>
      </w:pPr>
      <w:r w:rsidRPr="00C2429D">
        <w:rPr>
          <w:color w:val="333333"/>
          <w:sz w:val="20"/>
          <w:szCs w:val="20"/>
          <w:lang w:val="en-US"/>
          <w:rPrChange w:id="975" w:author="Grigory" w:date="2018-11-13T17:52:00Z">
            <w:rPr>
              <w:color w:val="333333"/>
              <w:sz w:val="20"/>
              <w:szCs w:val="20"/>
            </w:rPr>
          </w:rPrChange>
        </w:rPr>
        <w:t xml:space="preserve">          price: </w:t>
      </w:r>
      <w:proofErr w:type="gramStart"/>
      <w:r w:rsidRPr="00C2429D">
        <w:rPr>
          <w:color w:val="333333"/>
          <w:sz w:val="20"/>
          <w:szCs w:val="20"/>
          <w:lang w:val="en-US"/>
          <w:rPrChange w:id="976" w:author="Grigory" w:date="2018-11-13T17:52:00Z">
            <w:rPr>
              <w:color w:val="333333"/>
              <w:sz w:val="20"/>
              <w:szCs w:val="20"/>
            </w:rPr>
          </w:rPrChange>
        </w:rPr>
        <w:t>double!,</w:t>
      </w:r>
      <w:proofErr w:type="gramEnd"/>
    </w:p>
    <w:p w14:paraId="7504175A" w14:textId="77777777" w:rsidR="008F2729" w:rsidRPr="00C2429D" w:rsidRDefault="00CE5BF4">
      <w:pPr>
        <w:pStyle w:val="10"/>
        <w:contextualSpacing w:val="0"/>
        <w:rPr>
          <w:color w:val="333333"/>
          <w:sz w:val="20"/>
          <w:szCs w:val="20"/>
          <w:lang w:val="en-US"/>
          <w:rPrChange w:id="977" w:author="Grigory" w:date="2018-11-13T17:52:00Z">
            <w:rPr>
              <w:color w:val="333333"/>
              <w:sz w:val="20"/>
              <w:szCs w:val="20"/>
            </w:rPr>
          </w:rPrChange>
        </w:rPr>
      </w:pPr>
      <w:r w:rsidRPr="00C2429D">
        <w:rPr>
          <w:color w:val="333333"/>
          <w:sz w:val="20"/>
          <w:szCs w:val="20"/>
          <w:lang w:val="en-US"/>
          <w:rPrChange w:id="978" w:author="Grigory" w:date="2018-11-13T17:52:00Z">
            <w:rPr>
              <w:color w:val="333333"/>
              <w:sz w:val="20"/>
              <w:szCs w:val="20"/>
            </w:rPr>
          </w:rPrChange>
        </w:rPr>
        <w:t xml:space="preserve">          date: </w:t>
      </w:r>
      <w:proofErr w:type="gramStart"/>
      <w:r w:rsidRPr="00C2429D">
        <w:rPr>
          <w:color w:val="333333"/>
          <w:sz w:val="20"/>
          <w:szCs w:val="20"/>
          <w:lang w:val="en-US"/>
          <w:rPrChange w:id="979" w:author="Grigory" w:date="2018-11-13T17:52:00Z">
            <w:rPr>
              <w:color w:val="333333"/>
              <w:sz w:val="20"/>
              <w:szCs w:val="20"/>
            </w:rPr>
          </w:rPrChange>
        </w:rPr>
        <w:t>date?,</w:t>
      </w:r>
      <w:proofErr w:type="gramEnd"/>
    </w:p>
    <w:p w14:paraId="3900C23E" w14:textId="77777777" w:rsidR="008F2729" w:rsidRPr="00C2429D" w:rsidRDefault="00CE5BF4">
      <w:pPr>
        <w:pStyle w:val="10"/>
        <w:contextualSpacing w:val="0"/>
        <w:rPr>
          <w:color w:val="333333"/>
          <w:sz w:val="20"/>
          <w:szCs w:val="20"/>
          <w:lang w:val="en-US"/>
          <w:rPrChange w:id="980" w:author="Grigory" w:date="2018-11-13T17:52:00Z">
            <w:rPr>
              <w:color w:val="333333"/>
              <w:sz w:val="20"/>
              <w:szCs w:val="20"/>
            </w:rPr>
          </w:rPrChange>
        </w:rPr>
      </w:pPr>
      <w:r w:rsidRPr="00C2429D">
        <w:rPr>
          <w:color w:val="333333"/>
          <w:sz w:val="20"/>
          <w:szCs w:val="20"/>
          <w:lang w:val="en-US"/>
          <w:rPrChange w:id="981" w:author="Grigory" w:date="2018-11-13T17:52:00Z">
            <w:rPr>
              <w:color w:val="333333"/>
              <w:sz w:val="20"/>
              <w:szCs w:val="20"/>
            </w:rPr>
          </w:rPrChange>
        </w:rPr>
        <w:t xml:space="preserve">          </w:t>
      </w:r>
      <w:proofErr w:type="spellStart"/>
      <w:r w:rsidRPr="00C2429D">
        <w:rPr>
          <w:color w:val="333333"/>
          <w:sz w:val="20"/>
          <w:szCs w:val="20"/>
          <w:lang w:val="en-US"/>
          <w:rPrChange w:id="982" w:author="Grigory" w:date="2018-11-13T17:52:00Z">
            <w:rPr>
              <w:color w:val="333333"/>
              <w:sz w:val="20"/>
              <w:szCs w:val="20"/>
            </w:rPr>
          </w:rPrChange>
        </w:rPr>
        <w:t>in_basket</w:t>
      </w:r>
      <w:proofErr w:type="spellEnd"/>
      <w:r w:rsidRPr="00C2429D">
        <w:rPr>
          <w:color w:val="333333"/>
          <w:sz w:val="20"/>
          <w:szCs w:val="20"/>
          <w:lang w:val="en-US"/>
          <w:rPrChange w:id="983" w:author="Grigory" w:date="2018-11-13T17:52:00Z">
            <w:rPr>
              <w:color w:val="333333"/>
              <w:sz w:val="20"/>
              <w:szCs w:val="20"/>
            </w:rPr>
          </w:rPrChange>
        </w:rPr>
        <w:t xml:space="preserve">: </w:t>
      </w:r>
      <w:proofErr w:type="gramStart"/>
      <w:r w:rsidRPr="00C2429D">
        <w:rPr>
          <w:color w:val="333333"/>
          <w:sz w:val="20"/>
          <w:szCs w:val="20"/>
          <w:lang w:val="en-US"/>
          <w:rPrChange w:id="984" w:author="Grigory" w:date="2018-11-13T17:52:00Z">
            <w:rPr>
              <w:color w:val="333333"/>
              <w:sz w:val="20"/>
              <w:szCs w:val="20"/>
            </w:rPr>
          </w:rPrChange>
        </w:rPr>
        <w:t>bool?,</w:t>
      </w:r>
      <w:proofErr w:type="gramEnd"/>
    </w:p>
    <w:p w14:paraId="6D28A9C0" w14:textId="77777777" w:rsidR="008F2729" w:rsidRPr="00C2429D" w:rsidRDefault="00CE5BF4">
      <w:pPr>
        <w:pStyle w:val="10"/>
        <w:contextualSpacing w:val="0"/>
        <w:rPr>
          <w:color w:val="333333"/>
          <w:sz w:val="20"/>
          <w:szCs w:val="20"/>
          <w:lang w:val="en-US"/>
          <w:rPrChange w:id="985" w:author="Grigory" w:date="2018-11-13T17:52:00Z">
            <w:rPr>
              <w:color w:val="333333"/>
              <w:sz w:val="20"/>
              <w:szCs w:val="20"/>
            </w:rPr>
          </w:rPrChange>
        </w:rPr>
      </w:pPr>
      <w:r w:rsidRPr="00C2429D">
        <w:rPr>
          <w:color w:val="333333"/>
          <w:sz w:val="20"/>
          <w:szCs w:val="20"/>
          <w:lang w:val="en-US"/>
          <w:rPrChange w:id="986" w:author="Grigory" w:date="2018-11-13T17:52:00Z">
            <w:rPr>
              <w:color w:val="333333"/>
              <w:sz w:val="20"/>
              <w:szCs w:val="20"/>
            </w:rPr>
          </w:rPrChange>
        </w:rPr>
        <w:t xml:space="preserve">          </w:t>
      </w:r>
      <w:proofErr w:type="spellStart"/>
      <w:r w:rsidRPr="00C2429D">
        <w:rPr>
          <w:color w:val="333333"/>
          <w:sz w:val="20"/>
          <w:szCs w:val="20"/>
          <w:lang w:val="en-US"/>
          <w:rPrChange w:id="987" w:author="Grigory" w:date="2018-11-13T17:52:00Z">
            <w:rPr>
              <w:color w:val="333333"/>
              <w:sz w:val="20"/>
              <w:szCs w:val="20"/>
            </w:rPr>
          </w:rPrChange>
        </w:rPr>
        <w:t>in_favorite</w:t>
      </w:r>
      <w:proofErr w:type="spellEnd"/>
      <w:r w:rsidRPr="00C2429D">
        <w:rPr>
          <w:color w:val="333333"/>
          <w:sz w:val="20"/>
          <w:szCs w:val="20"/>
          <w:lang w:val="en-US"/>
          <w:rPrChange w:id="988" w:author="Grigory" w:date="2018-11-13T17:52:00Z">
            <w:rPr>
              <w:color w:val="333333"/>
              <w:sz w:val="20"/>
              <w:szCs w:val="20"/>
            </w:rPr>
          </w:rPrChange>
        </w:rPr>
        <w:t>: bool?</w:t>
      </w:r>
    </w:p>
    <w:p w14:paraId="4C0513CD" w14:textId="77777777" w:rsidR="008F2729" w:rsidRPr="00C2429D" w:rsidRDefault="00CE5BF4">
      <w:pPr>
        <w:pStyle w:val="10"/>
        <w:contextualSpacing w:val="0"/>
        <w:rPr>
          <w:color w:val="333333"/>
          <w:sz w:val="20"/>
          <w:szCs w:val="20"/>
          <w:lang w:val="en-US"/>
          <w:rPrChange w:id="989" w:author="Grigory" w:date="2018-11-13T17:52:00Z">
            <w:rPr>
              <w:color w:val="333333"/>
              <w:sz w:val="20"/>
              <w:szCs w:val="20"/>
            </w:rPr>
          </w:rPrChange>
        </w:rPr>
      </w:pPr>
      <w:r w:rsidRPr="00C2429D">
        <w:rPr>
          <w:color w:val="333333"/>
          <w:sz w:val="20"/>
          <w:szCs w:val="20"/>
          <w:lang w:val="en-US"/>
          <w:rPrChange w:id="990" w:author="Grigory" w:date="2018-11-13T17:52:00Z">
            <w:rPr>
              <w:color w:val="333333"/>
              <w:sz w:val="20"/>
              <w:szCs w:val="20"/>
            </w:rPr>
          </w:rPrChange>
        </w:rPr>
        <w:t xml:space="preserve">      },</w:t>
      </w:r>
    </w:p>
    <w:p w14:paraId="79D56C6C" w14:textId="77777777" w:rsidR="008F2729" w:rsidRPr="00C2429D" w:rsidRDefault="00CE5BF4">
      <w:pPr>
        <w:pStyle w:val="10"/>
        <w:contextualSpacing w:val="0"/>
        <w:rPr>
          <w:color w:val="333333"/>
          <w:sz w:val="20"/>
          <w:szCs w:val="20"/>
          <w:lang w:val="en-US"/>
          <w:rPrChange w:id="991" w:author="Grigory" w:date="2018-11-13T17:52:00Z">
            <w:rPr>
              <w:color w:val="333333"/>
              <w:sz w:val="20"/>
              <w:szCs w:val="20"/>
            </w:rPr>
          </w:rPrChange>
        </w:rPr>
      </w:pPr>
      <w:r w:rsidRPr="00C2429D">
        <w:rPr>
          <w:color w:val="333333"/>
          <w:sz w:val="20"/>
          <w:szCs w:val="20"/>
          <w:lang w:val="en-US"/>
          <w:rPrChange w:id="992" w:author="Grigory" w:date="2018-11-13T17:52:00Z">
            <w:rPr>
              <w:color w:val="333333"/>
              <w:sz w:val="20"/>
              <w:szCs w:val="20"/>
            </w:rPr>
          </w:rPrChange>
        </w:rPr>
        <w:t xml:space="preserve">      .....</w:t>
      </w:r>
    </w:p>
    <w:p w14:paraId="0BAD59FB" w14:textId="77777777" w:rsidR="008F2729" w:rsidRPr="00C2429D" w:rsidRDefault="00CE5BF4">
      <w:pPr>
        <w:pStyle w:val="10"/>
        <w:contextualSpacing w:val="0"/>
        <w:rPr>
          <w:color w:val="333333"/>
          <w:sz w:val="20"/>
          <w:szCs w:val="20"/>
          <w:lang w:val="en-US"/>
          <w:rPrChange w:id="993" w:author="Grigory" w:date="2018-11-13T17:52:00Z">
            <w:rPr>
              <w:color w:val="333333"/>
              <w:sz w:val="20"/>
              <w:szCs w:val="20"/>
            </w:rPr>
          </w:rPrChange>
        </w:rPr>
      </w:pPr>
      <w:r w:rsidRPr="00C2429D">
        <w:rPr>
          <w:color w:val="333333"/>
          <w:sz w:val="20"/>
          <w:szCs w:val="20"/>
          <w:lang w:val="en-US"/>
          <w:rPrChange w:id="994" w:author="Grigory" w:date="2018-11-13T17:52:00Z">
            <w:rPr>
              <w:color w:val="333333"/>
              <w:sz w:val="20"/>
              <w:szCs w:val="20"/>
            </w:rPr>
          </w:rPrChange>
        </w:rPr>
        <w:t xml:space="preserve">  ],</w:t>
      </w:r>
    </w:p>
    <w:p w14:paraId="1461B7A5" w14:textId="77777777" w:rsidR="008F2729" w:rsidRPr="00C2429D" w:rsidRDefault="00CE5BF4">
      <w:pPr>
        <w:pStyle w:val="10"/>
        <w:contextualSpacing w:val="0"/>
        <w:rPr>
          <w:color w:val="333333"/>
          <w:sz w:val="20"/>
          <w:szCs w:val="20"/>
          <w:lang w:val="en-US"/>
          <w:rPrChange w:id="995" w:author="Grigory" w:date="2018-11-13T17:52:00Z">
            <w:rPr>
              <w:color w:val="333333"/>
              <w:sz w:val="20"/>
              <w:szCs w:val="20"/>
            </w:rPr>
          </w:rPrChange>
        </w:rPr>
      </w:pPr>
      <w:r w:rsidRPr="00C2429D">
        <w:rPr>
          <w:color w:val="333333"/>
          <w:sz w:val="20"/>
          <w:szCs w:val="20"/>
          <w:lang w:val="en-US"/>
          <w:rPrChange w:id="996" w:author="Grigory" w:date="2018-11-13T17:52:00Z">
            <w:rPr>
              <w:color w:val="333333"/>
              <w:sz w:val="20"/>
              <w:szCs w:val="20"/>
            </w:rPr>
          </w:rPrChange>
        </w:rPr>
        <w:t xml:space="preserve">  info: {</w:t>
      </w:r>
    </w:p>
    <w:p w14:paraId="03CEF708" w14:textId="77777777" w:rsidR="008F2729" w:rsidRPr="00C2429D" w:rsidRDefault="00CE5BF4">
      <w:pPr>
        <w:pStyle w:val="10"/>
        <w:contextualSpacing w:val="0"/>
        <w:rPr>
          <w:color w:val="333333"/>
          <w:sz w:val="20"/>
          <w:szCs w:val="20"/>
          <w:lang w:val="en-US"/>
          <w:rPrChange w:id="997" w:author="Grigory" w:date="2018-11-13T17:52:00Z">
            <w:rPr>
              <w:color w:val="333333"/>
              <w:sz w:val="20"/>
              <w:szCs w:val="20"/>
            </w:rPr>
          </w:rPrChange>
        </w:rPr>
      </w:pPr>
      <w:r w:rsidRPr="00C2429D">
        <w:rPr>
          <w:color w:val="333333"/>
          <w:sz w:val="20"/>
          <w:szCs w:val="20"/>
          <w:lang w:val="en-US"/>
          <w:rPrChange w:id="998" w:author="Grigory" w:date="2018-11-13T17:52:00Z">
            <w:rPr>
              <w:color w:val="333333"/>
              <w:sz w:val="20"/>
              <w:szCs w:val="20"/>
            </w:rPr>
          </w:rPrChange>
        </w:rPr>
        <w:t xml:space="preserve">      </w:t>
      </w:r>
      <w:proofErr w:type="spellStart"/>
      <w:r w:rsidRPr="00C2429D">
        <w:rPr>
          <w:color w:val="333333"/>
          <w:sz w:val="20"/>
          <w:szCs w:val="20"/>
          <w:lang w:val="en-US"/>
          <w:rPrChange w:id="999" w:author="Grigory" w:date="2018-11-13T17:52:00Z">
            <w:rPr>
              <w:color w:val="333333"/>
              <w:sz w:val="20"/>
              <w:szCs w:val="20"/>
            </w:rPr>
          </w:rPrChange>
        </w:rPr>
        <w:t>is_more</w:t>
      </w:r>
      <w:proofErr w:type="spellEnd"/>
      <w:r w:rsidRPr="00C2429D">
        <w:rPr>
          <w:color w:val="333333"/>
          <w:sz w:val="20"/>
          <w:szCs w:val="20"/>
          <w:lang w:val="en-US"/>
          <w:rPrChange w:id="1000" w:author="Grigory" w:date="2018-11-13T17:52:00Z">
            <w:rPr>
              <w:color w:val="333333"/>
              <w:sz w:val="20"/>
              <w:szCs w:val="20"/>
            </w:rPr>
          </w:rPrChange>
        </w:rPr>
        <w:t>: bool!</w:t>
      </w:r>
    </w:p>
    <w:p w14:paraId="35E7A953" w14:textId="77777777" w:rsidR="008F2729" w:rsidRPr="00C2429D" w:rsidRDefault="00CE5BF4">
      <w:pPr>
        <w:pStyle w:val="10"/>
        <w:contextualSpacing w:val="0"/>
        <w:rPr>
          <w:color w:val="333333"/>
          <w:sz w:val="20"/>
          <w:szCs w:val="20"/>
          <w:lang w:val="en-US"/>
          <w:rPrChange w:id="1001" w:author="Grigory" w:date="2018-11-13T17:52:00Z">
            <w:rPr>
              <w:color w:val="333333"/>
              <w:sz w:val="20"/>
              <w:szCs w:val="20"/>
            </w:rPr>
          </w:rPrChange>
        </w:rPr>
      </w:pPr>
      <w:r w:rsidRPr="00C2429D">
        <w:rPr>
          <w:color w:val="333333"/>
          <w:sz w:val="20"/>
          <w:szCs w:val="20"/>
          <w:lang w:val="en-US"/>
          <w:rPrChange w:id="1002" w:author="Grigory" w:date="2018-11-13T17:52:00Z">
            <w:rPr>
              <w:color w:val="333333"/>
              <w:sz w:val="20"/>
              <w:szCs w:val="20"/>
            </w:rPr>
          </w:rPrChange>
        </w:rPr>
        <w:t xml:space="preserve">  }</w:t>
      </w:r>
    </w:p>
    <w:p w14:paraId="1357B091" w14:textId="77777777" w:rsidR="008F2729" w:rsidRPr="00C2429D" w:rsidRDefault="00CE5BF4">
      <w:pPr>
        <w:pStyle w:val="10"/>
        <w:contextualSpacing w:val="0"/>
        <w:rPr>
          <w:color w:val="333333"/>
          <w:sz w:val="20"/>
          <w:szCs w:val="20"/>
          <w:lang w:val="en-US"/>
          <w:rPrChange w:id="1003" w:author="Grigory" w:date="2018-11-13T17:52:00Z">
            <w:rPr>
              <w:color w:val="333333"/>
              <w:sz w:val="20"/>
              <w:szCs w:val="20"/>
            </w:rPr>
          </w:rPrChange>
        </w:rPr>
      </w:pPr>
      <w:r w:rsidRPr="00C2429D">
        <w:rPr>
          <w:color w:val="333333"/>
          <w:sz w:val="20"/>
          <w:szCs w:val="20"/>
          <w:lang w:val="en-US"/>
          <w:rPrChange w:id="1004" w:author="Grigory" w:date="2018-11-13T17:52:00Z">
            <w:rPr>
              <w:color w:val="333333"/>
              <w:sz w:val="20"/>
              <w:szCs w:val="20"/>
            </w:rPr>
          </w:rPrChange>
        </w:rPr>
        <w:t>}</w:t>
      </w:r>
    </w:p>
    <w:p w14:paraId="261D753B" w14:textId="77777777" w:rsidR="008F2729" w:rsidRPr="00C2429D" w:rsidRDefault="008F2729">
      <w:pPr>
        <w:pStyle w:val="10"/>
        <w:contextualSpacing w:val="0"/>
        <w:rPr>
          <w:color w:val="333333"/>
          <w:sz w:val="20"/>
          <w:szCs w:val="20"/>
          <w:lang w:val="en-US"/>
          <w:rPrChange w:id="1005" w:author="Grigory" w:date="2018-11-13T17:52:00Z">
            <w:rPr>
              <w:color w:val="333333"/>
              <w:sz w:val="20"/>
              <w:szCs w:val="20"/>
            </w:rPr>
          </w:rPrChange>
        </w:rPr>
      </w:pPr>
    </w:p>
    <w:p w14:paraId="53272802" w14:textId="77777777" w:rsidR="008F2729" w:rsidRPr="00C2429D" w:rsidRDefault="00CE5BF4">
      <w:pPr>
        <w:pStyle w:val="10"/>
        <w:contextualSpacing w:val="0"/>
        <w:rPr>
          <w:color w:val="333333"/>
          <w:sz w:val="20"/>
          <w:szCs w:val="20"/>
          <w:lang w:val="en-US"/>
          <w:rPrChange w:id="1006" w:author="Grigory" w:date="2018-11-13T17:52:00Z">
            <w:rPr>
              <w:color w:val="333333"/>
              <w:sz w:val="20"/>
              <w:szCs w:val="20"/>
            </w:rPr>
          </w:rPrChange>
        </w:rPr>
      </w:pPr>
      <w:proofErr w:type="spellStart"/>
      <w:r w:rsidRPr="00C2429D">
        <w:rPr>
          <w:color w:val="333333"/>
          <w:sz w:val="20"/>
          <w:szCs w:val="20"/>
          <w:lang w:val="en-US"/>
          <w:rPrChange w:id="1007" w:author="Grigory" w:date="2018-11-13T17:52:00Z">
            <w:rPr>
              <w:color w:val="333333"/>
              <w:sz w:val="20"/>
              <w:szCs w:val="20"/>
            </w:rPr>
          </w:rPrChange>
        </w:rPr>
        <w:t>GetArticlesFilterValues</w:t>
      </w:r>
      <w:proofErr w:type="spellEnd"/>
    </w:p>
    <w:p w14:paraId="2036AAD2" w14:textId="77777777" w:rsidR="008F2729" w:rsidRPr="00C2429D" w:rsidRDefault="00CE5BF4">
      <w:pPr>
        <w:pStyle w:val="10"/>
        <w:contextualSpacing w:val="0"/>
        <w:rPr>
          <w:color w:val="333333"/>
          <w:sz w:val="20"/>
          <w:szCs w:val="20"/>
          <w:lang w:val="en-US"/>
          <w:rPrChange w:id="1008" w:author="Grigory" w:date="2018-11-13T17:52:00Z">
            <w:rPr>
              <w:color w:val="333333"/>
              <w:sz w:val="20"/>
              <w:szCs w:val="20"/>
            </w:rPr>
          </w:rPrChange>
        </w:rPr>
      </w:pPr>
      <w:r w:rsidRPr="00C2429D">
        <w:rPr>
          <w:color w:val="333333"/>
          <w:sz w:val="20"/>
          <w:szCs w:val="20"/>
          <w:lang w:val="en-US"/>
          <w:rPrChange w:id="1009" w:author="Grigory" w:date="2018-11-13T17:52:00Z">
            <w:rPr>
              <w:color w:val="333333"/>
              <w:sz w:val="20"/>
              <w:szCs w:val="20"/>
            </w:rPr>
          </w:rPrChange>
        </w:rPr>
        <w:t>/</w:t>
      </w:r>
      <w:proofErr w:type="spellStart"/>
      <w:r w:rsidRPr="00C2429D">
        <w:rPr>
          <w:color w:val="333333"/>
          <w:sz w:val="20"/>
          <w:szCs w:val="20"/>
          <w:lang w:val="en-US"/>
          <w:rPrChange w:id="1010" w:author="Grigory" w:date="2018-11-13T17:52:00Z">
            <w:rPr>
              <w:color w:val="333333"/>
              <w:sz w:val="20"/>
              <w:szCs w:val="20"/>
            </w:rPr>
          </w:rPrChange>
        </w:rPr>
        <w:t>api</w:t>
      </w:r>
      <w:proofErr w:type="spellEnd"/>
      <w:r w:rsidRPr="00C2429D">
        <w:rPr>
          <w:color w:val="333333"/>
          <w:sz w:val="20"/>
          <w:szCs w:val="20"/>
          <w:lang w:val="en-US"/>
          <w:rPrChange w:id="1011" w:author="Grigory" w:date="2018-11-13T17:52:00Z">
            <w:rPr>
              <w:color w:val="333333"/>
              <w:sz w:val="20"/>
              <w:szCs w:val="20"/>
            </w:rPr>
          </w:rPrChange>
        </w:rPr>
        <w:t>/articles/filter/</w:t>
      </w:r>
    </w:p>
    <w:p w14:paraId="6C4408D0" w14:textId="77777777" w:rsidR="008F2729" w:rsidRPr="00C2429D" w:rsidRDefault="00CE5BF4">
      <w:pPr>
        <w:pStyle w:val="10"/>
        <w:contextualSpacing w:val="0"/>
        <w:rPr>
          <w:color w:val="333333"/>
          <w:sz w:val="20"/>
          <w:szCs w:val="20"/>
          <w:lang w:val="en-US"/>
          <w:rPrChange w:id="1012" w:author="Grigory" w:date="2018-11-13T17:52:00Z">
            <w:rPr>
              <w:color w:val="333333"/>
              <w:sz w:val="20"/>
              <w:szCs w:val="20"/>
            </w:rPr>
          </w:rPrChange>
        </w:rPr>
      </w:pPr>
      <w:r>
        <w:rPr>
          <w:color w:val="333333"/>
          <w:sz w:val="20"/>
          <w:szCs w:val="20"/>
        </w:rPr>
        <w:t>информация</w:t>
      </w:r>
      <w:r w:rsidRPr="00C2429D">
        <w:rPr>
          <w:color w:val="333333"/>
          <w:sz w:val="20"/>
          <w:szCs w:val="20"/>
          <w:lang w:val="en-US"/>
          <w:rPrChange w:id="1013" w:author="Grigory" w:date="2018-11-13T17:52:00Z">
            <w:rPr>
              <w:color w:val="333333"/>
              <w:sz w:val="20"/>
              <w:szCs w:val="20"/>
            </w:rPr>
          </w:rPrChange>
        </w:rPr>
        <w:t xml:space="preserve"> </w:t>
      </w:r>
      <w:r>
        <w:rPr>
          <w:color w:val="333333"/>
          <w:sz w:val="20"/>
          <w:szCs w:val="20"/>
        </w:rPr>
        <w:t>для</w:t>
      </w:r>
      <w:r w:rsidRPr="00C2429D">
        <w:rPr>
          <w:color w:val="333333"/>
          <w:sz w:val="20"/>
          <w:szCs w:val="20"/>
          <w:lang w:val="en-US"/>
          <w:rPrChange w:id="1014" w:author="Grigory" w:date="2018-11-13T17:52:00Z">
            <w:rPr>
              <w:color w:val="333333"/>
              <w:sz w:val="20"/>
              <w:szCs w:val="20"/>
            </w:rPr>
          </w:rPrChange>
        </w:rPr>
        <w:t xml:space="preserve"> </w:t>
      </w:r>
      <w:r>
        <w:rPr>
          <w:color w:val="333333"/>
          <w:sz w:val="20"/>
          <w:szCs w:val="20"/>
        </w:rPr>
        <w:t>фильтра</w:t>
      </w:r>
      <w:r w:rsidRPr="00C2429D">
        <w:rPr>
          <w:color w:val="333333"/>
          <w:sz w:val="20"/>
          <w:szCs w:val="20"/>
          <w:lang w:val="en-US"/>
          <w:rPrChange w:id="1015" w:author="Grigory" w:date="2018-11-13T17:52:00Z">
            <w:rPr>
              <w:color w:val="333333"/>
              <w:sz w:val="20"/>
              <w:szCs w:val="20"/>
            </w:rPr>
          </w:rPrChange>
        </w:rPr>
        <w:t xml:space="preserve"> </w:t>
      </w:r>
      <w:r>
        <w:rPr>
          <w:color w:val="333333"/>
          <w:sz w:val="20"/>
          <w:szCs w:val="20"/>
        </w:rPr>
        <w:t>статей</w:t>
      </w:r>
    </w:p>
    <w:p w14:paraId="0912FB31" w14:textId="77777777" w:rsidR="008F2729" w:rsidRDefault="00CE5BF4">
      <w:pPr>
        <w:pStyle w:val="10"/>
        <w:contextualSpacing w:val="0"/>
        <w:rPr>
          <w:color w:val="333333"/>
          <w:sz w:val="20"/>
          <w:szCs w:val="20"/>
        </w:rPr>
      </w:pPr>
      <w:r>
        <w:rPr>
          <w:color w:val="333333"/>
          <w:sz w:val="20"/>
          <w:szCs w:val="20"/>
        </w:rPr>
        <w:t>без входных параметров</w:t>
      </w:r>
    </w:p>
    <w:p w14:paraId="383B425F" w14:textId="77777777" w:rsidR="008F2729" w:rsidRDefault="00CE5BF4">
      <w:pPr>
        <w:pStyle w:val="10"/>
        <w:contextualSpacing w:val="0"/>
        <w:rPr>
          <w:color w:val="333333"/>
          <w:sz w:val="20"/>
          <w:szCs w:val="20"/>
        </w:rPr>
      </w:pPr>
      <w:r>
        <w:rPr>
          <w:color w:val="333333"/>
          <w:sz w:val="20"/>
          <w:szCs w:val="20"/>
        </w:rPr>
        <w:t>формат ответа:</w:t>
      </w:r>
    </w:p>
    <w:p w14:paraId="546DF97F" w14:textId="77777777" w:rsidR="008F2729" w:rsidRPr="00C2429D" w:rsidRDefault="00CE5BF4">
      <w:pPr>
        <w:pStyle w:val="10"/>
        <w:contextualSpacing w:val="0"/>
        <w:rPr>
          <w:color w:val="333333"/>
          <w:sz w:val="20"/>
          <w:szCs w:val="20"/>
          <w:lang w:val="en-US"/>
          <w:rPrChange w:id="1016" w:author="Grigory" w:date="2018-11-13T17:52:00Z">
            <w:rPr>
              <w:color w:val="333333"/>
              <w:sz w:val="20"/>
              <w:szCs w:val="20"/>
            </w:rPr>
          </w:rPrChange>
        </w:rPr>
      </w:pPr>
      <w:r w:rsidRPr="00C2429D">
        <w:rPr>
          <w:color w:val="333333"/>
          <w:sz w:val="20"/>
          <w:szCs w:val="20"/>
          <w:lang w:val="en-US"/>
          <w:rPrChange w:id="1017" w:author="Grigory" w:date="2018-11-13T17:52:00Z">
            <w:rPr>
              <w:color w:val="333333"/>
              <w:sz w:val="20"/>
              <w:szCs w:val="20"/>
            </w:rPr>
          </w:rPrChange>
        </w:rPr>
        <w:t>{</w:t>
      </w:r>
    </w:p>
    <w:p w14:paraId="1A0965D0" w14:textId="77777777" w:rsidR="008F2729" w:rsidRPr="00C2429D" w:rsidRDefault="00CE5BF4">
      <w:pPr>
        <w:pStyle w:val="10"/>
        <w:contextualSpacing w:val="0"/>
        <w:rPr>
          <w:color w:val="333333"/>
          <w:sz w:val="20"/>
          <w:szCs w:val="20"/>
          <w:lang w:val="en-US"/>
          <w:rPrChange w:id="1018" w:author="Grigory" w:date="2018-11-13T17:52:00Z">
            <w:rPr>
              <w:color w:val="333333"/>
              <w:sz w:val="20"/>
              <w:szCs w:val="20"/>
            </w:rPr>
          </w:rPrChange>
        </w:rPr>
      </w:pPr>
      <w:r w:rsidRPr="00C2429D">
        <w:rPr>
          <w:color w:val="333333"/>
          <w:sz w:val="20"/>
          <w:szCs w:val="20"/>
          <w:lang w:val="en-US"/>
          <w:rPrChange w:id="1019" w:author="Grigory" w:date="2018-11-13T17:52:00Z">
            <w:rPr>
              <w:color w:val="333333"/>
              <w:sz w:val="20"/>
              <w:szCs w:val="20"/>
            </w:rPr>
          </w:rPrChange>
        </w:rPr>
        <w:t xml:space="preserve">  subjects: [</w:t>
      </w:r>
    </w:p>
    <w:p w14:paraId="7593ACE2" w14:textId="77777777" w:rsidR="008F2729" w:rsidRPr="00C2429D" w:rsidRDefault="00CE5BF4">
      <w:pPr>
        <w:pStyle w:val="10"/>
        <w:contextualSpacing w:val="0"/>
        <w:rPr>
          <w:color w:val="333333"/>
          <w:sz w:val="20"/>
          <w:szCs w:val="20"/>
          <w:lang w:val="en-US"/>
          <w:rPrChange w:id="1020" w:author="Grigory" w:date="2018-11-13T17:52:00Z">
            <w:rPr>
              <w:color w:val="333333"/>
              <w:sz w:val="20"/>
              <w:szCs w:val="20"/>
            </w:rPr>
          </w:rPrChange>
        </w:rPr>
      </w:pPr>
      <w:r w:rsidRPr="00C2429D">
        <w:rPr>
          <w:color w:val="333333"/>
          <w:sz w:val="20"/>
          <w:szCs w:val="20"/>
          <w:lang w:val="en-US"/>
          <w:rPrChange w:id="1021" w:author="Grigory" w:date="2018-11-13T17:52:00Z">
            <w:rPr>
              <w:color w:val="333333"/>
              <w:sz w:val="20"/>
              <w:szCs w:val="20"/>
            </w:rPr>
          </w:rPrChange>
        </w:rPr>
        <w:t xml:space="preserve">      {</w:t>
      </w:r>
    </w:p>
    <w:p w14:paraId="3D5C4F84" w14:textId="77777777" w:rsidR="008F2729" w:rsidRPr="00C2429D" w:rsidRDefault="00CE5BF4">
      <w:pPr>
        <w:pStyle w:val="10"/>
        <w:contextualSpacing w:val="0"/>
        <w:rPr>
          <w:color w:val="333333"/>
          <w:sz w:val="20"/>
          <w:szCs w:val="20"/>
          <w:lang w:val="en-US"/>
          <w:rPrChange w:id="1022" w:author="Grigory" w:date="2018-11-13T17:52:00Z">
            <w:rPr>
              <w:color w:val="333333"/>
              <w:sz w:val="20"/>
              <w:szCs w:val="20"/>
            </w:rPr>
          </w:rPrChange>
        </w:rPr>
      </w:pPr>
      <w:r w:rsidRPr="00C2429D">
        <w:rPr>
          <w:color w:val="333333"/>
          <w:sz w:val="20"/>
          <w:szCs w:val="20"/>
          <w:lang w:val="en-US"/>
          <w:rPrChange w:id="1023" w:author="Grigory" w:date="2018-11-13T17:52:00Z">
            <w:rPr>
              <w:color w:val="333333"/>
              <w:sz w:val="20"/>
              <w:szCs w:val="20"/>
            </w:rPr>
          </w:rPrChange>
        </w:rPr>
        <w:t xml:space="preserve">          id: </w:t>
      </w:r>
      <w:proofErr w:type="gramStart"/>
      <w:r w:rsidRPr="00C2429D">
        <w:rPr>
          <w:color w:val="333333"/>
          <w:sz w:val="20"/>
          <w:szCs w:val="20"/>
          <w:lang w:val="en-US"/>
          <w:rPrChange w:id="1024" w:author="Grigory" w:date="2018-11-13T17:52:00Z">
            <w:rPr>
              <w:color w:val="333333"/>
              <w:sz w:val="20"/>
              <w:szCs w:val="20"/>
            </w:rPr>
          </w:rPrChange>
        </w:rPr>
        <w:t>string!,</w:t>
      </w:r>
      <w:proofErr w:type="gramEnd"/>
    </w:p>
    <w:p w14:paraId="196346B5" w14:textId="77777777" w:rsidR="008F2729" w:rsidRPr="00C2429D" w:rsidRDefault="00CE5BF4">
      <w:pPr>
        <w:pStyle w:val="10"/>
        <w:contextualSpacing w:val="0"/>
        <w:rPr>
          <w:color w:val="333333"/>
          <w:sz w:val="20"/>
          <w:szCs w:val="20"/>
          <w:lang w:val="en-US"/>
          <w:rPrChange w:id="1025" w:author="Grigory" w:date="2018-11-13T17:52:00Z">
            <w:rPr>
              <w:color w:val="333333"/>
              <w:sz w:val="20"/>
              <w:szCs w:val="20"/>
            </w:rPr>
          </w:rPrChange>
        </w:rPr>
      </w:pPr>
      <w:r w:rsidRPr="00C2429D">
        <w:rPr>
          <w:color w:val="333333"/>
          <w:sz w:val="20"/>
          <w:szCs w:val="20"/>
          <w:lang w:val="en-US"/>
          <w:rPrChange w:id="1026" w:author="Grigory" w:date="2018-11-13T17:52:00Z">
            <w:rPr>
              <w:color w:val="333333"/>
              <w:sz w:val="20"/>
              <w:szCs w:val="20"/>
            </w:rPr>
          </w:rPrChange>
        </w:rPr>
        <w:t xml:space="preserve">          name: string!</w:t>
      </w:r>
    </w:p>
    <w:p w14:paraId="109C59BC" w14:textId="77777777" w:rsidR="008F2729" w:rsidRPr="00C2429D" w:rsidRDefault="00CE5BF4">
      <w:pPr>
        <w:pStyle w:val="10"/>
        <w:contextualSpacing w:val="0"/>
        <w:rPr>
          <w:color w:val="333333"/>
          <w:sz w:val="20"/>
          <w:szCs w:val="20"/>
          <w:lang w:val="en-US"/>
          <w:rPrChange w:id="1027" w:author="Grigory" w:date="2018-11-13T17:52:00Z">
            <w:rPr>
              <w:color w:val="333333"/>
              <w:sz w:val="20"/>
              <w:szCs w:val="20"/>
            </w:rPr>
          </w:rPrChange>
        </w:rPr>
      </w:pPr>
      <w:r w:rsidRPr="00C2429D">
        <w:rPr>
          <w:color w:val="333333"/>
          <w:sz w:val="20"/>
          <w:szCs w:val="20"/>
          <w:lang w:val="en-US"/>
          <w:rPrChange w:id="1028" w:author="Grigory" w:date="2018-11-13T17:52:00Z">
            <w:rPr>
              <w:color w:val="333333"/>
              <w:sz w:val="20"/>
              <w:szCs w:val="20"/>
            </w:rPr>
          </w:rPrChange>
        </w:rPr>
        <w:t xml:space="preserve">      },</w:t>
      </w:r>
    </w:p>
    <w:p w14:paraId="592B3BD1" w14:textId="77777777" w:rsidR="008F2729" w:rsidRPr="00C2429D" w:rsidRDefault="00CE5BF4">
      <w:pPr>
        <w:pStyle w:val="10"/>
        <w:contextualSpacing w:val="0"/>
        <w:rPr>
          <w:color w:val="333333"/>
          <w:sz w:val="20"/>
          <w:szCs w:val="20"/>
          <w:lang w:val="en-US"/>
          <w:rPrChange w:id="1029" w:author="Grigory" w:date="2018-11-13T17:52:00Z">
            <w:rPr>
              <w:color w:val="333333"/>
              <w:sz w:val="20"/>
              <w:szCs w:val="20"/>
            </w:rPr>
          </w:rPrChange>
        </w:rPr>
      </w:pPr>
      <w:r w:rsidRPr="00C2429D">
        <w:rPr>
          <w:color w:val="333333"/>
          <w:sz w:val="20"/>
          <w:szCs w:val="20"/>
          <w:lang w:val="en-US"/>
          <w:rPrChange w:id="1030" w:author="Grigory" w:date="2018-11-13T17:52:00Z">
            <w:rPr>
              <w:color w:val="333333"/>
              <w:sz w:val="20"/>
              <w:szCs w:val="20"/>
            </w:rPr>
          </w:rPrChange>
        </w:rPr>
        <w:t xml:space="preserve">      .....</w:t>
      </w:r>
    </w:p>
    <w:p w14:paraId="6AA29571" w14:textId="77777777" w:rsidR="008F2729" w:rsidRPr="00C2429D" w:rsidRDefault="00CE5BF4">
      <w:pPr>
        <w:pStyle w:val="10"/>
        <w:contextualSpacing w:val="0"/>
        <w:rPr>
          <w:color w:val="333333"/>
          <w:sz w:val="20"/>
          <w:szCs w:val="20"/>
          <w:lang w:val="en-US"/>
          <w:rPrChange w:id="1031" w:author="Grigory" w:date="2018-11-13T17:52:00Z">
            <w:rPr>
              <w:color w:val="333333"/>
              <w:sz w:val="20"/>
              <w:szCs w:val="20"/>
            </w:rPr>
          </w:rPrChange>
        </w:rPr>
      </w:pPr>
      <w:r w:rsidRPr="00C2429D">
        <w:rPr>
          <w:color w:val="333333"/>
          <w:sz w:val="20"/>
          <w:szCs w:val="20"/>
          <w:lang w:val="en-US"/>
          <w:rPrChange w:id="1032" w:author="Grigory" w:date="2018-11-13T17:52:00Z">
            <w:rPr>
              <w:color w:val="333333"/>
              <w:sz w:val="20"/>
              <w:szCs w:val="20"/>
            </w:rPr>
          </w:rPrChange>
        </w:rPr>
        <w:t xml:space="preserve">   ],</w:t>
      </w:r>
    </w:p>
    <w:p w14:paraId="7A4C0C0E" w14:textId="77777777" w:rsidR="008F2729" w:rsidRPr="00C2429D" w:rsidRDefault="00CE5BF4">
      <w:pPr>
        <w:pStyle w:val="10"/>
        <w:contextualSpacing w:val="0"/>
        <w:rPr>
          <w:color w:val="333333"/>
          <w:sz w:val="20"/>
          <w:szCs w:val="20"/>
          <w:lang w:val="en-US"/>
          <w:rPrChange w:id="1033" w:author="Grigory" w:date="2018-11-13T17:52:00Z">
            <w:rPr>
              <w:color w:val="333333"/>
              <w:sz w:val="20"/>
              <w:szCs w:val="20"/>
            </w:rPr>
          </w:rPrChange>
        </w:rPr>
      </w:pPr>
      <w:r w:rsidRPr="00C2429D">
        <w:rPr>
          <w:color w:val="333333"/>
          <w:sz w:val="20"/>
          <w:szCs w:val="20"/>
          <w:lang w:val="en-US"/>
          <w:rPrChange w:id="1034" w:author="Grigory" w:date="2018-11-13T17:52:00Z">
            <w:rPr>
              <w:color w:val="333333"/>
              <w:sz w:val="20"/>
              <w:szCs w:val="20"/>
            </w:rPr>
          </w:rPrChange>
        </w:rPr>
        <w:t xml:space="preserve">  magazines: [</w:t>
      </w:r>
    </w:p>
    <w:p w14:paraId="52776687" w14:textId="77777777" w:rsidR="008F2729" w:rsidRPr="00C2429D" w:rsidRDefault="00CE5BF4">
      <w:pPr>
        <w:pStyle w:val="10"/>
        <w:contextualSpacing w:val="0"/>
        <w:rPr>
          <w:color w:val="333333"/>
          <w:sz w:val="20"/>
          <w:szCs w:val="20"/>
          <w:lang w:val="en-US"/>
          <w:rPrChange w:id="1035" w:author="Grigory" w:date="2018-11-13T17:52:00Z">
            <w:rPr>
              <w:color w:val="333333"/>
              <w:sz w:val="20"/>
              <w:szCs w:val="20"/>
            </w:rPr>
          </w:rPrChange>
        </w:rPr>
      </w:pPr>
      <w:r w:rsidRPr="00C2429D">
        <w:rPr>
          <w:color w:val="333333"/>
          <w:sz w:val="20"/>
          <w:szCs w:val="20"/>
          <w:lang w:val="en-US"/>
          <w:rPrChange w:id="1036" w:author="Grigory" w:date="2018-11-13T17:52:00Z">
            <w:rPr>
              <w:color w:val="333333"/>
              <w:sz w:val="20"/>
              <w:szCs w:val="20"/>
            </w:rPr>
          </w:rPrChange>
        </w:rPr>
        <w:t xml:space="preserve">      {</w:t>
      </w:r>
    </w:p>
    <w:p w14:paraId="49A5232E" w14:textId="77777777" w:rsidR="008F2729" w:rsidRPr="00C2429D" w:rsidRDefault="00CE5BF4">
      <w:pPr>
        <w:pStyle w:val="10"/>
        <w:contextualSpacing w:val="0"/>
        <w:rPr>
          <w:color w:val="333333"/>
          <w:sz w:val="20"/>
          <w:szCs w:val="20"/>
          <w:lang w:val="en-US"/>
          <w:rPrChange w:id="1037" w:author="Grigory" w:date="2018-11-13T17:52:00Z">
            <w:rPr>
              <w:color w:val="333333"/>
              <w:sz w:val="20"/>
              <w:szCs w:val="20"/>
            </w:rPr>
          </w:rPrChange>
        </w:rPr>
      </w:pPr>
      <w:r w:rsidRPr="00C2429D">
        <w:rPr>
          <w:color w:val="333333"/>
          <w:sz w:val="20"/>
          <w:szCs w:val="20"/>
          <w:lang w:val="en-US"/>
          <w:rPrChange w:id="1038" w:author="Grigory" w:date="2018-11-13T17:52:00Z">
            <w:rPr>
              <w:color w:val="333333"/>
              <w:sz w:val="20"/>
              <w:szCs w:val="20"/>
            </w:rPr>
          </w:rPrChange>
        </w:rPr>
        <w:t xml:space="preserve">          id: </w:t>
      </w:r>
      <w:proofErr w:type="gramStart"/>
      <w:r w:rsidRPr="00C2429D">
        <w:rPr>
          <w:color w:val="333333"/>
          <w:sz w:val="20"/>
          <w:szCs w:val="20"/>
          <w:lang w:val="en-US"/>
          <w:rPrChange w:id="1039" w:author="Grigory" w:date="2018-11-13T17:52:00Z">
            <w:rPr>
              <w:color w:val="333333"/>
              <w:sz w:val="20"/>
              <w:szCs w:val="20"/>
            </w:rPr>
          </w:rPrChange>
        </w:rPr>
        <w:t>string!,</w:t>
      </w:r>
      <w:proofErr w:type="gramEnd"/>
    </w:p>
    <w:p w14:paraId="5F438941" w14:textId="77777777" w:rsidR="008F2729" w:rsidRPr="00C2429D" w:rsidRDefault="00CE5BF4">
      <w:pPr>
        <w:pStyle w:val="10"/>
        <w:contextualSpacing w:val="0"/>
        <w:rPr>
          <w:color w:val="333333"/>
          <w:sz w:val="20"/>
          <w:szCs w:val="20"/>
          <w:lang w:val="en-US"/>
          <w:rPrChange w:id="1040" w:author="Grigory" w:date="2018-11-13T17:52:00Z">
            <w:rPr>
              <w:color w:val="333333"/>
              <w:sz w:val="20"/>
              <w:szCs w:val="20"/>
            </w:rPr>
          </w:rPrChange>
        </w:rPr>
      </w:pPr>
      <w:r w:rsidRPr="00C2429D">
        <w:rPr>
          <w:color w:val="333333"/>
          <w:sz w:val="20"/>
          <w:szCs w:val="20"/>
          <w:lang w:val="en-US"/>
          <w:rPrChange w:id="1041" w:author="Grigory" w:date="2018-11-13T17:52:00Z">
            <w:rPr>
              <w:color w:val="333333"/>
              <w:sz w:val="20"/>
              <w:szCs w:val="20"/>
            </w:rPr>
          </w:rPrChange>
        </w:rPr>
        <w:t xml:space="preserve">          name: string!</w:t>
      </w:r>
    </w:p>
    <w:p w14:paraId="3CF571E2" w14:textId="77777777" w:rsidR="008F2729" w:rsidRPr="00C2429D" w:rsidRDefault="00CE5BF4">
      <w:pPr>
        <w:pStyle w:val="10"/>
        <w:contextualSpacing w:val="0"/>
        <w:rPr>
          <w:color w:val="333333"/>
          <w:sz w:val="20"/>
          <w:szCs w:val="20"/>
          <w:lang w:val="en-US"/>
          <w:rPrChange w:id="1042" w:author="Grigory" w:date="2018-11-13T17:52:00Z">
            <w:rPr>
              <w:color w:val="333333"/>
              <w:sz w:val="20"/>
              <w:szCs w:val="20"/>
            </w:rPr>
          </w:rPrChange>
        </w:rPr>
      </w:pPr>
      <w:r w:rsidRPr="00C2429D">
        <w:rPr>
          <w:color w:val="333333"/>
          <w:sz w:val="20"/>
          <w:szCs w:val="20"/>
          <w:lang w:val="en-US"/>
          <w:rPrChange w:id="1043" w:author="Grigory" w:date="2018-11-13T17:52:00Z">
            <w:rPr>
              <w:color w:val="333333"/>
              <w:sz w:val="20"/>
              <w:szCs w:val="20"/>
            </w:rPr>
          </w:rPrChange>
        </w:rPr>
        <w:t xml:space="preserve">      },</w:t>
      </w:r>
    </w:p>
    <w:p w14:paraId="2F1EBAD4" w14:textId="77777777" w:rsidR="008F2729" w:rsidRPr="00C2429D" w:rsidRDefault="00CE5BF4">
      <w:pPr>
        <w:pStyle w:val="10"/>
        <w:contextualSpacing w:val="0"/>
        <w:rPr>
          <w:color w:val="333333"/>
          <w:sz w:val="20"/>
          <w:szCs w:val="20"/>
          <w:lang w:val="en-US"/>
          <w:rPrChange w:id="1044" w:author="Grigory" w:date="2018-11-13T17:52:00Z">
            <w:rPr>
              <w:color w:val="333333"/>
              <w:sz w:val="20"/>
              <w:szCs w:val="20"/>
            </w:rPr>
          </w:rPrChange>
        </w:rPr>
      </w:pPr>
      <w:r w:rsidRPr="00C2429D">
        <w:rPr>
          <w:color w:val="333333"/>
          <w:sz w:val="20"/>
          <w:szCs w:val="20"/>
          <w:lang w:val="en-US"/>
          <w:rPrChange w:id="1045" w:author="Grigory" w:date="2018-11-13T17:52:00Z">
            <w:rPr>
              <w:color w:val="333333"/>
              <w:sz w:val="20"/>
              <w:szCs w:val="20"/>
            </w:rPr>
          </w:rPrChange>
        </w:rPr>
        <w:t xml:space="preserve">      .....</w:t>
      </w:r>
    </w:p>
    <w:p w14:paraId="48F214AE" w14:textId="77777777" w:rsidR="008F2729" w:rsidRPr="00C2429D" w:rsidRDefault="00CE5BF4">
      <w:pPr>
        <w:pStyle w:val="10"/>
        <w:contextualSpacing w:val="0"/>
        <w:rPr>
          <w:color w:val="333333"/>
          <w:sz w:val="20"/>
          <w:szCs w:val="20"/>
          <w:lang w:val="en-US"/>
          <w:rPrChange w:id="1046" w:author="Grigory" w:date="2018-11-13T17:52:00Z">
            <w:rPr>
              <w:color w:val="333333"/>
              <w:sz w:val="20"/>
              <w:szCs w:val="20"/>
            </w:rPr>
          </w:rPrChange>
        </w:rPr>
      </w:pPr>
      <w:r w:rsidRPr="00C2429D">
        <w:rPr>
          <w:color w:val="333333"/>
          <w:sz w:val="20"/>
          <w:szCs w:val="20"/>
          <w:lang w:val="en-US"/>
          <w:rPrChange w:id="1047" w:author="Grigory" w:date="2018-11-13T17:52:00Z">
            <w:rPr>
              <w:color w:val="333333"/>
              <w:sz w:val="20"/>
              <w:szCs w:val="20"/>
            </w:rPr>
          </w:rPrChange>
        </w:rPr>
        <w:t xml:space="preserve">  ],</w:t>
      </w:r>
    </w:p>
    <w:p w14:paraId="0A1043DC" w14:textId="77777777" w:rsidR="008F2729" w:rsidRPr="00C2429D" w:rsidRDefault="00CE5BF4">
      <w:pPr>
        <w:pStyle w:val="10"/>
        <w:contextualSpacing w:val="0"/>
        <w:rPr>
          <w:color w:val="333333"/>
          <w:sz w:val="20"/>
          <w:szCs w:val="20"/>
          <w:lang w:val="en-US"/>
          <w:rPrChange w:id="1048" w:author="Grigory" w:date="2018-11-13T17:52:00Z">
            <w:rPr>
              <w:color w:val="333333"/>
              <w:sz w:val="20"/>
              <w:szCs w:val="20"/>
            </w:rPr>
          </w:rPrChange>
        </w:rPr>
      </w:pPr>
      <w:r w:rsidRPr="00C2429D">
        <w:rPr>
          <w:color w:val="333333"/>
          <w:sz w:val="20"/>
          <w:szCs w:val="20"/>
          <w:lang w:val="en-US"/>
          <w:rPrChange w:id="1049" w:author="Grigory" w:date="2018-11-13T17:52:00Z">
            <w:rPr>
              <w:color w:val="333333"/>
              <w:sz w:val="20"/>
              <w:szCs w:val="20"/>
            </w:rPr>
          </w:rPrChange>
        </w:rPr>
        <w:t xml:space="preserve">  authors: [</w:t>
      </w:r>
    </w:p>
    <w:p w14:paraId="2D0810EF" w14:textId="77777777" w:rsidR="008F2729" w:rsidRPr="00C2429D" w:rsidRDefault="00CE5BF4">
      <w:pPr>
        <w:pStyle w:val="10"/>
        <w:contextualSpacing w:val="0"/>
        <w:rPr>
          <w:color w:val="333333"/>
          <w:sz w:val="20"/>
          <w:szCs w:val="20"/>
          <w:lang w:val="en-US"/>
          <w:rPrChange w:id="1050" w:author="Grigory" w:date="2018-11-13T17:52:00Z">
            <w:rPr>
              <w:color w:val="333333"/>
              <w:sz w:val="20"/>
              <w:szCs w:val="20"/>
            </w:rPr>
          </w:rPrChange>
        </w:rPr>
      </w:pPr>
      <w:r w:rsidRPr="00C2429D">
        <w:rPr>
          <w:color w:val="333333"/>
          <w:sz w:val="20"/>
          <w:szCs w:val="20"/>
          <w:lang w:val="en-US"/>
          <w:rPrChange w:id="1051" w:author="Grigory" w:date="2018-11-13T17:52:00Z">
            <w:rPr>
              <w:color w:val="333333"/>
              <w:sz w:val="20"/>
              <w:szCs w:val="20"/>
            </w:rPr>
          </w:rPrChange>
        </w:rPr>
        <w:lastRenderedPageBreak/>
        <w:t xml:space="preserve">      {</w:t>
      </w:r>
    </w:p>
    <w:p w14:paraId="297E7BA4" w14:textId="77777777" w:rsidR="008F2729" w:rsidRPr="00C2429D" w:rsidRDefault="00CE5BF4">
      <w:pPr>
        <w:pStyle w:val="10"/>
        <w:contextualSpacing w:val="0"/>
        <w:rPr>
          <w:color w:val="333333"/>
          <w:sz w:val="20"/>
          <w:szCs w:val="20"/>
          <w:lang w:val="en-US"/>
          <w:rPrChange w:id="1052" w:author="Grigory" w:date="2018-11-13T17:52:00Z">
            <w:rPr>
              <w:color w:val="333333"/>
              <w:sz w:val="20"/>
              <w:szCs w:val="20"/>
            </w:rPr>
          </w:rPrChange>
        </w:rPr>
      </w:pPr>
      <w:r w:rsidRPr="00C2429D">
        <w:rPr>
          <w:color w:val="333333"/>
          <w:sz w:val="20"/>
          <w:szCs w:val="20"/>
          <w:lang w:val="en-US"/>
          <w:rPrChange w:id="1053" w:author="Grigory" w:date="2018-11-13T17:52:00Z">
            <w:rPr>
              <w:color w:val="333333"/>
              <w:sz w:val="20"/>
              <w:szCs w:val="20"/>
            </w:rPr>
          </w:rPrChange>
        </w:rPr>
        <w:t xml:space="preserve">          id: </w:t>
      </w:r>
      <w:proofErr w:type="gramStart"/>
      <w:r w:rsidRPr="00C2429D">
        <w:rPr>
          <w:color w:val="333333"/>
          <w:sz w:val="20"/>
          <w:szCs w:val="20"/>
          <w:lang w:val="en-US"/>
          <w:rPrChange w:id="1054" w:author="Grigory" w:date="2018-11-13T17:52:00Z">
            <w:rPr>
              <w:color w:val="333333"/>
              <w:sz w:val="20"/>
              <w:szCs w:val="20"/>
            </w:rPr>
          </w:rPrChange>
        </w:rPr>
        <w:t>string!,</w:t>
      </w:r>
      <w:proofErr w:type="gramEnd"/>
    </w:p>
    <w:p w14:paraId="7459FBBF" w14:textId="77777777" w:rsidR="008F2729" w:rsidRPr="00C2429D" w:rsidRDefault="00CE5BF4">
      <w:pPr>
        <w:pStyle w:val="10"/>
        <w:contextualSpacing w:val="0"/>
        <w:rPr>
          <w:color w:val="333333"/>
          <w:sz w:val="20"/>
          <w:szCs w:val="20"/>
          <w:lang w:val="en-US"/>
          <w:rPrChange w:id="1055" w:author="Grigory" w:date="2018-11-13T17:52:00Z">
            <w:rPr>
              <w:color w:val="333333"/>
              <w:sz w:val="20"/>
              <w:szCs w:val="20"/>
            </w:rPr>
          </w:rPrChange>
        </w:rPr>
      </w:pPr>
      <w:r w:rsidRPr="00C2429D">
        <w:rPr>
          <w:color w:val="333333"/>
          <w:sz w:val="20"/>
          <w:szCs w:val="20"/>
          <w:lang w:val="en-US"/>
          <w:rPrChange w:id="1056" w:author="Grigory" w:date="2018-11-13T17:52:00Z">
            <w:rPr>
              <w:color w:val="333333"/>
              <w:sz w:val="20"/>
              <w:szCs w:val="20"/>
            </w:rPr>
          </w:rPrChange>
        </w:rPr>
        <w:t xml:space="preserve">          name: string!</w:t>
      </w:r>
    </w:p>
    <w:p w14:paraId="3B1BBEEE" w14:textId="77777777" w:rsidR="008F2729" w:rsidRPr="00C2429D" w:rsidRDefault="00CE5BF4">
      <w:pPr>
        <w:pStyle w:val="10"/>
        <w:contextualSpacing w:val="0"/>
        <w:rPr>
          <w:color w:val="333333"/>
          <w:sz w:val="20"/>
          <w:szCs w:val="20"/>
          <w:lang w:val="en-US"/>
          <w:rPrChange w:id="1057" w:author="Grigory" w:date="2018-11-13T17:52:00Z">
            <w:rPr>
              <w:color w:val="333333"/>
              <w:sz w:val="20"/>
              <w:szCs w:val="20"/>
            </w:rPr>
          </w:rPrChange>
        </w:rPr>
      </w:pPr>
      <w:r w:rsidRPr="00C2429D">
        <w:rPr>
          <w:color w:val="333333"/>
          <w:sz w:val="20"/>
          <w:szCs w:val="20"/>
          <w:lang w:val="en-US"/>
          <w:rPrChange w:id="1058" w:author="Grigory" w:date="2018-11-13T17:52:00Z">
            <w:rPr>
              <w:color w:val="333333"/>
              <w:sz w:val="20"/>
              <w:szCs w:val="20"/>
            </w:rPr>
          </w:rPrChange>
        </w:rPr>
        <w:t xml:space="preserve">      },</w:t>
      </w:r>
    </w:p>
    <w:p w14:paraId="327883B5" w14:textId="77777777" w:rsidR="008F2729" w:rsidRPr="00C2429D" w:rsidRDefault="00CE5BF4">
      <w:pPr>
        <w:pStyle w:val="10"/>
        <w:contextualSpacing w:val="0"/>
        <w:rPr>
          <w:color w:val="333333"/>
          <w:sz w:val="20"/>
          <w:szCs w:val="20"/>
          <w:lang w:val="en-US"/>
          <w:rPrChange w:id="1059" w:author="Grigory" w:date="2018-11-13T17:52:00Z">
            <w:rPr>
              <w:color w:val="333333"/>
              <w:sz w:val="20"/>
              <w:szCs w:val="20"/>
            </w:rPr>
          </w:rPrChange>
        </w:rPr>
      </w:pPr>
      <w:r w:rsidRPr="00C2429D">
        <w:rPr>
          <w:color w:val="333333"/>
          <w:sz w:val="20"/>
          <w:szCs w:val="20"/>
          <w:lang w:val="en-US"/>
          <w:rPrChange w:id="1060" w:author="Grigory" w:date="2018-11-13T17:52:00Z">
            <w:rPr>
              <w:color w:val="333333"/>
              <w:sz w:val="20"/>
              <w:szCs w:val="20"/>
            </w:rPr>
          </w:rPrChange>
        </w:rPr>
        <w:t xml:space="preserve">      .....</w:t>
      </w:r>
    </w:p>
    <w:p w14:paraId="54618906" w14:textId="77777777" w:rsidR="008F2729" w:rsidRPr="00C2429D" w:rsidRDefault="00CE5BF4">
      <w:pPr>
        <w:pStyle w:val="10"/>
        <w:contextualSpacing w:val="0"/>
        <w:rPr>
          <w:color w:val="333333"/>
          <w:sz w:val="20"/>
          <w:szCs w:val="20"/>
          <w:lang w:val="en-US"/>
          <w:rPrChange w:id="1061" w:author="Grigory" w:date="2018-11-13T17:52:00Z">
            <w:rPr>
              <w:color w:val="333333"/>
              <w:sz w:val="20"/>
              <w:szCs w:val="20"/>
            </w:rPr>
          </w:rPrChange>
        </w:rPr>
      </w:pPr>
      <w:r w:rsidRPr="00C2429D">
        <w:rPr>
          <w:color w:val="333333"/>
          <w:sz w:val="20"/>
          <w:szCs w:val="20"/>
          <w:lang w:val="en-US"/>
          <w:rPrChange w:id="1062" w:author="Grigory" w:date="2018-11-13T17:52:00Z">
            <w:rPr>
              <w:color w:val="333333"/>
              <w:sz w:val="20"/>
              <w:szCs w:val="20"/>
            </w:rPr>
          </w:rPrChange>
        </w:rPr>
        <w:t xml:space="preserve">  ],</w:t>
      </w:r>
    </w:p>
    <w:p w14:paraId="3CD295F4" w14:textId="77777777" w:rsidR="008F2729" w:rsidRPr="00C2429D" w:rsidRDefault="00CE5BF4">
      <w:pPr>
        <w:pStyle w:val="10"/>
        <w:contextualSpacing w:val="0"/>
        <w:rPr>
          <w:color w:val="333333"/>
          <w:sz w:val="20"/>
          <w:szCs w:val="20"/>
          <w:lang w:val="en-US"/>
          <w:rPrChange w:id="1063" w:author="Grigory" w:date="2018-11-13T17:52:00Z">
            <w:rPr>
              <w:color w:val="333333"/>
              <w:sz w:val="20"/>
              <w:szCs w:val="20"/>
            </w:rPr>
          </w:rPrChange>
        </w:rPr>
      </w:pPr>
      <w:r w:rsidRPr="00C2429D">
        <w:rPr>
          <w:color w:val="333333"/>
          <w:sz w:val="20"/>
          <w:szCs w:val="20"/>
          <w:lang w:val="en-US"/>
          <w:rPrChange w:id="1064" w:author="Grigory" w:date="2018-11-13T17:52:00Z">
            <w:rPr>
              <w:color w:val="333333"/>
              <w:sz w:val="20"/>
              <w:szCs w:val="20"/>
            </w:rPr>
          </w:rPrChange>
        </w:rPr>
        <w:t xml:space="preserve">  </w:t>
      </w:r>
      <w:proofErr w:type="spellStart"/>
      <w:r w:rsidRPr="00C2429D">
        <w:rPr>
          <w:color w:val="333333"/>
          <w:sz w:val="20"/>
          <w:szCs w:val="20"/>
          <w:lang w:val="en-US"/>
          <w:rPrChange w:id="1065" w:author="Grigory" w:date="2018-11-13T17:52:00Z">
            <w:rPr>
              <w:color w:val="333333"/>
              <w:sz w:val="20"/>
              <w:szCs w:val="20"/>
            </w:rPr>
          </w:rPrChange>
        </w:rPr>
        <w:t>date_from</w:t>
      </w:r>
      <w:proofErr w:type="spellEnd"/>
      <w:r w:rsidRPr="00C2429D">
        <w:rPr>
          <w:color w:val="333333"/>
          <w:sz w:val="20"/>
          <w:szCs w:val="20"/>
          <w:lang w:val="en-US"/>
          <w:rPrChange w:id="1066" w:author="Grigory" w:date="2018-11-13T17:52:00Z">
            <w:rPr>
              <w:color w:val="333333"/>
              <w:sz w:val="20"/>
              <w:szCs w:val="20"/>
            </w:rPr>
          </w:rPrChange>
        </w:rPr>
        <w:t xml:space="preserve">: </w:t>
      </w:r>
      <w:proofErr w:type="gramStart"/>
      <w:r w:rsidRPr="00C2429D">
        <w:rPr>
          <w:color w:val="333333"/>
          <w:sz w:val="20"/>
          <w:szCs w:val="20"/>
          <w:lang w:val="en-US"/>
          <w:rPrChange w:id="1067" w:author="Grigory" w:date="2018-11-13T17:52:00Z">
            <w:rPr>
              <w:color w:val="333333"/>
              <w:sz w:val="20"/>
              <w:szCs w:val="20"/>
            </w:rPr>
          </w:rPrChange>
        </w:rPr>
        <w:t>date!,</w:t>
      </w:r>
      <w:proofErr w:type="gramEnd"/>
    </w:p>
    <w:p w14:paraId="75CF8542" w14:textId="77777777" w:rsidR="008F2729" w:rsidRPr="00C2429D" w:rsidRDefault="00CE5BF4">
      <w:pPr>
        <w:pStyle w:val="10"/>
        <w:contextualSpacing w:val="0"/>
        <w:rPr>
          <w:color w:val="333333"/>
          <w:sz w:val="20"/>
          <w:szCs w:val="20"/>
          <w:lang w:val="en-US"/>
          <w:rPrChange w:id="1068" w:author="Grigory" w:date="2018-11-13T17:52:00Z">
            <w:rPr>
              <w:color w:val="333333"/>
              <w:sz w:val="20"/>
              <w:szCs w:val="20"/>
            </w:rPr>
          </w:rPrChange>
        </w:rPr>
      </w:pPr>
      <w:r w:rsidRPr="00C2429D">
        <w:rPr>
          <w:color w:val="333333"/>
          <w:sz w:val="20"/>
          <w:szCs w:val="20"/>
          <w:lang w:val="en-US"/>
          <w:rPrChange w:id="1069" w:author="Grigory" w:date="2018-11-13T17:52:00Z">
            <w:rPr>
              <w:color w:val="333333"/>
              <w:sz w:val="20"/>
              <w:szCs w:val="20"/>
            </w:rPr>
          </w:rPrChange>
        </w:rPr>
        <w:t xml:space="preserve">  </w:t>
      </w:r>
      <w:proofErr w:type="spellStart"/>
      <w:r w:rsidRPr="00C2429D">
        <w:rPr>
          <w:color w:val="333333"/>
          <w:sz w:val="20"/>
          <w:szCs w:val="20"/>
          <w:lang w:val="en-US"/>
          <w:rPrChange w:id="1070" w:author="Grigory" w:date="2018-11-13T17:52:00Z">
            <w:rPr>
              <w:color w:val="333333"/>
              <w:sz w:val="20"/>
              <w:szCs w:val="20"/>
            </w:rPr>
          </w:rPrChange>
        </w:rPr>
        <w:t>date_to</w:t>
      </w:r>
      <w:proofErr w:type="spellEnd"/>
      <w:r w:rsidRPr="00C2429D">
        <w:rPr>
          <w:color w:val="333333"/>
          <w:sz w:val="20"/>
          <w:szCs w:val="20"/>
          <w:lang w:val="en-US"/>
          <w:rPrChange w:id="1071" w:author="Grigory" w:date="2018-11-13T17:52:00Z">
            <w:rPr>
              <w:color w:val="333333"/>
              <w:sz w:val="20"/>
              <w:szCs w:val="20"/>
            </w:rPr>
          </w:rPrChange>
        </w:rPr>
        <w:t>: date!</w:t>
      </w:r>
    </w:p>
    <w:p w14:paraId="35382A17" w14:textId="77777777" w:rsidR="008F2729" w:rsidRPr="00C2429D" w:rsidRDefault="00CE5BF4">
      <w:pPr>
        <w:pStyle w:val="10"/>
        <w:contextualSpacing w:val="0"/>
        <w:rPr>
          <w:color w:val="333333"/>
          <w:sz w:val="20"/>
          <w:szCs w:val="20"/>
          <w:lang w:val="en-US"/>
          <w:rPrChange w:id="1072" w:author="Grigory" w:date="2018-11-13T17:52:00Z">
            <w:rPr>
              <w:color w:val="333333"/>
              <w:sz w:val="20"/>
              <w:szCs w:val="20"/>
            </w:rPr>
          </w:rPrChange>
        </w:rPr>
      </w:pPr>
      <w:r w:rsidRPr="00C2429D">
        <w:rPr>
          <w:color w:val="333333"/>
          <w:sz w:val="20"/>
          <w:szCs w:val="20"/>
          <w:lang w:val="en-US"/>
          <w:rPrChange w:id="1073" w:author="Grigory" w:date="2018-11-13T17:52:00Z">
            <w:rPr>
              <w:color w:val="333333"/>
              <w:sz w:val="20"/>
              <w:szCs w:val="20"/>
            </w:rPr>
          </w:rPrChange>
        </w:rPr>
        <w:t>}</w:t>
      </w:r>
    </w:p>
    <w:p w14:paraId="46B38A99" w14:textId="77777777" w:rsidR="008F2729" w:rsidRPr="00C2429D" w:rsidRDefault="008F2729">
      <w:pPr>
        <w:pStyle w:val="10"/>
        <w:contextualSpacing w:val="0"/>
        <w:rPr>
          <w:color w:val="333333"/>
          <w:sz w:val="20"/>
          <w:szCs w:val="20"/>
          <w:lang w:val="en-US"/>
          <w:rPrChange w:id="1074" w:author="Grigory" w:date="2018-11-13T17:52:00Z">
            <w:rPr>
              <w:color w:val="333333"/>
              <w:sz w:val="20"/>
              <w:szCs w:val="20"/>
            </w:rPr>
          </w:rPrChange>
        </w:rPr>
      </w:pPr>
    </w:p>
    <w:p w14:paraId="70D8EC0A" w14:textId="77777777" w:rsidR="008F2729" w:rsidRPr="00C2429D" w:rsidRDefault="00CE5BF4">
      <w:pPr>
        <w:pStyle w:val="10"/>
        <w:contextualSpacing w:val="0"/>
        <w:rPr>
          <w:color w:val="333333"/>
          <w:sz w:val="20"/>
          <w:szCs w:val="20"/>
          <w:lang w:val="en-US"/>
          <w:rPrChange w:id="1075" w:author="Grigory" w:date="2018-11-13T17:52:00Z">
            <w:rPr>
              <w:color w:val="333333"/>
              <w:sz w:val="20"/>
              <w:szCs w:val="20"/>
            </w:rPr>
          </w:rPrChange>
        </w:rPr>
      </w:pPr>
      <w:proofErr w:type="spellStart"/>
      <w:r w:rsidRPr="00C2429D">
        <w:rPr>
          <w:color w:val="333333"/>
          <w:sz w:val="20"/>
          <w:szCs w:val="20"/>
          <w:lang w:val="en-US"/>
          <w:rPrChange w:id="1076" w:author="Grigory" w:date="2018-11-13T17:52:00Z">
            <w:rPr>
              <w:color w:val="333333"/>
              <w:sz w:val="20"/>
              <w:szCs w:val="20"/>
            </w:rPr>
          </w:rPrChange>
        </w:rPr>
        <w:t>GetArticlesFilterSuggestions</w:t>
      </w:r>
      <w:proofErr w:type="spellEnd"/>
    </w:p>
    <w:p w14:paraId="4CE44161" w14:textId="77777777" w:rsidR="008F2729" w:rsidRPr="00C2429D" w:rsidRDefault="00CE5BF4">
      <w:pPr>
        <w:pStyle w:val="10"/>
        <w:contextualSpacing w:val="0"/>
        <w:rPr>
          <w:color w:val="333333"/>
          <w:sz w:val="20"/>
          <w:szCs w:val="20"/>
          <w:lang w:val="en-US"/>
          <w:rPrChange w:id="1077" w:author="Grigory" w:date="2018-11-13T17:52:00Z">
            <w:rPr>
              <w:color w:val="333333"/>
              <w:sz w:val="20"/>
              <w:szCs w:val="20"/>
            </w:rPr>
          </w:rPrChange>
        </w:rPr>
      </w:pPr>
      <w:r w:rsidRPr="00C2429D">
        <w:rPr>
          <w:color w:val="333333"/>
          <w:sz w:val="20"/>
          <w:szCs w:val="20"/>
          <w:lang w:val="en-US"/>
          <w:rPrChange w:id="1078" w:author="Grigory" w:date="2018-11-13T17:52:00Z">
            <w:rPr>
              <w:color w:val="333333"/>
              <w:sz w:val="20"/>
              <w:szCs w:val="20"/>
            </w:rPr>
          </w:rPrChange>
        </w:rPr>
        <w:t>/</w:t>
      </w:r>
      <w:proofErr w:type="spellStart"/>
      <w:r w:rsidRPr="00C2429D">
        <w:rPr>
          <w:color w:val="333333"/>
          <w:sz w:val="20"/>
          <w:szCs w:val="20"/>
          <w:lang w:val="en-US"/>
          <w:rPrChange w:id="1079" w:author="Grigory" w:date="2018-11-13T17:52:00Z">
            <w:rPr>
              <w:color w:val="333333"/>
              <w:sz w:val="20"/>
              <w:szCs w:val="20"/>
            </w:rPr>
          </w:rPrChange>
        </w:rPr>
        <w:t>api</w:t>
      </w:r>
      <w:proofErr w:type="spellEnd"/>
      <w:r w:rsidRPr="00C2429D">
        <w:rPr>
          <w:color w:val="333333"/>
          <w:sz w:val="20"/>
          <w:szCs w:val="20"/>
          <w:lang w:val="en-US"/>
          <w:rPrChange w:id="1080" w:author="Grigory" w:date="2018-11-13T17:52:00Z">
            <w:rPr>
              <w:color w:val="333333"/>
              <w:sz w:val="20"/>
              <w:szCs w:val="20"/>
            </w:rPr>
          </w:rPrChange>
        </w:rPr>
        <w:t>/articles/suggestions/?filter={"name":"&lt;</w:t>
      </w:r>
      <w:r>
        <w:rPr>
          <w:color w:val="333333"/>
          <w:sz w:val="20"/>
          <w:szCs w:val="20"/>
        </w:rPr>
        <w:t>подстрока</w:t>
      </w:r>
      <w:r w:rsidRPr="00C2429D">
        <w:rPr>
          <w:color w:val="333333"/>
          <w:sz w:val="20"/>
          <w:szCs w:val="20"/>
          <w:lang w:val="en-US"/>
          <w:rPrChange w:id="1081" w:author="Grigory" w:date="2018-11-13T17:52:00Z">
            <w:rPr>
              <w:color w:val="333333"/>
              <w:sz w:val="20"/>
              <w:szCs w:val="20"/>
            </w:rPr>
          </w:rPrChange>
        </w:rPr>
        <w:t>&gt;"}</w:t>
      </w:r>
    </w:p>
    <w:p w14:paraId="6BAD08EB" w14:textId="77777777" w:rsidR="008F2729" w:rsidRDefault="00CE5BF4">
      <w:pPr>
        <w:pStyle w:val="10"/>
        <w:contextualSpacing w:val="0"/>
        <w:rPr>
          <w:color w:val="333333"/>
          <w:sz w:val="20"/>
          <w:szCs w:val="20"/>
        </w:rPr>
      </w:pPr>
      <w:r>
        <w:rPr>
          <w:color w:val="333333"/>
          <w:sz w:val="20"/>
          <w:szCs w:val="20"/>
        </w:rPr>
        <w:t>поиск по строке в фильтре статей</w:t>
      </w:r>
    </w:p>
    <w:p w14:paraId="683C01AD" w14:textId="77777777" w:rsidR="008F2729" w:rsidRDefault="00CE5BF4">
      <w:pPr>
        <w:pStyle w:val="10"/>
        <w:contextualSpacing w:val="0"/>
        <w:rPr>
          <w:color w:val="333333"/>
          <w:sz w:val="20"/>
          <w:szCs w:val="20"/>
        </w:rPr>
      </w:pPr>
      <w:r>
        <w:rPr>
          <w:color w:val="333333"/>
          <w:sz w:val="20"/>
          <w:szCs w:val="20"/>
        </w:rPr>
        <w:t>входные параметры:</w:t>
      </w:r>
    </w:p>
    <w:p w14:paraId="61192FAC" w14:textId="77777777" w:rsidR="008F2729" w:rsidRDefault="00CE5BF4">
      <w:pPr>
        <w:pStyle w:val="10"/>
        <w:contextualSpacing w:val="0"/>
        <w:rPr>
          <w:color w:val="333333"/>
          <w:sz w:val="20"/>
          <w:szCs w:val="20"/>
        </w:rPr>
      </w:pPr>
      <w:r>
        <w:rPr>
          <w:color w:val="333333"/>
          <w:sz w:val="20"/>
          <w:szCs w:val="20"/>
        </w:rPr>
        <w:t>- строка</w:t>
      </w:r>
    </w:p>
    <w:p w14:paraId="1E46D3EB" w14:textId="77777777" w:rsidR="008F2729" w:rsidRDefault="00CE5BF4">
      <w:pPr>
        <w:pStyle w:val="10"/>
        <w:contextualSpacing w:val="0"/>
        <w:rPr>
          <w:color w:val="333333"/>
          <w:sz w:val="20"/>
          <w:szCs w:val="20"/>
        </w:rPr>
      </w:pPr>
      <w:r>
        <w:rPr>
          <w:color w:val="333333"/>
          <w:sz w:val="20"/>
          <w:szCs w:val="20"/>
        </w:rPr>
        <w:t>формат ответа:</w:t>
      </w:r>
    </w:p>
    <w:p w14:paraId="1E3CB092" w14:textId="77777777" w:rsidR="008F2729" w:rsidRPr="00C2429D" w:rsidRDefault="00CE5BF4">
      <w:pPr>
        <w:pStyle w:val="10"/>
        <w:contextualSpacing w:val="0"/>
        <w:rPr>
          <w:color w:val="333333"/>
          <w:sz w:val="20"/>
          <w:szCs w:val="20"/>
          <w:lang w:val="en-US"/>
          <w:rPrChange w:id="1082" w:author="Grigory" w:date="2018-11-13T17:52:00Z">
            <w:rPr>
              <w:color w:val="333333"/>
              <w:sz w:val="20"/>
              <w:szCs w:val="20"/>
            </w:rPr>
          </w:rPrChange>
        </w:rPr>
      </w:pPr>
      <w:r w:rsidRPr="00C2429D">
        <w:rPr>
          <w:color w:val="333333"/>
          <w:sz w:val="20"/>
          <w:szCs w:val="20"/>
          <w:lang w:val="en-US"/>
          <w:rPrChange w:id="1083" w:author="Grigory" w:date="2018-11-13T17:52:00Z">
            <w:rPr>
              <w:color w:val="333333"/>
              <w:sz w:val="20"/>
              <w:szCs w:val="20"/>
            </w:rPr>
          </w:rPrChange>
        </w:rPr>
        <w:t>[</w:t>
      </w:r>
    </w:p>
    <w:p w14:paraId="194E8E7C" w14:textId="77777777" w:rsidR="008F2729" w:rsidRPr="00C2429D" w:rsidRDefault="00CE5BF4">
      <w:pPr>
        <w:pStyle w:val="10"/>
        <w:contextualSpacing w:val="0"/>
        <w:rPr>
          <w:color w:val="333333"/>
          <w:sz w:val="20"/>
          <w:szCs w:val="20"/>
          <w:lang w:val="en-US"/>
          <w:rPrChange w:id="1084" w:author="Grigory" w:date="2018-11-13T17:52:00Z">
            <w:rPr>
              <w:color w:val="333333"/>
              <w:sz w:val="20"/>
              <w:szCs w:val="20"/>
            </w:rPr>
          </w:rPrChange>
        </w:rPr>
      </w:pPr>
      <w:r w:rsidRPr="00C2429D">
        <w:rPr>
          <w:color w:val="333333"/>
          <w:sz w:val="20"/>
          <w:szCs w:val="20"/>
          <w:lang w:val="en-US"/>
          <w:rPrChange w:id="1085" w:author="Grigory" w:date="2018-11-13T17:52:00Z">
            <w:rPr>
              <w:color w:val="333333"/>
              <w:sz w:val="20"/>
              <w:szCs w:val="20"/>
            </w:rPr>
          </w:rPrChange>
        </w:rPr>
        <w:t xml:space="preserve">  string,</w:t>
      </w:r>
    </w:p>
    <w:p w14:paraId="75BCDC6C" w14:textId="77777777" w:rsidR="008F2729" w:rsidRPr="00C2429D" w:rsidRDefault="00CE5BF4">
      <w:pPr>
        <w:pStyle w:val="10"/>
        <w:contextualSpacing w:val="0"/>
        <w:rPr>
          <w:color w:val="333333"/>
          <w:sz w:val="20"/>
          <w:szCs w:val="20"/>
          <w:lang w:val="en-US"/>
          <w:rPrChange w:id="1086" w:author="Grigory" w:date="2018-11-13T17:52:00Z">
            <w:rPr>
              <w:color w:val="333333"/>
              <w:sz w:val="20"/>
              <w:szCs w:val="20"/>
            </w:rPr>
          </w:rPrChange>
        </w:rPr>
      </w:pPr>
      <w:r w:rsidRPr="00C2429D">
        <w:rPr>
          <w:color w:val="333333"/>
          <w:sz w:val="20"/>
          <w:szCs w:val="20"/>
          <w:lang w:val="en-US"/>
          <w:rPrChange w:id="1087" w:author="Grigory" w:date="2018-11-13T17:52:00Z">
            <w:rPr>
              <w:color w:val="333333"/>
              <w:sz w:val="20"/>
              <w:szCs w:val="20"/>
            </w:rPr>
          </w:rPrChange>
        </w:rPr>
        <w:t xml:space="preserve">  .....</w:t>
      </w:r>
    </w:p>
    <w:p w14:paraId="69610FF8" w14:textId="77777777" w:rsidR="008F2729" w:rsidRPr="00C2429D" w:rsidRDefault="00CE5BF4">
      <w:pPr>
        <w:pStyle w:val="10"/>
        <w:contextualSpacing w:val="0"/>
        <w:rPr>
          <w:color w:val="333333"/>
          <w:sz w:val="20"/>
          <w:szCs w:val="20"/>
          <w:lang w:val="en-US"/>
          <w:rPrChange w:id="1088" w:author="Grigory" w:date="2018-11-13T17:52:00Z">
            <w:rPr>
              <w:color w:val="333333"/>
              <w:sz w:val="20"/>
              <w:szCs w:val="20"/>
            </w:rPr>
          </w:rPrChange>
        </w:rPr>
      </w:pPr>
      <w:r w:rsidRPr="00C2429D">
        <w:rPr>
          <w:color w:val="333333"/>
          <w:sz w:val="20"/>
          <w:szCs w:val="20"/>
          <w:lang w:val="en-US"/>
          <w:rPrChange w:id="1089" w:author="Grigory" w:date="2018-11-13T17:52:00Z">
            <w:rPr>
              <w:color w:val="333333"/>
              <w:sz w:val="20"/>
              <w:szCs w:val="20"/>
            </w:rPr>
          </w:rPrChange>
        </w:rPr>
        <w:t>]</w:t>
      </w:r>
    </w:p>
    <w:p w14:paraId="4BAE9D4C" w14:textId="77777777" w:rsidR="008F2729" w:rsidRPr="00C2429D" w:rsidRDefault="008F2729">
      <w:pPr>
        <w:pStyle w:val="10"/>
        <w:contextualSpacing w:val="0"/>
        <w:rPr>
          <w:color w:val="333333"/>
          <w:sz w:val="20"/>
          <w:szCs w:val="20"/>
          <w:lang w:val="en-US"/>
          <w:rPrChange w:id="1090" w:author="Grigory" w:date="2018-11-13T17:52:00Z">
            <w:rPr>
              <w:color w:val="333333"/>
              <w:sz w:val="20"/>
              <w:szCs w:val="20"/>
            </w:rPr>
          </w:rPrChange>
        </w:rPr>
      </w:pPr>
    </w:p>
    <w:p w14:paraId="04D53E49" w14:textId="77777777" w:rsidR="008F2729" w:rsidRPr="00C2429D" w:rsidRDefault="00CE5BF4">
      <w:pPr>
        <w:pStyle w:val="10"/>
        <w:contextualSpacing w:val="0"/>
        <w:rPr>
          <w:color w:val="333333"/>
          <w:sz w:val="20"/>
          <w:szCs w:val="20"/>
          <w:lang w:val="en-US"/>
          <w:rPrChange w:id="1091" w:author="Grigory" w:date="2018-11-13T17:52:00Z">
            <w:rPr>
              <w:color w:val="333333"/>
              <w:sz w:val="20"/>
              <w:szCs w:val="20"/>
            </w:rPr>
          </w:rPrChange>
        </w:rPr>
      </w:pPr>
      <w:proofErr w:type="spellStart"/>
      <w:r w:rsidRPr="00C2429D">
        <w:rPr>
          <w:color w:val="333333"/>
          <w:sz w:val="20"/>
          <w:szCs w:val="20"/>
          <w:lang w:val="en-US"/>
          <w:rPrChange w:id="1092" w:author="Grigory" w:date="2018-11-13T17:52:00Z">
            <w:rPr>
              <w:color w:val="333333"/>
              <w:sz w:val="20"/>
              <w:szCs w:val="20"/>
            </w:rPr>
          </w:rPrChange>
        </w:rPr>
        <w:t>GetArticlesFilterTagsSuggestions</w:t>
      </w:r>
      <w:proofErr w:type="spellEnd"/>
    </w:p>
    <w:p w14:paraId="03C3298D" w14:textId="77777777" w:rsidR="008F2729" w:rsidRPr="00C2429D" w:rsidRDefault="00CE5BF4">
      <w:pPr>
        <w:pStyle w:val="10"/>
        <w:contextualSpacing w:val="0"/>
        <w:rPr>
          <w:color w:val="333333"/>
          <w:sz w:val="20"/>
          <w:szCs w:val="20"/>
          <w:lang w:val="en-US"/>
          <w:rPrChange w:id="1093" w:author="Grigory" w:date="2018-11-13T17:52:00Z">
            <w:rPr>
              <w:color w:val="333333"/>
              <w:sz w:val="20"/>
              <w:szCs w:val="20"/>
            </w:rPr>
          </w:rPrChange>
        </w:rPr>
      </w:pPr>
      <w:r w:rsidRPr="00C2429D">
        <w:rPr>
          <w:color w:val="333333"/>
          <w:sz w:val="20"/>
          <w:szCs w:val="20"/>
          <w:lang w:val="en-US"/>
          <w:rPrChange w:id="1094" w:author="Grigory" w:date="2018-11-13T17:52:00Z">
            <w:rPr>
              <w:color w:val="333333"/>
              <w:sz w:val="20"/>
              <w:szCs w:val="20"/>
            </w:rPr>
          </w:rPrChange>
        </w:rPr>
        <w:t>/</w:t>
      </w:r>
      <w:proofErr w:type="spellStart"/>
      <w:r w:rsidRPr="00C2429D">
        <w:rPr>
          <w:color w:val="333333"/>
          <w:sz w:val="20"/>
          <w:szCs w:val="20"/>
          <w:lang w:val="en-US"/>
          <w:rPrChange w:id="1095" w:author="Grigory" w:date="2018-11-13T17:52:00Z">
            <w:rPr>
              <w:color w:val="333333"/>
              <w:sz w:val="20"/>
              <w:szCs w:val="20"/>
            </w:rPr>
          </w:rPrChange>
        </w:rPr>
        <w:t>api</w:t>
      </w:r>
      <w:proofErr w:type="spellEnd"/>
      <w:r w:rsidRPr="00C2429D">
        <w:rPr>
          <w:color w:val="333333"/>
          <w:sz w:val="20"/>
          <w:szCs w:val="20"/>
          <w:lang w:val="en-US"/>
          <w:rPrChange w:id="1096" w:author="Grigory" w:date="2018-11-13T17:52:00Z">
            <w:rPr>
              <w:color w:val="333333"/>
              <w:sz w:val="20"/>
              <w:szCs w:val="20"/>
            </w:rPr>
          </w:rPrChange>
        </w:rPr>
        <w:t>/articles/</w:t>
      </w:r>
      <w:proofErr w:type="spellStart"/>
      <w:r w:rsidRPr="00C2429D">
        <w:rPr>
          <w:color w:val="333333"/>
          <w:sz w:val="20"/>
          <w:szCs w:val="20"/>
          <w:lang w:val="en-US"/>
          <w:rPrChange w:id="1097" w:author="Grigory" w:date="2018-11-13T17:52:00Z">
            <w:rPr>
              <w:color w:val="333333"/>
              <w:sz w:val="20"/>
              <w:szCs w:val="20"/>
            </w:rPr>
          </w:rPrChange>
        </w:rPr>
        <w:t>suggestions_tag</w:t>
      </w:r>
      <w:proofErr w:type="spellEnd"/>
      <w:r w:rsidRPr="00C2429D">
        <w:rPr>
          <w:color w:val="333333"/>
          <w:sz w:val="20"/>
          <w:szCs w:val="20"/>
          <w:lang w:val="en-US"/>
          <w:rPrChange w:id="1098" w:author="Grigory" w:date="2018-11-13T17:52:00Z">
            <w:rPr>
              <w:color w:val="333333"/>
              <w:sz w:val="20"/>
              <w:szCs w:val="20"/>
            </w:rPr>
          </w:rPrChange>
        </w:rPr>
        <w:t>/?filter={"keywords":"&lt;</w:t>
      </w:r>
      <w:r>
        <w:rPr>
          <w:color w:val="333333"/>
          <w:sz w:val="20"/>
          <w:szCs w:val="20"/>
        </w:rPr>
        <w:t>строка</w:t>
      </w:r>
      <w:r w:rsidRPr="00C2429D">
        <w:rPr>
          <w:color w:val="333333"/>
          <w:sz w:val="20"/>
          <w:szCs w:val="20"/>
          <w:lang w:val="en-US"/>
          <w:rPrChange w:id="1099" w:author="Grigory" w:date="2018-11-13T17:52:00Z">
            <w:rPr>
              <w:color w:val="333333"/>
              <w:sz w:val="20"/>
              <w:szCs w:val="20"/>
            </w:rPr>
          </w:rPrChange>
        </w:rPr>
        <w:t>&gt;"}</w:t>
      </w:r>
    </w:p>
    <w:p w14:paraId="711DAE15" w14:textId="77777777" w:rsidR="008F2729" w:rsidRDefault="00CE5BF4">
      <w:pPr>
        <w:pStyle w:val="10"/>
        <w:contextualSpacing w:val="0"/>
        <w:rPr>
          <w:color w:val="333333"/>
          <w:sz w:val="20"/>
          <w:szCs w:val="20"/>
        </w:rPr>
      </w:pPr>
      <w:r>
        <w:rPr>
          <w:color w:val="333333"/>
          <w:sz w:val="20"/>
          <w:szCs w:val="20"/>
        </w:rPr>
        <w:t>подсказки при выборе тегов</w:t>
      </w:r>
    </w:p>
    <w:p w14:paraId="1AAC4DBF" w14:textId="77777777" w:rsidR="008F2729" w:rsidRDefault="00CE5BF4">
      <w:pPr>
        <w:pStyle w:val="10"/>
        <w:contextualSpacing w:val="0"/>
        <w:rPr>
          <w:color w:val="333333"/>
          <w:sz w:val="20"/>
          <w:szCs w:val="20"/>
        </w:rPr>
      </w:pPr>
      <w:r>
        <w:rPr>
          <w:color w:val="333333"/>
          <w:sz w:val="20"/>
          <w:szCs w:val="20"/>
        </w:rPr>
        <w:t>входные параметры:</w:t>
      </w:r>
    </w:p>
    <w:p w14:paraId="5F2F6470" w14:textId="77777777" w:rsidR="008F2729" w:rsidRPr="00C2429D" w:rsidRDefault="00CE5BF4">
      <w:pPr>
        <w:pStyle w:val="10"/>
        <w:contextualSpacing w:val="0"/>
        <w:rPr>
          <w:color w:val="333333"/>
          <w:sz w:val="20"/>
          <w:szCs w:val="20"/>
          <w:lang w:val="en-US"/>
          <w:rPrChange w:id="1100" w:author="Grigory" w:date="2018-11-13T17:52:00Z">
            <w:rPr>
              <w:color w:val="333333"/>
              <w:sz w:val="20"/>
              <w:szCs w:val="20"/>
            </w:rPr>
          </w:rPrChange>
        </w:rPr>
      </w:pPr>
      <w:r w:rsidRPr="00C2429D">
        <w:rPr>
          <w:color w:val="333333"/>
          <w:sz w:val="20"/>
          <w:szCs w:val="20"/>
          <w:lang w:val="en-US"/>
          <w:rPrChange w:id="1101" w:author="Grigory" w:date="2018-11-13T17:52:00Z">
            <w:rPr>
              <w:color w:val="333333"/>
              <w:sz w:val="20"/>
              <w:szCs w:val="20"/>
            </w:rPr>
          </w:rPrChange>
        </w:rPr>
        <w:t xml:space="preserve">- </w:t>
      </w:r>
      <w:r>
        <w:rPr>
          <w:color w:val="333333"/>
          <w:sz w:val="20"/>
          <w:szCs w:val="20"/>
        </w:rPr>
        <w:t>строка</w:t>
      </w:r>
    </w:p>
    <w:p w14:paraId="382D048A" w14:textId="77777777" w:rsidR="008F2729" w:rsidRPr="00C2429D" w:rsidRDefault="00CE5BF4">
      <w:pPr>
        <w:pStyle w:val="10"/>
        <w:contextualSpacing w:val="0"/>
        <w:rPr>
          <w:color w:val="333333"/>
          <w:sz w:val="20"/>
          <w:szCs w:val="20"/>
          <w:lang w:val="en-US"/>
          <w:rPrChange w:id="1102" w:author="Grigory" w:date="2018-11-13T17:52:00Z">
            <w:rPr>
              <w:color w:val="333333"/>
              <w:sz w:val="20"/>
              <w:szCs w:val="20"/>
            </w:rPr>
          </w:rPrChange>
        </w:rPr>
      </w:pPr>
      <w:r>
        <w:rPr>
          <w:color w:val="333333"/>
          <w:sz w:val="20"/>
          <w:szCs w:val="20"/>
        </w:rPr>
        <w:t>формат</w:t>
      </w:r>
      <w:r w:rsidRPr="00C2429D">
        <w:rPr>
          <w:color w:val="333333"/>
          <w:sz w:val="20"/>
          <w:szCs w:val="20"/>
          <w:lang w:val="en-US"/>
          <w:rPrChange w:id="1103" w:author="Grigory" w:date="2018-11-13T17:52:00Z">
            <w:rPr>
              <w:color w:val="333333"/>
              <w:sz w:val="20"/>
              <w:szCs w:val="20"/>
            </w:rPr>
          </w:rPrChange>
        </w:rPr>
        <w:t xml:space="preserve"> </w:t>
      </w:r>
      <w:r>
        <w:rPr>
          <w:color w:val="333333"/>
          <w:sz w:val="20"/>
          <w:szCs w:val="20"/>
        </w:rPr>
        <w:t>ответа</w:t>
      </w:r>
      <w:r w:rsidRPr="00C2429D">
        <w:rPr>
          <w:color w:val="333333"/>
          <w:sz w:val="20"/>
          <w:szCs w:val="20"/>
          <w:lang w:val="en-US"/>
          <w:rPrChange w:id="1104" w:author="Grigory" w:date="2018-11-13T17:52:00Z">
            <w:rPr>
              <w:color w:val="333333"/>
              <w:sz w:val="20"/>
              <w:szCs w:val="20"/>
            </w:rPr>
          </w:rPrChange>
        </w:rPr>
        <w:t>:</w:t>
      </w:r>
    </w:p>
    <w:p w14:paraId="3213F288" w14:textId="77777777" w:rsidR="008F2729" w:rsidRPr="00C2429D" w:rsidRDefault="00CE5BF4">
      <w:pPr>
        <w:pStyle w:val="10"/>
        <w:contextualSpacing w:val="0"/>
        <w:rPr>
          <w:color w:val="333333"/>
          <w:sz w:val="20"/>
          <w:szCs w:val="20"/>
          <w:lang w:val="en-US"/>
          <w:rPrChange w:id="1105" w:author="Grigory" w:date="2018-11-13T17:52:00Z">
            <w:rPr>
              <w:color w:val="333333"/>
              <w:sz w:val="20"/>
              <w:szCs w:val="20"/>
            </w:rPr>
          </w:rPrChange>
        </w:rPr>
      </w:pPr>
      <w:r w:rsidRPr="00C2429D">
        <w:rPr>
          <w:color w:val="333333"/>
          <w:sz w:val="20"/>
          <w:szCs w:val="20"/>
          <w:lang w:val="en-US"/>
          <w:rPrChange w:id="1106" w:author="Grigory" w:date="2018-11-13T17:52:00Z">
            <w:rPr>
              <w:color w:val="333333"/>
              <w:sz w:val="20"/>
              <w:szCs w:val="20"/>
            </w:rPr>
          </w:rPrChange>
        </w:rPr>
        <w:t>[</w:t>
      </w:r>
    </w:p>
    <w:p w14:paraId="424C216D" w14:textId="77777777" w:rsidR="008F2729" w:rsidRPr="00C2429D" w:rsidRDefault="00CE5BF4">
      <w:pPr>
        <w:pStyle w:val="10"/>
        <w:contextualSpacing w:val="0"/>
        <w:rPr>
          <w:color w:val="333333"/>
          <w:sz w:val="20"/>
          <w:szCs w:val="20"/>
          <w:lang w:val="en-US"/>
          <w:rPrChange w:id="1107" w:author="Grigory" w:date="2018-11-13T17:52:00Z">
            <w:rPr>
              <w:color w:val="333333"/>
              <w:sz w:val="20"/>
              <w:szCs w:val="20"/>
            </w:rPr>
          </w:rPrChange>
        </w:rPr>
      </w:pPr>
      <w:r w:rsidRPr="00C2429D">
        <w:rPr>
          <w:color w:val="333333"/>
          <w:sz w:val="20"/>
          <w:szCs w:val="20"/>
          <w:lang w:val="en-US"/>
          <w:rPrChange w:id="1108" w:author="Grigory" w:date="2018-11-13T17:52:00Z">
            <w:rPr>
              <w:color w:val="333333"/>
              <w:sz w:val="20"/>
              <w:szCs w:val="20"/>
            </w:rPr>
          </w:rPrChange>
        </w:rPr>
        <w:t xml:space="preserve"> string,</w:t>
      </w:r>
    </w:p>
    <w:p w14:paraId="7DAB1A27" w14:textId="77777777" w:rsidR="008F2729" w:rsidRPr="00C2429D" w:rsidRDefault="00CE5BF4">
      <w:pPr>
        <w:pStyle w:val="10"/>
        <w:contextualSpacing w:val="0"/>
        <w:rPr>
          <w:color w:val="333333"/>
          <w:sz w:val="20"/>
          <w:szCs w:val="20"/>
          <w:lang w:val="en-US"/>
          <w:rPrChange w:id="1109" w:author="Grigory" w:date="2018-11-13T17:52:00Z">
            <w:rPr>
              <w:color w:val="333333"/>
              <w:sz w:val="20"/>
              <w:szCs w:val="20"/>
            </w:rPr>
          </w:rPrChange>
        </w:rPr>
      </w:pPr>
      <w:r w:rsidRPr="00C2429D">
        <w:rPr>
          <w:color w:val="333333"/>
          <w:sz w:val="20"/>
          <w:szCs w:val="20"/>
          <w:lang w:val="en-US"/>
          <w:rPrChange w:id="1110" w:author="Grigory" w:date="2018-11-13T17:52:00Z">
            <w:rPr>
              <w:color w:val="333333"/>
              <w:sz w:val="20"/>
              <w:szCs w:val="20"/>
            </w:rPr>
          </w:rPrChange>
        </w:rPr>
        <w:t xml:space="preserve"> .....</w:t>
      </w:r>
    </w:p>
    <w:p w14:paraId="281735EB" w14:textId="77777777" w:rsidR="008F2729" w:rsidRPr="00C2429D" w:rsidRDefault="00CE5BF4">
      <w:pPr>
        <w:pStyle w:val="10"/>
        <w:contextualSpacing w:val="0"/>
        <w:rPr>
          <w:color w:val="333333"/>
          <w:sz w:val="20"/>
          <w:szCs w:val="20"/>
          <w:lang w:val="en-US"/>
          <w:rPrChange w:id="1111" w:author="Grigory" w:date="2018-11-13T17:52:00Z">
            <w:rPr>
              <w:color w:val="333333"/>
              <w:sz w:val="20"/>
              <w:szCs w:val="20"/>
            </w:rPr>
          </w:rPrChange>
        </w:rPr>
      </w:pPr>
      <w:r w:rsidRPr="00C2429D">
        <w:rPr>
          <w:color w:val="333333"/>
          <w:sz w:val="20"/>
          <w:szCs w:val="20"/>
          <w:lang w:val="en-US"/>
          <w:rPrChange w:id="1112" w:author="Grigory" w:date="2018-11-13T17:52:00Z">
            <w:rPr>
              <w:color w:val="333333"/>
              <w:sz w:val="20"/>
              <w:szCs w:val="20"/>
            </w:rPr>
          </w:rPrChange>
        </w:rPr>
        <w:t>]</w:t>
      </w:r>
    </w:p>
    <w:p w14:paraId="1D7C33A4" w14:textId="77777777" w:rsidR="008F2729" w:rsidRPr="00C2429D" w:rsidRDefault="008F2729">
      <w:pPr>
        <w:pStyle w:val="10"/>
        <w:contextualSpacing w:val="0"/>
        <w:rPr>
          <w:color w:val="333333"/>
          <w:sz w:val="20"/>
          <w:szCs w:val="20"/>
          <w:lang w:val="en-US"/>
          <w:rPrChange w:id="1113" w:author="Grigory" w:date="2018-11-13T17:52:00Z">
            <w:rPr>
              <w:color w:val="333333"/>
              <w:sz w:val="20"/>
              <w:szCs w:val="20"/>
            </w:rPr>
          </w:rPrChange>
        </w:rPr>
      </w:pPr>
    </w:p>
    <w:p w14:paraId="40D5E80E" w14:textId="77777777" w:rsidR="008F2729" w:rsidRPr="00C2429D" w:rsidRDefault="00CE5BF4">
      <w:pPr>
        <w:pStyle w:val="10"/>
        <w:contextualSpacing w:val="0"/>
        <w:rPr>
          <w:color w:val="333333"/>
          <w:sz w:val="20"/>
          <w:szCs w:val="20"/>
          <w:lang w:val="en-US"/>
          <w:rPrChange w:id="1114" w:author="Grigory" w:date="2018-11-13T17:52:00Z">
            <w:rPr>
              <w:color w:val="333333"/>
              <w:sz w:val="20"/>
              <w:szCs w:val="20"/>
            </w:rPr>
          </w:rPrChange>
        </w:rPr>
      </w:pPr>
      <w:proofErr w:type="spellStart"/>
      <w:r w:rsidRPr="00C2429D">
        <w:rPr>
          <w:color w:val="333333"/>
          <w:sz w:val="20"/>
          <w:szCs w:val="20"/>
          <w:lang w:val="en-US"/>
          <w:rPrChange w:id="1115" w:author="Grigory" w:date="2018-11-13T17:52:00Z">
            <w:rPr>
              <w:color w:val="333333"/>
              <w:sz w:val="20"/>
              <w:szCs w:val="20"/>
            </w:rPr>
          </w:rPrChange>
        </w:rPr>
        <w:t>GetArticle</w:t>
      </w:r>
      <w:proofErr w:type="spellEnd"/>
    </w:p>
    <w:p w14:paraId="693433E1" w14:textId="77777777" w:rsidR="008F2729" w:rsidRPr="00C2429D" w:rsidRDefault="00CE5BF4">
      <w:pPr>
        <w:pStyle w:val="10"/>
        <w:contextualSpacing w:val="0"/>
        <w:rPr>
          <w:color w:val="333333"/>
          <w:sz w:val="20"/>
          <w:szCs w:val="20"/>
          <w:lang w:val="en-US"/>
          <w:rPrChange w:id="1116" w:author="Grigory" w:date="2018-11-13T17:52:00Z">
            <w:rPr>
              <w:color w:val="333333"/>
              <w:sz w:val="20"/>
              <w:szCs w:val="20"/>
            </w:rPr>
          </w:rPrChange>
        </w:rPr>
      </w:pPr>
      <w:r w:rsidRPr="00C2429D">
        <w:rPr>
          <w:color w:val="333333"/>
          <w:sz w:val="20"/>
          <w:szCs w:val="20"/>
          <w:lang w:val="en-US"/>
          <w:rPrChange w:id="1117" w:author="Grigory" w:date="2018-11-13T17:52:00Z">
            <w:rPr>
              <w:color w:val="333333"/>
              <w:sz w:val="20"/>
              <w:szCs w:val="20"/>
            </w:rPr>
          </w:rPrChange>
        </w:rPr>
        <w:t>/</w:t>
      </w:r>
      <w:proofErr w:type="spellStart"/>
      <w:r w:rsidRPr="00C2429D">
        <w:rPr>
          <w:color w:val="333333"/>
          <w:sz w:val="20"/>
          <w:szCs w:val="20"/>
          <w:lang w:val="en-US"/>
          <w:rPrChange w:id="1118" w:author="Grigory" w:date="2018-11-13T17:52:00Z">
            <w:rPr>
              <w:color w:val="333333"/>
              <w:sz w:val="20"/>
              <w:szCs w:val="20"/>
            </w:rPr>
          </w:rPrChange>
        </w:rPr>
        <w:t>api</w:t>
      </w:r>
      <w:proofErr w:type="spellEnd"/>
      <w:r w:rsidRPr="00C2429D">
        <w:rPr>
          <w:color w:val="333333"/>
          <w:sz w:val="20"/>
          <w:szCs w:val="20"/>
          <w:lang w:val="en-US"/>
          <w:rPrChange w:id="1119" w:author="Grigory" w:date="2018-11-13T17:52:00Z">
            <w:rPr>
              <w:color w:val="333333"/>
              <w:sz w:val="20"/>
              <w:szCs w:val="20"/>
            </w:rPr>
          </w:rPrChange>
        </w:rPr>
        <w:t>/articles/&lt;ID_</w:t>
      </w:r>
      <w:r>
        <w:rPr>
          <w:color w:val="333333"/>
          <w:sz w:val="20"/>
          <w:szCs w:val="20"/>
        </w:rPr>
        <w:t>статьи</w:t>
      </w:r>
      <w:r w:rsidRPr="00C2429D">
        <w:rPr>
          <w:color w:val="333333"/>
          <w:sz w:val="20"/>
          <w:szCs w:val="20"/>
          <w:lang w:val="en-US"/>
          <w:rPrChange w:id="1120" w:author="Grigory" w:date="2018-11-13T17:52:00Z">
            <w:rPr>
              <w:color w:val="333333"/>
              <w:sz w:val="20"/>
              <w:szCs w:val="20"/>
            </w:rPr>
          </w:rPrChange>
        </w:rPr>
        <w:t>&gt;/</w:t>
      </w:r>
    </w:p>
    <w:p w14:paraId="12B733EE" w14:textId="77777777" w:rsidR="008F2729" w:rsidRDefault="00CE5BF4">
      <w:pPr>
        <w:pStyle w:val="10"/>
        <w:contextualSpacing w:val="0"/>
        <w:rPr>
          <w:color w:val="333333"/>
          <w:sz w:val="20"/>
          <w:szCs w:val="20"/>
        </w:rPr>
      </w:pPr>
      <w:r>
        <w:rPr>
          <w:color w:val="333333"/>
          <w:sz w:val="20"/>
          <w:szCs w:val="20"/>
        </w:rPr>
        <w:t>информация о статье</w:t>
      </w:r>
    </w:p>
    <w:p w14:paraId="194FE83C" w14:textId="77777777" w:rsidR="008F2729" w:rsidRDefault="00CE5BF4">
      <w:pPr>
        <w:pStyle w:val="10"/>
        <w:contextualSpacing w:val="0"/>
        <w:rPr>
          <w:color w:val="333333"/>
          <w:sz w:val="20"/>
          <w:szCs w:val="20"/>
        </w:rPr>
      </w:pPr>
      <w:r>
        <w:rPr>
          <w:color w:val="333333"/>
          <w:sz w:val="20"/>
          <w:szCs w:val="20"/>
        </w:rPr>
        <w:t>входные параметры:</w:t>
      </w:r>
    </w:p>
    <w:p w14:paraId="298D172C" w14:textId="77777777" w:rsidR="008F2729" w:rsidRDefault="00CE5BF4">
      <w:pPr>
        <w:pStyle w:val="10"/>
        <w:contextualSpacing w:val="0"/>
        <w:rPr>
          <w:color w:val="333333"/>
          <w:sz w:val="20"/>
          <w:szCs w:val="20"/>
        </w:rPr>
      </w:pPr>
      <w:r>
        <w:rPr>
          <w:color w:val="333333"/>
          <w:sz w:val="20"/>
          <w:szCs w:val="20"/>
        </w:rPr>
        <w:t>- ид</w:t>
      </w:r>
    </w:p>
    <w:p w14:paraId="24BEB081" w14:textId="77777777" w:rsidR="008F2729" w:rsidRDefault="00CE5BF4">
      <w:pPr>
        <w:pStyle w:val="10"/>
        <w:contextualSpacing w:val="0"/>
        <w:rPr>
          <w:color w:val="333333"/>
          <w:sz w:val="20"/>
          <w:szCs w:val="20"/>
        </w:rPr>
      </w:pPr>
      <w:r>
        <w:rPr>
          <w:color w:val="333333"/>
          <w:sz w:val="20"/>
          <w:szCs w:val="20"/>
        </w:rPr>
        <w:t xml:space="preserve">формат </w:t>
      </w:r>
      <w:proofErr w:type="spellStart"/>
      <w:r>
        <w:rPr>
          <w:color w:val="333333"/>
          <w:sz w:val="20"/>
          <w:szCs w:val="20"/>
        </w:rPr>
        <w:t>отввета</w:t>
      </w:r>
      <w:proofErr w:type="spellEnd"/>
      <w:r>
        <w:rPr>
          <w:color w:val="333333"/>
          <w:sz w:val="20"/>
          <w:szCs w:val="20"/>
        </w:rPr>
        <w:t>:</w:t>
      </w:r>
    </w:p>
    <w:p w14:paraId="4285FD36" w14:textId="77777777" w:rsidR="008F2729" w:rsidRDefault="00CE5BF4">
      <w:pPr>
        <w:pStyle w:val="10"/>
        <w:contextualSpacing w:val="0"/>
        <w:rPr>
          <w:color w:val="333333"/>
          <w:sz w:val="20"/>
          <w:szCs w:val="20"/>
        </w:rPr>
      </w:pPr>
      <w:r>
        <w:rPr>
          <w:color w:val="333333"/>
          <w:sz w:val="20"/>
          <w:szCs w:val="20"/>
        </w:rPr>
        <w:t>{</w:t>
      </w:r>
    </w:p>
    <w:p w14:paraId="294FCADF" w14:textId="77777777" w:rsidR="008F2729" w:rsidRPr="00B2533C" w:rsidRDefault="00CE5BF4">
      <w:pPr>
        <w:pStyle w:val="10"/>
        <w:contextualSpacing w:val="0"/>
        <w:rPr>
          <w:color w:val="333333"/>
          <w:sz w:val="20"/>
          <w:szCs w:val="20"/>
          <w:lang w:val="en-US"/>
          <w:rPrChange w:id="1121" w:author="Григорий Григорий" w:date="2018-12-07T00:38:00Z">
            <w:rPr>
              <w:color w:val="333333"/>
              <w:sz w:val="20"/>
              <w:szCs w:val="20"/>
            </w:rPr>
          </w:rPrChange>
        </w:rPr>
      </w:pPr>
      <w:r>
        <w:rPr>
          <w:color w:val="333333"/>
          <w:sz w:val="20"/>
          <w:szCs w:val="20"/>
        </w:rPr>
        <w:t xml:space="preserve">  </w:t>
      </w:r>
      <w:r w:rsidRPr="00B2533C">
        <w:rPr>
          <w:color w:val="333333"/>
          <w:sz w:val="20"/>
          <w:szCs w:val="20"/>
          <w:lang w:val="en-US"/>
          <w:rPrChange w:id="1122"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1123" w:author="Григорий Григорий" w:date="2018-12-07T00:38:00Z">
            <w:rPr>
              <w:color w:val="333333"/>
              <w:sz w:val="20"/>
              <w:szCs w:val="20"/>
            </w:rPr>
          </w:rPrChange>
        </w:rPr>
        <w:t>string!,</w:t>
      </w:r>
      <w:proofErr w:type="gramEnd"/>
    </w:p>
    <w:p w14:paraId="7526A713" w14:textId="77777777" w:rsidR="008F2729" w:rsidRPr="00C2429D" w:rsidRDefault="00CE5BF4">
      <w:pPr>
        <w:pStyle w:val="10"/>
        <w:contextualSpacing w:val="0"/>
        <w:rPr>
          <w:color w:val="333333"/>
          <w:sz w:val="20"/>
          <w:szCs w:val="20"/>
          <w:lang w:val="en-US"/>
          <w:rPrChange w:id="1124" w:author="Grigory" w:date="2018-11-13T17:52:00Z">
            <w:rPr>
              <w:color w:val="333333"/>
              <w:sz w:val="20"/>
              <w:szCs w:val="20"/>
            </w:rPr>
          </w:rPrChange>
        </w:rPr>
      </w:pPr>
      <w:r w:rsidRPr="00B2533C">
        <w:rPr>
          <w:color w:val="333333"/>
          <w:sz w:val="20"/>
          <w:szCs w:val="20"/>
          <w:lang w:val="en-US"/>
          <w:rPrChange w:id="1125" w:author="Григорий Григорий" w:date="2018-12-07T00:38:00Z">
            <w:rPr>
              <w:color w:val="333333"/>
              <w:sz w:val="20"/>
              <w:szCs w:val="20"/>
            </w:rPr>
          </w:rPrChange>
        </w:rPr>
        <w:t xml:space="preserve">  </w:t>
      </w:r>
      <w:r w:rsidRPr="00C2429D">
        <w:rPr>
          <w:color w:val="333333"/>
          <w:sz w:val="20"/>
          <w:szCs w:val="20"/>
          <w:lang w:val="en-US"/>
          <w:rPrChange w:id="1126" w:author="Grigory" w:date="2018-11-13T17:52:00Z">
            <w:rPr>
              <w:color w:val="333333"/>
              <w:sz w:val="20"/>
              <w:szCs w:val="20"/>
            </w:rPr>
          </w:rPrChange>
        </w:rPr>
        <w:t xml:space="preserve">name: </w:t>
      </w:r>
      <w:proofErr w:type="gramStart"/>
      <w:r w:rsidRPr="00C2429D">
        <w:rPr>
          <w:color w:val="333333"/>
          <w:sz w:val="20"/>
          <w:szCs w:val="20"/>
          <w:lang w:val="en-US"/>
          <w:rPrChange w:id="1127" w:author="Grigory" w:date="2018-11-13T17:52:00Z">
            <w:rPr>
              <w:color w:val="333333"/>
              <w:sz w:val="20"/>
              <w:szCs w:val="20"/>
            </w:rPr>
          </w:rPrChange>
        </w:rPr>
        <w:t>string!,</w:t>
      </w:r>
      <w:proofErr w:type="gramEnd"/>
    </w:p>
    <w:p w14:paraId="66E46A7A" w14:textId="77777777" w:rsidR="008F2729" w:rsidRPr="00C2429D" w:rsidRDefault="00CE5BF4">
      <w:pPr>
        <w:pStyle w:val="10"/>
        <w:contextualSpacing w:val="0"/>
        <w:rPr>
          <w:color w:val="333333"/>
          <w:sz w:val="20"/>
          <w:szCs w:val="20"/>
          <w:lang w:val="en-US"/>
          <w:rPrChange w:id="1128" w:author="Grigory" w:date="2018-11-13T17:52:00Z">
            <w:rPr>
              <w:color w:val="333333"/>
              <w:sz w:val="20"/>
              <w:szCs w:val="20"/>
            </w:rPr>
          </w:rPrChange>
        </w:rPr>
      </w:pPr>
      <w:r w:rsidRPr="00C2429D">
        <w:rPr>
          <w:color w:val="333333"/>
          <w:sz w:val="20"/>
          <w:szCs w:val="20"/>
          <w:lang w:val="en-US"/>
          <w:rPrChange w:id="1129" w:author="Grigory" w:date="2018-11-13T17:52:00Z">
            <w:rPr>
              <w:color w:val="333333"/>
              <w:sz w:val="20"/>
              <w:szCs w:val="20"/>
            </w:rPr>
          </w:rPrChange>
        </w:rPr>
        <w:t xml:space="preserve">  text: </w:t>
      </w:r>
      <w:proofErr w:type="gramStart"/>
      <w:r w:rsidRPr="00C2429D">
        <w:rPr>
          <w:color w:val="333333"/>
          <w:sz w:val="20"/>
          <w:szCs w:val="20"/>
          <w:lang w:val="en-US"/>
          <w:rPrChange w:id="1130" w:author="Grigory" w:date="2018-11-13T17:52:00Z">
            <w:rPr>
              <w:color w:val="333333"/>
              <w:sz w:val="20"/>
              <w:szCs w:val="20"/>
            </w:rPr>
          </w:rPrChange>
        </w:rPr>
        <w:t>string!,</w:t>
      </w:r>
      <w:proofErr w:type="gramEnd"/>
    </w:p>
    <w:p w14:paraId="63D5BDC8" w14:textId="77777777" w:rsidR="008F2729" w:rsidRPr="00C2429D" w:rsidRDefault="00CE5BF4">
      <w:pPr>
        <w:pStyle w:val="10"/>
        <w:contextualSpacing w:val="0"/>
        <w:rPr>
          <w:color w:val="333333"/>
          <w:sz w:val="20"/>
          <w:szCs w:val="20"/>
          <w:lang w:val="en-US"/>
          <w:rPrChange w:id="1131" w:author="Grigory" w:date="2018-11-13T17:52:00Z">
            <w:rPr>
              <w:color w:val="333333"/>
              <w:sz w:val="20"/>
              <w:szCs w:val="20"/>
            </w:rPr>
          </w:rPrChange>
        </w:rPr>
      </w:pPr>
      <w:r w:rsidRPr="00C2429D">
        <w:rPr>
          <w:color w:val="333333"/>
          <w:sz w:val="20"/>
          <w:szCs w:val="20"/>
          <w:lang w:val="en-US"/>
          <w:rPrChange w:id="1132" w:author="Grigory" w:date="2018-11-13T17:52:00Z">
            <w:rPr>
              <w:color w:val="333333"/>
              <w:sz w:val="20"/>
              <w:szCs w:val="20"/>
            </w:rPr>
          </w:rPrChange>
        </w:rPr>
        <w:t xml:space="preserve">  price: </w:t>
      </w:r>
      <w:proofErr w:type="gramStart"/>
      <w:r w:rsidRPr="00C2429D">
        <w:rPr>
          <w:color w:val="333333"/>
          <w:sz w:val="20"/>
          <w:szCs w:val="20"/>
          <w:lang w:val="en-US"/>
          <w:rPrChange w:id="1133" w:author="Grigory" w:date="2018-11-13T17:52:00Z">
            <w:rPr>
              <w:color w:val="333333"/>
              <w:sz w:val="20"/>
              <w:szCs w:val="20"/>
            </w:rPr>
          </w:rPrChange>
        </w:rPr>
        <w:t>double!,</w:t>
      </w:r>
      <w:proofErr w:type="gramEnd"/>
    </w:p>
    <w:p w14:paraId="19DE9E57" w14:textId="77777777" w:rsidR="008F2729" w:rsidRPr="00C2429D" w:rsidRDefault="00CE5BF4">
      <w:pPr>
        <w:pStyle w:val="10"/>
        <w:contextualSpacing w:val="0"/>
        <w:rPr>
          <w:color w:val="333333"/>
          <w:sz w:val="20"/>
          <w:szCs w:val="20"/>
          <w:lang w:val="en-US"/>
          <w:rPrChange w:id="1134" w:author="Grigory" w:date="2018-11-13T17:52:00Z">
            <w:rPr>
              <w:color w:val="333333"/>
              <w:sz w:val="20"/>
              <w:szCs w:val="20"/>
            </w:rPr>
          </w:rPrChange>
        </w:rPr>
      </w:pPr>
      <w:r w:rsidRPr="00C2429D">
        <w:rPr>
          <w:color w:val="333333"/>
          <w:sz w:val="20"/>
          <w:szCs w:val="20"/>
          <w:lang w:val="en-US"/>
          <w:rPrChange w:id="1135" w:author="Grigory" w:date="2018-11-13T17:52:00Z">
            <w:rPr>
              <w:color w:val="333333"/>
              <w:sz w:val="20"/>
              <w:szCs w:val="20"/>
            </w:rPr>
          </w:rPrChange>
        </w:rPr>
        <w:t xml:space="preserve">  keywords: [</w:t>
      </w:r>
    </w:p>
    <w:p w14:paraId="0C6D2CAD" w14:textId="77777777" w:rsidR="008F2729" w:rsidRPr="00C2429D" w:rsidRDefault="00CE5BF4">
      <w:pPr>
        <w:pStyle w:val="10"/>
        <w:contextualSpacing w:val="0"/>
        <w:rPr>
          <w:color w:val="333333"/>
          <w:sz w:val="20"/>
          <w:szCs w:val="20"/>
          <w:lang w:val="en-US"/>
          <w:rPrChange w:id="1136" w:author="Grigory" w:date="2018-11-13T17:52:00Z">
            <w:rPr>
              <w:color w:val="333333"/>
              <w:sz w:val="20"/>
              <w:szCs w:val="20"/>
            </w:rPr>
          </w:rPrChange>
        </w:rPr>
      </w:pPr>
      <w:r w:rsidRPr="00C2429D">
        <w:rPr>
          <w:color w:val="333333"/>
          <w:sz w:val="20"/>
          <w:szCs w:val="20"/>
          <w:lang w:val="en-US"/>
          <w:rPrChange w:id="1137" w:author="Grigory" w:date="2018-11-13T17:52:00Z">
            <w:rPr>
              <w:color w:val="333333"/>
              <w:sz w:val="20"/>
              <w:szCs w:val="20"/>
            </w:rPr>
          </w:rPrChange>
        </w:rPr>
        <w:t xml:space="preserve">      string,</w:t>
      </w:r>
    </w:p>
    <w:p w14:paraId="53579DBF" w14:textId="77777777" w:rsidR="008F2729" w:rsidRPr="00C2429D" w:rsidRDefault="00CE5BF4">
      <w:pPr>
        <w:pStyle w:val="10"/>
        <w:contextualSpacing w:val="0"/>
        <w:rPr>
          <w:color w:val="333333"/>
          <w:sz w:val="20"/>
          <w:szCs w:val="20"/>
          <w:lang w:val="en-US"/>
          <w:rPrChange w:id="1138" w:author="Grigory" w:date="2018-11-13T17:52:00Z">
            <w:rPr>
              <w:color w:val="333333"/>
              <w:sz w:val="20"/>
              <w:szCs w:val="20"/>
            </w:rPr>
          </w:rPrChange>
        </w:rPr>
      </w:pPr>
      <w:r w:rsidRPr="00C2429D">
        <w:rPr>
          <w:color w:val="333333"/>
          <w:sz w:val="20"/>
          <w:szCs w:val="20"/>
          <w:lang w:val="en-US"/>
          <w:rPrChange w:id="1139" w:author="Grigory" w:date="2018-11-13T17:52:00Z">
            <w:rPr>
              <w:color w:val="333333"/>
              <w:sz w:val="20"/>
              <w:szCs w:val="20"/>
            </w:rPr>
          </w:rPrChange>
        </w:rPr>
        <w:t xml:space="preserve">      .....</w:t>
      </w:r>
    </w:p>
    <w:p w14:paraId="634B8B5D" w14:textId="77777777" w:rsidR="008F2729" w:rsidRPr="00C2429D" w:rsidRDefault="00CE5BF4">
      <w:pPr>
        <w:pStyle w:val="10"/>
        <w:contextualSpacing w:val="0"/>
        <w:rPr>
          <w:color w:val="333333"/>
          <w:sz w:val="20"/>
          <w:szCs w:val="20"/>
          <w:lang w:val="en-US"/>
          <w:rPrChange w:id="1140" w:author="Grigory" w:date="2018-11-13T17:52:00Z">
            <w:rPr>
              <w:color w:val="333333"/>
              <w:sz w:val="20"/>
              <w:szCs w:val="20"/>
            </w:rPr>
          </w:rPrChange>
        </w:rPr>
      </w:pPr>
      <w:r w:rsidRPr="00C2429D">
        <w:rPr>
          <w:color w:val="333333"/>
          <w:sz w:val="20"/>
          <w:szCs w:val="20"/>
          <w:lang w:val="en-US"/>
          <w:rPrChange w:id="1141" w:author="Grigory" w:date="2018-11-13T17:52:00Z">
            <w:rPr>
              <w:color w:val="333333"/>
              <w:sz w:val="20"/>
              <w:szCs w:val="20"/>
            </w:rPr>
          </w:rPrChange>
        </w:rPr>
        <w:t xml:space="preserve">  ],</w:t>
      </w:r>
    </w:p>
    <w:p w14:paraId="642E6CF6" w14:textId="77777777" w:rsidR="008F2729" w:rsidRPr="00C2429D" w:rsidRDefault="00CE5BF4">
      <w:pPr>
        <w:pStyle w:val="10"/>
        <w:contextualSpacing w:val="0"/>
        <w:rPr>
          <w:color w:val="333333"/>
          <w:sz w:val="20"/>
          <w:szCs w:val="20"/>
          <w:lang w:val="en-US"/>
          <w:rPrChange w:id="1142" w:author="Grigory" w:date="2018-11-13T17:52:00Z">
            <w:rPr>
              <w:color w:val="333333"/>
              <w:sz w:val="20"/>
              <w:szCs w:val="20"/>
            </w:rPr>
          </w:rPrChange>
        </w:rPr>
      </w:pPr>
      <w:r w:rsidRPr="00C2429D">
        <w:rPr>
          <w:color w:val="333333"/>
          <w:sz w:val="20"/>
          <w:szCs w:val="20"/>
          <w:lang w:val="en-US"/>
          <w:rPrChange w:id="1143" w:author="Grigory" w:date="2018-11-13T17:52:00Z">
            <w:rPr>
              <w:color w:val="333333"/>
              <w:sz w:val="20"/>
              <w:szCs w:val="20"/>
            </w:rPr>
          </w:rPrChange>
        </w:rPr>
        <w:t xml:space="preserve">  </w:t>
      </w:r>
      <w:proofErr w:type="spellStart"/>
      <w:r w:rsidRPr="00C2429D">
        <w:rPr>
          <w:color w:val="333333"/>
          <w:sz w:val="20"/>
          <w:szCs w:val="20"/>
          <w:lang w:val="en-US"/>
          <w:rPrChange w:id="1144" w:author="Grigory" w:date="2018-11-13T17:52:00Z">
            <w:rPr>
              <w:color w:val="333333"/>
              <w:sz w:val="20"/>
              <w:szCs w:val="20"/>
            </w:rPr>
          </w:rPrChange>
        </w:rPr>
        <w:t>in_basket</w:t>
      </w:r>
      <w:proofErr w:type="spellEnd"/>
      <w:r w:rsidRPr="00C2429D">
        <w:rPr>
          <w:color w:val="333333"/>
          <w:sz w:val="20"/>
          <w:szCs w:val="20"/>
          <w:lang w:val="en-US"/>
          <w:rPrChange w:id="1145" w:author="Grigory" w:date="2018-11-13T17:52:00Z">
            <w:rPr>
              <w:color w:val="333333"/>
              <w:sz w:val="20"/>
              <w:szCs w:val="20"/>
            </w:rPr>
          </w:rPrChange>
        </w:rPr>
        <w:t xml:space="preserve">: </w:t>
      </w:r>
      <w:proofErr w:type="gramStart"/>
      <w:r w:rsidRPr="00C2429D">
        <w:rPr>
          <w:color w:val="333333"/>
          <w:sz w:val="20"/>
          <w:szCs w:val="20"/>
          <w:lang w:val="en-US"/>
          <w:rPrChange w:id="1146" w:author="Grigory" w:date="2018-11-13T17:52:00Z">
            <w:rPr>
              <w:color w:val="333333"/>
              <w:sz w:val="20"/>
              <w:szCs w:val="20"/>
            </w:rPr>
          </w:rPrChange>
        </w:rPr>
        <w:t>bool?,</w:t>
      </w:r>
      <w:proofErr w:type="gramEnd"/>
    </w:p>
    <w:p w14:paraId="64171512" w14:textId="77777777" w:rsidR="008F2729" w:rsidRPr="00C2429D" w:rsidRDefault="00CE5BF4">
      <w:pPr>
        <w:pStyle w:val="10"/>
        <w:contextualSpacing w:val="0"/>
        <w:rPr>
          <w:color w:val="333333"/>
          <w:sz w:val="20"/>
          <w:szCs w:val="20"/>
          <w:lang w:val="en-US"/>
          <w:rPrChange w:id="1147" w:author="Grigory" w:date="2018-11-13T17:52:00Z">
            <w:rPr>
              <w:color w:val="333333"/>
              <w:sz w:val="20"/>
              <w:szCs w:val="20"/>
            </w:rPr>
          </w:rPrChange>
        </w:rPr>
      </w:pPr>
      <w:r w:rsidRPr="00C2429D">
        <w:rPr>
          <w:color w:val="333333"/>
          <w:sz w:val="20"/>
          <w:szCs w:val="20"/>
          <w:lang w:val="en-US"/>
          <w:rPrChange w:id="1148" w:author="Grigory" w:date="2018-11-13T17:52:00Z">
            <w:rPr>
              <w:color w:val="333333"/>
              <w:sz w:val="20"/>
              <w:szCs w:val="20"/>
            </w:rPr>
          </w:rPrChange>
        </w:rPr>
        <w:t xml:space="preserve">  </w:t>
      </w:r>
      <w:proofErr w:type="spellStart"/>
      <w:r w:rsidRPr="00C2429D">
        <w:rPr>
          <w:color w:val="333333"/>
          <w:sz w:val="20"/>
          <w:szCs w:val="20"/>
          <w:lang w:val="en-US"/>
          <w:rPrChange w:id="1149" w:author="Grigory" w:date="2018-11-13T17:52:00Z">
            <w:rPr>
              <w:color w:val="333333"/>
              <w:sz w:val="20"/>
              <w:szCs w:val="20"/>
            </w:rPr>
          </w:rPrChange>
        </w:rPr>
        <w:t>in_favorite</w:t>
      </w:r>
      <w:proofErr w:type="spellEnd"/>
      <w:r w:rsidRPr="00C2429D">
        <w:rPr>
          <w:color w:val="333333"/>
          <w:sz w:val="20"/>
          <w:szCs w:val="20"/>
          <w:lang w:val="en-US"/>
          <w:rPrChange w:id="1150" w:author="Grigory" w:date="2018-11-13T17:52:00Z">
            <w:rPr>
              <w:color w:val="333333"/>
              <w:sz w:val="20"/>
              <w:szCs w:val="20"/>
            </w:rPr>
          </w:rPrChange>
        </w:rPr>
        <w:t>: bool?</w:t>
      </w:r>
    </w:p>
    <w:p w14:paraId="64904F78" w14:textId="77777777" w:rsidR="008F2729" w:rsidRPr="00C2429D" w:rsidRDefault="00CE5BF4">
      <w:pPr>
        <w:pStyle w:val="10"/>
        <w:contextualSpacing w:val="0"/>
        <w:rPr>
          <w:color w:val="333333"/>
          <w:sz w:val="20"/>
          <w:szCs w:val="20"/>
          <w:lang w:val="en-US"/>
          <w:rPrChange w:id="1151" w:author="Grigory" w:date="2018-11-13T17:52:00Z">
            <w:rPr>
              <w:color w:val="333333"/>
              <w:sz w:val="20"/>
              <w:szCs w:val="20"/>
            </w:rPr>
          </w:rPrChange>
        </w:rPr>
      </w:pPr>
      <w:r w:rsidRPr="00C2429D">
        <w:rPr>
          <w:color w:val="333333"/>
          <w:sz w:val="20"/>
          <w:szCs w:val="20"/>
          <w:lang w:val="en-US"/>
          <w:rPrChange w:id="1152" w:author="Grigory" w:date="2018-11-13T17:52:00Z">
            <w:rPr>
              <w:color w:val="333333"/>
              <w:sz w:val="20"/>
              <w:szCs w:val="20"/>
            </w:rPr>
          </w:rPrChange>
        </w:rPr>
        <w:t>}</w:t>
      </w:r>
    </w:p>
    <w:p w14:paraId="0F459912" w14:textId="77777777" w:rsidR="008F2729" w:rsidRPr="00C2429D" w:rsidRDefault="008F2729">
      <w:pPr>
        <w:pStyle w:val="10"/>
        <w:contextualSpacing w:val="0"/>
        <w:rPr>
          <w:color w:val="333333"/>
          <w:sz w:val="20"/>
          <w:szCs w:val="20"/>
          <w:lang w:val="en-US"/>
          <w:rPrChange w:id="1153" w:author="Grigory" w:date="2018-11-13T17:52:00Z">
            <w:rPr>
              <w:color w:val="333333"/>
              <w:sz w:val="20"/>
              <w:szCs w:val="20"/>
            </w:rPr>
          </w:rPrChange>
        </w:rPr>
      </w:pPr>
    </w:p>
    <w:p w14:paraId="7C0DFF48" w14:textId="77777777" w:rsidR="008F2729" w:rsidRPr="00C2429D" w:rsidRDefault="00CE5BF4">
      <w:pPr>
        <w:pStyle w:val="10"/>
        <w:contextualSpacing w:val="0"/>
        <w:rPr>
          <w:color w:val="333333"/>
          <w:sz w:val="20"/>
          <w:szCs w:val="20"/>
          <w:lang w:val="en-US"/>
          <w:rPrChange w:id="1154" w:author="Grigory" w:date="2018-11-13T17:52:00Z">
            <w:rPr>
              <w:color w:val="333333"/>
              <w:sz w:val="20"/>
              <w:szCs w:val="20"/>
            </w:rPr>
          </w:rPrChange>
        </w:rPr>
      </w:pPr>
      <w:proofErr w:type="spellStart"/>
      <w:r w:rsidRPr="00C2429D">
        <w:rPr>
          <w:color w:val="333333"/>
          <w:sz w:val="20"/>
          <w:szCs w:val="20"/>
          <w:lang w:val="en-US"/>
          <w:rPrChange w:id="1155" w:author="Grigory" w:date="2018-11-13T17:52:00Z">
            <w:rPr>
              <w:color w:val="333333"/>
              <w:sz w:val="20"/>
              <w:szCs w:val="20"/>
            </w:rPr>
          </w:rPrChange>
        </w:rPr>
        <w:t>GetArticleNumber</w:t>
      </w:r>
      <w:proofErr w:type="spellEnd"/>
    </w:p>
    <w:p w14:paraId="400772C1" w14:textId="77777777" w:rsidR="008F2729" w:rsidRPr="00C2429D" w:rsidRDefault="00CE5BF4">
      <w:pPr>
        <w:pStyle w:val="10"/>
        <w:contextualSpacing w:val="0"/>
        <w:rPr>
          <w:color w:val="333333"/>
          <w:sz w:val="20"/>
          <w:szCs w:val="20"/>
          <w:lang w:val="en-US"/>
          <w:rPrChange w:id="1156" w:author="Grigory" w:date="2018-11-13T17:52:00Z">
            <w:rPr>
              <w:color w:val="333333"/>
              <w:sz w:val="20"/>
              <w:szCs w:val="20"/>
            </w:rPr>
          </w:rPrChange>
        </w:rPr>
      </w:pPr>
      <w:r w:rsidRPr="00C2429D">
        <w:rPr>
          <w:color w:val="333333"/>
          <w:sz w:val="20"/>
          <w:szCs w:val="20"/>
          <w:lang w:val="en-US"/>
          <w:rPrChange w:id="1157" w:author="Grigory" w:date="2018-11-13T17:52:00Z">
            <w:rPr>
              <w:color w:val="333333"/>
              <w:sz w:val="20"/>
              <w:szCs w:val="20"/>
            </w:rPr>
          </w:rPrChange>
        </w:rPr>
        <w:lastRenderedPageBreak/>
        <w:t>/</w:t>
      </w:r>
      <w:proofErr w:type="spellStart"/>
      <w:r w:rsidRPr="00C2429D">
        <w:rPr>
          <w:color w:val="333333"/>
          <w:sz w:val="20"/>
          <w:szCs w:val="20"/>
          <w:lang w:val="en-US"/>
          <w:rPrChange w:id="1158" w:author="Grigory" w:date="2018-11-13T17:52:00Z">
            <w:rPr>
              <w:color w:val="333333"/>
              <w:sz w:val="20"/>
              <w:szCs w:val="20"/>
            </w:rPr>
          </w:rPrChange>
        </w:rPr>
        <w:t>api</w:t>
      </w:r>
      <w:proofErr w:type="spellEnd"/>
      <w:r w:rsidRPr="00C2429D">
        <w:rPr>
          <w:color w:val="333333"/>
          <w:sz w:val="20"/>
          <w:szCs w:val="20"/>
          <w:lang w:val="en-US"/>
          <w:rPrChange w:id="1159" w:author="Grigory" w:date="2018-11-13T17:52:00Z">
            <w:rPr>
              <w:color w:val="333333"/>
              <w:sz w:val="20"/>
              <w:szCs w:val="20"/>
            </w:rPr>
          </w:rPrChange>
        </w:rPr>
        <w:t>/articles/&lt;ID_</w:t>
      </w:r>
      <w:r>
        <w:rPr>
          <w:color w:val="333333"/>
          <w:sz w:val="20"/>
          <w:szCs w:val="20"/>
        </w:rPr>
        <w:t>статьи</w:t>
      </w:r>
      <w:r w:rsidRPr="00C2429D">
        <w:rPr>
          <w:color w:val="333333"/>
          <w:sz w:val="20"/>
          <w:szCs w:val="20"/>
          <w:lang w:val="en-US"/>
          <w:rPrChange w:id="1160" w:author="Grigory" w:date="2018-11-13T17:52:00Z">
            <w:rPr>
              <w:color w:val="333333"/>
              <w:sz w:val="20"/>
              <w:szCs w:val="20"/>
            </w:rPr>
          </w:rPrChange>
        </w:rPr>
        <w:t>&gt;/number/</w:t>
      </w:r>
    </w:p>
    <w:p w14:paraId="78CA2ADB" w14:textId="77777777" w:rsidR="008F2729" w:rsidRDefault="00CE5BF4">
      <w:pPr>
        <w:pStyle w:val="10"/>
        <w:contextualSpacing w:val="0"/>
        <w:rPr>
          <w:color w:val="333333"/>
          <w:sz w:val="20"/>
          <w:szCs w:val="20"/>
        </w:rPr>
      </w:pPr>
      <w:r>
        <w:rPr>
          <w:color w:val="333333"/>
          <w:sz w:val="20"/>
          <w:szCs w:val="20"/>
        </w:rPr>
        <w:t>выпуск статьи</w:t>
      </w:r>
    </w:p>
    <w:p w14:paraId="7EDAFE1A" w14:textId="77777777" w:rsidR="008F2729" w:rsidRDefault="00CE5BF4">
      <w:pPr>
        <w:pStyle w:val="10"/>
        <w:contextualSpacing w:val="0"/>
        <w:rPr>
          <w:color w:val="333333"/>
          <w:sz w:val="20"/>
          <w:szCs w:val="20"/>
        </w:rPr>
      </w:pPr>
      <w:r>
        <w:rPr>
          <w:color w:val="333333"/>
          <w:sz w:val="20"/>
          <w:szCs w:val="20"/>
        </w:rPr>
        <w:t>входные параметры:</w:t>
      </w:r>
    </w:p>
    <w:p w14:paraId="3253370A" w14:textId="77777777" w:rsidR="008F2729" w:rsidRDefault="00CE5BF4">
      <w:pPr>
        <w:pStyle w:val="10"/>
        <w:contextualSpacing w:val="0"/>
        <w:rPr>
          <w:color w:val="333333"/>
          <w:sz w:val="20"/>
          <w:szCs w:val="20"/>
        </w:rPr>
      </w:pPr>
      <w:r>
        <w:rPr>
          <w:color w:val="333333"/>
          <w:sz w:val="20"/>
          <w:szCs w:val="20"/>
        </w:rPr>
        <w:t>- ид статьи</w:t>
      </w:r>
    </w:p>
    <w:p w14:paraId="3D733D65" w14:textId="77777777" w:rsidR="008F2729" w:rsidRPr="00C2429D" w:rsidRDefault="00CE5BF4">
      <w:pPr>
        <w:pStyle w:val="10"/>
        <w:contextualSpacing w:val="0"/>
        <w:rPr>
          <w:color w:val="333333"/>
          <w:sz w:val="20"/>
          <w:szCs w:val="20"/>
          <w:lang w:val="en-US"/>
          <w:rPrChange w:id="1161" w:author="Grigory" w:date="2018-11-13T17:52:00Z">
            <w:rPr>
              <w:color w:val="333333"/>
              <w:sz w:val="20"/>
              <w:szCs w:val="20"/>
            </w:rPr>
          </w:rPrChange>
        </w:rPr>
      </w:pPr>
      <w:r>
        <w:rPr>
          <w:color w:val="333333"/>
          <w:sz w:val="20"/>
          <w:szCs w:val="20"/>
        </w:rPr>
        <w:t>формат</w:t>
      </w:r>
      <w:r w:rsidRPr="00C2429D">
        <w:rPr>
          <w:color w:val="333333"/>
          <w:sz w:val="20"/>
          <w:szCs w:val="20"/>
          <w:lang w:val="en-US"/>
          <w:rPrChange w:id="1162" w:author="Grigory" w:date="2018-11-13T17:52:00Z">
            <w:rPr>
              <w:color w:val="333333"/>
              <w:sz w:val="20"/>
              <w:szCs w:val="20"/>
            </w:rPr>
          </w:rPrChange>
        </w:rPr>
        <w:t xml:space="preserve"> </w:t>
      </w:r>
      <w:r>
        <w:rPr>
          <w:color w:val="333333"/>
          <w:sz w:val="20"/>
          <w:szCs w:val="20"/>
        </w:rPr>
        <w:t>ответа</w:t>
      </w:r>
      <w:r w:rsidRPr="00C2429D">
        <w:rPr>
          <w:color w:val="333333"/>
          <w:sz w:val="20"/>
          <w:szCs w:val="20"/>
          <w:lang w:val="en-US"/>
          <w:rPrChange w:id="1163" w:author="Grigory" w:date="2018-11-13T17:52:00Z">
            <w:rPr>
              <w:color w:val="333333"/>
              <w:sz w:val="20"/>
              <w:szCs w:val="20"/>
            </w:rPr>
          </w:rPrChange>
        </w:rPr>
        <w:t>:</w:t>
      </w:r>
    </w:p>
    <w:p w14:paraId="09071F77" w14:textId="77777777" w:rsidR="008F2729" w:rsidRPr="00C2429D" w:rsidRDefault="00CE5BF4">
      <w:pPr>
        <w:pStyle w:val="10"/>
        <w:contextualSpacing w:val="0"/>
        <w:rPr>
          <w:color w:val="333333"/>
          <w:sz w:val="20"/>
          <w:szCs w:val="20"/>
          <w:lang w:val="en-US"/>
          <w:rPrChange w:id="1164" w:author="Grigory" w:date="2018-11-13T17:52:00Z">
            <w:rPr>
              <w:color w:val="333333"/>
              <w:sz w:val="20"/>
              <w:szCs w:val="20"/>
            </w:rPr>
          </w:rPrChange>
        </w:rPr>
      </w:pPr>
      <w:r w:rsidRPr="00C2429D">
        <w:rPr>
          <w:color w:val="333333"/>
          <w:sz w:val="20"/>
          <w:szCs w:val="20"/>
          <w:lang w:val="en-US"/>
          <w:rPrChange w:id="1165" w:author="Grigory" w:date="2018-11-13T17:52:00Z">
            <w:rPr>
              <w:color w:val="333333"/>
              <w:sz w:val="20"/>
              <w:szCs w:val="20"/>
            </w:rPr>
          </w:rPrChange>
        </w:rPr>
        <w:t>{</w:t>
      </w:r>
    </w:p>
    <w:p w14:paraId="714ECE8D" w14:textId="77777777" w:rsidR="008F2729" w:rsidRPr="00C2429D" w:rsidRDefault="00CE5BF4">
      <w:pPr>
        <w:pStyle w:val="10"/>
        <w:contextualSpacing w:val="0"/>
        <w:rPr>
          <w:color w:val="333333"/>
          <w:sz w:val="20"/>
          <w:szCs w:val="20"/>
          <w:lang w:val="en-US"/>
          <w:rPrChange w:id="1166" w:author="Grigory" w:date="2018-11-13T17:52:00Z">
            <w:rPr>
              <w:color w:val="333333"/>
              <w:sz w:val="20"/>
              <w:szCs w:val="20"/>
            </w:rPr>
          </w:rPrChange>
        </w:rPr>
      </w:pPr>
      <w:r w:rsidRPr="00C2429D">
        <w:rPr>
          <w:color w:val="333333"/>
          <w:sz w:val="20"/>
          <w:szCs w:val="20"/>
          <w:lang w:val="en-US"/>
          <w:rPrChange w:id="1167" w:author="Grigory" w:date="2018-11-13T17:52:00Z">
            <w:rPr>
              <w:color w:val="333333"/>
              <w:sz w:val="20"/>
              <w:szCs w:val="20"/>
            </w:rPr>
          </w:rPrChange>
        </w:rPr>
        <w:t xml:space="preserve">  id: </w:t>
      </w:r>
      <w:proofErr w:type="gramStart"/>
      <w:r w:rsidRPr="00C2429D">
        <w:rPr>
          <w:color w:val="333333"/>
          <w:sz w:val="20"/>
          <w:szCs w:val="20"/>
          <w:lang w:val="en-US"/>
          <w:rPrChange w:id="1168" w:author="Grigory" w:date="2018-11-13T17:52:00Z">
            <w:rPr>
              <w:color w:val="333333"/>
              <w:sz w:val="20"/>
              <w:szCs w:val="20"/>
            </w:rPr>
          </w:rPrChange>
        </w:rPr>
        <w:t>string!,</w:t>
      </w:r>
      <w:proofErr w:type="gramEnd"/>
    </w:p>
    <w:p w14:paraId="7756EB82" w14:textId="77777777" w:rsidR="008F2729" w:rsidRPr="00C2429D" w:rsidRDefault="00CE5BF4">
      <w:pPr>
        <w:pStyle w:val="10"/>
        <w:contextualSpacing w:val="0"/>
        <w:rPr>
          <w:color w:val="333333"/>
          <w:sz w:val="20"/>
          <w:szCs w:val="20"/>
          <w:lang w:val="en-US"/>
          <w:rPrChange w:id="1169" w:author="Grigory" w:date="2018-11-13T17:52:00Z">
            <w:rPr>
              <w:color w:val="333333"/>
              <w:sz w:val="20"/>
              <w:szCs w:val="20"/>
            </w:rPr>
          </w:rPrChange>
        </w:rPr>
      </w:pPr>
      <w:r w:rsidRPr="00C2429D">
        <w:rPr>
          <w:color w:val="333333"/>
          <w:sz w:val="20"/>
          <w:szCs w:val="20"/>
          <w:lang w:val="en-US"/>
          <w:rPrChange w:id="1170" w:author="Grigory" w:date="2018-11-13T17:52:00Z">
            <w:rPr>
              <w:color w:val="333333"/>
              <w:sz w:val="20"/>
              <w:szCs w:val="20"/>
            </w:rPr>
          </w:rPrChange>
        </w:rPr>
        <w:t xml:space="preserve">  name: </w:t>
      </w:r>
      <w:proofErr w:type="gramStart"/>
      <w:r w:rsidRPr="00C2429D">
        <w:rPr>
          <w:color w:val="333333"/>
          <w:sz w:val="20"/>
          <w:szCs w:val="20"/>
          <w:lang w:val="en-US"/>
          <w:rPrChange w:id="1171" w:author="Grigory" w:date="2018-11-13T17:52:00Z">
            <w:rPr>
              <w:color w:val="333333"/>
              <w:sz w:val="20"/>
              <w:szCs w:val="20"/>
            </w:rPr>
          </w:rPrChange>
        </w:rPr>
        <w:t>string!,</w:t>
      </w:r>
      <w:proofErr w:type="gramEnd"/>
    </w:p>
    <w:p w14:paraId="5C95D6D5" w14:textId="77777777" w:rsidR="008F2729" w:rsidRPr="00C2429D" w:rsidRDefault="00CE5BF4">
      <w:pPr>
        <w:pStyle w:val="10"/>
        <w:contextualSpacing w:val="0"/>
        <w:rPr>
          <w:color w:val="333333"/>
          <w:sz w:val="20"/>
          <w:szCs w:val="20"/>
          <w:lang w:val="en-US"/>
          <w:rPrChange w:id="1172" w:author="Grigory" w:date="2018-11-13T17:52:00Z">
            <w:rPr>
              <w:color w:val="333333"/>
              <w:sz w:val="20"/>
              <w:szCs w:val="20"/>
            </w:rPr>
          </w:rPrChange>
        </w:rPr>
      </w:pPr>
      <w:r w:rsidRPr="00C2429D">
        <w:rPr>
          <w:color w:val="333333"/>
          <w:sz w:val="20"/>
          <w:szCs w:val="20"/>
          <w:lang w:val="en-US"/>
          <w:rPrChange w:id="1173" w:author="Grigory" w:date="2018-11-13T17:52:00Z">
            <w:rPr>
              <w:color w:val="333333"/>
              <w:sz w:val="20"/>
              <w:szCs w:val="20"/>
            </w:rPr>
          </w:rPrChange>
        </w:rPr>
        <w:t xml:space="preserve">  </w:t>
      </w:r>
      <w:proofErr w:type="spellStart"/>
      <w:r w:rsidRPr="00C2429D">
        <w:rPr>
          <w:color w:val="333333"/>
          <w:sz w:val="20"/>
          <w:szCs w:val="20"/>
          <w:lang w:val="en-US"/>
          <w:rPrChange w:id="1174" w:author="Grigory" w:date="2018-11-13T17:52:00Z">
            <w:rPr>
              <w:color w:val="333333"/>
              <w:sz w:val="20"/>
              <w:szCs w:val="20"/>
            </w:rPr>
          </w:rPrChange>
        </w:rPr>
        <w:t>release_number</w:t>
      </w:r>
      <w:proofErr w:type="spellEnd"/>
      <w:r w:rsidRPr="00C2429D">
        <w:rPr>
          <w:color w:val="333333"/>
          <w:sz w:val="20"/>
          <w:szCs w:val="20"/>
          <w:lang w:val="en-US"/>
          <w:rPrChange w:id="1175" w:author="Grigory" w:date="2018-11-13T17:52:00Z">
            <w:rPr>
              <w:color w:val="333333"/>
              <w:sz w:val="20"/>
              <w:szCs w:val="20"/>
            </w:rPr>
          </w:rPrChange>
        </w:rPr>
        <w:t xml:space="preserve">: </w:t>
      </w:r>
      <w:proofErr w:type="gramStart"/>
      <w:r w:rsidRPr="00C2429D">
        <w:rPr>
          <w:color w:val="333333"/>
          <w:sz w:val="20"/>
          <w:szCs w:val="20"/>
          <w:lang w:val="en-US"/>
          <w:rPrChange w:id="1176" w:author="Grigory" w:date="2018-11-13T17:52:00Z">
            <w:rPr>
              <w:color w:val="333333"/>
              <w:sz w:val="20"/>
              <w:szCs w:val="20"/>
            </w:rPr>
          </w:rPrChange>
        </w:rPr>
        <w:t>int?,</w:t>
      </w:r>
      <w:proofErr w:type="gramEnd"/>
    </w:p>
    <w:p w14:paraId="7B5F85E9" w14:textId="77777777" w:rsidR="008F2729" w:rsidRPr="00C2429D" w:rsidRDefault="00CE5BF4">
      <w:pPr>
        <w:pStyle w:val="10"/>
        <w:contextualSpacing w:val="0"/>
        <w:rPr>
          <w:color w:val="333333"/>
          <w:sz w:val="20"/>
          <w:szCs w:val="20"/>
          <w:lang w:val="en-US"/>
          <w:rPrChange w:id="1177" w:author="Grigory" w:date="2018-11-13T17:52:00Z">
            <w:rPr>
              <w:color w:val="333333"/>
              <w:sz w:val="20"/>
              <w:szCs w:val="20"/>
            </w:rPr>
          </w:rPrChange>
        </w:rPr>
      </w:pPr>
      <w:r w:rsidRPr="00C2429D">
        <w:rPr>
          <w:color w:val="333333"/>
          <w:sz w:val="20"/>
          <w:szCs w:val="20"/>
          <w:lang w:val="en-US"/>
          <w:rPrChange w:id="1178" w:author="Grigory" w:date="2018-11-13T17:52:00Z">
            <w:rPr>
              <w:color w:val="333333"/>
              <w:sz w:val="20"/>
              <w:szCs w:val="20"/>
            </w:rPr>
          </w:rPrChange>
        </w:rPr>
        <w:t xml:space="preserve">  date: </w:t>
      </w:r>
      <w:proofErr w:type="gramStart"/>
      <w:r w:rsidRPr="00C2429D">
        <w:rPr>
          <w:color w:val="333333"/>
          <w:sz w:val="20"/>
          <w:szCs w:val="20"/>
          <w:lang w:val="en-US"/>
          <w:rPrChange w:id="1179" w:author="Grigory" w:date="2018-11-13T17:52:00Z">
            <w:rPr>
              <w:color w:val="333333"/>
              <w:sz w:val="20"/>
              <w:szCs w:val="20"/>
            </w:rPr>
          </w:rPrChange>
        </w:rPr>
        <w:t>date?,</w:t>
      </w:r>
      <w:proofErr w:type="gramEnd"/>
    </w:p>
    <w:p w14:paraId="1AA1485D" w14:textId="77777777" w:rsidR="008F2729" w:rsidRPr="00C2429D" w:rsidRDefault="00CE5BF4">
      <w:pPr>
        <w:pStyle w:val="10"/>
        <w:contextualSpacing w:val="0"/>
        <w:rPr>
          <w:color w:val="333333"/>
          <w:sz w:val="20"/>
          <w:szCs w:val="20"/>
          <w:lang w:val="en-US"/>
          <w:rPrChange w:id="1180" w:author="Grigory" w:date="2018-11-13T17:52:00Z">
            <w:rPr>
              <w:color w:val="333333"/>
              <w:sz w:val="20"/>
              <w:szCs w:val="20"/>
            </w:rPr>
          </w:rPrChange>
        </w:rPr>
      </w:pPr>
      <w:r w:rsidRPr="00C2429D">
        <w:rPr>
          <w:color w:val="333333"/>
          <w:sz w:val="20"/>
          <w:szCs w:val="20"/>
          <w:lang w:val="en-US"/>
          <w:rPrChange w:id="1181" w:author="Grigory" w:date="2018-11-13T17:52:00Z">
            <w:rPr>
              <w:color w:val="333333"/>
              <w:sz w:val="20"/>
              <w:szCs w:val="20"/>
            </w:rPr>
          </w:rPrChange>
        </w:rPr>
        <w:t xml:space="preserve">  price: </w:t>
      </w:r>
      <w:proofErr w:type="gramStart"/>
      <w:r w:rsidRPr="00C2429D">
        <w:rPr>
          <w:color w:val="333333"/>
          <w:sz w:val="20"/>
          <w:szCs w:val="20"/>
          <w:lang w:val="en-US"/>
          <w:rPrChange w:id="1182" w:author="Grigory" w:date="2018-11-13T17:52:00Z">
            <w:rPr>
              <w:color w:val="333333"/>
              <w:sz w:val="20"/>
              <w:szCs w:val="20"/>
            </w:rPr>
          </w:rPrChange>
        </w:rPr>
        <w:t>double!,</w:t>
      </w:r>
      <w:proofErr w:type="gramEnd"/>
    </w:p>
    <w:p w14:paraId="3861D00F" w14:textId="77777777" w:rsidR="008F2729" w:rsidRPr="00C2429D" w:rsidRDefault="00CE5BF4">
      <w:pPr>
        <w:pStyle w:val="10"/>
        <w:contextualSpacing w:val="0"/>
        <w:rPr>
          <w:color w:val="333333"/>
          <w:sz w:val="20"/>
          <w:szCs w:val="20"/>
          <w:lang w:val="en-US"/>
          <w:rPrChange w:id="1183" w:author="Grigory" w:date="2018-11-13T17:52:00Z">
            <w:rPr>
              <w:color w:val="333333"/>
              <w:sz w:val="20"/>
              <w:szCs w:val="20"/>
            </w:rPr>
          </w:rPrChange>
        </w:rPr>
      </w:pPr>
      <w:r w:rsidRPr="00C2429D">
        <w:rPr>
          <w:color w:val="333333"/>
          <w:sz w:val="20"/>
          <w:szCs w:val="20"/>
          <w:lang w:val="en-US"/>
          <w:rPrChange w:id="1184" w:author="Grigory" w:date="2018-11-13T17:52:00Z">
            <w:rPr>
              <w:color w:val="333333"/>
              <w:sz w:val="20"/>
              <w:szCs w:val="20"/>
            </w:rPr>
          </w:rPrChange>
        </w:rPr>
        <w:t xml:space="preserve">  </w:t>
      </w:r>
      <w:proofErr w:type="spellStart"/>
      <w:r w:rsidRPr="00C2429D">
        <w:rPr>
          <w:color w:val="333333"/>
          <w:sz w:val="20"/>
          <w:szCs w:val="20"/>
          <w:lang w:val="en-US"/>
          <w:rPrChange w:id="1185" w:author="Grigory" w:date="2018-11-13T17:52:00Z">
            <w:rPr>
              <w:color w:val="333333"/>
              <w:sz w:val="20"/>
              <w:szCs w:val="20"/>
            </w:rPr>
          </w:rPrChange>
        </w:rPr>
        <w:t>preview_image</w:t>
      </w:r>
      <w:proofErr w:type="spellEnd"/>
      <w:r w:rsidRPr="00C2429D">
        <w:rPr>
          <w:color w:val="333333"/>
          <w:sz w:val="20"/>
          <w:szCs w:val="20"/>
          <w:lang w:val="en-US"/>
          <w:rPrChange w:id="1186" w:author="Grigory" w:date="2018-11-13T17:52:00Z">
            <w:rPr>
              <w:color w:val="333333"/>
              <w:sz w:val="20"/>
              <w:szCs w:val="20"/>
            </w:rPr>
          </w:rPrChange>
        </w:rPr>
        <w:t xml:space="preserve">: </w:t>
      </w:r>
      <w:proofErr w:type="spellStart"/>
      <w:proofErr w:type="gramStart"/>
      <w:r w:rsidRPr="00C2429D">
        <w:rPr>
          <w:color w:val="333333"/>
          <w:sz w:val="20"/>
          <w:szCs w:val="20"/>
          <w:lang w:val="en-US"/>
          <w:rPrChange w:id="1187" w:author="Grigory" w:date="2018-11-13T17:52:00Z">
            <w:rPr>
              <w:color w:val="333333"/>
              <w:sz w:val="20"/>
              <w:szCs w:val="20"/>
            </w:rPr>
          </w:rPrChange>
        </w:rPr>
        <w:t>url</w:t>
      </w:r>
      <w:proofErr w:type="spellEnd"/>
      <w:r w:rsidRPr="00C2429D">
        <w:rPr>
          <w:color w:val="333333"/>
          <w:sz w:val="20"/>
          <w:szCs w:val="20"/>
          <w:lang w:val="en-US"/>
          <w:rPrChange w:id="1188" w:author="Grigory" w:date="2018-11-13T17:52:00Z">
            <w:rPr>
              <w:color w:val="333333"/>
              <w:sz w:val="20"/>
              <w:szCs w:val="20"/>
            </w:rPr>
          </w:rPrChange>
        </w:rPr>
        <w:t>?,</w:t>
      </w:r>
      <w:proofErr w:type="gramEnd"/>
    </w:p>
    <w:p w14:paraId="1B7792BD" w14:textId="77777777" w:rsidR="008F2729" w:rsidRPr="00C2429D" w:rsidRDefault="00CE5BF4">
      <w:pPr>
        <w:pStyle w:val="10"/>
        <w:contextualSpacing w:val="0"/>
        <w:rPr>
          <w:color w:val="333333"/>
          <w:sz w:val="20"/>
          <w:szCs w:val="20"/>
          <w:lang w:val="en-US"/>
          <w:rPrChange w:id="1189" w:author="Grigory" w:date="2018-11-13T17:52:00Z">
            <w:rPr>
              <w:color w:val="333333"/>
              <w:sz w:val="20"/>
              <w:szCs w:val="20"/>
            </w:rPr>
          </w:rPrChange>
        </w:rPr>
      </w:pPr>
      <w:r w:rsidRPr="00C2429D">
        <w:rPr>
          <w:color w:val="333333"/>
          <w:sz w:val="20"/>
          <w:szCs w:val="20"/>
          <w:lang w:val="en-US"/>
          <w:rPrChange w:id="1190" w:author="Grigory" w:date="2018-11-13T17:52:00Z">
            <w:rPr>
              <w:color w:val="333333"/>
              <w:sz w:val="20"/>
              <w:szCs w:val="20"/>
            </w:rPr>
          </w:rPrChange>
        </w:rPr>
        <w:t xml:space="preserve">  </w:t>
      </w:r>
      <w:proofErr w:type="spellStart"/>
      <w:r w:rsidRPr="00C2429D">
        <w:rPr>
          <w:color w:val="333333"/>
          <w:sz w:val="20"/>
          <w:szCs w:val="20"/>
          <w:lang w:val="en-US"/>
          <w:rPrChange w:id="1191" w:author="Grigory" w:date="2018-11-13T17:52:00Z">
            <w:rPr>
              <w:color w:val="333333"/>
              <w:sz w:val="20"/>
              <w:szCs w:val="20"/>
            </w:rPr>
          </w:rPrChange>
        </w:rPr>
        <w:t>in_basket</w:t>
      </w:r>
      <w:proofErr w:type="spellEnd"/>
      <w:r w:rsidRPr="00C2429D">
        <w:rPr>
          <w:color w:val="333333"/>
          <w:sz w:val="20"/>
          <w:szCs w:val="20"/>
          <w:lang w:val="en-US"/>
          <w:rPrChange w:id="1192" w:author="Grigory" w:date="2018-11-13T17:52:00Z">
            <w:rPr>
              <w:color w:val="333333"/>
              <w:sz w:val="20"/>
              <w:szCs w:val="20"/>
            </w:rPr>
          </w:rPrChange>
        </w:rPr>
        <w:t xml:space="preserve">: </w:t>
      </w:r>
      <w:proofErr w:type="gramStart"/>
      <w:r w:rsidRPr="00C2429D">
        <w:rPr>
          <w:color w:val="333333"/>
          <w:sz w:val="20"/>
          <w:szCs w:val="20"/>
          <w:lang w:val="en-US"/>
          <w:rPrChange w:id="1193" w:author="Grigory" w:date="2018-11-13T17:52:00Z">
            <w:rPr>
              <w:color w:val="333333"/>
              <w:sz w:val="20"/>
              <w:szCs w:val="20"/>
            </w:rPr>
          </w:rPrChange>
        </w:rPr>
        <w:t>bool?,</w:t>
      </w:r>
      <w:proofErr w:type="gramEnd"/>
    </w:p>
    <w:p w14:paraId="5545147B" w14:textId="77777777" w:rsidR="008F2729" w:rsidRPr="00C2429D" w:rsidRDefault="00CE5BF4">
      <w:pPr>
        <w:pStyle w:val="10"/>
        <w:contextualSpacing w:val="0"/>
        <w:rPr>
          <w:color w:val="333333"/>
          <w:sz w:val="20"/>
          <w:szCs w:val="20"/>
          <w:lang w:val="en-US"/>
          <w:rPrChange w:id="1194" w:author="Grigory" w:date="2018-11-13T17:52:00Z">
            <w:rPr>
              <w:color w:val="333333"/>
              <w:sz w:val="20"/>
              <w:szCs w:val="20"/>
            </w:rPr>
          </w:rPrChange>
        </w:rPr>
      </w:pPr>
      <w:r w:rsidRPr="00C2429D">
        <w:rPr>
          <w:color w:val="333333"/>
          <w:sz w:val="20"/>
          <w:szCs w:val="20"/>
          <w:lang w:val="en-US"/>
          <w:rPrChange w:id="1195" w:author="Grigory" w:date="2018-11-13T17:52:00Z">
            <w:rPr>
              <w:color w:val="333333"/>
              <w:sz w:val="20"/>
              <w:szCs w:val="20"/>
            </w:rPr>
          </w:rPrChange>
        </w:rPr>
        <w:t xml:space="preserve">  </w:t>
      </w:r>
      <w:proofErr w:type="spellStart"/>
      <w:r w:rsidRPr="00C2429D">
        <w:rPr>
          <w:color w:val="333333"/>
          <w:sz w:val="20"/>
          <w:szCs w:val="20"/>
          <w:lang w:val="en-US"/>
          <w:rPrChange w:id="1196" w:author="Grigory" w:date="2018-11-13T17:52:00Z">
            <w:rPr>
              <w:color w:val="333333"/>
              <w:sz w:val="20"/>
              <w:szCs w:val="20"/>
            </w:rPr>
          </w:rPrChange>
        </w:rPr>
        <w:t>in_favorite</w:t>
      </w:r>
      <w:proofErr w:type="spellEnd"/>
      <w:r w:rsidRPr="00C2429D">
        <w:rPr>
          <w:color w:val="333333"/>
          <w:sz w:val="20"/>
          <w:szCs w:val="20"/>
          <w:lang w:val="en-US"/>
          <w:rPrChange w:id="1197" w:author="Grigory" w:date="2018-11-13T17:52:00Z">
            <w:rPr>
              <w:color w:val="333333"/>
              <w:sz w:val="20"/>
              <w:szCs w:val="20"/>
            </w:rPr>
          </w:rPrChange>
        </w:rPr>
        <w:t>: bool?</w:t>
      </w:r>
    </w:p>
    <w:p w14:paraId="562F98E2" w14:textId="77777777" w:rsidR="008F2729" w:rsidRPr="00C2429D" w:rsidRDefault="00CE5BF4">
      <w:pPr>
        <w:pStyle w:val="10"/>
        <w:contextualSpacing w:val="0"/>
        <w:rPr>
          <w:color w:val="333333"/>
          <w:sz w:val="20"/>
          <w:szCs w:val="20"/>
          <w:lang w:val="en-US"/>
          <w:rPrChange w:id="1198" w:author="Grigory" w:date="2018-11-13T17:52:00Z">
            <w:rPr>
              <w:color w:val="333333"/>
              <w:sz w:val="20"/>
              <w:szCs w:val="20"/>
            </w:rPr>
          </w:rPrChange>
        </w:rPr>
      </w:pPr>
      <w:r w:rsidRPr="00C2429D">
        <w:rPr>
          <w:color w:val="333333"/>
          <w:sz w:val="20"/>
          <w:szCs w:val="20"/>
          <w:lang w:val="en-US"/>
          <w:rPrChange w:id="1199" w:author="Grigory" w:date="2018-11-13T17:52:00Z">
            <w:rPr>
              <w:color w:val="333333"/>
              <w:sz w:val="20"/>
              <w:szCs w:val="20"/>
            </w:rPr>
          </w:rPrChange>
        </w:rPr>
        <w:t>}</w:t>
      </w:r>
    </w:p>
    <w:p w14:paraId="7B090D02" w14:textId="77777777" w:rsidR="008F2729" w:rsidRPr="00C2429D" w:rsidRDefault="008F2729">
      <w:pPr>
        <w:pStyle w:val="10"/>
        <w:contextualSpacing w:val="0"/>
        <w:rPr>
          <w:color w:val="333333"/>
          <w:sz w:val="20"/>
          <w:szCs w:val="20"/>
          <w:lang w:val="en-US"/>
          <w:rPrChange w:id="1200" w:author="Grigory" w:date="2018-11-13T17:52:00Z">
            <w:rPr>
              <w:color w:val="333333"/>
              <w:sz w:val="20"/>
              <w:szCs w:val="20"/>
            </w:rPr>
          </w:rPrChange>
        </w:rPr>
      </w:pPr>
    </w:p>
    <w:p w14:paraId="2545100C" w14:textId="77777777" w:rsidR="008F2729" w:rsidRPr="00C2429D" w:rsidRDefault="00CE5BF4">
      <w:pPr>
        <w:pStyle w:val="10"/>
        <w:contextualSpacing w:val="0"/>
        <w:rPr>
          <w:color w:val="333333"/>
          <w:sz w:val="20"/>
          <w:szCs w:val="20"/>
          <w:lang w:val="en-US"/>
          <w:rPrChange w:id="1201" w:author="Grigory" w:date="2018-11-13T17:52:00Z">
            <w:rPr>
              <w:color w:val="333333"/>
              <w:sz w:val="20"/>
              <w:szCs w:val="20"/>
            </w:rPr>
          </w:rPrChange>
        </w:rPr>
      </w:pPr>
      <w:proofErr w:type="spellStart"/>
      <w:r w:rsidRPr="00C2429D">
        <w:rPr>
          <w:color w:val="333333"/>
          <w:sz w:val="20"/>
          <w:szCs w:val="20"/>
          <w:lang w:val="en-US"/>
          <w:rPrChange w:id="1202" w:author="Grigory" w:date="2018-11-13T17:52:00Z">
            <w:rPr>
              <w:color w:val="333333"/>
              <w:sz w:val="20"/>
              <w:szCs w:val="20"/>
            </w:rPr>
          </w:rPrChange>
        </w:rPr>
        <w:t>GetArticleSimilarArticles</w:t>
      </w:r>
      <w:proofErr w:type="spellEnd"/>
    </w:p>
    <w:p w14:paraId="65855BD2" w14:textId="77777777" w:rsidR="008F2729" w:rsidRPr="00C2429D" w:rsidRDefault="00CE5BF4">
      <w:pPr>
        <w:pStyle w:val="10"/>
        <w:contextualSpacing w:val="0"/>
        <w:rPr>
          <w:color w:val="333333"/>
          <w:sz w:val="20"/>
          <w:szCs w:val="20"/>
          <w:lang w:val="en-US"/>
          <w:rPrChange w:id="1203" w:author="Grigory" w:date="2018-11-13T17:52:00Z">
            <w:rPr>
              <w:color w:val="333333"/>
              <w:sz w:val="20"/>
              <w:szCs w:val="20"/>
            </w:rPr>
          </w:rPrChange>
        </w:rPr>
      </w:pPr>
      <w:r w:rsidRPr="00C2429D">
        <w:rPr>
          <w:color w:val="333333"/>
          <w:sz w:val="20"/>
          <w:szCs w:val="20"/>
          <w:lang w:val="en-US"/>
          <w:rPrChange w:id="1204" w:author="Grigory" w:date="2018-11-13T17:52:00Z">
            <w:rPr>
              <w:color w:val="333333"/>
              <w:sz w:val="20"/>
              <w:szCs w:val="20"/>
            </w:rPr>
          </w:rPrChange>
        </w:rPr>
        <w:t>/</w:t>
      </w:r>
      <w:proofErr w:type="spellStart"/>
      <w:r w:rsidRPr="00C2429D">
        <w:rPr>
          <w:color w:val="333333"/>
          <w:sz w:val="20"/>
          <w:szCs w:val="20"/>
          <w:lang w:val="en-US"/>
          <w:rPrChange w:id="1205" w:author="Grigory" w:date="2018-11-13T17:52:00Z">
            <w:rPr>
              <w:color w:val="333333"/>
              <w:sz w:val="20"/>
              <w:szCs w:val="20"/>
            </w:rPr>
          </w:rPrChange>
        </w:rPr>
        <w:t>api</w:t>
      </w:r>
      <w:proofErr w:type="spellEnd"/>
      <w:r w:rsidRPr="00C2429D">
        <w:rPr>
          <w:color w:val="333333"/>
          <w:sz w:val="20"/>
          <w:szCs w:val="20"/>
          <w:lang w:val="en-US"/>
          <w:rPrChange w:id="1206" w:author="Grigory" w:date="2018-11-13T17:52:00Z">
            <w:rPr>
              <w:color w:val="333333"/>
              <w:sz w:val="20"/>
              <w:szCs w:val="20"/>
            </w:rPr>
          </w:rPrChange>
        </w:rPr>
        <w:t>/articles/&lt;ID_</w:t>
      </w:r>
      <w:r>
        <w:rPr>
          <w:color w:val="333333"/>
          <w:sz w:val="20"/>
          <w:szCs w:val="20"/>
        </w:rPr>
        <w:t>статьи</w:t>
      </w:r>
      <w:r w:rsidRPr="00C2429D">
        <w:rPr>
          <w:color w:val="333333"/>
          <w:sz w:val="20"/>
          <w:szCs w:val="20"/>
          <w:lang w:val="en-US"/>
          <w:rPrChange w:id="1207" w:author="Grigory" w:date="2018-11-13T17:52:00Z">
            <w:rPr>
              <w:color w:val="333333"/>
              <w:sz w:val="20"/>
              <w:szCs w:val="20"/>
            </w:rPr>
          </w:rPrChange>
        </w:rPr>
        <w:t>&gt;/similar/</w:t>
      </w:r>
    </w:p>
    <w:p w14:paraId="482081B9" w14:textId="77777777" w:rsidR="008F2729" w:rsidRDefault="00CE5BF4">
      <w:pPr>
        <w:pStyle w:val="10"/>
        <w:contextualSpacing w:val="0"/>
        <w:rPr>
          <w:color w:val="333333"/>
          <w:sz w:val="20"/>
          <w:szCs w:val="20"/>
        </w:rPr>
      </w:pPr>
      <w:r>
        <w:rPr>
          <w:color w:val="333333"/>
          <w:sz w:val="20"/>
          <w:szCs w:val="20"/>
        </w:rPr>
        <w:t>список похожих статей статьи</w:t>
      </w:r>
    </w:p>
    <w:p w14:paraId="221D6868" w14:textId="77777777" w:rsidR="008F2729" w:rsidRDefault="00CE5BF4">
      <w:pPr>
        <w:pStyle w:val="10"/>
        <w:contextualSpacing w:val="0"/>
        <w:rPr>
          <w:color w:val="333333"/>
          <w:sz w:val="20"/>
          <w:szCs w:val="20"/>
        </w:rPr>
      </w:pPr>
      <w:r>
        <w:rPr>
          <w:color w:val="333333"/>
          <w:sz w:val="20"/>
          <w:szCs w:val="20"/>
        </w:rPr>
        <w:t>входные параметры:</w:t>
      </w:r>
    </w:p>
    <w:p w14:paraId="5D3B1B39" w14:textId="77777777" w:rsidR="008F2729" w:rsidRPr="00B2533C" w:rsidRDefault="00CE5BF4">
      <w:pPr>
        <w:pStyle w:val="10"/>
        <w:contextualSpacing w:val="0"/>
        <w:rPr>
          <w:color w:val="333333"/>
          <w:sz w:val="20"/>
          <w:szCs w:val="20"/>
          <w:lang w:val="en-US"/>
          <w:rPrChange w:id="1208" w:author="Григорий Григорий" w:date="2018-12-07T00:41:00Z">
            <w:rPr>
              <w:color w:val="333333"/>
              <w:sz w:val="20"/>
              <w:szCs w:val="20"/>
            </w:rPr>
          </w:rPrChange>
        </w:rPr>
      </w:pPr>
      <w:r w:rsidRPr="00B2533C">
        <w:rPr>
          <w:color w:val="333333"/>
          <w:sz w:val="20"/>
          <w:szCs w:val="20"/>
          <w:lang w:val="en-US"/>
          <w:rPrChange w:id="1209" w:author="Григорий Григорий" w:date="2018-12-07T00:41:00Z">
            <w:rPr>
              <w:color w:val="333333"/>
              <w:sz w:val="20"/>
              <w:szCs w:val="20"/>
            </w:rPr>
          </w:rPrChange>
        </w:rPr>
        <w:t xml:space="preserve">- </w:t>
      </w:r>
      <w:r>
        <w:rPr>
          <w:color w:val="333333"/>
          <w:sz w:val="20"/>
          <w:szCs w:val="20"/>
        </w:rPr>
        <w:t>ид</w:t>
      </w:r>
      <w:r w:rsidRPr="00B2533C">
        <w:rPr>
          <w:color w:val="333333"/>
          <w:sz w:val="20"/>
          <w:szCs w:val="20"/>
          <w:lang w:val="en-US"/>
          <w:rPrChange w:id="1210" w:author="Григорий Григорий" w:date="2018-12-07T00:41:00Z">
            <w:rPr>
              <w:color w:val="333333"/>
              <w:sz w:val="20"/>
              <w:szCs w:val="20"/>
            </w:rPr>
          </w:rPrChange>
        </w:rPr>
        <w:t xml:space="preserve"> </w:t>
      </w:r>
      <w:r>
        <w:rPr>
          <w:color w:val="333333"/>
          <w:sz w:val="20"/>
          <w:szCs w:val="20"/>
        </w:rPr>
        <w:t>статьи</w:t>
      </w:r>
    </w:p>
    <w:p w14:paraId="3F903173" w14:textId="77777777" w:rsidR="008F2729" w:rsidRPr="00B2533C" w:rsidRDefault="00CE5BF4">
      <w:pPr>
        <w:pStyle w:val="10"/>
        <w:contextualSpacing w:val="0"/>
        <w:rPr>
          <w:color w:val="333333"/>
          <w:sz w:val="20"/>
          <w:szCs w:val="20"/>
          <w:lang w:val="en-US"/>
          <w:rPrChange w:id="1211"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1212"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1213" w:author="Григорий Григорий" w:date="2018-12-07T00:41:00Z">
            <w:rPr>
              <w:color w:val="333333"/>
              <w:sz w:val="20"/>
              <w:szCs w:val="20"/>
            </w:rPr>
          </w:rPrChange>
        </w:rPr>
        <w:t>:</w:t>
      </w:r>
    </w:p>
    <w:p w14:paraId="19C5D728" w14:textId="77777777" w:rsidR="008F2729" w:rsidRPr="00B2533C" w:rsidRDefault="00CE5BF4">
      <w:pPr>
        <w:pStyle w:val="10"/>
        <w:contextualSpacing w:val="0"/>
        <w:rPr>
          <w:color w:val="333333"/>
          <w:sz w:val="20"/>
          <w:szCs w:val="20"/>
          <w:lang w:val="en-US"/>
          <w:rPrChange w:id="1214" w:author="Григорий Григорий" w:date="2018-12-07T00:41:00Z">
            <w:rPr>
              <w:color w:val="333333"/>
              <w:sz w:val="20"/>
              <w:szCs w:val="20"/>
            </w:rPr>
          </w:rPrChange>
        </w:rPr>
      </w:pPr>
      <w:r w:rsidRPr="00B2533C">
        <w:rPr>
          <w:color w:val="333333"/>
          <w:sz w:val="20"/>
          <w:szCs w:val="20"/>
          <w:lang w:val="en-US"/>
          <w:rPrChange w:id="1215" w:author="Григорий Григорий" w:date="2018-12-07T00:41:00Z">
            <w:rPr>
              <w:color w:val="333333"/>
              <w:sz w:val="20"/>
              <w:szCs w:val="20"/>
            </w:rPr>
          </w:rPrChange>
        </w:rPr>
        <w:t>[</w:t>
      </w:r>
    </w:p>
    <w:p w14:paraId="55DBCCDB" w14:textId="77777777" w:rsidR="008F2729" w:rsidRPr="00B2533C" w:rsidRDefault="00CE5BF4">
      <w:pPr>
        <w:pStyle w:val="10"/>
        <w:contextualSpacing w:val="0"/>
        <w:rPr>
          <w:color w:val="333333"/>
          <w:sz w:val="20"/>
          <w:szCs w:val="20"/>
          <w:lang w:val="en-US"/>
          <w:rPrChange w:id="1216" w:author="Григорий Григорий" w:date="2018-12-07T00:41:00Z">
            <w:rPr>
              <w:color w:val="333333"/>
              <w:sz w:val="20"/>
              <w:szCs w:val="20"/>
            </w:rPr>
          </w:rPrChange>
        </w:rPr>
      </w:pPr>
      <w:r w:rsidRPr="00B2533C">
        <w:rPr>
          <w:color w:val="333333"/>
          <w:sz w:val="20"/>
          <w:szCs w:val="20"/>
          <w:lang w:val="en-US"/>
          <w:rPrChange w:id="1217" w:author="Григорий Григорий" w:date="2018-12-07T00:41:00Z">
            <w:rPr>
              <w:color w:val="333333"/>
              <w:sz w:val="20"/>
              <w:szCs w:val="20"/>
            </w:rPr>
          </w:rPrChange>
        </w:rPr>
        <w:t xml:space="preserve">  {</w:t>
      </w:r>
    </w:p>
    <w:p w14:paraId="6C4ED7A8" w14:textId="77777777" w:rsidR="008F2729" w:rsidRPr="00B2533C" w:rsidRDefault="00CE5BF4">
      <w:pPr>
        <w:pStyle w:val="10"/>
        <w:contextualSpacing w:val="0"/>
        <w:rPr>
          <w:color w:val="333333"/>
          <w:sz w:val="20"/>
          <w:szCs w:val="20"/>
          <w:lang w:val="en-US"/>
          <w:rPrChange w:id="1218" w:author="Григорий Григорий" w:date="2018-12-07T00:41:00Z">
            <w:rPr>
              <w:color w:val="333333"/>
              <w:sz w:val="20"/>
              <w:szCs w:val="20"/>
            </w:rPr>
          </w:rPrChange>
        </w:rPr>
      </w:pPr>
      <w:r w:rsidRPr="00B2533C">
        <w:rPr>
          <w:color w:val="333333"/>
          <w:sz w:val="20"/>
          <w:szCs w:val="20"/>
          <w:lang w:val="en-US"/>
          <w:rPrChange w:id="1219"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1220" w:author="Григорий Григорий" w:date="2018-12-07T00:41:00Z">
            <w:rPr>
              <w:color w:val="333333"/>
              <w:sz w:val="20"/>
              <w:szCs w:val="20"/>
            </w:rPr>
          </w:rPrChange>
        </w:rPr>
        <w:t>string!,</w:t>
      </w:r>
      <w:proofErr w:type="gramEnd"/>
    </w:p>
    <w:p w14:paraId="27B429AA" w14:textId="77777777" w:rsidR="008F2729" w:rsidRPr="00C2429D" w:rsidRDefault="00CE5BF4">
      <w:pPr>
        <w:pStyle w:val="10"/>
        <w:contextualSpacing w:val="0"/>
        <w:rPr>
          <w:color w:val="333333"/>
          <w:sz w:val="20"/>
          <w:szCs w:val="20"/>
          <w:lang w:val="en-US"/>
          <w:rPrChange w:id="1221" w:author="Grigory" w:date="2018-11-13T17:52:00Z">
            <w:rPr>
              <w:color w:val="333333"/>
              <w:sz w:val="20"/>
              <w:szCs w:val="20"/>
            </w:rPr>
          </w:rPrChange>
        </w:rPr>
      </w:pPr>
      <w:r w:rsidRPr="00B2533C">
        <w:rPr>
          <w:color w:val="333333"/>
          <w:sz w:val="20"/>
          <w:szCs w:val="20"/>
          <w:lang w:val="en-US"/>
          <w:rPrChange w:id="1222" w:author="Григорий Григорий" w:date="2018-12-07T00:41:00Z">
            <w:rPr>
              <w:color w:val="333333"/>
              <w:sz w:val="20"/>
              <w:szCs w:val="20"/>
            </w:rPr>
          </w:rPrChange>
        </w:rPr>
        <w:t xml:space="preserve">      </w:t>
      </w:r>
      <w:r w:rsidRPr="00C2429D">
        <w:rPr>
          <w:color w:val="333333"/>
          <w:sz w:val="20"/>
          <w:szCs w:val="20"/>
          <w:lang w:val="en-US"/>
          <w:rPrChange w:id="1223" w:author="Grigory" w:date="2018-11-13T17:52:00Z">
            <w:rPr>
              <w:color w:val="333333"/>
              <w:sz w:val="20"/>
              <w:szCs w:val="20"/>
            </w:rPr>
          </w:rPrChange>
        </w:rPr>
        <w:t xml:space="preserve">name: </w:t>
      </w:r>
      <w:proofErr w:type="gramStart"/>
      <w:r w:rsidRPr="00C2429D">
        <w:rPr>
          <w:color w:val="333333"/>
          <w:sz w:val="20"/>
          <w:szCs w:val="20"/>
          <w:lang w:val="en-US"/>
          <w:rPrChange w:id="1224" w:author="Grigory" w:date="2018-11-13T17:52:00Z">
            <w:rPr>
              <w:color w:val="333333"/>
              <w:sz w:val="20"/>
              <w:szCs w:val="20"/>
            </w:rPr>
          </w:rPrChange>
        </w:rPr>
        <w:t>string!,</w:t>
      </w:r>
      <w:proofErr w:type="gramEnd"/>
    </w:p>
    <w:p w14:paraId="45AF2C4F" w14:textId="77777777" w:rsidR="008F2729" w:rsidRPr="00C2429D" w:rsidRDefault="00CE5BF4">
      <w:pPr>
        <w:pStyle w:val="10"/>
        <w:contextualSpacing w:val="0"/>
        <w:rPr>
          <w:color w:val="333333"/>
          <w:sz w:val="20"/>
          <w:szCs w:val="20"/>
          <w:lang w:val="en-US"/>
          <w:rPrChange w:id="1225" w:author="Grigory" w:date="2018-11-13T17:52:00Z">
            <w:rPr>
              <w:color w:val="333333"/>
              <w:sz w:val="20"/>
              <w:szCs w:val="20"/>
            </w:rPr>
          </w:rPrChange>
        </w:rPr>
      </w:pPr>
      <w:r w:rsidRPr="00C2429D">
        <w:rPr>
          <w:color w:val="333333"/>
          <w:sz w:val="20"/>
          <w:szCs w:val="20"/>
          <w:lang w:val="en-US"/>
          <w:rPrChange w:id="1226" w:author="Grigory" w:date="2018-11-13T17:52:00Z">
            <w:rPr>
              <w:color w:val="333333"/>
              <w:sz w:val="20"/>
              <w:szCs w:val="20"/>
            </w:rPr>
          </w:rPrChange>
        </w:rPr>
        <w:t xml:space="preserve">      number: {</w:t>
      </w:r>
    </w:p>
    <w:p w14:paraId="6C43AC76" w14:textId="77777777" w:rsidR="008F2729" w:rsidRPr="00C2429D" w:rsidRDefault="00CE5BF4">
      <w:pPr>
        <w:pStyle w:val="10"/>
        <w:contextualSpacing w:val="0"/>
        <w:rPr>
          <w:color w:val="333333"/>
          <w:sz w:val="20"/>
          <w:szCs w:val="20"/>
          <w:lang w:val="en-US"/>
          <w:rPrChange w:id="1227" w:author="Grigory" w:date="2018-11-13T17:52:00Z">
            <w:rPr>
              <w:color w:val="333333"/>
              <w:sz w:val="20"/>
              <w:szCs w:val="20"/>
            </w:rPr>
          </w:rPrChange>
        </w:rPr>
      </w:pPr>
      <w:r w:rsidRPr="00C2429D">
        <w:rPr>
          <w:color w:val="333333"/>
          <w:sz w:val="20"/>
          <w:szCs w:val="20"/>
          <w:lang w:val="en-US"/>
          <w:rPrChange w:id="1228" w:author="Grigory" w:date="2018-11-13T17:52:00Z">
            <w:rPr>
              <w:color w:val="333333"/>
              <w:sz w:val="20"/>
              <w:szCs w:val="20"/>
            </w:rPr>
          </w:rPrChange>
        </w:rPr>
        <w:t xml:space="preserve">          id: </w:t>
      </w:r>
      <w:proofErr w:type="gramStart"/>
      <w:r w:rsidRPr="00C2429D">
        <w:rPr>
          <w:color w:val="333333"/>
          <w:sz w:val="20"/>
          <w:szCs w:val="20"/>
          <w:lang w:val="en-US"/>
          <w:rPrChange w:id="1229" w:author="Grigory" w:date="2018-11-13T17:52:00Z">
            <w:rPr>
              <w:color w:val="333333"/>
              <w:sz w:val="20"/>
              <w:szCs w:val="20"/>
            </w:rPr>
          </w:rPrChange>
        </w:rPr>
        <w:t>string!,</w:t>
      </w:r>
      <w:proofErr w:type="gramEnd"/>
    </w:p>
    <w:p w14:paraId="7B3C1BEE" w14:textId="77777777" w:rsidR="008F2729" w:rsidRPr="00C2429D" w:rsidRDefault="00CE5BF4">
      <w:pPr>
        <w:pStyle w:val="10"/>
        <w:contextualSpacing w:val="0"/>
        <w:rPr>
          <w:color w:val="333333"/>
          <w:sz w:val="20"/>
          <w:szCs w:val="20"/>
          <w:lang w:val="en-US"/>
          <w:rPrChange w:id="1230" w:author="Grigory" w:date="2018-11-13T17:52:00Z">
            <w:rPr>
              <w:color w:val="333333"/>
              <w:sz w:val="20"/>
              <w:szCs w:val="20"/>
            </w:rPr>
          </w:rPrChange>
        </w:rPr>
      </w:pPr>
      <w:r w:rsidRPr="00C2429D">
        <w:rPr>
          <w:color w:val="333333"/>
          <w:sz w:val="20"/>
          <w:szCs w:val="20"/>
          <w:lang w:val="en-US"/>
          <w:rPrChange w:id="1231" w:author="Grigory" w:date="2018-11-13T17:52:00Z">
            <w:rPr>
              <w:color w:val="333333"/>
              <w:sz w:val="20"/>
              <w:szCs w:val="20"/>
            </w:rPr>
          </w:rPrChange>
        </w:rPr>
        <w:t xml:space="preserve">          name: </w:t>
      </w:r>
      <w:proofErr w:type="gramStart"/>
      <w:r w:rsidRPr="00C2429D">
        <w:rPr>
          <w:color w:val="333333"/>
          <w:sz w:val="20"/>
          <w:szCs w:val="20"/>
          <w:lang w:val="en-US"/>
          <w:rPrChange w:id="1232" w:author="Grigory" w:date="2018-11-13T17:52:00Z">
            <w:rPr>
              <w:color w:val="333333"/>
              <w:sz w:val="20"/>
              <w:szCs w:val="20"/>
            </w:rPr>
          </w:rPrChange>
        </w:rPr>
        <w:t>string!,</w:t>
      </w:r>
      <w:proofErr w:type="gramEnd"/>
    </w:p>
    <w:p w14:paraId="4C087D69" w14:textId="77777777" w:rsidR="008F2729" w:rsidRPr="00C2429D" w:rsidRDefault="00CE5BF4">
      <w:pPr>
        <w:pStyle w:val="10"/>
        <w:contextualSpacing w:val="0"/>
        <w:rPr>
          <w:color w:val="333333"/>
          <w:sz w:val="20"/>
          <w:szCs w:val="20"/>
          <w:lang w:val="en-US"/>
          <w:rPrChange w:id="1233" w:author="Grigory" w:date="2018-11-13T17:52:00Z">
            <w:rPr>
              <w:color w:val="333333"/>
              <w:sz w:val="20"/>
              <w:szCs w:val="20"/>
            </w:rPr>
          </w:rPrChange>
        </w:rPr>
      </w:pPr>
      <w:r w:rsidRPr="00C2429D">
        <w:rPr>
          <w:color w:val="333333"/>
          <w:sz w:val="20"/>
          <w:szCs w:val="20"/>
          <w:lang w:val="en-US"/>
          <w:rPrChange w:id="1234" w:author="Grigory" w:date="2018-11-13T17:52:00Z">
            <w:rPr>
              <w:color w:val="333333"/>
              <w:sz w:val="20"/>
              <w:szCs w:val="20"/>
            </w:rPr>
          </w:rPrChange>
        </w:rPr>
        <w:t xml:space="preserve">          </w:t>
      </w:r>
      <w:proofErr w:type="spellStart"/>
      <w:r w:rsidRPr="00C2429D">
        <w:rPr>
          <w:color w:val="333333"/>
          <w:sz w:val="20"/>
          <w:szCs w:val="20"/>
          <w:lang w:val="en-US"/>
          <w:rPrChange w:id="1235" w:author="Grigory" w:date="2018-11-13T17:52:00Z">
            <w:rPr>
              <w:color w:val="333333"/>
              <w:sz w:val="20"/>
              <w:szCs w:val="20"/>
            </w:rPr>
          </w:rPrChange>
        </w:rPr>
        <w:t>release_number</w:t>
      </w:r>
      <w:proofErr w:type="spellEnd"/>
      <w:r w:rsidRPr="00C2429D">
        <w:rPr>
          <w:color w:val="333333"/>
          <w:sz w:val="20"/>
          <w:szCs w:val="20"/>
          <w:lang w:val="en-US"/>
          <w:rPrChange w:id="1236" w:author="Grigory" w:date="2018-11-13T17:52:00Z">
            <w:rPr>
              <w:color w:val="333333"/>
              <w:sz w:val="20"/>
              <w:szCs w:val="20"/>
            </w:rPr>
          </w:rPrChange>
        </w:rPr>
        <w:t>: int?</w:t>
      </w:r>
    </w:p>
    <w:p w14:paraId="7CBFFA09" w14:textId="77777777" w:rsidR="008F2729" w:rsidRPr="00C2429D" w:rsidRDefault="00CE5BF4">
      <w:pPr>
        <w:pStyle w:val="10"/>
        <w:contextualSpacing w:val="0"/>
        <w:rPr>
          <w:color w:val="333333"/>
          <w:sz w:val="20"/>
          <w:szCs w:val="20"/>
          <w:lang w:val="en-US"/>
          <w:rPrChange w:id="1237" w:author="Grigory" w:date="2018-11-13T17:52:00Z">
            <w:rPr>
              <w:color w:val="333333"/>
              <w:sz w:val="20"/>
              <w:szCs w:val="20"/>
            </w:rPr>
          </w:rPrChange>
        </w:rPr>
      </w:pPr>
      <w:r w:rsidRPr="00C2429D">
        <w:rPr>
          <w:color w:val="333333"/>
          <w:sz w:val="20"/>
          <w:szCs w:val="20"/>
          <w:lang w:val="en-US"/>
          <w:rPrChange w:id="1238" w:author="Grigory" w:date="2018-11-13T17:52:00Z">
            <w:rPr>
              <w:color w:val="333333"/>
              <w:sz w:val="20"/>
              <w:szCs w:val="20"/>
            </w:rPr>
          </w:rPrChange>
        </w:rPr>
        <w:t xml:space="preserve">      }?,</w:t>
      </w:r>
    </w:p>
    <w:p w14:paraId="6BE823C0" w14:textId="77777777" w:rsidR="008F2729" w:rsidRPr="00C2429D" w:rsidRDefault="00CE5BF4">
      <w:pPr>
        <w:pStyle w:val="10"/>
        <w:contextualSpacing w:val="0"/>
        <w:rPr>
          <w:color w:val="333333"/>
          <w:sz w:val="20"/>
          <w:szCs w:val="20"/>
          <w:lang w:val="en-US"/>
          <w:rPrChange w:id="1239" w:author="Grigory" w:date="2018-11-13T17:52:00Z">
            <w:rPr>
              <w:color w:val="333333"/>
              <w:sz w:val="20"/>
              <w:szCs w:val="20"/>
            </w:rPr>
          </w:rPrChange>
        </w:rPr>
      </w:pPr>
      <w:r w:rsidRPr="00C2429D">
        <w:rPr>
          <w:color w:val="333333"/>
          <w:sz w:val="20"/>
          <w:szCs w:val="20"/>
          <w:lang w:val="en-US"/>
          <w:rPrChange w:id="1240" w:author="Grigory" w:date="2018-11-13T17:52:00Z">
            <w:rPr>
              <w:color w:val="333333"/>
              <w:sz w:val="20"/>
              <w:szCs w:val="20"/>
            </w:rPr>
          </w:rPrChange>
        </w:rPr>
        <w:t xml:space="preserve">      magazine: {</w:t>
      </w:r>
    </w:p>
    <w:p w14:paraId="43B07FF3" w14:textId="77777777" w:rsidR="008F2729" w:rsidRPr="00C2429D" w:rsidRDefault="00CE5BF4">
      <w:pPr>
        <w:pStyle w:val="10"/>
        <w:contextualSpacing w:val="0"/>
        <w:rPr>
          <w:color w:val="333333"/>
          <w:sz w:val="20"/>
          <w:szCs w:val="20"/>
          <w:lang w:val="en-US"/>
          <w:rPrChange w:id="1241" w:author="Grigory" w:date="2018-11-13T17:52:00Z">
            <w:rPr>
              <w:color w:val="333333"/>
              <w:sz w:val="20"/>
              <w:szCs w:val="20"/>
            </w:rPr>
          </w:rPrChange>
        </w:rPr>
      </w:pPr>
      <w:r w:rsidRPr="00C2429D">
        <w:rPr>
          <w:color w:val="333333"/>
          <w:sz w:val="20"/>
          <w:szCs w:val="20"/>
          <w:lang w:val="en-US"/>
          <w:rPrChange w:id="1242" w:author="Grigory" w:date="2018-11-13T17:52:00Z">
            <w:rPr>
              <w:color w:val="333333"/>
              <w:sz w:val="20"/>
              <w:szCs w:val="20"/>
            </w:rPr>
          </w:rPrChange>
        </w:rPr>
        <w:t xml:space="preserve">          id: </w:t>
      </w:r>
      <w:proofErr w:type="gramStart"/>
      <w:r w:rsidRPr="00C2429D">
        <w:rPr>
          <w:color w:val="333333"/>
          <w:sz w:val="20"/>
          <w:szCs w:val="20"/>
          <w:lang w:val="en-US"/>
          <w:rPrChange w:id="1243" w:author="Grigory" w:date="2018-11-13T17:52:00Z">
            <w:rPr>
              <w:color w:val="333333"/>
              <w:sz w:val="20"/>
              <w:szCs w:val="20"/>
            </w:rPr>
          </w:rPrChange>
        </w:rPr>
        <w:t>string!,</w:t>
      </w:r>
      <w:proofErr w:type="gramEnd"/>
    </w:p>
    <w:p w14:paraId="65296936" w14:textId="77777777" w:rsidR="008F2729" w:rsidRPr="00C2429D" w:rsidRDefault="00CE5BF4">
      <w:pPr>
        <w:pStyle w:val="10"/>
        <w:contextualSpacing w:val="0"/>
        <w:rPr>
          <w:color w:val="333333"/>
          <w:sz w:val="20"/>
          <w:szCs w:val="20"/>
          <w:lang w:val="en-US"/>
          <w:rPrChange w:id="1244" w:author="Grigory" w:date="2018-11-13T17:52:00Z">
            <w:rPr>
              <w:color w:val="333333"/>
              <w:sz w:val="20"/>
              <w:szCs w:val="20"/>
            </w:rPr>
          </w:rPrChange>
        </w:rPr>
      </w:pPr>
      <w:r w:rsidRPr="00C2429D">
        <w:rPr>
          <w:color w:val="333333"/>
          <w:sz w:val="20"/>
          <w:szCs w:val="20"/>
          <w:lang w:val="en-US"/>
          <w:rPrChange w:id="1245" w:author="Grigory" w:date="2018-11-13T17:52:00Z">
            <w:rPr>
              <w:color w:val="333333"/>
              <w:sz w:val="20"/>
              <w:szCs w:val="20"/>
            </w:rPr>
          </w:rPrChange>
        </w:rPr>
        <w:t xml:space="preserve">          name: string!</w:t>
      </w:r>
    </w:p>
    <w:p w14:paraId="00B637F4" w14:textId="77777777" w:rsidR="008F2729" w:rsidRPr="00C2429D" w:rsidRDefault="00CE5BF4">
      <w:pPr>
        <w:pStyle w:val="10"/>
        <w:contextualSpacing w:val="0"/>
        <w:rPr>
          <w:color w:val="333333"/>
          <w:sz w:val="20"/>
          <w:szCs w:val="20"/>
          <w:lang w:val="en-US"/>
          <w:rPrChange w:id="1246" w:author="Grigory" w:date="2018-11-13T17:52:00Z">
            <w:rPr>
              <w:color w:val="333333"/>
              <w:sz w:val="20"/>
              <w:szCs w:val="20"/>
            </w:rPr>
          </w:rPrChange>
        </w:rPr>
      </w:pPr>
      <w:r w:rsidRPr="00C2429D">
        <w:rPr>
          <w:color w:val="333333"/>
          <w:sz w:val="20"/>
          <w:szCs w:val="20"/>
          <w:lang w:val="en-US"/>
          <w:rPrChange w:id="1247" w:author="Grigory" w:date="2018-11-13T17:52:00Z">
            <w:rPr>
              <w:color w:val="333333"/>
              <w:sz w:val="20"/>
              <w:szCs w:val="20"/>
            </w:rPr>
          </w:rPrChange>
        </w:rPr>
        <w:t xml:space="preserve">      }?,</w:t>
      </w:r>
    </w:p>
    <w:p w14:paraId="698D3E5D" w14:textId="77777777" w:rsidR="008F2729" w:rsidRPr="00C2429D" w:rsidRDefault="00CE5BF4">
      <w:pPr>
        <w:pStyle w:val="10"/>
        <w:contextualSpacing w:val="0"/>
        <w:rPr>
          <w:color w:val="333333"/>
          <w:sz w:val="20"/>
          <w:szCs w:val="20"/>
          <w:lang w:val="en-US"/>
          <w:rPrChange w:id="1248" w:author="Grigory" w:date="2018-11-13T17:52:00Z">
            <w:rPr>
              <w:color w:val="333333"/>
              <w:sz w:val="20"/>
              <w:szCs w:val="20"/>
            </w:rPr>
          </w:rPrChange>
        </w:rPr>
      </w:pPr>
      <w:r w:rsidRPr="00C2429D">
        <w:rPr>
          <w:color w:val="333333"/>
          <w:sz w:val="20"/>
          <w:szCs w:val="20"/>
          <w:lang w:val="en-US"/>
          <w:rPrChange w:id="1249" w:author="Grigory" w:date="2018-11-13T17:52:00Z">
            <w:rPr>
              <w:color w:val="333333"/>
              <w:sz w:val="20"/>
              <w:szCs w:val="20"/>
            </w:rPr>
          </w:rPrChange>
        </w:rPr>
        <w:t xml:space="preserve">      authors: [</w:t>
      </w:r>
    </w:p>
    <w:p w14:paraId="6A9E74DD" w14:textId="77777777" w:rsidR="008F2729" w:rsidRPr="00C2429D" w:rsidRDefault="00CE5BF4">
      <w:pPr>
        <w:pStyle w:val="10"/>
        <w:contextualSpacing w:val="0"/>
        <w:rPr>
          <w:color w:val="333333"/>
          <w:sz w:val="20"/>
          <w:szCs w:val="20"/>
          <w:lang w:val="en-US"/>
          <w:rPrChange w:id="1250" w:author="Grigory" w:date="2018-11-13T17:52:00Z">
            <w:rPr>
              <w:color w:val="333333"/>
              <w:sz w:val="20"/>
              <w:szCs w:val="20"/>
            </w:rPr>
          </w:rPrChange>
        </w:rPr>
      </w:pPr>
      <w:r w:rsidRPr="00C2429D">
        <w:rPr>
          <w:color w:val="333333"/>
          <w:sz w:val="20"/>
          <w:szCs w:val="20"/>
          <w:lang w:val="en-US"/>
          <w:rPrChange w:id="1251" w:author="Grigory" w:date="2018-11-13T17:52:00Z">
            <w:rPr>
              <w:color w:val="333333"/>
              <w:sz w:val="20"/>
              <w:szCs w:val="20"/>
            </w:rPr>
          </w:rPrChange>
        </w:rPr>
        <w:t xml:space="preserve">          {</w:t>
      </w:r>
    </w:p>
    <w:p w14:paraId="5BF629FC" w14:textId="77777777" w:rsidR="008F2729" w:rsidRPr="00C2429D" w:rsidRDefault="00CE5BF4">
      <w:pPr>
        <w:pStyle w:val="10"/>
        <w:contextualSpacing w:val="0"/>
        <w:rPr>
          <w:color w:val="333333"/>
          <w:sz w:val="20"/>
          <w:szCs w:val="20"/>
          <w:lang w:val="en-US"/>
          <w:rPrChange w:id="1252" w:author="Grigory" w:date="2018-11-13T17:52:00Z">
            <w:rPr>
              <w:color w:val="333333"/>
              <w:sz w:val="20"/>
              <w:szCs w:val="20"/>
            </w:rPr>
          </w:rPrChange>
        </w:rPr>
      </w:pPr>
      <w:r w:rsidRPr="00C2429D">
        <w:rPr>
          <w:color w:val="333333"/>
          <w:sz w:val="20"/>
          <w:szCs w:val="20"/>
          <w:lang w:val="en-US"/>
          <w:rPrChange w:id="1253" w:author="Grigory" w:date="2018-11-13T17:52:00Z">
            <w:rPr>
              <w:color w:val="333333"/>
              <w:sz w:val="20"/>
              <w:szCs w:val="20"/>
            </w:rPr>
          </w:rPrChange>
        </w:rPr>
        <w:t xml:space="preserve">              id: </w:t>
      </w:r>
      <w:proofErr w:type="gramStart"/>
      <w:r w:rsidRPr="00C2429D">
        <w:rPr>
          <w:color w:val="333333"/>
          <w:sz w:val="20"/>
          <w:szCs w:val="20"/>
          <w:lang w:val="en-US"/>
          <w:rPrChange w:id="1254" w:author="Grigory" w:date="2018-11-13T17:52:00Z">
            <w:rPr>
              <w:color w:val="333333"/>
              <w:sz w:val="20"/>
              <w:szCs w:val="20"/>
            </w:rPr>
          </w:rPrChange>
        </w:rPr>
        <w:t>string!,</w:t>
      </w:r>
      <w:proofErr w:type="gramEnd"/>
    </w:p>
    <w:p w14:paraId="0DB59160" w14:textId="77777777" w:rsidR="008F2729" w:rsidRPr="00C2429D" w:rsidRDefault="00CE5BF4">
      <w:pPr>
        <w:pStyle w:val="10"/>
        <w:contextualSpacing w:val="0"/>
        <w:rPr>
          <w:color w:val="333333"/>
          <w:sz w:val="20"/>
          <w:szCs w:val="20"/>
          <w:lang w:val="en-US"/>
          <w:rPrChange w:id="1255" w:author="Grigory" w:date="2018-11-13T17:52:00Z">
            <w:rPr>
              <w:color w:val="333333"/>
              <w:sz w:val="20"/>
              <w:szCs w:val="20"/>
            </w:rPr>
          </w:rPrChange>
        </w:rPr>
      </w:pPr>
      <w:r w:rsidRPr="00C2429D">
        <w:rPr>
          <w:color w:val="333333"/>
          <w:sz w:val="20"/>
          <w:szCs w:val="20"/>
          <w:lang w:val="en-US"/>
          <w:rPrChange w:id="1256" w:author="Grigory" w:date="2018-11-13T17:52:00Z">
            <w:rPr>
              <w:color w:val="333333"/>
              <w:sz w:val="20"/>
              <w:szCs w:val="20"/>
            </w:rPr>
          </w:rPrChange>
        </w:rPr>
        <w:t xml:space="preserve">              name: string!</w:t>
      </w:r>
    </w:p>
    <w:p w14:paraId="0996C7C6" w14:textId="77777777" w:rsidR="008F2729" w:rsidRPr="00C2429D" w:rsidRDefault="00CE5BF4">
      <w:pPr>
        <w:pStyle w:val="10"/>
        <w:contextualSpacing w:val="0"/>
        <w:rPr>
          <w:color w:val="333333"/>
          <w:sz w:val="20"/>
          <w:szCs w:val="20"/>
          <w:lang w:val="en-US"/>
          <w:rPrChange w:id="1257" w:author="Grigory" w:date="2018-11-13T17:52:00Z">
            <w:rPr>
              <w:color w:val="333333"/>
              <w:sz w:val="20"/>
              <w:szCs w:val="20"/>
            </w:rPr>
          </w:rPrChange>
        </w:rPr>
      </w:pPr>
      <w:r w:rsidRPr="00C2429D">
        <w:rPr>
          <w:color w:val="333333"/>
          <w:sz w:val="20"/>
          <w:szCs w:val="20"/>
          <w:lang w:val="en-US"/>
          <w:rPrChange w:id="1258" w:author="Grigory" w:date="2018-11-13T17:52:00Z">
            <w:rPr>
              <w:color w:val="333333"/>
              <w:sz w:val="20"/>
              <w:szCs w:val="20"/>
            </w:rPr>
          </w:rPrChange>
        </w:rPr>
        <w:t xml:space="preserve">          },</w:t>
      </w:r>
    </w:p>
    <w:p w14:paraId="787ABDBC" w14:textId="77777777" w:rsidR="008F2729" w:rsidRPr="00C2429D" w:rsidRDefault="00CE5BF4">
      <w:pPr>
        <w:pStyle w:val="10"/>
        <w:contextualSpacing w:val="0"/>
        <w:rPr>
          <w:color w:val="333333"/>
          <w:sz w:val="20"/>
          <w:szCs w:val="20"/>
          <w:lang w:val="en-US"/>
          <w:rPrChange w:id="1259" w:author="Grigory" w:date="2018-11-13T17:52:00Z">
            <w:rPr>
              <w:color w:val="333333"/>
              <w:sz w:val="20"/>
              <w:szCs w:val="20"/>
            </w:rPr>
          </w:rPrChange>
        </w:rPr>
      </w:pPr>
      <w:r w:rsidRPr="00C2429D">
        <w:rPr>
          <w:color w:val="333333"/>
          <w:sz w:val="20"/>
          <w:szCs w:val="20"/>
          <w:lang w:val="en-US"/>
          <w:rPrChange w:id="1260" w:author="Grigory" w:date="2018-11-13T17:52:00Z">
            <w:rPr>
              <w:color w:val="333333"/>
              <w:sz w:val="20"/>
              <w:szCs w:val="20"/>
            </w:rPr>
          </w:rPrChange>
        </w:rPr>
        <w:t xml:space="preserve">          .....</w:t>
      </w:r>
    </w:p>
    <w:p w14:paraId="17CDC817" w14:textId="77777777" w:rsidR="008F2729" w:rsidRPr="00C2429D" w:rsidRDefault="00CE5BF4">
      <w:pPr>
        <w:pStyle w:val="10"/>
        <w:contextualSpacing w:val="0"/>
        <w:rPr>
          <w:color w:val="333333"/>
          <w:sz w:val="20"/>
          <w:szCs w:val="20"/>
          <w:lang w:val="en-US"/>
          <w:rPrChange w:id="1261" w:author="Grigory" w:date="2018-11-13T17:52:00Z">
            <w:rPr>
              <w:color w:val="333333"/>
              <w:sz w:val="20"/>
              <w:szCs w:val="20"/>
            </w:rPr>
          </w:rPrChange>
        </w:rPr>
      </w:pPr>
      <w:r w:rsidRPr="00C2429D">
        <w:rPr>
          <w:color w:val="333333"/>
          <w:sz w:val="20"/>
          <w:szCs w:val="20"/>
          <w:lang w:val="en-US"/>
          <w:rPrChange w:id="1262" w:author="Grigory" w:date="2018-11-13T17:52:00Z">
            <w:rPr>
              <w:color w:val="333333"/>
              <w:sz w:val="20"/>
              <w:szCs w:val="20"/>
            </w:rPr>
          </w:rPrChange>
        </w:rPr>
        <w:t xml:space="preserve">      ]?,</w:t>
      </w:r>
    </w:p>
    <w:p w14:paraId="4C81D852" w14:textId="77777777" w:rsidR="008F2729" w:rsidRPr="00C2429D" w:rsidRDefault="00CE5BF4">
      <w:pPr>
        <w:pStyle w:val="10"/>
        <w:contextualSpacing w:val="0"/>
        <w:rPr>
          <w:color w:val="333333"/>
          <w:sz w:val="20"/>
          <w:szCs w:val="20"/>
          <w:lang w:val="en-US"/>
          <w:rPrChange w:id="1263" w:author="Grigory" w:date="2018-11-13T17:52:00Z">
            <w:rPr>
              <w:color w:val="333333"/>
              <w:sz w:val="20"/>
              <w:szCs w:val="20"/>
            </w:rPr>
          </w:rPrChange>
        </w:rPr>
      </w:pPr>
      <w:r w:rsidRPr="00C2429D">
        <w:rPr>
          <w:color w:val="333333"/>
          <w:sz w:val="20"/>
          <w:szCs w:val="20"/>
          <w:lang w:val="en-US"/>
          <w:rPrChange w:id="1264" w:author="Grigory" w:date="2018-11-13T17:52:00Z">
            <w:rPr>
              <w:color w:val="333333"/>
              <w:sz w:val="20"/>
              <w:szCs w:val="20"/>
            </w:rPr>
          </w:rPrChange>
        </w:rPr>
        <w:t xml:space="preserve">      price: </w:t>
      </w:r>
      <w:proofErr w:type="gramStart"/>
      <w:r w:rsidRPr="00C2429D">
        <w:rPr>
          <w:color w:val="333333"/>
          <w:sz w:val="20"/>
          <w:szCs w:val="20"/>
          <w:lang w:val="en-US"/>
          <w:rPrChange w:id="1265" w:author="Grigory" w:date="2018-11-13T17:52:00Z">
            <w:rPr>
              <w:color w:val="333333"/>
              <w:sz w:val="20"/>
              <w:szCs w:val="20"/>
            </w:rPr>
          </w:rPrChange>
        </w:rPr>
        <w:t>double!,</w:t>
      </w:r>
      <w:proofErr w:type="gramEnd"/>
    </w:p>
    <w:p w14:paraId="2C54A3F2" w14:textId="77777777" w:rsidR="008F2729" w:rsidRPr="00C2429D" w:rsidRDefault="00CE5BF4">
      <w:pPr>
        <w:pStyle w:val="10"/>
        <w:contextualSpacing w:val="0"/>
        <w:rPr>
          <w:color w:val="333333"/>
          <w:sz w:val="20"/>
          <w:szCs w:val="20"/>
          <w:lang w:val="en-US"/>
          <w:rPrChange w:id="1266" w:author="Grigory" w:date="2018-11-13T17:52:00Z">
            <w:rPr>
              <w:color w:val="333333"/>
              <w:sz w:val="20"/>
              <w:szCs w:val="20"/>
            </w:rPr>
          </w:rPrChange>
        </w:rPr>
      </w:pPr>
      <w:r w:rsidRPr="00C2429D">
        <w:rPr>
          <w:color w:val="333333"/>
          <w:sz w:val="20"/>
          <w:szCs w:val="20"/>
          <w:lang w:val="en-US"/>
          <w:rPrChange w:id="1267" w:author="Grigory" w:date="2018-11-13T17:52:00Z">
            <w:rPr>
              <w:color w:val="333333"/>
              <w:sz w:val="20"/>
              <w:szCs w:val="20"/>
            </w:rPr>
          </w:rPrChange>
        </w:rPr>
        <w:t xml:space="preserve">      date: </w:t>
      </w:r>
      <w:proofErr w:type="gramStart"/>
      <w:r w:rsidRPr="00C2429D">
        <w:rPr>
          <w:color w:val="333333"/>
          <w:sz w:val="20"/>
          <w:szCs w:val="20"/>
          <w:lang w:val="en-US"/>
          <w:rPrChange w:id="1268" w:author="Grigory" w:date="2018-11-13T17:52:00Z">
            <w:rPr>
              <w:color w:val="333333"/>
              <w:sz w:val="20"/>
              <w:szCs w:val="20"/>
            </w:rPr>
          </w:rPrChange>
        </w:rPr>
        <w:t>date?,</w:t>
      </w:r>
      <w:proofErr w:type="gramEnd"/>
    </w:p>
    <w:p w14:paraId="462252CE" w14:textId="77777777" w:rsidR="008F2729" w:rsidRPr="00C2429D" w:rsidRDefault="00CE5BF4">
      <w:pPr>
        <w:pStyle w:val="10"/>
        <w:contextualSpacing w:val="0"/>
        <w:rPr>
          <w:color w:val="333333"/>
          <w:sz w:val="20"/>
          <w:szCs w:val="20"/>
          <w:lang w:val="en-US"/>
          <w:rPrChange w:id="1269" w:author="Grigory" w:date="2018-11-13T17:52:00Z">
            <w:rPr>
              <w:color w:val="333333"/>
              <w:sz w:val="20"/>
              <w:szCs w:val="20"/>
            </w:rPr>
          </w:rPrChange>
        </w:rPr>
      </w:pPr>
      <w:r w:rsidRPr="00C2429D">
        <w:rPr>
          <w:color w:val="333333"/>
          <w:sz w:val="20"/>
          <w:szCs w:val="20"/>
          <w:lang w:val="en-US"/>
          <w:rPrChange w:id="1270" w:author="Grigory" w:date="2018-11-13T17:52:00Z">
            <w:rPr>
              <w:color w:val="333333"/>
              <w:sz w:val="20"/>
              <w:szCs w:val="20"/>
            </w:rPr>
          </w:rPrChange>
        </w:rPr>
        <w:t xml:space="preserve">      </w:t>
      </w:r>
      <w:proofErr w:type="spellStart"/>
      <w:r w:rsidRPr="00C2429D">
        <w:rPr>
          <w:color w:val="333333"/>
          <w:sz w:val="20"/>
          <w:szCs w:val="20"/>
          <w:lang w:val="en-US"/>
          <w:rPrChange w:id="1271" w:author="Grigory" w:date="2018-11-13T17:52:00Z">
            <w:rPr>
              <w:color w:val="333333"/>
              <w:sz w:val="20"/>
              <w:szCs w:val="20"/>
            </w:rPr>
          </w:rPrChange>
        </w:rPr>
        <w:t>in_basket</w:t>
      </w:r>
      <w:proofErr w:type="spellEnd"/>
      <w:r w:rsidRPr="00C2429D">
        <w:rPr>
          <w:color w:val="333333"/>
          <w:sz w:val="20"/>
          <w:szCs w:val="20"/>
          <w:lang w:val="en-US"/>
          <w:rPrChange w:id="1272" w:author="Grigory" w:date="2018-11-13T17:52:00Z">
            <w:rPr>
              <w:color w:val="333333"/>
              <w:sz w:val="20"/>
              <w:szCs w:val="20"/>
            </w:rPr>
          </w:rPrChange>
        </w:rPr>
        <w:t xml:space="preserve">: </w:t>
      </w:r>
      <w:proofErr w:type="gramStart"/>
      <w:r w:rsidRPr="00C2429D">
        <w:rPr>
          <w:color w:val="333333"/>
          <w:sz w:val="20"/>
          <w:szCs w:val="20"/>
          <w:lang w:val="en-US"/>
          <w:rPrChange w:id="1273" w:author="Grigory" w:date="2018-11-13T17:52:00Z">
            <w:rPr>
              <w:color w:val="333333"/>
              <w:sz w:val="20"/>
              <w:szCs w:val="20"/>
            </w:rPr>
          </w:rPrChange>
        </w:rPr>
        <w:t>bool?,</w:t>
      </w:r>
      <w:proofErr w:type="gramEnd"/>
    </w:p>
    <w:p w14:paraId="2DCF8526" w14:textId="77777777" w:rsidR="008F2729" w:rsidRPr="00C2429D" w:rsidRDefault="00CE5BF4">
      <w:pPr>
        <w:pStyle w:val="10"/>
        <w:contextualSpacing w:val="0"/>
        <w:rPr>
          <w:color w:val="333333"/>
          <w:sz w:val="20"/>
          <w:szCs w:val="20"/>
          <w:lang w:val="en-US"/>
          <w:rPrChange w:id="1274" w:author="Grigory" w:date="2018-11-13T17:52:00Z">
            <w:rPr>
              <w:color w:val="333333"/>
              <w:sz w:val="20"/>
              <w:szCs w:val="20"/>
            </w:rPr>
          </w:rPrChange>
        </w:rPr>
      </w:pPr>
      <w:r w:rsidRPr="00C2429D">
        <w:rPr>
          <w:color w:val="333333"/>
          <w:sz w:val="20"/>
          <w:szCs w:val="20"/>
          <w:lang w:val="en-US"/>
          <w:rPrChange w:id="1275" w:author="Grigory" w:date="2018-11-13T17:52:00Z">
            <w:rPr>
              <w:color w:val="333333"/>
              <w:sz w:val="20"/>
              <w:szCs w:val="20"/>
            </w:rPr>
          </w:rPrChange>
        </w:rPr>
        <w:t xml:space="preserve">      </w:t>
      </w:r>
      <w:proofErr w:type="spellStart"/>
      <w:r w:rsidRPr="00C2429D">
        <w:rPr>
          <w:color w:val="333333"/>
          <w:sz w:val="20"/>
          <w:szCs w:val="20"/>
          <w:lang w:val="en-US"/>
          <w:rPrChange w:id="1276" w:author="Grigory" w:date="2018-11-13T17:52:00Z">
            <w:rPr>
              <w:color w:val="333333"/>
              <w:sz w:val="20"/>
              <w:szCs w:val="20"/>
            </w:rPr>
          </w:rPrChange>
        </w:rPr>
        <w:t>in_favorite</w:t>
      </w:r>
      <w:proofErr w:type="spellEnd"/>
      <w:r w:rsidRPr="00C2429D">
        <w:rPr>
          <w:color w:val="333333"/>
          <w:sz w:val="20"/>
          <w:szCs w:val="20"/>
          <w:lang w:val="en-US"/>
          <w:rPrChange w:id="1277" w:author="Grigory" w:date="2018-11-13T17:52:00Z">
            <w:rPr>
              <w:color w:val="333333"/>
              <w:sz w:val="20"/>
              <w:szCs w:val="20"/>
            </w:rPr>
          </w:rPrChange>
        </w:rPr>
        <w:t>: bool?</w:t>
      </w:r>
    </w:p>
    <w:p w14:paraId="0D33D441" w14:textId="77777777" w:rsidR="008F2729" w:rsidRPr="00C2429D" w:rsidRDefault="00CE5BF4">
      <w:pPr>
        <w:pStyle w:val="10"/>
        <w:contextualSpacing w:val="0"/>
        <w:rPr>
          <w:color w:val="333333"/>
          <w:sz w:val="20"/>
          <w:szCs w:val="20"/>
          <w:lang w:val="en-US"/>
          <w:rPrChange w:id="1278" w:author="Grigory" w:date="2018-11-13T17:52:00Z">
            <w:rPr>
              <w:color w:val="333333"/>
              <w:sz w:val="20"/>
              <w:szCs w:val="20"/>
            </w:rPr>
          </w:rPrChange>
        </w:rPr>
      </w:pPr>
      <w:r w:rsidRPr="00C2429D">
        <w:rPr>
          <w:color w:val="333333"/>
          <w:sz w:val="20"/>
          <w:szCs w:val="20"/>
          <w:lang w:val="en-US"/>
          <w:rPrChange w:id="1279" w:author="Grigory" w:date="2018-11-13T17:52:00Z">
            <w:rPr>
              <w:color w:val="333333"/>
              <w:sz w:val="20"/>
              <w:szCs w:val="20"/>
            </w:rPr>
          </w:rPrChange>
        </w:rPr>
        <w:t xml:space="preserve">  },</w:t>
      </w:r>
    </w:p>
    <w:p w14:paraId="1862861A" w14:textId="77777777" w:rsidR="008F2729" w:rsidRPr="00C2429D" w:rsidRDefault="00CE5BF4">
      <w:pPr>
        <w:pStyle w:val="10"/>
        <w:contextualSpacing w:val="0"/>
        <w:rPr>
          <w:color w:val="333333"/>
          <w:sz w:val="20"/>
          <w:szCs w:val="20"/>
          <w:lang w:val="en-US"/>
          <w:rPrChange w:id="1280" w:author="Grigory" w:date="2018-11-13T17:52:00Z">
            <w:rPr>
              <w:color w:val="333333"/>
              <w:sz w:val="20"/>
              <w:szCs w:val="20"/>
            </w:rPr>
          </w:rPrChange>
        </w:rPr>
      </w:pPr>
      <w:r w:rsidRPr="00C2429D">
        <w:rPr>
          <w:color w:val="333333"/>
          <w:sz w:val="20"/>
          <w:szCs w:val="20"/>
          <w:lang w:val="en-US"/>
          <w:rPrChange w:id="1281" w:author="Grigory" w:date="2018-11-13T17:52:00Z">
            <w:rPr>
              <w:color w:val="333333"/>
              <w:sz w:val="20"/>
              <w:szCs w:val="20"/>
            </w:rPr>
          </w:rPrChange>
        </w:rPr>
        <w:t xml:space="preserve">  .....</w:t>
      </w:r>
    </w:p>
    <w:p w14:paraId="16BF47AC" w14:textId="77777777" w:rsidR="008F2729" w:rsidRPr="00C2429D" w:rsidRDefault="00CE5BF4">
      <w:pPr>
        <w:pStyle w:val="10"/>
        <w:contextualSpacing w:val="0"/>
        <w:rPr>
          <w:color w:val="333333"/>
          <w:sz w:val="20"/>
          <w:szCs w:val="20"/>
          <w:lang w:val="en-US"/>
          <w:rPrChange w:id="1282" w:author="Grigory" w:date="2018-11-13T17:52:00Z">
            <w:rPr>
              <w:color w:val="333333"/>
              <w:sz w:val="20"/>
              <w:szCs w:val="20"/>
            </w:rPr>
          </w:rPrChange>
        </w:rPr>
      </w:pPr>
      <w:r w:rsidRPr="00C2429D">
        <w:rPr>
          <w:color w:val="333333"/>
          <w:sz w:val="20"/>
          <w:szCs w:val="20"/>
          <w:lang w:val="en-US"/>
          <w:rPrChange w:id="1283" w:author="Grigory" w:date="2018-11-13T17:52:00Z">
            <w:rPr>
              <w:color w:val="333333"/>
              <w:sz w:val="20"/>
              <w:szCs w:val="20"/>
            </w:rPr>
          </w:rPrChange>
        </w:rPr>
        <w:t>]</w:t>
      </w:r>
    </w:p>
    <w:p w14:paraId="432D5C1D" w14:textId="77777777" w:rsidR="008F2729" w:rsidRPr="00C2429D" w:rsidRDefault="008F2729">
      <w:pPr>
        <w:pStyle w:val="10"/>
        <w:contextualSpacing w:val="0"/>
        <w:rPr>
          <w:color w:val="333333"/>
          <w:sz w:val="20"/>
          <w:szCs w:val="20"/>
          <w:lang w:val="en-US"/>
          <w:rPrChange w:id="1284" w:author="Grigory" w:date="2018-11-13T17:52:00Z">
            <w:rPr>
              <w:color w:val="333333"/>
              <w:sz w:val="20"/>
              <w:szCs w:val="20"/>
            </w:rPr>
          </w:rPrChange>
        </w:rPr>
      </w:pPr>
    </w:p>
    <w:p w14:paraId="3E339B14" w14:textId="77777777" w:rsidR="008F2729" w:rsidRPr="00C2429D" w:rsidRDefault="00CE5BF4">
      <w:pPr>
        <w:pStyle w:val="10"/>
        <w:contextualSpacing w:val="0"/>
        <w:rPr>
          <w:color w:val="333333"/>
          <w:sz w:val="20"/>
          <w:szCs w:val="20"/>
          <w:lang w:val="en-US"/>
          <w:rPrChange w:id="1285" w:author="Grigory" w:date="2018-11-13T17:52:00Z">
            <w:rPr>
              <w:color w:val="333333"/>
              <w:sz w:val="20"/>
              <w:szCs w:val="20"/>
            </w:rPr>
          </w:rPrChange>
        </w:rPr>
      </w:pPr>
      <w:proofErr w:type="spellStart"/>
      <w:r w:rsidRPr="00C2429D">
        <w:rPr>
          <w:color w:val="333333"/>
          <w:sz w:val="20"/>
          <w:szCs w:val="20"/>
          <w:lang w:val="en-US"/>
          <w:rPrChange w:id="1286" w:author="Grigory" w:date="2018-11-13T17:52:00Z">
            <w:rPr>
              <w:color w:val="333333"/>
              <w:sz w:val="20"/>
              <w:szCs w:val="20"/>
            </w:rPr>
          </w:rPrChange>
        </w:rPr>
        <w:t>AddToFavoriteMagazine</w:t>
      </w:r>
      <w:proofErr w:type="spellEnd"/>
    </w:p>
    <w:p w14:paraId="5CD1203C" w14:textId="77777777" w:rsidR="008F2729" w:rsidRPr="00C2429D" w:rsidRDefault="00CE5BF4">
      <w:pPr>
        <w:pStyle w:val="10"/>
        <w:contextualSpacing w:val="0"/>
        <w:rPr>
          <w:color w:val="333333"/>
          <w:sz w:val="20"/>
          <w:szCs w:val="20"/>
          <w:lang w:val="en-US"/>
          <w:rPrChange w:id="1287" w:author="Grigory" w:date="2018-11-13T17:52:00Z">
            <w:rPr>
              <w:color w:val="333333"/>
              <w:sz w:val="20"/>
              <w:szCs w:val="20"/>
            </w:rPr>
          </w:rPrChange>
        </w:rPr>
      </w:pPr>
      <w:r w:rsidRPr="00C2429D">
        <w:rPr>
          <w:color w:val="333333"/>
          <w:sz w:val="20"/>
          <w:szCs w:val="20"/>
          <w:lang w:val="en-US"/>
          <w:rPrChange w:id="1288" w:author="Grigory" w:date="2018-11-13T17:52:00Z">
            <w:rPr>
              <w:color w:val="333333"/>
              <w:sz w:val="20"/>
              <w:szCs w:val="20"/>
            </w:rPr>
          </w:rPrChange>
        </w:rPr>
        <w:t>/</w:t>
      </w:r>
      <w:proofErr w:type="spellStart"/>
      <w:r w:rsidRPr="00C2429D">
        <w:rPr>
          <w:color w:val="333333"/>
          <w:sz w:val="20"/>
          <w:szCs w:val="20"/>
          <w:lang w:val="en-US"/>
          <w:rPrChange w:id="1289" w:author="Grigory" w:date="2018-11-13T17:52:00Z">
            <w:rPr>
              <w:color w:val="333333"/>
              <w:sz w:val="20"/>
              <w:szCs w:val="20"/>
            </w:rPr>
          </w:rPrChange>
        </w:rPr>
        <w:t>api</w:t>
      </w:r>
      <w:proofErr w:type="spellEnd"/>
      <w:r w:rsidRPr="00C2429D">
        <w:rPr>
          <w:color w:val="333333"/>
          <w:sz w:val="20"/>
          <w:szCs w:val="20"/>
          <w:lang w:val="en-US"/>
          <w:rPrChange w:id="1290" w:author="Grigory" w:date="2018-11-13T17:52:00Z">
            <w:rPr>
              <w:color w:val="333333"/>
              <w:sz w:val="20"/>
              <w:szCs w:val="20"/>
            </w:rPr>
          </w:rPrChange>
        </w:rPr>
        <w:t>/favorites/</w:t>
      </w:r>
    </w:p>
    <w:p w14:paraId="5DCE930F" w14:textId="77777777" w:rsidR="008F2729" w:rsidRDefault="00CE5BF4">
      <w:pPr>
        <w:pStyle w:val="10"/>
        <w:contextualSpacing w:val="0"/>
        <w:rPr>
          <w:color w:val="333333"/>
          <w:sz w:val="20"/>
          <w:szCs w:val="20"/>
        </w:rPr>
      </w:pPr>
      <w:r>
        <w:rPr>
          <w:color w:val="333333"/>
          <w:sz w:val="20"/>
          <w:szCs w:val="20"/>
        </w:rPr>
        <w:lastRenderedPageBreak/>
        <w:t>добавить журнал в избранное</w:t>
      </w:r>
    </w:p>
    <w:p w14:paraId="58EC8A8D" w14:textId="77777777" w:rsidR="008F2729" w:rsidRDefault="00CE5BF4">
      <w:pPr>
        <w:pStyle w:val="10"/>
        <w:contextualSpacing w:val="0"/>
        <w:rPr>
          <w:color w:val="333333"/>
          <w:sz w:val="20"/>
          <w:szCs w:val="20"/>
        </w:rPr>
      </w:pPr>
      <w:r>
        <w:rPr>
          <w:color w:val="333333"/>
          <w:sz w:val="20"/>
          <w:szCs w:val="20"/>
        </w:rPr>
        <w:t>входные параметры:</w:t>
      </w:r>
    </w:p>
    <w:p w14:paraId="058C36D7" w14:textId="77777777" w:rsidR="008F2729" w:rsidRDefault="00CE5BF4">
      <w:pPr>
        <w:pStyle w:val="10"/>
        <w:contextualSpacing w:val="0"/>
        <w:rPr>
          <w:color w:val="333333"/>
          <w:sz w:val="20"/>
          <w:szCs w:val="20"/>
        </w:rPr>
      </w:pPr>
      <w:r>
        <w:rPr>
          <w:color w:val="333333"/>
          <w:sz w:val="20"/>
          <w:szCs w:val="20"/>
        </w:rPr>
        <w:t>- ид журнала</w:t>
      </w:r>
    </w:p>
    <w:p w14:paraId="6F2093FE" w14:textId="77777777" w:rsidR="008F2729" w:rsidRDefault="00CE5BF4">
      <w:pPr>
        <w:pStyle w:val="10"/>
        <w:contextualSpacing w:val="0"/>
        <w:rPr>
          <w:color w:val="333333"/>
          <w:sz w:val="20"/>
          <w:szCs w:val="20"/>
        </w:rPr>
      </w:pPr>
      <w:r>
        <w:rPr>
          <w:color w:val="333333"/>
          <w:sz w:val="20"/>
          <w:szCs w:val="20"/>
        </w:rPr>
        <w:t>метод POST или PUT</w:t>
      </w:r>
    </w:p>
    <w:p w14:paraId="4FDA78D3" w14:textId="77777777" w:rsidR="008F2729" w:rsidRDefault="00CE5BF4">
      <w:pPr>
        <w:pStyle w:val="10"/>
        <w:contextualSpacing w:val="0"/>
        <w:rPr>
          <w:color w:val="333333"/>
          <w:sz w:val="20"/>
          <w:szCs w:val="20"/>
        </w:rPr>
      </w:pPr>
      <w:r>
        <w:rPr>
          <w:color w:val="333333"/>
          <w:sz w:val="20"/>
          <w:szCs w:val="20"/>
        </w:rPr>
        <w:t>тело запроса:</w:t>
      </w:r>
    </w:p>
    <w:tbl>
      <w:tblPr>
        <w:tblStyle w:val="a6"/>
        <w:tblW w:w="9025" w:type="dxa"/>
        <w:tblInd w:w="-6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600" w:firstRow="0" w:lastRow="0" w:firstColumn="0" w:lastColumn="0" w:noHBand="1" w:noVBand="1"/>
      </w:tblPr>
      <w:tblGrid>
        <w:gridCol w:w="9025"/>
      </w:tblGrid>
      <w:tr w:rsidR="008F2729" w14:paraId="0717B4CA" w14:textId="77777777">
        <w:trPr>
          <w:trHeight w:val="1000"/>
        </w:trPr>
        <w:tc>
          <w:tcPr>
            <w:tcW w:w="9025" w:type="dxa"/>
            <w:tcBorders>
              <w:top w:val="single" w:sz="6" w:space="0" w:color="808080"/>
              <w:left w:val="single" w:sz="6" w:space="0" w:color="808080"/>
              <w:bottom w:val="single" w:sz="6" w:space="0" w:color="808080"/>
              <w:right w:val="single" w:sz="6" w:space="0" w:color="808080"/>
            </w:tcBorders>
            <w:shd w:val="clear" w:color="auto" w:fill="FFFFFF"/>
            <w:tcMar>
              <w:top w:w="40" w:type="dxa"/>
              <w:left w:w="40" w:type="dxa"/>
              <w:bottom w:w="40" w:type="dxa"/>
              <w:right w:w="40" w:type="dxa"/>
            </w:tcMar>
          </w:tcPr>
          <w:p w14:paraId="0B5A12BE" w14:textId="77777777" w:rsidR="008F2729" w:rsidRPr="00C2429D" w:rsidRDefault="00CE5BF4">
            <w:pPr>
              <w:pStyle w:val="10"/>
              <w:widowControl w:val="0"/>
              <w:pBdr>
                <w:top w:val="nil"/>
                <w:left w:val="nil"/>
                <w:bottom w:val="nil"/>
                <w:right w:val="nil"/>
                <w:between w:val="nil"/>
              </w:pBdr>
              <w:contextualSpacing w:val="0"/>
              <w:rPr>
                <w:color w:val="333333"/>
                <w:sz w:val="20"/>
                <w:szCs w:val="20"/>
                <w:lang w:val="en-US"/>
                <w:rPrChange w:id="1291" w:author="Grigory" w:date="2018-11-13T17:52:00Z">
                  <w:rPr>
                    <w:color w:val="333333"/>
                    <w:sz w:val="20"/>
                    <w:szCs w:val="20"/>
                  </w:rPr>
                </w:rPrChange>
              </w:rPr>
            </w:pPr>
            <w:r w:rsidRPr="00C2429D">
              <w:rPr>
                <w:color w:val="333333"/>
                <w:sz w:val="20"/>
                <w:szCs w:val="20"/>
                <w:lang w:val="en-US"/>
                <w:rPrChange w:id="1292" w:author="Grigory" w:date="2018-11-13T17:52:00Z">
                  <w:rPr>
                    <w:color w:val="333333"/>
                    <w:sz w:val="20"/>
                    <w:szCs w:val="20"/>
                  </w:rPr>
                </w:rPrChange>
              </w:rPr>
              <w:t>{</w:t>
            </w:r>
          </w:p>
          <w:p w14:paraId="198DBF91" w14:textId="77777777" w:rsidR="008F2729" w:rsidRPr="00C2429D" w:rsidRDefault="00CE5BF4">
            <w:pPr>
              <w:pStyle w:val="10"/>
              <w:widowControl w:val="0"/>
              <w:pBdr>
                <w:top w:val="nil"/>
                <w:left w:val="nil"/>
                <w:bottom w:val="nil"/>
                <w:right w:val="nil"/>
                <w:between w:val="nil"/>
              </w:pBdr>
              <w:contextualSpacing w:val="0"/>
              <w:rPr>
                <w:color w:val="333333"/>
                <w:sz w:val="20"/>
                <w:szCs w:val="20"/>
                <w:lang w:val="en-US"/>
                <w:rPrChange w:id="1293" w:author="Grigory" w:date="2018-11-13T17:52:00Z">
                  <w:rPr>
                    <w:color w:val="333333"/>
                    <w:sz w:val="20"/>
                    <w:szCs w:val="20"/>
                  </w:rPr>
                </w:rPrChange>
              </w:rPr>
            </w:pPr>
            <w:r w:rsidRPr="00C2429D">
              <w:rPr>
                <w:color w:val="333333"/>
                <w:sz w:val="20"/>
                <w:szCs w:val="20"/>
                <w:lang w:val="en-US"/>
                <w:rPrChange w:id="1294" w:author="Grigory" w:date="2018-11-13T17:52:00Z">
                  <w:rPr>
                    <w:color w:val="333333"/>
                    <w:sz w:val="20"/>
                    <w:szCs w:val="20"/>
                  </w:rPr>
                </w:rPrChange>
              </w:rPr>
              <w:t xml:space="preserve">    "object": &lt;ID_</w:t>
            </w:r>
            <w:r>
              <w:rPr>
                <w:color w:val="333333"/>
                <w:sz w:val="20"/>
                <w:szCs w:val="20"/>
              </w:rPr>
              <w:t>журнала</w:t>
            </w:r>
            <w:r w:rsidRPr="00C2429D">
              <w:rPr>
                <w:color w:val="333333"/>
                <w:sz w:val="20"/>
                <w:szCs w:val="20"/>
                <w:lang w:val="en-US"/>
                <w:rPrChange w:id="1295" w:author="Grigory" w:date="2018-11-13T17:52:00Z">
                  <w:rPr>
                    <w:color w:val="333333"/>
                    <w:sz w:val="20"/>
                    <w:szCs w:val="20"/>
                  </w:rPr>
                </w:rPrChange>
              </w:rPr>
              <w:t>&gt;,</w:t>
            </w:r>
          </w:p>
          <w:p w14:paraId="6DFAEE85" w14:textId="77777777" w:rsidR="008F2729" w:rsidRPr="00C2429D" w:rsidRDefault="00CE5BF4">
            <w:pPr>
              <w:pStyle w:val="10"/>
              <w:widowControl w:val="0"/>
              <w:pBdr>
                <w:top w:val="nil"/>
                <w:left w:val="nil"/>
                <w:bottom w:val="nil"/>
                <w:right w:val="nil"/>
                <w:between w:val="nil"/>
              </w:pBdr>
              <w:contextualSpacing w:val="0"/>
              <w:rPr>
                <w:color w:val="333333"/>
                <w:sz w:val="20"/>
                <w:szCs w:val="20"/>
                <w:lang w:val="en-US"/>
                <w:rPrChange w:id="1296" w:author="Grigory" w:date="2018-11-13T17:52:00Z">
                  <w:rPr>
                    <w:color w:val="333333"/>
                    <w:sz w:val="20"/>
                    <w:szCs w:val="20"/>
                  </w:rPr>
                </w:rPrChange>
              </w:rPr>
            </w:pPr>
            <w:r w:rsidRPr="00C2429D">
              <w:rPr>
                <w:color w:val="333333"/>
                <w:sz w:val="20"/>
                <w:szCs w:val="20"/>
                <w:lang w:val="en-US"/>
                <w:rPrChange w:id="1297" w:author="Grigory" w:date="2018-11-13T17:52:00Z">
                  <w:rPr>
                    <w:color w:val="333333"/>
                    <w:sz w:val="20"/>
                    <w:szCs w:val="20"/>
                  </w:rPr>
                </w:rPrChange>
              </w:rPr>
              <w:t xml:space="preserve">    "type": "magazine"</w:t>
            </w:r>
          </w:p>
          <w:p w14:paraId="4E9D6425" w14:textId="77777777" w:rsidR="008F2729" w:rsidRDefault="00CE5BF4">
            <w:pPr>
              <w:pStyle w:val="10"/>
              <w:widowControl w:val="0"/>
              <w:pBdr>
                <w:top w:val="nil"/>
                <w:left w:val="nil"/>
                <w:bottom w:val="nil"/>
                <w:right w:val="nil"/>
                <w:between w:val="nil"/>
              </w:pBdr>
              <w:contextualSpacing w:val="0"/>
              <w:rPr>
                <w:color w:val="333333"/>
                <w:sz w:val="20"/>
                <w:szCs w:val="20"/>
              </w:rPr>
            </w:pPr>
            <w:r>
              <w:rPr>
                <w:color w:val="333333"/>
                <w:sz w:val="20"/>
                <w:szCs w:val="20"/>
              </w:rPr>
              <w:t>}</w:t>
            </w:r>
          </w:p>
        </w:tc>
      </w:tr>
    </w:tbl>
    <w:p w14:paraId="337F5897" w14:textId="77777777" w:rsidR="008F2729" w:rsidRDefault="00CE5BF4">
      <w:pPr>
        <w:pStyle w:val="10"/>
        <w:contextualSpacing w:val="0"/>
        <w:rPr>
          <w:color w:val="333333"/>
          <w:sz w:val="20"/>
          <w:szCs w:val="20"/>
        </w:rPr>
      </w:pPr>
      <w:r>
        <w:rPr>
          <w:color w:val="333333"/>
          <w:sz w:val="20"/>
          <w:szCs w:val="20"/>
        </w:rPr>
        <w:t>формат ответа:</w:t>
      </w:r>
    </w:p>
    <w:p w14:paraId="37765CF7" w14:textId="77777777" w:rsidR="008F2729" w:rsidRDefault="00CE5BF4">
      <w:pPr>
        <w:pStyle w:val="10"/>
        <w:contextualSpacing w:val="0"/>
        <w:rPr>
          <w:color w:val="333333"/>
          <w:sz w:val="20"/>
          <w:szCs w:val="20"/>
        </w:rPr>
      </w:pPr>
      <w:r>
        <w:rPr>
          <w:color w:val="333333"/>
          <w:sz w:val="20"/>
          <w:szCs w:val="20"/>
        </w:rPr>
        <w:t>не задан (200 или стандартная ошибка)</w:t>
      </w:r>
    </w:p>
    <w:p w14:paraId="52D94DD7" w14:textId="77777777" w:rsidR="008F2729" w:rsidRDefault="008F2729">
      <w:pPr>
        <w:pStyle w:val="10"/>
        <w:contextualSpacing w:val="0"/>
        <w:rPr>
          <w:color w:val="333333"/>
          <w:sz w:val="20"/>
          <w:szCs w:val="20"/>
        </w:rPr>
      </w:pPr>
    </w:p>
    <w:p w14:paraId="758C1056" w14:textId="77777777" w:rsidR="008F2729" w:rsidRPr="00C2429D" w:rsidRDefault="00CE5BF4">
      <w:pPr>
        <w:pStyle w:val="10"/>
        <w:contextualSpacing w:val="0"/>
        <w:rPr>
          <w:color w:val="333333"/>
          <w:sz w:val="20"/>
          <w:szCs w:val="20"/>
          <w:lang w:val="en-US"/>
          <w:rPrChange w:id="1298" w:author="Grigory" w:date="2018-11-13T17:52:00Z">
            <w:rPr>
              <w:color w:val="333333"/>
              <w:sz w:val="20"/>
              <w:szCs w:val="20"/>
            </w:rPr>
          </w:rPrChange>
        </w:rPr>
      </w:pPr>
      <w:proofErr w:type="spellStart"/>
      <w:r w:rsidRPr="00C2429D">
        <w:rPr>
          <w:color w:val="333333"/>
          <w:sz w:val="20"/>
          <w:szCs w:val="20"/>
          <w:lang w:val="en-US"/>
          <w:rPrChange w:id="1299" w:author="Grigory" w:date="2018-11-13T17:52:00Z">
            <w:rPr>
              <w:color w:val="333333"/>
              <w:sz w:val="20"/>
              <w:szCs w:val="20"/>
            </w:rPr>
          </w:rPrChange>
        </w:rPr>
        <w:t>RemoveFromFavoriteMagazine</w:t>
      </w:r>
      <w:proofErr w:type="spellEnd"/>
    </w:p>
    <w:p w14:paraId="195BAE47" w14:textId="77777777" w:rsidR="008F2729" w:rsidRPr="00C2429D" w:rsidRDefault="00CE5BF4">
      <w:pPr>
        <w:pStyle w:val="10"/>
        <w:contextualSpacing w:val="0"/>
        <w:rPr>
          <w:color w:val="333333"/>
          <w:sz w:val="20"/>
          <w:szCs w:val="20"/>
          <w:lang w:val="en-US"/>
          <w:rPrChange w:id="1300" w:author="Grigory" w:date="2018-11-13T17:52:00Z">
            <w:rPr>
              <w:color w:val="333333"/>
              <w:sz w:val="20"/>
              <w:szCs w:val="20"/>
            </w:rPr>
          </w:rPrChange>
        </w:rPr>
      </w:pPr>
      <w:r w:rsidRPr="00C2429D">
        <w:rPr>
          <w:color w:val="333333"/>
          <w:sz w:val="20"/>
          <w:szCs w:val="20"/>
          <w:lang w:val="en-US"/>
          <w:rPrChange w:id="1301" w:author="Grigory" w:date="2018-11-13T17:52:00Z">
            <w:rPr>
              <w:color w:val="333333"/>
              <w:sz w:val="20"/>
              <w:szCs w:val="20"/>
            </w:rPr>
          </w:rPrChange>
        </w:rPr>
        <w:t>/</w:t>
      </w:r>
      <w:proofErr w:type="spellStart"/>
      <w:r w:rsidRPr="00C2429D">
        <w:rPr>
          <w:color w:val="333333"/>
          <w:sz w:val="20"/>
          <w:szCs w:val="20"/>
          <w:lang w:val="en-US"/>
          <w:rPrChange w:id="1302" w:author="Grigory" w:date="2018-11-13T17:52:00Z">
            <w:rPr>
              <w:color w:val="333333"/>
              <w:sz w:val="20"/>
              <w:szCs w:val="20"/>
            </w:rPr>
          </w:rPrChange>
        </w:rPr>
        <w:t>api</w:t>
      </w:r>
      <w:proofErr w:type="spellEnd"/>
      <w:r w:rsidRPr="00C2429D">
        <w:rPr>
          <w:color w:val="333333"/>
          <w:sz w:val="20"/>
          <w:szCs w:val="20"/>
          <w:lang w:val="en-US"/>
          <w:rPrChange w:id="1303" w:author="Grigory" w:date="2018-11-13T17:52:00Z">
            <w:rPr>
              <w:color w:val="333333"/>
              <w:sz w:val="20"/>
              <w:szCs w:val="20"/>
            </w:rPr>
          </w:rPrChange>
        </w:rPr>
        <w:t>/favorites/&lt;ID_</w:t>
      </w:r>
      <w:r>
        <w:rPr>
          <w:color w:val="333333"/>
          <w:sz w:val="20"/>
          <w:szCs w:val="20"/>
        </w:rPr>
        <w:t>журнала</w:t>
      </w:r>
      <w:r w:rsidRPr="00C2429D">
        <w:rPr>
          <w:color w:val="333333"/>
          <w:sz w:val="20"/>
          <w:szCs w:val="20"/>
          <w:lang w:val="en-US"/>
          <w:rPrChange w:id="1304" w:author="Grigory" w:date="2018-11-13T17:52:00Z">
            <w:rPr>
              <w:color w:val="333333"/>
              <w:sz w:val="20"/>
              <w:szCs w:val="20"/>
            </w:rPr>
          </w:rPrChange>
        </w:rPr>
        <w:t>&gt;/</w:t>
      </w:r>
    </w:p>
    <w:p w14:paraId="6D399728" w14:textId="77777777" w:rsidR="008F2729" w:rsidRDefault="00CE5BF4">
      <w:pPr>
        <w:pStyle w:val="10"/>
        <w:contextualSpacing w:val="0"/>
        <w:rPr>
          <w:color w:val="333333"/>
          <w:sz w:val="20"/>
          <w:szCs w:val="20"/>
        </w:rPr>
      </w:pPr>
      <w:r>
        <w:rPr>
          <w:color w:val="333333"/>
          <w:sz w:val="20"/>
          <w:szCs w:val="20"/>
        </w:rPr>
        <w:t>убрать журнал из избранного</w:t>
      </w:r>
    </w:p>
    <w:p w14:paraId="5568D0AB" w14:textId="77777777" w:rsidR="008F2729" w:rsidRDefault="00CE5BF4">
      <w:pPr>
        <w:pStyle w:val="10"/>
        <w:contextualSpacing w:val="0"/>
        <w:rPr>
          <w:color w:val="333333"/>
          <w:sz w:val="20"/>
          <w:szCs w:val="20"/>
        </w:rPr>
      </w:pPr>
      <w:r>
        <w:rPr>
          <w:color w:val="333333"/>
          <w:sz w:val="20"/>
          <w:szCs w:val="20"/>
        </w:rPr>
        <w:t>метод DELETE</w:t>
      </w:r>
    </w:p>
    <w:p w14:paraId="311A02C5" w14:textId="77777777" w:rsidR="008F2729" w:rsidRDefault="00CE5BF4">
      <w:pPr>
        <w:pStyle w:val="10"/>
        <w:contextualSpacing w:val="0"/>
        <w:rPr>
          <w:color w:val="333333"/>
          <w:sz w:val="20"/>
          <w:szCs w:val="20"/>
        </w:rPr>
      </w:pPr>
      <w:r>
        <w:rPr>
          <w:color w:val="333333"/>
          <w:sz w:val="20"/>
          <w:szCs w:val="20"/>
        </w:rPr>
        <w:t>входные параметры:</w:t>
      </w:r>
    </w:p>
    <w:p w14:paraId="4DE90074" w14:textId="77777777" w:rsidR="008F2729" w:rsidRDefault="00CE5BF4">
      <w:pPr>
        <w:pStyle w:val="10"/>
        <w:contextualSpacing w:val="0"/>
        <w:rPr>
          <w:color w:val="333333"/>
          <w:sz w:val="20"/>
          <w:szCs w:val="20"/>
        </w:rPr>
      </w:pPr>
      <w:r>
        <w:rPr>
          <w:color w:val="333333"/>
          <w:sz w:val="20"/>
          <w:szCs w:val="20"/>
        </w:rPr>
        <w:t xml:space="preserve">- ид </w:t>
      </w:r>
      <w:proofErr w:type="spellStart"/>
      <w:r>
        <w:rPr>
          <w:color w:val="333333"/>
          <w:sz w:val="20"/>
          <w:szCs w:val="20"/>
        </w:rPr>
        <w:t>жунала</w:t>
      </w:r>
      <w:proofErr w:type="spellEnd"/>
    </w:p>
    <w:p w14:paraId="7EC34784" w14:textId="77777777" w:rsidR="008F2729" w:rsidRDefault="00CE5BF4">
      <w:pPr>
        <w:pStyle w:val="10"/>
        <w:contextualSpacing w:val="0"/>
        <w:rPr>
          <w:color w:val="333333"/>
          <w:sz w:val="20"/>
          <w:szCs w:val="20"/>
        </w:rPr>
      </w:pPr>
      <w:r>
        <w:rPr>
          <w:color w:val="333333"/>
          <w:sz w:val="20"/>
          <w:szCs w:val="20"/>
        </w:rPr>
        <w:t>формат ответа:</w:t>
      </w:r>
    </w:p>
    <w:p w14:paraId="249B89F1" w14:textId="77777777" w:rsidR="008F2729" w:rsidRPr="00C2429D" w:rsidRDefault="00CE5BF4">
      <w:pPr>
        <w:pStyle w:val="10"/>
        <w:contextualSpacing w:val="0"/>
        <w:rPr>
          <w:color w:val="333333"/>
          <w:sz w:val="20"/>
          <w:szCs w:val="20"/>
          <w:lang w:val="en-US"/>
          <w:rPrChange w:id="1305" w:author="Grigory" w:date="2018-11-13T17:52:00Z">
            <w:rPr>
              <w:color w:val="333333"/>
              <w:sz w:val="20"/>
              <w:szCs w:val="20"/>
            </w:rPr>
          </w:rPrChange>
        </w:rPr>
      </w:pPr>
      <w:r>
        <w:rPr>
          <w:color w:val="333333"/>
          <w:sz w:val="20"/>
          <w:szCs w:val="20"/>
        </w:rPr>
        <w:t>не</w:t>
      </w:r>
      <w:r w:rsidRPr="00C2429D">
        <w:rPr>
          <w:color w:val="333333"/>
          <w:sz w:val="20"/>
          <w:szCs w:val="20"/>
          <w:lang w:val="en-US"/>
          <w:rPrChange w:id="1306" w:author="Grigory" w:date="2018-11-13T17:52:00Z">
            <w:rPr>
              <w:color w:val="333333"/>
              <w:sz w:val="20"/>
              <w:szCs w:val="20"/>
            </w:rPr>
          </w:rPrChange>
        </w:rPr>
        <w:t xml:space="preserve"> </w:t>
      </w:r>
      <w:r>
        <w:rPr>
          <w:color w:val="333333"/>
          <w:sz w:val="20"/>
          <w:szCs w:val="20"/>
        </w:rPr>
        <w:t>задан</w:t>
      </w:r>
    </w:p>
    <w:p w14:paraId="7E07A71B" w14:textId="77777777" w:rsidR="008F2729" w:rsidRPr="00C2429D" w:rsidRDefault="008F2729">
      <w:pPr>
        <w:pStyle w:val="10"/>
        <w:contextualSpacing w:val="0"/>
        <w:rPr>
          <w:color w:val="333333"/>
          <w:sz w:val="20"/>
          <w:szCs w:val="20"/>
          <w:lang w:val="en-US"/>
          <w:rPrChange w:id="1307" w:author="Grigory" w:date="2018-11-13T17:52:00Z">
            <w:rPr>
              <w:color w:val="333333"/>
              <w:sz w:val="20"/>
              <w:szCs w:val="20"/>
            </w:rPr>
          </w:rPrChange>
        </w:rPr>
      </w:pPr>
    </w:p>
    <w:p w14:paraId="06A2BEBB" w14:textId="77777777" w:rsidR="008F2729" w:rsidRPr="00C2429D" w:rsidRDefault="00CE5BF4">
      <w:pPr>
        <w:pStyle w:val="10"/>
        <w:contextualSpacing w:val="0"/>
        <w:rPr>
          <w:color w:val="333333"/>
          <w:sz w:val="20"/>
          <w:szCs w:val="20"/>
          <w:lang w:val="en-US"/>
          <w:rPrChange w:id="1308" w:author="Grigory" w:date="2018-11-13T17:52:00Z">
            <w:rPr>
              <w:color w:val="333333"/>
              <w:sz w:val="20"/>
              <w:szCs w:val="20"/>
            </w:rPr>
          </w:rPrChange>
        </w:rPr>
      </w:pPr>
      <w:proofErr w:type="spellStart"/>
      <w:r w:rsidRPr="00C2429D">
        <w:rPr>
          <w:color w:val="333333"/>
          <w:sz w:val="20"/>
          <w:szCs w:val="20"/>
          <w:lang w:val="en-US"/>
          <w:rPrChange w:id="1309" w:author="Grigory" w:date="2018-11-13T17:52:00Z">
            <w:rPr>
              <w:color w:val="333333"/>
              <w:sz w:val="20"/>
              <w:szCs w:val="20"/>
            </w:rPr>
          </w:rPrChange>
        </w:rPr>
        <w:t>GetFavoriteMagazines</w:t>
      </w:r>
      <w:proofErr w:type="spellEnd"/>
    </w:p>
    <w:p w14:paraId="2C7BD298" w14:textId="77777777" w:rsidR="008F2729" w:rsidRPr="00C2429D" w:rsidRDefault="00CE5BF4">
      <w:pPr>
        <w:pStyle w:val="10"/>
        <w:contextualSpacing w:val="0"/>
        <w:rPr>
          <w:color w:val="333333"/>
          <w:sz w:val="20"/>
          <w:szCs w:val="20"/>
          <w:lang w:val="en-US"/>
          <w:rPrChange w:id="1310" w:author="Grigory" w:date="2018-11-13T17:52:00Z">
            <w:rPr>
              <w:color w:val="333333"/>
              <w:sz w:val="20"/>
              <w:szCs w:val="20"/>
            </w:rPr>
          </w:rPrChange>
        </w:rPr>
      </w:pPr>
      <w:r w:rsidRPr="00C2429D">
        <w:rPr>
          <w:color w:val="333333"/>
          <w:sz w:val="20"/>
          <w:szCs w:val="20"/>
          <w:lang w:val="en-US"/>
          <w:rPrChange w:id="1311" w:author="Grigory" w:date="2018-11-13T17:52:00Z">
            <w:rPr>
              <w:color w:val="333333"/>
              <w:sz w:val="20"/>
              <w:szCs w:val="20"/>
            </w:rPr>
          </w:rPrChange>
        </w:rPr>
        <w:t>/</w:t>
      </w:r>
      <w:proofErr w:type="spellStart"/>
      <w:r w:rsidRPr="00C2429D">
        <w:rPr>
          <w:color w:val="333333"/>
          <w:sz w:val="20"/>
          <w:szCs w:val="20"/>
          <w:lang w:val="en-US"/>
          <w:rPrChange w:id="1312" w:author="Grigory" w:date="2018-11-13T17:52:00Z">
            <w:rPr>
              <w:color w:val="333333"/>
              <w:sz w:val="20"/>
              <w:szCs w:val="20"/>
            </w:rPr>
          </w:rPrChange>
        </w:rPr>
        <w:t>api</w:t>
      </w:r>
      <w:proofErr w:type="spellEnd"/>
      <w:r w:rsidRPr="00C2429D">
        <w:rPr>
          <w:color w:val="333333"/>
          <w:sz w:val="20"/>
          <w:szCs w:val="20"/>
          <w:lang w:val="en-US"/>
          <w:rPrChange w:id="1313" w:author="Grigory" w:date="2018-11-13T17:52:00Z">
            <w:rPr>
              <w:color w:val="333333"/>
              <w:sz w:val="20"/>
              <w:szCs w:val="20"/>
            </w:rPr>
          </w:rPrChange>
        </w:rPr>
        <w:t>/favorites/?filter={"</w:t>
      </w:r>
      <w:proofErr w:type="spellStart"/>
      <w:r w:rsidRPr="00C2429D">
        <w:rPr>
          <w:color w:val="333333"/>
          <w:sz w:val="20"/>
          <w:szCs w:val="20"/>
          <w:lang w:val="en-US"/>
          <w:rPrChange w:id="1314" w:author="Grigory" w:date="2018-11-13T17:52:00Z">
            <w:rPr>
              <w:color w:val="333333"/>
              <w:sz w:val="20"/>
              <w:szCs w:val="20"/>
            </w:rPr>
          </w:rPrChange>
        </w:rPr>
        <w:t>type":"magazine</w:t>
      </w:r>
      <w:proofErr w:type="spellEnd"/>
      <w:r w:rsidRPr="00C2429D">
        <w:rPr>
          <w:color w:val="333333"/>
          <w:sz w:val="20"/>
          <w:szCs w:val="20"/>
          <w:lang w:val="en-US"/>
          <w:rPrChange w:id="1315" w:author="Grigory" w:date="2018-11-13T17:52:00Z">
            <w:rPr>
              <w:color w:val="333333"/>
              <w:sz w:val="20"/>
              <w:szCs w:val="20"/>
            </w:rPr>
          </w:rPrChange>
        </w:rPr>
        <w:t>"}</w:t>
      </w:r>
    </w:p>
    <w:p w14:paraId="254ACFB6" w14:textId="77777777" w:rsidR="008F2729" w:rsidRDefault="00CE5BF4">
      <w:pPr>
        <w:pStyle w:val="10"/>
        <w:contextualSpacing w:val="0"/>
        <w:rPr>
          <w:color w:val="333333"/>
          <w:sz w:val="20"/>
          <w:szCs w:val="20"/>
        </w:rPr>
      </w:pPr>
      <w:r>
        <w:rPr>
          <w:color w:val="333333"/>
          <w:sz w:val="20"/>
          <w:szCs w:val="20"/>
        </w:rPr>
        <w:t>список избранных журналов</w:t>
      </w:r>
    </w:p>
    <w:p w14:paraId="420F3F53" w14:textId="77777777" w:rsidR="008F2729" w:rsidRDefault="00CE5BF4">
      <w:pPr>
        <w:pStyle w:val="10"/>
        <w:contextualSpacing w:val="0"/>
        <w:rPr>
          <w:color w:val="333333"/>
          <w:sz w:val="20"/>
          <w:szCs w:val="20"/>
        </w:rPr>
      </w:pPr>
      <w:r>
        <w:rPr>
          <w:color w:val="333333"/>
          <w:sz w:val="20"/>
          <w:szCs w:val="20"/>
        </w:rPr>
        <w:t>входные параметры:</w:t>
      </w:r>
    </w:p>
    <w:p w14:paraId="5DFD348F" w14:textId="77777777" w:rsidR="008F2729" w:rsidRDefault="00CE5BF4">
      <w:pPr>
        <w:pStyle w:val="10"/>
        <w:contextualSpacing w:val="0"/>
        <w:rPr>
          <w:color w:val="333333"/>
          <w:sz w:val="20"/>
          <w:szCs w:val="20"/>
        </w:rPr>
      </w:pPr>
      <w:r>
        <w:rPr>
          <w:color w:val="333333"/>
          <w:sz w:val="20"/>
          <w:szCs w:val="20"/>
        </w:rPr>
        <w:t>-фильтр:</w:t>
      </w:r>
    </w:p>
    <w:p w14:paraId="55D630E2"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object_</w:t>
      </w:r>
      <w:proofErr w:type="gramStart"/>
      <w:r>
        <w:rPr>
          <w:color w:val="333333"/>
          <w:sz w:val="20"/>
          <w:szCs w:val="20"/>
        </w:rPr>
        <w:t>name</w:t>
      </w:r>
      <w:proofErr w:type="spellEnd"/>
      <w:r>
        <w:rPr>
          <w:color w:val="333333"/>
          <w:sz w:val="20"/>
          <w:szCs w:val="20"/>
        </w:rPr>
        <w:t xml:space="preserve">  -</w:t>
      </w:r>
      <w:proofErr w:type="gramEnd"/>
      <w:r>
        <w:rPr>
          <w:color w:val="333333"/>
          <w:sz w:val="20"/>
          <w:szCs w:val="20"/>
        </w:rPr>
        <w:t xml:space="preserve"> название (подстрока) ?</w:t>
      </w:r>
    </w:p>
    <w:p w14:paraId="151E2D43"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category</w:t>
      </w:r>
      <w:proofErr w:type="spellEnd"/>
      <w:r>
        <w:rPr>
          <w:color w:val="333333"/>
          <w:sz w:val="20"/>
          <w:szCs w:val="20"/>
        </w:rPr>
        <w:t xml:space="preserve">  -</w:t>
      </w:r>
      <w:proofErr w:type="gramEnd"/>
      <w:r>
        <w:rPr>
          <w:color w:val="333333"/>
          <w:sz w:val="20"/>
          <w:szCs w:val="20"/>
        </w:rPr>
        <w:t xml:space="preserve"> направление (</w:t>
      </w:r>
      <w:proofErr w:type="spellStart"/>
      <w:r>
        <w:rPr>
          <w:color w:val="333333"/>
          <w:sz w:val="20"/>
          <w:szCs w:val="20"/>
        </w:rPr>
        <w:t>id</w:t>
      </w:r>
      <w:proofErr w:type="spellEnd"/>
      <w:r>
        <w:rPr>
          <w:color w:val="333333"/>
          <w:sz w:val="20"/>
          <w:szCs w:val="20"/>
        </w:rPr>
        <w:t xml:space="preserve"> направления) ?</w:t>
      </w:r>
    </w:p>
    <w:p w14:paraId="41BB310A"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publisher</w:t>
      </w:r>
      <w:proofErr w:type="spellEnd"/>
      <w:r>
        <w:rPr>
          <w:color w:val="333333"/>
          <w:sz w:val="20"/>
          <w:szCs w:val="20"/>
        </w:rPr>
        <w:t xml:space="preserve">  -</w:t>
      </w:r>
      <w:proofErr w:type="gramEnd"/>
      <w:r>
        <w:rPr>
          <w:color w:val="333333"/>
          <w:sz w:val="20"/>
          <w:szCs w:val="20"/>
        </w:rPr>
        <w:t xml:space="preserve"> издательство (</w:t>
      </w:r>
      <w:proofErr w:type="spellStart"/>
      <w:r>
        <w:rPr>
          <w:color w:val="333333"/>
          <w:sz w:val="20"/>
          <w:szCs w:val="20"/>
        </w:rPr>
        <w:t>id</w:t>
      </w:r>
      <w:proofErr w:type="spellEnd"/>
      <w:r>
        <w:rPr>
          <w:color w:val="333333"/>
          <w:sz w:val="20"/>
          <w:szCs w:val="20"/>
        </w:rPr>
        <w:t xml:space="preserve"> издательства) ?</w:t>
      </w:r>
    </w:p>
    <w:p w14:paraId="45553455" w14:textId="77777777" w:rsidR="008F2729" w:rsidRDefault="00CE5BF4">
      <w:pPr>
        <w:pStyle w:val="10"/>
        <w:contextualSpacing w:val="0"/>
        <w:rPr>
          <w:color w:val="333333"/>
          <w:sz w:val="20"/>
          <w:szCs w:val="20"/>
        </w:rPr>
      </w:pPr>
      <w:r>
        <w:rPr>
          <w:color w:val="333333"/>
          <w:sz w:val="20"/>
          <w:szCs w:val="20"/>
        </w:rPr>
        <w:t>сортировка. Сортировка забита на клиенте, я буду передавать 2 параметра: код по которому нужна сортировка и направление (</w:t>
      </w:r>
      <w:proofErr w:type="spellStart"/>
      <w:r>
        <w:rPr>
          <w:color w:val="333333"/>
          <w:sz w:val="20"/>
          <w:szCs w:val="20"/>
        </w:rPr>
        <w:t>asc</w:t>
      </w:r>
      <w:proofErr w:type="spellEnd"/>
      <w:r>
        <w:rPr>
          <w:color w:val="333333"/>
          <w:sz w:val="20"/>
          <w:szCs w:val="20"/>
        </w:rPr>
        <w:t>\</w:t>
      </w:r>
      <w:proofErr w:type="spellStart"/>
      <w:r>
        <w:rPr>
          <w:color w:val="333333"/>
          <w:sz w:val="20"/>
          <w:szCs w:val="20"/>
        </w:rPr>
        <w:t>desc</w:t>
      </w:r>
      <w:proofErr w:type="spellEnd"/>
      <w:r>
        <w:rPr>
          <w:color w:val="333333"/>
          <w:sz w:val="20"/>
          <w:szCs w:val="20"/>
        </w:rPr>
        <w:t xml:space="preserve">). Нужны параметры куда их подставлять и их значение. Сейчас </w:t>
      </w:r>
      <w:proofErr w:type="gramStart"/>
      <w:r>
        <w:rPr>
          <w:color w:val="333333"/>
          <w:sz w:val="20"/>
          <w:szCs w:val="20"/>
        </w:rPr>
        <w:t xml:space="preserve">предусмотрено:   </w:t>
      </w:r>
      <w:proofErr w:type="gramEnd"/>
      <w:r>
        <w:rPr>
          <w:color w:val="333333"/>
          <w:sz w:val="20"/>
          <w:szCs w:val="20"/>
        </w:rPr>
        <w:t xml:space="preserve">      По алфавиту,         Дешевле ,         Дороже ,         По дате выхода (позже) ,         По дате выхода (раньше)  </w:t>
      </w:r>
    </w:p>
    <w:p w14:paraId="70C589B3" w14:textId="77777777" w:rsidR="008F2729" w:rsidRPr="00C2429D" w:rsidRDefault="00CE5BF4">
      <w:pPr>
        <w:pStyle w:val="10"/>
        <w:contextualSpacing w:val="0"/>
        <w:rPr>
          <w:color w:val="333333"/>
          <w:sz w:val="20"/>
          <w:szCs w:val="20"/>
          <w:lang w:val="en-US"/>
          <w:rPrChange w:id="1316" w:author="Grigory" w:date="2018-11-13T17:52:00Z">
            <w:rPr>
              <w:color w:val="333333"/>
              <w:sz w:val="20"/>
              <w:szCs w:val="20"/>
            </w:rPr>
          </w:rPrChange>
        </w:rPr>
      </w:pPr>
      <w:r w:rsidRPr="00C2429D">
        <w:rPr>
          <w:color w:val="333333"/>
          <w:sz w:val="20"/>
          <w:szCs w:val="20"/>
          <w:lang w:val="en-US"/>
          <w:rPrChange w:id="1317" w:author="Grigory" w:date="2018-11-13T17:52:00Z">
            <w:rPr>
              <w:color w:val="333333"/>
              <w:sz w:val="20"/>
              <w:szCs w:val="20"/>
            </w:rPr>
          </w:rPrChange>
        </w:rPr>
        <w:t>sort={"property_object.name":"</w:t>
      </w:r>
      <w:proofErr w:type="spellStart"/>
      <w:r w:rsidRPr="00C2429D">
        <w:rPr>
          <w:color w:val="333333"/>
          <w:sz w:val="20"/>
          <w:szCs w:val="20"/>
          <w:lang w:val="en-US"/>
          <w:rPrChange w:id="1318" w:author="Grigory" w:date="2018-11-13T17:52:00Z">
            <w:rPr>
              <w:color w:val="333333"/>
              <w:sz w:val="20"/>
              <w:szCs w:val="20"/>
            </w:rPr>
          </w:rPrChange>
        </w:rPr>
        <w:t>asc</w:t>
      </w:r>
      <w:proofErr w:type="spellEnd"/>
      <w:r w:rsidRPr="00C2429D">
        <w:rPr>
          <w:color w:val="333333"/>
          <w:sz w:val="20"/>
          <w:szCs w:val="20"/>
          <w:lang w:val="en-US"/>
          <w:rPrChange w:id="1319" w:author="Grigory" w:date="2018-11-13T17:52:00Z">
            <w:rPr>
              <w:color w:val="333333"/>
              <w:sz w:val="20"/>
              <w:szCs w:val="20"/>
            </w:rPr>
          </w:rPrChange>
        </w:rPr>
        <w:t>"}</w:t>
      </w:r>
    </w:p>
    <w:p w14:paraId="65409CA6" w14:textId="77777777" w:rsidR="008F2729" w:rsidRPr="00C2429D" w:rsidRDefault="00CE5BF4">
      <w:pPr>
        <w:pStyle w:val="10"/>
        <w:contextualSpacing w:val="0"/>
        <w:rPr>
          <w:color w:val="333333"/>
          <w:sz w:val="20"/>
          <w:szCs w:val="20"/>
          <w:lang w:val="en-US"/>
          <w:rPrChange w:id="1320" w:author="Grigory" w:date="2018-11-13T17:52:00Z">
            <w:rPr>
              <w:color w:val="333333"/>
              <w:sz w:val="20"/>
              <w:szCs w:val="20"/>
            </w:rPr>
          </w:rPrChange>
        </w:rPr>
      </w:pPr>
      <w:r w:rsidRPr="00C2429D">
        <w:rPr>
          <w:color w:val="333333"/>
          <w:sz w:val="20"/>
          <w:szCs w:val="20"/>
          <w:lang w:val="en-US"/>
          <w:rPrChange w:id="1321" w:author="Grigory" w:date="2018-11-13T17:52:00Z">
            <w:rPr>
              <w:color w:val="333333"/>
              <w:sz w:val="20"/>
              <w:szCs w:val="20"/>
            </w:rPr>
          </w:rPrChange>
        </w:rPr>
        <w:t>sort={"property_</w:t>
      </w:r>
      <w:proofErr w:type="gramStart"/>
      <w:r w:rsidRPr="00C2429D">
        <w:rPr>
          <w:color w:val="333333"/>
          <w:sz w:val="20"/>
          <w:szCs w:val="20"/>
          <w:lang w:val="en-US"/>
          <w:rPrChange w:id="1322" w:author="Grigory" w:date="2018-11-13T17:52:00Z">
            <w:rPr>
              <w:color w:val="333333"/>
              <w:sz w:val="20"/>
              <w:szCs w:val="20"/>
            </w:rPr>
          </w:rPrChange>
        </w:rPr>
        <w:t>object.property</w:t>
      </w:r>
      <w:proofErr w:type="gramEnd"/>
      <w:r w:rsidRPr="00C2429D">
        <w:rPr>
          <w:color w:val="333333"/>
          <w:sz w:val="20"/>
          <w:szCs w:val="20"/>
          <w:lang w:val="en-US"/>
          <w:rPrChange w:id="1323" w:author="Grigory" w:date="2018-11-13T17:52:00Z">
            <w:rPr>
              <w:color w:val="333333"/>
              <w:sz w:val="20"/>
              <w:szCs w:val="20"/>
            </w:rPr>
          </w:rPrChange>
        </w:rPr>
        <w:t>_price_digital":"</w:t>
      </w:r>
      <w:proofErr w:type="spellStart"/>
      <w:r w:rsidRPr="00C2429D">
        <w:rPr>
          <w:color w:val="333333"/>
          <w:sz w:val="20"/>
          <w:szCs w:val="20"/>
          <w:lang w:val="en-US"/>
          <w:rPrChange w:id="1324" w:author="Grigory" w:date="2018-11-13T17:52:00Z">
            <w:rPr>
              <w:color w:val="333333"/>
              <w:sz w:val="20"/>
              <w:szCs w:val="20"/>
            </w:rPr>
          </w:rPrChange>
        </w:rPr>
        <w:t>asc</w:t>
      </w:r>
      <w:proofErr w:type="spellEnd"/>
      <w:r w:rsidRPr="00C2429D">
        <w:rPr>
          <w:color w:val="333333"/>
          <w:sz w:val="20"/>
          <w:szCs w:val="20"/>
          <w:lang w:val="en-US"/>
          <w:rPrChange w:id="1325" w:author="Grigory" w:date="2018-11-13T17:52:00Z">
            <w:rPr>
              <w:color w:val="333333"/>
              <w:sz w:val="20"/>
              <w:szCs w:val="20"/>
            </w:rPr>
          </w:rPrChange>
        </w:rPr>
        <w:t>"}</w:t>
      </w:r>
    </w:p>
    <w:p w14:paraId="7AC6799F" w14:textId="77777777" w:rsidR="008F2729" w:rsidRPr="00C2429D" w:rsidRDefault="00CE5BF4">
      <w:pPr>
        <w:pStyle w:val="10"/>
        <w:contextualSpacing w:val="0"/>
        <w:rPr>
          <w:color w:val="333333"/>
          <w:sz w:val="20"/>
          <w:szCs w:val="20"/>
          <w:lang w:val="en-US"/>
          <w:rPrChange w:id="1326" w:author="Grigory" w:date="2018-11-13T17:52:00Z">
            <w:rPr>
              <w:color w:val="333333"/>
              <w:sz w:val="20"/>
              <w:szCs w:val="20"/>
            </w:rPr>
          </w:rPrChange>
        </w:rPr>
      </w:pPr>
      <w:r w:rsidRPr="00C2429D">
        <w:rPr>
          <w:color w:val="333333"/>
          <w:sz w:val="20"/>
          <w:szCs w:val="20"/>
          <w:lang w:val="en-US"/>
          <w:rPrChange w:id="1327" w:author="Grigory" w:date="2018-11-13T17:52:00Z">
            <w:rPr>
              <w:color w:val="333333"/>
              <w:sz w:val="20"/>
              <w:szCs w:val="20"/>
            </w:rPr>
          </w:rPrChange>
        </w:rPr>
        <w:t>sort={"</w:t>
      </w:r>
      <w:proofErr w:type="spellStart"/>
      <w:r w:rsidRPr="00C2429D">
        <w:rPr>
          <w:color w:val="333333"/>
          <w:sz w:val="20"/>
          <w:szCs w:val="20"/>
          <w:lang w:val="en-US"/>
          <w:rPrChange w:id="1328" w:author="Grigory" w:date="2018-11-13T17:52:00Z">
            <w:rPr>
              <w:color w:val="333333"/>
              <w:sz w:val="20"/>
              <w:szCs w:val="20"/>
            </w:rPr>
          </w:rPrChange>
        </w:rPr>
        <w:t>property_</w:t>
      </w:r>
      <w:proofErr w:type="gramStart"/>
      <w:r w:rsidRPr="00C2429D">
        <w:rPr>
          <w:color w:val="333333"/>
          <w:sz w:val="20"/>
          <w:szCs w:val="20"/>
          <w:lang w:val="en-US"/>
          <w:rPrChange w:id="1329" w:author="Grigory" w:date="2018-11-13T17:52:00Z">
            <w:rPr>
              <w:color w:val="333333"/>
              <w:sz w:val="20"/>
              <w:szCs w:val="20"/>
            </w:rPr>
          </w:rPrChange>
        </w:rPr>
        <w:t>object.property</w:t>
      </w:r>
      <w:proofErr w:type="gramEnd"/>
      <w:r w:rsidRPr="00C2429D">
        <w:rPr>
          <w:color w:val="333333"/>
          <w:sz w:val="20"/>
          <w:szCs w:val="20"/>
          <w:lang w:val="en-US"/>
          <w:rPrChange w:id="1330" w:author="Grigory" w:date="2018-11-13T17:52:00Z">
            <w:rPr>
              <w:color w:val="333333"/>
              <w:sz w:val="20"/>
              <w:szCs w:val="20"/>
            </w:rPr>
          </w:rPrChange>
        </w:rPr>
        <w:t>_price_digital":"desc</w:t>
      </w:r>
      <w:proofErr w:type="spellEnd"/>
      <w:r w:rsidRPr="00C2429D">
        <w:rPr>
          <w:color w:val="333333"/>
          <w:sz w:val="20"/>
          <w:szCs w:val="20"/>
          <w:lang w:val="en-US"/>
          <w:rPrChange w:id="1331" w:author="Grigory" w:date="2018-11-13T17:52:00Z">
            <w:rPr>
              <w:color w:val="333333"/>
              <w:sz w:val="20"/>
              <w:szCs w:val="20"/>
            </w:rPr>
          </w:rPrChange>
        </w:rPr>
        <w:t>"}</w:t>
      </w:r>
    </w:p>
    <w:p w14:paraId="2B34C97D" w14:textId="77777777" w:rsidR="008F2729" w:rsidRPr="00C2429D" w:rsidRDefault="00CE5BF4">
      <w:pPr>
        <w:pStyle w:val="10"/>
        <w:contextualSpacing w:val="0"/>
        <w:rPr>
          <w:color w:val="333333"/>
          <w:sz w:val="20"/>
          <w:szCs w:val="20"/>
          <w:lang w:val="en-US"/>
          <w:rPrChange w:id="1332" w:author="Grigory" w:date="2018-11-13T17:52:00Z">
            <w:rPr>
              <w:color w:val="333333"/>
              <w:sz w:val="20"/>
              <w:szCs w:val="20"/>
            </w:rPr>
          </w:rPrChange>
        </w:rPr>
      </w:pPr>
      <w:r w:rsidRPr="00C2429D">
        <w:rPr>
          <w:color w:val="333333"/>
          <w:sz w:val="20"/>
          <w:szCs w:val="20"/>
          <w:lang w:val="en-US"/>
          <w:rPrChange w:id="1333" w:author="Grigory" w:date="2018-11-13T17:52:00Z">
            <w:rPr>
              <w:color w:val="333333"/>
              <w:sz w:val="20"/>
              <w:szCs w:val="20"/>
            </w:rPr>
          </w:rPrChange>
        </w:rPr>
        <w:t>sort={"</w:t>
      </w:r>
      <w:proofErr w:type="spellStart"/>
      <w:r w:rsidRPr="00C2429D">
        <w:rPr>
          <w:color w:val="333333"/>
          <w:sz w:val="20"/>
          <w:szCs w:val="20"/>
          <w:lang w:val="en-US"/>
          <w:rPrChange w:id="1334" w:author="Grigory" w:date="2018-11-13T17:52:00Z">
            <w:rPr>
              <w:color w:val="333333"/>
              <w:sz w:val="20"/>
              <w:szCs w:val="20"/>
            </w:rPr>
          </w:rPrChange>
        </w:rPr>
        <w:t>property_</w:t>
      </w:r>
      <w:proofErr w:type="gramStart"/>
      <w:r w:rsidRPr="00C2429D">
        <w:rPr>
          <w:color w:val="333333"/>
          <w:sz w:val="20"/>
          <w:szCs w:val="20"/>
          <w:lang w:val="en-US"/>
          <w:rPrChange w:id="1335" w:author="Grigory" w:date="2018-11-13T17:52:00Z">
            <w:rPr>
              <w:color w:val="333333"/>
              <w:sz w:val="20"/>
              <w:szCs w:val="20"/>
            </w:rPr>
          </w:rPrChange>
        </w:rPr>
        <w:t>object.created</w:t>
      </w:r>
      <w:proofErr w:type="gramEnd"/>
      <w:r w:rsidRPr="00C2429D">
        <w:rPr>
          <w:color w:val="333333"/>
          <w:sz w:val="20"/>
          <w:szCs w:val="20"/>
          <w:lang w:val="en-US"/>
          <w:rPrChange w:id="1336" w:author="Grigory" w:date="2018-11-13T17:52:00Z">
            <w:rPr>
              <w:color w:val="333333"/>
              <w:sz w:val="20"/>
              <w:szCs w:val="20"/>
            </w:rPr>
          </w:rPrChange>
        </w:rPr>
        <w:t>_date":"desc</w:t>
      </w:r>
      <w:proofErr w:type="spellEnd"/>
      <w:r w:rsidRPr="00C2429D">
        <w:rPr>
          <w:color w:val="333333"/>
          <w:sz w:val="20"/>
          <w:szCs w:val="20"/>
          <w:lang w:val="en-US"/>
          <w:rPrChange w:id="1337" w:author="Grigory" w:date="2018-11-13T17:52:00Z">
            <w:rPr>
              <w:color w:val="333333"/>
              <w:sz w:val="20"/>
              <w:szCs w:val="20"/>
            </w:rPr>
          </w:rPrChange>
        </w:rPr>
        <w:t>"}</w:t>
      </w:r>
    </w:p>
    <w:p w14:paraId="23229CA6" w14:textId="77777777" w:rsidR="008F2729" w:rsidRPr="00C2429D" w:rsidRDefault="00CE5BF4">
      <w:pPr>
        <w:pStyle w:val="10"/>
        <w:contextualSpacing w:val="0"/>
        <w:rPr>
          <w:color w:val="333333"/>
          <w:sz w:val="20"/>
          <w:szCs w:val="20"/>
          <w:lang w:val="en-US"/>
          <w:rPrChange w:id="1338" w:author="Grigory" w:date="2018-11-13T17:52:00Z">
            <w:rPr>
              <w:color w:val="333333"/>
              <w:sz w:val="20"/>
              <w:szCs w:val="20"/>
            </w:rPr>
          </w:rPrChange>
        </w:rPr>
      </w:pPr>
      <w:r w:rsidRPr="00C2429D">
        <w:rPr>
          <w:color w:val="333333"/>
          <w:sz w:val="20"/>
          <w:szCs w:val="20"/>
          <w:lang w:val="en-US"/>
          <w:rPrChange w:id="1339" w:author="Grigory" w:date="2018-11-13T17:52:00Z">
            <w:rPr>
              <w:color w:val="333333"/>
              <w:sz w:val="20"/>
              <w:szCs w:val="20"/>
            </w:rPr>
          </w:rPrChange>
        </w:rPr>
        <w:t>sort={"property_</w:t>
      </w:r>
      <w:proofErr w:type="gramStart"/>
      <w:r w:rsidRPr="00C2429D">
        <w:rPr>
          <w:color w:val="333333"/>
          <w:sz w:val="20"/>
          <w:szCs w:val="20"/>
          <w:lang w:val="en-US"/>
          <w:rPrChange w:id="1340" w:author="Grigory" w:date="2018-11-13T17:52:00Z">
            <w:rPr>
              <w:color w:val="333333"/>
              <w:sz w:val="20"/>
              <w:szCs w:val="20"/>
            </w:rPr>
          </w:rPrChange>
        </w:rPr>
        <w:t>object.created</w:t>
      </w:r>
      <w:proofErr w:type="gramEnd"/>
      <w:r w:rsidRPr="00C2429D">
        <w:rPr>
          <w:color w:val="333333"/>
          <w:sz w:val="20"/>
          <w:szCs w:val="20"/>
          <w:lang w:val="en-US"/>
          <w:rPrChange w:id="1341" w:author="Grigory" w:date="2018-11-13T17:52:00Z">
            <w:rPr>
              <w:color w:val="333333"/>
              <w:sz w:val="20"/>
              <w:szCs w:val="20"/>
            </w:rPr>
          </w:rPrChange>
        </w:rPr>
        <w:t>_date":"</w:t>
      </w:r>
      <w:proofErr w:type="spellStart"/>
      <w:r w:rsidRPr="00C2429D">
        <w:rPr>
          <w:color w:val="333333"/>
          <w:sz w:val="20"/>
          <w:szCs w:val="20"/>
          <w:lang w:val="en-US"/>
          <w:rPrChange w:id="1342" w:author="Grigory" w:date="2018-11-13T17:52:00Z">
            <w:rPr>
              <w:color w:val="333333"/>
              <w:sz w:val="20"/>
              <w:szCs w:val="20"/>
            </w:rPr>
          </w:rPrChange>
        </w:rPr>
        <w:t>asc</w:t>
      </w:r>
      <w:proofErr w:type="spellEnd"/>
      <w:r w:rsidRPr="00C2429D">
        <w:rPr>
          <w:color w:val="333333"/>
          <w:sz w:val="20"/>
          <w:szCs w:val="20"/>
          <w:lang w:val="en-US"/>
          <w:rPrChange w:id="1343" w:author="Grigory" w:date="2018-11-13T17:52:00Z">
            <w:rPr>
              <w:color w:val="333333"/>
              <w:sz w:val="20"/>
              <w:szCs w:val="20"/>
            </w:rPr>
          </w:rPrChange>
        </w:rPr>
        <w:t>"}</w:t>
      </w:r>
    </w:p>
    <w:p w14:paraId="01E056CA" w14:textId="77777777" w:rsidR="008F2729" w:rsidRPr="00B2533C" w:rsidRDefault="00CE5BF4">
      <w:pPr>
        <w:pStyle w:val="10"/>
        <w:contextualSpacing w:val="0"/>
        <w:rPr>
          <w:color w:val="333333"/>
          <w:sz w:val="20"/>
          <w:szCs w:val="20"/>
          <w:lang w:val="en-US"/>
          <w:rPrChange w:id="1344" w:author="Григорий Григорий" w:date="2018-12-07T00:41:00Z">
            <w:rPr>
              <w:color w:val="333333"/>
              <w:sz w:val="20"/>
              <w:szCs w:val="20"/>
            </w:rPr>
          </w:rPrChange>
        </w:rPr>
      </w:pPr>
      <w:r w:rsidRPr="00B2533C">
        <w:rPr>
          <w:color w:val="333333"/>
          <w:sz w:val="20"/>
          <w:szCs w:val="20"/>
          <w:lang w:val="en-US"/>
          <w:rPrChange w:id="1345" w:author="Григорий Григорий" w:date="2018-12-07T00:41:00Z">
            <w:rPr>
              <w:color w:val="333333"/>
              <w:sz w:val="20"/>
              <w:szCs w:val="20"/>
            </w:rPr>
          </w:rPrChange>
        </w:rPr>
        <w:t xml:space="preserve">- </w:t>
      </w:r>
      <w:proofErr w:type="spellStart"/>
      <w:r>
        <w:rPr>
          <w:color w:val="333333"/>
          <w:sz w:val="20"/>
          <w:szCs w:val="20"/>
        </w:rPr>
        <w:t>пагинационные</w:t>
      </w:r>
      <w:proofErr w:type="spellEnd"/>
      <w:r w:rsidRPr="00B2533C">
        <w:rPr>
          <w:color w:val="333333"/>
          <w:sz w:val="20"/>
          <w:szCs w:val="20"/>
          <w:lang w:val="en-US"/>
          <w:rPrChange w:id="1346" w:author="Григорий Григорий" w:date="2018-12-07T00:41:00Z">
            <w:rPr>
              <w:color w:val="333333"/>
              <w:sz w:val="20"/>
              <w:szCs w:val="20"/>
            </w:rPr>
          </w:rPrChange>
        </w:rPr>
        <w:t xml:space="preserve"> </w:t>
      </w:r>
      <w:r>
        <w:rPr>
          <w:color w:val="333333"/>
          <w:sz w:val="20"/>
          <w:szCs w:val="20"/>
        </w:rPr>
        <w:t>параметры</w:t>
      </w:r>
      <w:r w:rsidRPr="00B2533C">
        <w:rPr>
          <w:color w:val="333333"/>
          <w:sz w:val="20"/>
          <w:szCs w:val="20"/>
          <w:lang w:val="en-US"/>
          <w:rPrChange w:id="1347" w:author="Григорий Григорий" w:date="2018-12-07T00:41:00Z">
            <w:rPr>
              <w:color w:val="333333"/>
              <w:sz w:val="20"/>
              <w:szCs w:val="20"/>
            </w:rPr>
          </w:rPrChange>
        </w:rPr>
        <w:t>.</w:t>
      </w:r>
    </w:p>
    <w:p w14:paraId="166E25A1" w14:textId="77777777" w:rsidR="008F2729" w:rsidRPr="00B2533C" w:rsidRDefault="00CE5BF4">
      <w:pPr>
        <w:pStyle w:val="10"/>
        <w:contextualSpacing w:val="0"/>
        <w:rPr>
          <w:color w:val="333333"/>
          <w:sz w:val="20"/>
          <w:szCs w:val="20"/>
          <w:lang w:val="en-US"/>
          <w:rPrChange w:id="1348"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1349"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1350" w:author="Григорий Григорий" w:date="2018-12-07T00:41:00Z">
            <w:rPr>
              <w:color w:val="333333"/>
              <w:sz w:val="20"/>
              <w:szCs w:val="20"/>
            </w:rPr>
          </w:rPrChange>
        </w:rPr>
        <w:t>:</w:t>
      </w:r>
    </w:p>
    <w:p w14:paraId="1AA64558" w14:textId="77777777" w:rsidR="008F2729" w:rsidRPr="00B2533C" w:rsidRDefault="00CE5BF4">
      <w:pPr>
        <w:pStyle w:val="10"/>
        <w:contextualSpacing w:val="0"/>
        <w:rPr>
          <w:color w:val="333333"/>
          <w:sz w:val="20"/>
          <w:szCs w:val="20"/>
          <w:lang w:val="en-US"/>
          <w:rPrChange w:id="1351" w:author="Григорий Григорий" w:date="2018-12-07T00:41:00Z">
            <w:rPr>
              <w:color w:val="333333"/>
              <w:sz w:val="20"/>
              <w:szCs w:val="20"/>
            </w:rPr>
          </w:rPrChange>
        </w:rPr>
      </w:pPr>
      <w:r w:rsidRPr="00B2533C">
        <w:rPr>
          <w:color w:val="333333"/>
          <w:sz w:val="20"/>
          <w:szCs w:val="20"/>
          <w:lang w:val="en-US"/>
          <w:rPrChange w:id="1352" w:author="Григорий Григорий" w:date="2018-12-07T00:41:00Z">
            <w:rPr>
              <w:color w:val="333333"/>
              <w:sz w:val="20"/>
              <w:szCs w:val="20"/>
            </w:rPr>
          </w:rPrChange>
        </w:rPr>
        <w:t>[</w:t>
      </w:r>
    </w:p>
    <w:p w14:paraId="77BEFFC1" w14:textId="77777777" w:rsidR="008F2729" w:rsidRPr="00B2533C" w:rsidRDefault="00CE5BF4">
      <w:pPr>
        <w:pStyle w:val="10"/>
        <w:contextualSpacing w:val="0"/>
        <w:rPr>
          <w:color w:val="333333"/>
          <w:sz w:val="20"/>
          <w:szCs w:val="20"/>
          <w:lang w:val="en-US"/>
          <w:rPrChange w:id="1353" w:author="Григорий Григорий" w:date="2018-12-07T00:41:00Z">
            <w:rPr>
              <w:color w:val="333333"/>
              <w:sz w:val="20"/>
              <w:szCs w:val="20"/>
            </w:rPr>
          </w:rPrChange>
        </w:rPr>
      </w:pPr>
      <w:r w:rsidRPr="00B2533C">
        <w:rPr>
          <w:color w:val="333333"/>
          <w:sz w:val="20"/>
          <w:szCs w:val="20"/>
          <w:lang w:val="en-US"/>
          <w:rPrChange w:id="1354" w:author="Григорий Григорий" w:date="2018-12-07T00:41:00Z">
            <w:rPr>
              <w:color w:val="333333"/>
              <w:sz w:val="20"/>
              <w:szCs w:val="20"/>
            </w:rPr>
          </w:rPrChange>
        </w:rPr>
        <w:t xml:space="preserve"> {</w:t>
      </w:r>
    </w:p>
    <w:p w14:paraId="7566978E" w14:textId="77777777" w:rsidR="008F2729" w:rsidRPr="00B2533C" w:rsidRDefault="00CE5BF4">
      <w:pPr>
        <w:pStyle w:val="10"/>
        <w:contextualSpacing w:val="0"/>
        <w:rPr>
          <w:color w:val="333333"/>
          <w:sz w:val="20"/>
          <w:szCs w:val="20"/>
          <w:lang w:val="en-US"/>
          <w:rPrChange w:id="1355" w:author="Григорий Григорий" w:date="2018-12-07T00:41:00Z">
            <w:rPr>
              <w:color w:val="333333"/>
              <w:sz w:val="20"/>
              <w:szCs w:val="20"/>
            </w:rPr>
          </w:rPrChange>
        </w:rPr>
      </w:pPr>
      <w:r w:rsidRPr="00B2533C">
        <w:rPr>
          <w:color w:val="333333"/>
          <w:sz w:val="20"/>
          <w:szCs w:val="20"/>
          <w:lang w:val="en-US"/>
          <w:rPrChange w:id="1356"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1357" w:author="Григорий Григорий" w:date="2018-12-07T00:41:00Z">
            <w:rPr>
              <w:color w:val="333333"/>
              <w:sz w:val="20"/>
              <w:szCs w:val="20"/>
            </w:rPr>
          </w:rPrChange>
        </w:rPr>
        <w:t>string!,</w:t>
      </w:r>
      <w:proofErr w:type="gramEnd"/>
    </w:p>
    <w:p w14:paraId="7BD119F2" w14:textId="77777777" w:rsidR="008F2729" w:rsidRPr="00C2429D" w:rsidRDefault="00CE5BF4">
      <w:pPr>
        <w:pStyle w:val="10"/>
        <w:contextualSpacing w:val="0"/>
        <w:rPr>
          <w:color w:val="333333"/>
          <w:sz w:val="20"/>
          <w:szCs w:val="20"/>
          <w:lang w:val="en-US"/>
          <w:rPrChange w:id="1358" w:author="Grigory" w:date="2018-11-13T17:52:00Z">
            <w:rPr>
              <w:color w:val="333333"/>
              <w:sz w:val="20"/>
              <w:szCs w:val="20"/>
            </w:rPr>
          </w:rPrChange>
        </w:rPr>
      </w:pPr>
      <w:r w:rsidRPr="00B2533C">
        <w:rPr>
          <w:color w:val="333333"/>
          <w:sz w:val="20"/>
          <w:szCs w:val="20"/>
          <w:lang w:val="en-US"/>
          <w:rPrChange w:id="1359" w:author="Григорий Григорий" w:date="2018-12-07T00:41:00Z">
            <w:rPr>
              <w:color w:val="333333"/>
              <w:sz w:val="20"/>
              <w:szCs w:val="20"/>
            </w:rPr>
          </w:rPrChange>
        </w:rPr>
        <w:t xml:space="preserve">     </w:t>
      </w:r>
      <w:r w:rsidRPr="00C2429D">
        <w:rPr>
          <w:color w:val="333333"/>
          <w:sz w:val="20"/>
          <w:szCs w:val="20"/>
          <w:lang w:val="en-US"/>
          <w:rPrChange w:id="1360" w:author="Grigory" w:date="2018-11-13T17:52:00Z">
            <w:rPr>
              <w:color w:val="333333"/>
              <w:sz w:val="20"/>
              <w:szCs w:val="20"/>
            </w:rPr>
          </w:rPrChange>
        </w:rPr>
        <w:t xml:space="preserve">name: </w:t>
      </w:r>
      <w:proofErr w:type="gramStart"/>
      <w:r w:rsidRPr="00C2429D">
        <w:rPr>
          <w:color w:val="333333"/>
          <w:sz w:val="20"/>
          <w:szCs w:val="20"/>
          <w:lang w:val="en-US"/>
          <w:rPrChange w:id="1361" w:author="Grigory" w:date="2018-11-13T17:52:00Z">
            <w:rPr>
              <w:color w:val="333333"/>
              <w:sz w:val="20"/>
              <w:szCs w:val="20"/>
            </w:rPr>
          </w:rPrChange>
        </w:rPr>
        <w:t>string!,</w:t>
      </w:r>
      <w:proofErr w:type="gramEnd"/>
    </w:p>
    <w:p w14:paraId="1FDD4064" w14:textId="77777777" w:rsidR="008F2729" w:rsidRPr="00C2429D" w:rsidRDefault="00CE5BF4">
      <w:pPr>
        <w:pStyle w:val="10"/>
        <w:contextualSpacing w:val="0"/>
        <w:rPr>
          <w:color w:val="333333"/>
          <w:sz w:val="20"/>
          <w:szCs w:val="20"/>
          <w:lang w:val="en-US"/>
          <w:rPrChange w:id="1362" w:author="Grigory" w:date="2018-11-13T17:52:00Z">
            <w:rPr>
              <w:color w:val="333333"/>
              <w:sz w:val="20"/>
              <w:szCs w:val="20"/>
            </w:rPr>
          </w:rPrChange>
        </w:rPr>
      </w:pPr>
      <w:r w:rsidRPr="00C2429D">
        <w:rPr>
          <w:color w:val="333333"/>
          <w:sz w:val="20"/>
          <w:szCs w:val="20"/>
          <w:lang w:val="en-US"/>
          <w:rPrChange w:id="1363" w:author="Grigory" w:date="2018-11-13T17:52:00Z">
            <w:rPr>
              <w:color w:val="333333"/>
              <w:sz w:val="20"/>
              <w:szCs w:val="20"/>
            </w:rPr>
          </w:rPrChange>
        </w:rPr>
        <w:t xml:space="preserve">     publisher: {</w:t>
      </w:r>
    </w:p>
    <w:p w14:paraId="05FC1054" w14:textId="77777777" w:rsidR="008F2729" w:rsidRPr="00C2429D" w:rsidRDefault="00CE5BF4">
      <w:pPr>
        <w:pStyle w:val="10"/>
        <w:contextualSpacing w:val="0"/>
        <w:rPr>
          <w:color w:val="333333"/>
          <w:sz w:val="20"/>
          <w:szCs w:val="20"/>
          <w:lang w:val="en-US"/>
          <w:rPrChange w:id="1364" w:author="Grigory" w:date="2018-11-13T17:52:00Z">
            <w:rPr>
              <w:color w:val="333333"/>
              <w:sz w:val="20"/>
              <w:szCs w:val="20"/>
            </w:rPr>
          </w:rPrChange>
        </w:rPr>
      </w:pPr>
      <w:r w:rsidRPr="00C2429D">
        <w:rPr>
          <w:color w:val="333333"/>
          <w:sz w:val="20"/>
          <w:szCs w:val="20"/>
          <w:lang w:val="en-US"/>
          <w:rPrChange w:id="1365" w:author="Grigory" w:date="2018-11-13T17:52:00Z">
            <w:rPr>
              <w:color w:val="333333"/>
              <w:sz w:val="20"/>
              <w:szCs w:val="20"/>
            </w:rPr>
          </w:rPrChange>
        </w:rPr>
        <w:t xml:space="preserve">         id: </w:t>
      </w:r>
      <w:proofErr w:type="gramStart"/>
      <w:r w:rsidRPr="00C2429D">
        <w:rPr>
          <w:color w:val="333333"/>
          <w:sz w:val="20"/>
          <w:szCs w:val="20"/>
          <w:lang w:val="en-US"/>
          <w:rPrChange w:id="1366" w:author="Grigory" w:date="2018-11-13T17:52:00Z">
            <w:rPr>
              <w:color w:val="333333"/>
              <w:sz w:val="20"/>
              <w:szCs w:val="20"/>
            </w:rPr>
          </w:rPrChange>
        </w:rPr>
        <w:t>string!,</w:t>
      </w:r>
      <w:proofErr w:type="gramEnd"/>
    </w:p>
    <w:p w14:paraId="320B0B62" w14:textId="77777777" w:rsidR="008F2729" w:rsidRPr="00C2429D" w:rsidRDefault="00CE5BF4">
      <w:pPr>
        <w:pStyle w:val="10"/>
        <w:contextualSpacing w:val="0"/>
        <w:rPr>
          <w:color w:val="333333"/>
          <w:sz w:val="20"/>
          <w:szCs w:val="20"/>
          <w:lang w:val="en-US"/>
          <w:rPrChange w:id="1367" w:author="Grigory" w:date="2018-11-13T17:52:00Z">
            <w:rPr>
              <w:color w:val="333333"/>
              <w:sz w:val="20"/>
              <w:szCs w:val="20"/>
            </w:rPr>
          </w:rPrChange>
        </w:rPr>
      </w:pPr>
      <w:r w:rsidRPr="00C2429D">
        <w:rPr>
          <w:color w:val="333333"/>
          <w:sz w:val="20"/>
          <w:szCs w:val="20"/>
          <w:lang w:val="en-US"/>
          <w:rPrChange w:id="1368" w:author="Grigory" w:date="2018-11-13T17:52:00Z">
            <w:rPr>
              <w:color w:val="333333"/>
              <w:sz w:val="20"/>
              <w:szCs w:val="20"/>
            </w:rPr>
          </w:rPrChange>
        </w:rPr>
        <w:t xml:space="preserve">         name: string!</w:t>
      </w:r>
    </w:p>
    <w:p w14:paraId="6CC07029" w14:textId="77777777" w:rsidR="008F2729" w:rsidRPr="00C2429D" w:rsidRDefault="00CE5BF4">
      <w:pPr>
        <w:pStyle w:val="10"/>
        <w:contextualSpacing w:val="0"/>
        <w:rPr>
          <w:color w:val="333333"/>
          <w:sz w:val="20"/>
          <w:szCs w:val="20"/>
          <w:lang w:val="en-US"/>
          <w:rPrChange w:id="1369" w:author="Grigory" w:date="2018-11-13T17:52:00Z">
            <w:rPr>
              <w:color w:val="333333"/>
              <w:sz w:val="20"/>
              <w:szCs w:val="20"/>
            </w:rPr>
          </w:rPrChange>
        </w:rPr>
      </w:pPr>
      <w:r w:rsidRPr="00C2429D">
        <w:rPr>
          <w:color w:val="333333"/>
          <w:sz w:val="20"/>
          <w:szCs w:val="20"/>
          <w:lang w:val="en-US"/>
          <w:rPrChange w:id="1370" w:author="Grigory" w:date="2018-11-13T17:52:00Z">
            <w:rPr>
              <w:color w:val="333333"/>
              <w:sz w:val="20"/>
              <w:szCs w:val="20"/>
            </w:rPr>
          </w:rPrChange>
        </w:rPr>
        <w:t xml:space="preserve">     },</w:t>
      </w:r>
    </w:p>
    <w:p w14:paraId="2D9BD2A0" w14:textId="77777777" w:rsidR="008F2729" w:rsidRPr="00C2429D" w:rsidRDefault="00CE5BF4">
      <w:pPr>
        <w:pStyle w:val="10"/>
        <w:contextualSpacing w:val="0"/>
        <w:rPr>
          <w:color w:val="333333"/>
          <w:sz w:val="20"/>
          <w:szCs w:val="20"/>
          <w:lang w:val="en-US"/>
          <w:rPrChange w:id="1371" w:author="Grigory" w:date="2018-11-13T17:52:00Z">
            <w:rPr>
              <w:color w:val="333333"/>
              <w:sz w:val="20"/>
              <w:szCs w:val="20"/>
            </w:rPr>
          </w:rPrChange>
        </w:rPr>
      </w:pPr>
      <w:r w:rsidRPr="00C2429D">
        <w:rPr>
          <w:color w:val="333333"/>
          <w:sz w:val="20"/>
          <w:szCs w:val="20"/>
          <w:lang w:val="en-US"/>
          <w:rPrChange w:id="1372" w:author="Grigory" w:date="2018-11-13T17:52:00Z">
            <w:rPr>
              <w:color w:val="333333"/>
              <w:sz w:val="20"/>
              <w:szCs w:val="20"/>
            </w:rPr>
          </w:rPrChange>
        </w:rPr>
        <w:t xml:space="preserve">     price: </w:t>
      </w:r>
      <w:proofErr w:type="gramStart"/>
      <w:r w:rsidRPr="00C2429D">
        <w:rPr>
          <w:color w:val="333333"/>
          <w:sz w:val="20"/>
          <w:szCs w:val="20"/>
          <w:lang w:val="en-US"/>
          <w:rPrChange w:id="1373" w:author="Grigory" w:date="2018-11-13T17:52:00Z">
            <w:rPr>
              <w:color w:val="333333"/>
              <w:sz w:val="20"/>
              <w:szCs w:val="20"/>
            </w:rPr>
          </w:rPrChange>
        </w:rPr>
        <w:t>double!,</w:t>
      </w:r>
      <w:proofErr w:type="gramEnd"/>
    </w:p>
    <w:p w14:paraId="4DEC162C" w14:textId="77777777" w:rsidR="008F2729" w:rsidRPr="00C2429D" w:rsidRDefault="00CE5BF4">
      <w:pPr>
        <w:pStyle w:val="10"/>
        <w:contextualSpacing w:val="0"/>
        <w:rPr>
          <w:color w:val="333333"/>
          <w:sz w:val="20"/>
          <w:szCs w:val="20"/>
          <w:lang w:val="en-US"/>
          <w:rPrChange w:id="1374" w:author="Grigory" w:date="2018-11-13T17:52:00Z">
            <w:rPr>
              <w:color w:val="333333"/>
              <w:sz w:val="20"/>
              <w:szCs w:val="20"/>
            </w:rPr>
          </w:rPrChange>
        </w:rPr>
      </w:pPr>
      <w:r w:rsidRPr="00C2429D">
        <w:rPr>
          <w:color w:val="333333"/>
          <w:sz w:val="20"/>
          <w:szCs w:val="20"/>
          <w:lang w:val="en-US"/>
          <w:rPrChange w:id="1375" w:author="Grigory" w:date="2018-11-13T17:52:00Z">
            <w:rPr>
              <w:color w:val="333333"/>
              <w:sz w:val="20"/>
              <w:szCs w:val="20"/>
            </w:rPr>
          </w:rPrChange>
        </w:rPr>
        <w:t xml:space="preserve">     </w:t>
      </w:r>
      <w:proofErr w:type="spellStart"/>
      <w:r w:rsidRPr="00C2429D">
        <w:rPr>
          <w:color w:val="333333"/>
          <w:sz w:val="20"/>
          <w:szCs w:val="20"/>
          <w:lang w:val="en-US"/>
          <w:rPrChange w:id="1376" w:author="Grigory" w:date="2018-11-13T17:52:00Z">
            <w:rPr>
              <w:color w:val="333333"/>
              <w:sz w:val="20"/>
              <w:szCs w:val="20"/>
            </w:rPr>
          </w:rPrChange>
        </w:rPr>
        <w:t>preview_image</w:t>
      </w:r>
      <w:proofErr w:type="spellEnd"/>
      <w:r w:rsidRPr="00C2429D">
        <w:rPr>
          <w:color w:val="333333"/>
          <w:sz w:val="20"/>
          <w:szCs w:val="20"/>
          <w:lang w:val="en-US"/>
          <w:rPrChange w:id="1377" w:author="Grigory" w:date="2018-11-13T17:52:00Z">
            <w:rPr>
              <w:color w:val="333333"/>
              <w:sz w:val="20"/>
              <w:szCs w:val="20"/>
            </w:rPr>
          </w:rPrChange>
        </w:rPr>
        <w:t xml:space="preserve">: </w:t>
      </w:r>
      <w:proofErr w:type="spellStart"/>
      <w:r w:rsidRPr="00C2429D">
        <w:rPr>
          <w:color w:val="333333"/>
          <w:sz w:val="20"/>
          <w:szCs w:val="20"/>
          <w:lang w:val="en-US"/>
          <w:rPrChange w:id="1378" w:author="Grigory" w:date="2018-11-13T17:52:00Z">
            <w:rPr>
              <w:color w:val="333333"/>
              <w:sz w:val="20"/>
              <w:szCs w:val="20"/>
            </w:rPr>
          </w:rPrChange>
        </w:rPr>
        <w:t>url</w:t>
      </w:r>
      <w:proofErr w:type="spellEnd"/>
      <w:r w:rsidRPr="00C2429D">
        <w:rPr>
          <w:color w:val="333333"/>
          <w:sz w:val="20"/>
          <w:szCs w:val="20"/>
          <w:lang w:val="en-US"/>
          <w:rPrChange w:id="1379" w:author="Grigory" w:date="2018-11-13T17:52:00Z">
            <w:rPr>
              <w:color w:val="333333"/>
              <w:sz w:val="20"/>
              <w:szCs w:val="20"/>
            </w:rPr>
          </w:rPrChange>
        </w:rPr>
        <w:t>?</w:t>
      </w:r>
    </w:p>
    <w:p w14:paraId="751B6BD9" w14:textId="77777777" w:rsidR="008F2729" w:rsidRPr="00C2429D" w:rsidRDefault="00CE5BF4">
      <w:pPr>
        <w:pStyle w:val="10"/>
        <w:contextualSpacing w:val="0"/>
        <w:rPr>
          <w:color w:val="333333"/>
          <w:sz w:val="20"/>
          <w:szCs w:val="20"/>
          <w:lang w:val="en-US"/>
          <w:rPrChange w:id="1380" w:author="Grigory" w:date="2018-11-13T17:52:00Z">
            <w:rPr>
              <w:color w:val="333333"/>
              <w:sz w:val="20"/>
              <w:szCs w:val="20"/>
            </w:rPr>
          </w:rPrChange>
        </w:rPr>
      </w:pPr>
      <w:r w:rsidRPr="00C2429D">
        <w:rPr>
          <w:color w:val="333333"/>
          <w:sz w:val="20"/>
          <w:szCs w:val="20"/>
          <w:lang w:val="en-US"/>
          <w:rPrChange w:id="1381" w:author="Grigory" w:date="2018-11-13T17:52:00Z">
            <w:rPr>
              <w:color w:val="333333"/>
              <w:sz w:val="20"/>
              <w:szCs w:val="20"/>
            </w:rPr>
          </w:rPrChange>
        </w:rPr>
        <w:t xml:space="preserve"> },</w:t>
      </w:r>
    </w:p>
    <w:p w14:paraId="38056A2E" w14:textId="77777777" w:rsidR="008F2729" w:rsidRPr="00C2429D" w:rsidRDefault="00CE5BF4">
      <w:pPr>
        <w:pStyle w:val="10"/>
        <w:contextualSpacing w:val="0"/>
        <w:rPr>
          <w:color w:val="333333"/>
          <w:sz w:val="20"/>
          <w:szCs w:val="20"/>
          <w:lang w:val="en-US"/>
          <w:rPrChange w:id="1382" w:author="Grigory" w:date="2018-11-13T17:52:00Z">
            <w:rPr>
              <w:color w:val="333333"/>
              <w:sz w:val="20"/>
              <w:szCs w:val="20"/>
            </w:rPr>
          </w:rPrChange>
        </w:rPr>
      </w:pPr>
      <w:r w:rsidRPr="00C2429D">
        <w:rPr>
          <w:color w:val="333333"/>
          <w:sz w:val="20"/>
          <w:szCs w:val="20"/>
          <w:lang w:val="en-US"/>
          <w:rPrChange w:id="1383" w:author="Grigory" w:date="2018-11-13T17:52:00Z">
            <w:rPr>
              <w:color w:val="333333"/>
              <w:sz w:val="20"/>
              <w:szCs w:val="20"/>
            </w:rPr>
          </w:rPrChange>
        </w:rPr>
        <w:t xml:space="preserve"> ...</w:t>
      </w:r>
    </w:p>
    <w:p w14:paraId="42C73469" w14:textId="77777777" w:rsidR="008F2729" w:rsidRPr="00C2429D" w:rsidRDefault="00CE5BF4">
      <w:pPr>
        <w:pStyle w:val="10"/>
        <w:contextualSpacing w:val="0"/>
        <w:rPr>
          <w:color w:val="333333"/>
          <w:sz w:val="20"/>
          <w:szCs w:val="20"/>
          <w:lang w:val="en-US"/>
          <w:rPrChange w:id="1384" w:author="Grigory" w:date="2018-11-13T17:52:00Z">
            <w:rPr>
              <w:color w:val="333333"/>
              <w:sz w:val="20"/>
              <w:szCs w:val="20"/>
            </w:rPr>
          </w:rPrChange>
        </w:rPr>
      </w:pPr>
      <w:r w:rsidRPr="00C2429D">
        <w:rPr>
          <w:color w:val="333333"/>
          <w:sz w:val="20"/>
          <w:szCs w:val="20"/>
          <w:lang w:val="en-US"/>
          <w:rPrChange w:id="1385" w:author="Grigory" w:date="2018-11-13T17:52:00Z">
            <w:rPr>
              <w:color w:val="333333"/>
              <w:sz w:val="20"/>
              <w:szCs w:val="20"/>
            </w:rPr>
          </w:rPrChange>
        </w:rPr>
        <w:lastRenderedPageBreak/>
        <w:t>]</w:t>
      </w:r>
    </w:p>
    <w:p w14:paraId="6F3287D8" w14:textId="77777777" w:rsidR="008F2729" w:rsidRPr="00C2429D" w:rsidRDefault="008F2729">
      <w:pPr>
        <w:pStyle w:val="10"/>
        <w:contextualSpacing w:val="0"/>
        <w:rPr>
          <w:color w:val="333333"/>
          <w:sz w:val="20"/>
          <w:szCs w:val="20"/>
          <w:lang w:val="en-US"/>
          <w:rPrChange w:id="1386" w:author="Grigory" w:date="2018-11-13T17:52:00Z">
            <w:rPr>
              <w:color w:val="333333"/>
              <w:sz w:val="20"/>
              <w:szCs w:val="20"/>
            </w:rPr>
          </w:rPrChange>
        </w:rPr>
      </w:pPr>
    </w:p>
    <w:p w14:paraId="0092524C" w14:textId="77777777" w:rsidR="008F2729" w:rsidRPr="00C2429D" w:rsidRDefault="00CE5BF4">
      <w:pPr>
        <w:pStyle w:val="10"/>
        <w:contextualSpacing w:val="0"/>
        <w:rPr>
          <w:color w:val="333333"/>
          <w:sz w:val="20"/>
          <w:szCs w:val="20"/>
          <w:lang w:val="en-US"/>
          <w:rPrChange w:id="1387" w:author="Grigory" w:date="2018-11-13T17:52:00Z">
            <w:rPr>
              <w:color w:val="333333"/>
              <w:sz w:val="20"/>
              <w:szCs w:val="20"/>
            </w:rPr>
          </w:rPrChange>
        </w:rPr>
      </w:pPr>
      <w:proofErr w:type="spellStart"/>
      <w:r w:rsidRPr="00C2429D">
        <w:rPr>
          <w:color w:val="333333"/>
          <w:sz w:val="20"/>
          <w:szCs w:val="20"/>
          <w:lang w:val="en-US"/>
          <w:rPrChange w:id="1388" w:author="Grigory" w:date="2018-11-13T17:52:00Z">
            <w:rPr>
              <w:color w:val="333333"/>
              <w:sz w:val="20"/>
              <w:szCs w:val="20"/>
            </w:rPr>
          </w:rPrChange>
        </w:rPr>
        <w:t>GetFavoriteMagazinesFilterValues</w:t>
      </w:r>
      <w:proofErr w:type="spellEnd"/>
    </w:p>
    <w:p w14:paraId="086BE596" w14:textId="77777777" w:rsidR="008F2729" w:rsidRPr="00C2429D" w:rsidRDefault="00CE5BF4">
      <w:pPr>
        <w:pStyle w:val="10"/>
        <w:contextualSpacing w:val="0"/>
        <w:rPr>
          <w:color w:val="333333"/>
          <w:sz w:val="20"/>
          <w:szCs w:val="20"/>
          <w:lang w:val="en-US"/>
          <w:rPrChange w:id="1389" w:author="Grigory" w:date="2018-11-13T17:52:00Z">
            <w:rPr>
              <w:color w:val="333333"/>
              <w:sz w:val="20"/>
              <w:szCs w:val="20"/>
            </w:rPr>
          </w:rPrChange>
        </w:rPr>
      </w:pPr>
      <w:r w:rsidRPr="00C2429D">
        <w:rPr>
          <w:color w:val="333333"/>
          <w:sz w:val="20"/>
          <w:szCs w:val="20"/>
          <w:lang w:val="en-US"/>
          <w:rPrChange w:id="1390" w:author="Grigory" w:date="2018-11-13T17:52:00Z">
            <w:rPr>
              <w:color w:val="333333"/>
              <w:sz w:val="20"/>
              <w:szCs w:val="20"/>
            </w:rPr>
          </w:rPrChange>
        </w:rPr>
        <w:t>/</w:t>
      </w:r>
      <w:proofErr w:type="spellStart"/>
      <w:r w:rsidRPr="00C2429D">
        <w:rPr>
          <w:color w:val="333333"/>
          <w:sz w:val="20"/>
          <w:szCs w:val="20"/>
          <w:lang w:val="en-US"/>
          <w:rPrChange w:id="1391" w:author="Grigory" w:date="2018-11-13T17:52:00Z">
            <w:rPr>
              <w:color w:val="333333"/>
              <w:sz w:val="20"/>
              <w:szCs w:val="20"/>
            </w:rPr>
          </w:rPrChange>
        </w:rPr>
        <w:t>api</w:t>
      </w:r>
      <w:proofErr w:type="spellEnd"/>
      <w:r w:rsidRPr="00C2429D">
        <w:rPr>
          <w:color w:val="333333"/>
          <w:sz w:val="20"/>
          <w:szCs w:val="20"/>
          <w:lang w:val="en-US"/>
          <w:rPrChange w:id="1392" w:author="Grigory" w:date="2018-11-13T17:52:00Z">
            <w:rPr>
              <w:color w:val="333333"/>
              <w:sz w:val="20"/>
              <w:szCs w:val="20"/>
            </w:rPr>
          </w:rPrChange>
        </w:rPr>
        <w:t>/favorites/filter/?filter={"</w:t>
      </w:r>
      <w:proofErr w:type="spellStart"/>
      <w:r w:rsidRPr="00C2429D">
        <w:rPr>
          <w:color w:val="333333"/>
          <w:sz w:val="20"/>
          <w:szCs w:val="20"/>
          <w:lang w:val="en-US"/>
          <w:rPrChange w:id="1393" w:author="Grigory" w:date="2018-11-13T17:52:00Z">
            <w:rPr>
              <w:color w:val="333333"/>
              <w:sz w:val="20"/>
              <w:szCs w:val="20"/>
            </w:rPr>
          </w:rPrChange>
        </w:rPr>
        <w:t>type":"magazine</w:t>
      </w:r>
      <w:proofErr w:type="spellEnd"/>
      <w:r w:rsidRPr="00C2429D">
        <w:rPr>
          <w:color w:val="333333"/>
          <w:sz w:val="20"/>
          <w:szCs w:val="20"/>
          <w:lang w:val="en-US"/>
          <w:rPrChange w:id="1394" w:author="Grigory" w:date="2018-11-13T17:52:00Z">
            <w:rPr>
              <w:color w:val="333333"/>
              <w:sz w:val="20"/>
              <w:szCs w:val="20"/>
            </w:rPr>
          </w:rPrChange>
        </w:rPr>
        <w:t>"}</w:t>
      </w:r>
    </w:p>
    <w:p w14:paraId="2E5352E8" w14:textId="77777777" w:rsidR="008F2729" w:rsidRDefault="00CE5BF4">
      <w:pPr>
        <w:pStyle w:val="10"/>
        <w:contextualSpacing w:val="0"/>
        <w:rPr>
          <w:color w:val="333333"/>
          <w:sz w:val="20"/>
          <w:szCs w:val="20"/>
        </w:rPr>
      </w:pPr>
      <w:r>
        <w:rPr>
          <w:color w:val="333333"/>
          <w:sz w:val="20"/>
          <w:szCs w:val="20"/>
        </w:rPr>
        <w:t>данные для фильтрации избранных журналов</w:t>
      </w:r>
    </w:p>
    <w:p w14:paraId="4DA06217" w14:textId="77777777" w:rsidR="008F2729" w:rsidRDefault="00CE5BF4">
      <w:pPr>
        <w:pStyle w:val="10"/>
        <w:contextualSpacing w:val="0"/>
        <w:rPr>
          <w:color w:val="333333"/>
          <w:sz w:val="20"/>
          <w:szCs w:val="20"/>
        </w:rPr>
      </w:pPr>
      <w:r>
        <w:rPr>
          <w:color w:val="333333"/>
          <w:sz w:val="20"/>
          <w:szCs w:val="20"/>
        </w:rPr>
        <w:t>без входных параметров</w:t>
      </w:r>
    </w:p>
    <w:p w14:paraId="1CDFD959" w14:textId="77777777" w:rsidR="008F2729" w:rsidRPr="00C2429D" w:rsidRDefault="00CE5BF4">
      <w:pPr>
        <w:pStyle w:val="10"/>
        <w:contextualSpacing w:val="0"/>
        <w:rPr>
          <w:color w:val="333333"/>
          <w:sz w:val="20"/>
          <w:szCs w:val="20"/>
          <w:lang w:val="en-US"/>
          <w:rPrChange w:id="1395" w:author="Grigory" w:date="2018-11-13T17:52:00Z">
            <w:rPr>
              <w:color w:val="333333"/>
              <w:sz w:val="20"/>
              <w:szCs w:val="20"/>
            </w:rPr>
          </w:rPrChange>
        </w:rPr>
      </w:pPr>
      <w:r>
        <w:rPr>
          <w:color w:val="333333"/>
          <w:sz w:val="20"/>
          <w:szCs w:val="20"/>
        </w:rPr>
        <w:t>формат</w:t>
      </w:r>
      <w:r w:rsidRPr="00C2429D">
        <w:rPr>
          <w:color w:val="333333"/>
          <w:sz w:val="20"/>
          <w:szCs w:val="20"/>
          <w:lang w:val="en-US"/>
          <w:rPrChange w:id="1396" w:author="Grigory" w:date="2018-11-13T17:52:00Z">
            <w:rPr>
              <w:color w:val="333333"/>
              <w:sz w:val="20"/>
              <w:szCs w:val="20"/>
            </w:rPr>
          </w:rPrChange>
        </w:rPr>
        <w:t xml:space="preserve"> </w:t>
      </w:r>
      <w:r>
        <w:rPr>
          <w:color w:val="333333"/>
          <w:sz w:val="20"/>
          <w:szCs w:val="20"/>
        </w:rPr>
        <w:t>ответа</w:t>
      </w:r>
      <w:r w:rsidRPr="00C2429D">
        <w:rPr>
          <w:color w:val="333333"/>
          <w:sz w:val="20"/>
          <w:szCs w:val="20"/>
          <w:lang w:val="en-US"/>
          <w:rPrChange w:id="1397" w:author="Grigory" w:date="2018-11-13T17:52:00Z">
            <w:rPr>
              <w:color w:val="333333"/>
              <w:sz w:val="20"/>
              <w:szCs w:val="20"/>
            </w:rPr>
          </w:rPrChange>
        </w:rPr>
        <w:t>:</w:t>
      </w:r>
    </w:p>
    <w:p w14:paraId="52A1E3FA" w14:textId="77777777" w:rsidR="008F2729" w:rsidRPr="00C2429D" w:rsidRDefault="00CE5BF4">
      <w:pPr>
        <w:pStyle w:val="10"/>
        <w:contextualSpacing w:val="0"/>
        <w:rPr>
          <w:color w:val="333333"/>
          <w:sz w:val="20"/>
          <w:szCs w:val="20"/>
          <w:lang w:val="en-US"/>
          <w:rPrChange w:id="1398" w:author="Grigory" w:date="2018-11-13T17:52:00Z">
            <w:rPr>
              <w:color w:val="333333"/>
              <w:sz w:val="20"/>
              <w:szCs w:val="20"/>
            </w:rPr>
          </w:rPrChange>
        </w:rPr>
      </w:pPr>
      <w:r w:rsidRPr="00C2429D">
        <w:rPr>
          <w:color w:val="333333"/>
          <w:sz w:val="20"/>
          <w:szCs w:val="20"/>
          <w:lang w:val="en-US"/>
          <w:rPrChange w:id="1399" w:author="Grigory" w:date="2018-11-13T17:52:00Z">
            <w:rPr>
              <w:color w:val="333333"/>
              <w:sz w:val="20"/>
              <w:szCs w:val="20"/>
            </w:rPr>
          </w:rPrChange>
        </w:rPr>
        <w:t>{</w:t>
      </w:r>
    </w:p>
    <w:p w14:paraId="27B3D3F3" w14:textId="77777777" w:rsidR="008F2729" w:rsidRPr="00C2429D" w:rsidRDefault="00CE5BF4">
      <w:pPr>
        <w:pStyle w:val="10"/>
        <w:contextualSpacing w:val="0"/>
        <w:rPr>
          <w:color w:val="333333"/>
          <w:sz w:val="20"/>
          <w:szCs w:val="20"/>
          <w:lang w:val="en-US"/>
          <w:rPrChange w:id="1400" w:author="Grigory" w:date="2018-11-13T17:52:00Z">
            <w:rPr>
              <w:color w:val="333333"/>
              <w:sz w:val="20"/>
              <w:szCs w:val="20"/>
            </w:rPr>
          </w:rPrChange>
        </w:rPr>
      </w:pPr>
      <w:r w:rsidRPr="00C2429D">
        <w:rPr>
          <w:color w:val="333333"/>
          <w:sz w:val="20"/>
          <w:szCs w:val="20"/>
          <w:lang w:val="en-US"/>
          <w:rPrChange w:id="1401" w:author="Grigory" w:date="2018-11-13T17:52:00Z">
            <w:rPr>
              <w:color w:val="333333"/>
              <w:sz w:val="20"/>
              <w:szCs w:val="20"/>
            </w:rPr>
          </w:rPrChange>
        </w:rPr>
        <w:t xml:space="preserve"> directions: [</w:t>
      </w:r>
    </w:p>
    <w:p w14:paraId="38D6DADC" w14:textId="77777777" w:rsidR="008F2729" w:rsidRPr="00C2429D" w:rsidRDefault="00CE5BF4">
      <w:pPr>
        <w:pStyle w:val="10"/>
        <w:contextualSpacing w:val="0"/>
        <w:rPr>
          <w:color w:val="333333"/>
          <w:sz w:val="20"/>
          <w:szCs w:val="20"/>
          <w:lang w:val="en-US"/>
          <w:rPrChange w:id="1402" w:author="Grigory" w:date="2018-11-13T17:52:00Z">
            <w:rPr>
              <w:color w:val="333333"/>
              <w:sz w:val="20"/>
              <w:szCs w:val="20"/>
            </w:rPr>
          </w:rPrChange>
        </w:rPr>
      </w:pPr>
      <w:r w:rsidRPr="00C2429D">
        <w:rPr>
          <w:color w:val="333333"/>
          <w:sz w:val="20"/>
          <w:szCs w:val="20"/>
          <w:lang w:val="en-US"/>
          <w:rPrChange w:id="1403" w:author="Grigory" w:date="2018-11-13T17:52:00Z">
            <w:rPr>
              <w:color w:val="333333"/>
              <w:sz w:val="20"/>
              <w:szCs w:val="20"/>
            </w:rPr>
          </w:rPrChange>
        </w:rPr>
        <w:t xml:space="preserve">     {</w:t>
      </w:r>
    </w:p>
    <w:p w14:paraId="2596EBA3" w14:textId="77777777" w:rsidR="008F2729" w:rsidRPr="00C2429D" w:rsidRDefault="00CE5BF4">
      <w:pPr>
        <w:pStyle w:val="10"/>
        <w:contextualSpacing w:val="0"/>
        <w:rPr>
          <w:color w:val="333333"/>
          <w:sz w:val="20"/>
          <w:szCs w:val="20"/>
          <w:lang w:val="en-US"/>
          <w:rPrChange w:id="1404" w:author="Grigory" w:date="2018-11-13T17:52:00Z">
            <w:rPr>
              <w:color w:val="333333"/>
              <w:sz w:val="20"/>
              <w:szCs w:val="20"/>
            </w:rPr>
          </w:rPrChange>
        </w:rPr>
      </w:pPr>
      <w:r w:rsidRPr="00C2429D">
        <w:rPr>
          <w:color w:val="333333"/>
          <w:sz w:val="20"/>
          <w:szCs w:val="20"/>
          <w:lang w:val="en-US"/>
          <w:rPrChange w:id="1405" w:author="Grigory" w:date="2018-11-13T17:52:00Z">
            <w:rPr>
              <w:color w:val="333333"/>
              <w:sz w:val="20"/>
              <w:szCs w:val="20"/>
            </w:rPr>
          </w:rPrChange>
        </w:rPr>
        <w:t xml:space="preserve">         id: </w:t>
      </w:r>
      <w:proofErr w:type="gramStart"/>
      <w:r w:rsidRPr="00C2429D">
        <w:rPr>
          <w:color w:val="333333"/>
          <w:sz w:val="20"/>
          <w:szCs w:val="20"/>
          <w:lang w:val="en-US"/>
          <w:rPrChange w:id="1406" w:author="Grigory" w:date="2018-11-13T17:52:00Z">
            <w:rPr>
              <w:color w:val="333333"/>
              <w:sz w:val="20"/>
              <w:szCs w:val="20"/>
            </w:rPr>
          </w:rPrChange>
        </w:rPr>
        <w:t>string!,</w:t>
      </w:r>
      <w:proofErr w:type="gramEnd"/>
    </w:p>
    <w:p w14:paraId="29DA8B28" w14:textId="77777777" w:rsidR="008F2729" w:rsidRPr="00C2429D" w:rsidRDefault="00CE5BF4">
      <w:pPr>
        <w:pStyle w:val="10"/>
        <w:contextualSpacing w:val="0"/>
        <w:rPr>
          <w:color w:val="333333"/>
          <w:sz w:val="20"/>
          <w:szCs w:val="20"/>
          <w:lang w:val="en-US"/>
          <w:rPrChange w:id="1407" w:author="Grigory" w:date="2018-11-13T17:52:00Z">
            <w:rPr>
              <w:color w:val="333333"/>
              <w:sz w:val="20"/>
              <w:szCs w:val="20"/>
            </w:rPr>
          </w:rPrChange>
        </w:rPr>
      </w:pPr>
      <w:r w:rsidRPr="00C2429D">
        <w:rPr>
          <w:color w:val="333333"/>
          <w:sz w:val="20"/>
          <w:szCs w:val="20"/>
          <w:lang w:val="en-US"/>
          <w:rPrChange w:id="1408" w:author="Grigory" w:date="2018-11-13T17:52:00Z">
            <w:rPr>
              <w:color w:val="333333"/>
              <w:sz w:val="20"/>
              <w:szCs w:val="20"/>
            </w:rPr>
          </w:rPrChange>
        </w:rPr>
        <w:t xml:space="preserve">         name: string!</w:t>
      </w:r>
    </w:p>
    <w:p w14:paraId="40194730" w14:textId="77777777" w:rsidR="008F2729" w:rsidRPr="00C2429D" w:rsidRDefault="00CE5BF4">
      <w:pPr>
        <w:pStyle w:val="10"/>
        <w:contextualSpacing w:val="0"/>
        <w:rPr>
          <w:color w:val="333333"/>
          <w:sz w:val="20"/>
          <w:szCs w:val="20"/>
          <w:lang w:val="en-US"/>
          <w:rPrChange w:id="1409" w:author="Grigory" w:date="2018-11-13T17:52:00Z">
            <w:rPr>
              <w:color w:val="333333"/>
              <w:sz w:val="20"/>
              <w:szCs w:val="20"/>
            </w:rPr>
          </w:rPrChange>
        </w:rPr>
      </w:pPr>
      <w:r w:rsidRPr="00C2429D">
        <w:rPr>
          <w:color w:val="333333"/>
          <w:sz w:val="20"/>
          <w:szCs w:val="20"/>
          <w:lang w:val="en-US"/>
          <w:rPrChange w:id="1410" w:author="Grigory" w:date="2018-11-13T17:52:00Z">
            <w:rPr>
              <w:color w:val="333333"/>
              <w:sz w:val="20"/>
              <w:szCs w:val="20"/>
            </w:rPr>
          </w:rPrChange>
        </w:rPr>
        <w:t xml:space="preserve">     },</w:t>
      </w:r>
    </w:p>
    <w:p w14:paraId="24CCC51F" w14:textId="77777777" w:rsidR="008F2729" w:rsidRPr="00C2429D" w:rsidRDefault="00CE5BF4">
      <w:pPr>
        <w:pStyle w:val="10"/>
        <w:contextualSpacing w:val="0"/>
        <w:rPr>
          <w:color w:val="333333"/>
          <w:sz w:val="20"/>
          <w:szCs w:val="20"/>
          <w:lang w:val="en-US"/>
          <w:rPrChange w:id="1411" w:author="Grigory" w:date="2018-11-13T17:52:00Z">
            <w:rPr>
              <w:color w:val="333333"/>
              <w:sz w:val="20"/>
              <w:szCs w:val="20"/>
            </w:rPr>
          </w:rPrChange>
        </w:rPr>
      </w:pPr>
      <w:r w:rsidRPr="00C2429D">
        <w:rPr>
          <w:color w:val="333333"/>
          <w:sz w:val="20"/>
          <w:szCs w:val="20"/>
          <w:lang w:val="en-US"/>
          <w:rPrChange w:id="1412" w:author="Grigory" w:date="2018-11-13T17:52:00Z">
            <w:rPr>
              <w:color w:val="333333"/>
              <w:sz w:val="20"/>
              <w:szCs w:val="20"/>
            </w:rPr>
          </w:rPrChange>
        </w:rPr>
        <w:t xml:space="preserve">     ...</w:t>
      </w:r>
    </w:p>
    <w:p w14:paraId="5EB2F114" w14:textId="77777777" w:rsidR="008F2729" w:rsidRPr="00C2429D" w:rsidRDefault="00CE5BF4">
      <w:pPr>
        <w:pStyle w:val="10"/>
        <w:contextualSpacing w:val="0"/>
        <w:rPr>
          <w:color w:val="333333"/>
          <w:sz w:val="20"/>
          <w:szCs w:val="20"/>
          <w:lang w:val="en-US"/>
          <w:rPrChange w:id="1413" w:author="Grigory" w:date="2018-11-13T17:52:00Z">
            <w:rPr>
              <w:color w:val="333333"/>
              <w:sz w:val="20"/>
              <w:szCs w:val="20"/>
            </w:rPr>
          </w:rPrChange>
        </w:rPr>
      </w:pPr>
      <w:r w:rsidRPr="00C2429D">
        <w:rPr>
          <w:color w:val="333333"/>
          <w:sz w:val="20"/>
          <w:szCs w:val="20"/>
          <w:lang w:val="en-US"/>
          <w:rPrChange w:id="1414" w:author="Grigory" w:date="2018-11-13T17:52:00Z">
            <w:rPr>
              <w:color w:val="333333"/>
              <w:sz w:val="20"/>
              <w:szCs w:val="20"/>
            </w:rPr>
          </w:rPrChange>
        </w:rPr>
        <w:t xml:space="preserve"> ],</w:t>
      </w:r>
    </w:p>
    <w:p w14:paraId="11D77CA9" w14:textId="77777777" w:rsidR="008F2729" w:rsidRPr="00C2429D" w:rsidRDefault="00CE5BF4">
      <w:pPr>
        <w:pStyle w:val="10"/>
        <w:contextualSpacing w:val="0"/>
        <w:rPr>
          <w:color w:val="333333"/>
          <w:sz w:val="20"/>
          <w:szCs w:val="20"/>
          <w:lang w:val="en-US"/>
          <w:rPrChange w:id="1415" w:author="Grigory" w:date="2018-11-13T17:52:00Z">
            <w:rPr>
              <w:color w:val="333333"/>
              <w:sz w:val="20"/>
              <w:szCs w:val="20"/>
            </w:rPr>
          </w:rPrChange>
        </w:rPr>
      </w:pPr>
      <w:r w:rsidRPr="00C2429D">
        <w:rPr>
          <w:color w:val="333333"/>
          <w:sz w:val="20"/>
          <w:szCs w:val="20"/>
          <w:lang w:val="en-US"/>
          <w:rPrChange w:id="1416" w:author="Grigory" w:date="2018-11-13T17:52:00Z">
            <w:rPr>
              <w:color w:val="333333"/>
              <w:sz w:val="20"/>
              <w:szCs w:val="20"/>
            </w:rPr>
          </w:rPrChange>
        </w:rPr>
        <w:t xml:space="preserve"> publishers: [</w:t>
      </w:r>
    </w:p>
    <w:p w14:paraId="12D6248E" w14:textId="77777777" w:rsidR="008F2729" w:rsidRPr="00C2429D" w:rsidRDefault="00CE5BF4">
      <w:pPr>
        <w:pStyle w:val="10"/>
        <w:contextualSpacing w:val="0"/>
        <w:rPr>
          <w:color w:val="333333"/>
          <w:sz w:val="20"/>
          <w:szCs w:val="20"/>
          <w:lang w:val="en-US"/>
          <w:rPrChange w:id="1417" w:author="Grigory" w:date="2018-11-13T17:52:00Z">
            <w:rPr>
              <w:color w:val="333333"/>
              <w:sz w:val="20"/>
              <w:szCs w:val="20"/>
            </w:rPr>
          </w:rPrChange>
        </w:rPr>
      </w:pPr>
      <w:r w:rsidRPr="00C2429D">
        <w:rPr>
          <w:color w:val="333333"/>
          <w:sz w:val="20"/>
          <w:szCs w:val="20"/>
          <w:lang w:val="en-US"/>
          <w:rPrChange w:id="1418" w:author="Grigory" w:date="2018-11-13T17:52:00Z">
            <w:rPr>
              <w:color w:val="333333"/>
              <w:sz w:val="20"/>
              <w:szCs w:val="20"/>
            </w:rPr>
          </w:rPrChange>
        </w:rPr>
        <w:t xml:space="preserve">     {</w:t>
      </w:r>
    </w:p>
    <w:p w14:paraId="3C45282A" w14:textId="77777777" w:rsidR="008F2729" w:rsidRPr="00C2429D" w:rsidRDefault="00CE5BF4">
      <w:pPr>
        <w:pStyle w:val="10"/>
        <w:contextualSpacing w:val="0"/>
        <w:rPr>
          <w:color w:val="333333"/>
          <w:sz w:val="20"/>
          <w:szCs w:val="20"/>
          <w:lang w:val="en-US"/>
          <w:rPrChange w:id="1419" w:author="Grigory" w:date="2018-11-13T17:52:00Z">
            <w:rPr>
              <w:color w:val="333333"/>
              <w:sz w:val="20"/>
              <w:szCs w:val="20"/>
            </w:rPr>
          </w:rPrChange>
        </w:rPr>
      </w:pPr>
      <w:r w:rsidRPr="00C2429D">
        <w:rPr>
          <w:color w:val="333333"/>
          <w:sz w:val="20"/>
          <w:szCs w:val="20"/>
          <w:lang w:val="en-US"/>
          <w:rPrChange w:id="1420" w:author="Grigory" w:date="2018-11-13T17:52:00Z">
            <w:rPr>
              <w:color w:val="333333"/>
              <w:sz w:val="20"/>
              <w:szCs w:val="20"/>
            </w:rPr>
          </w:rPrChange>
        </w:rPr>
        <w:t xml:space="preserve">         id: </w:t>
      </w:r>
      <w:proofErr w:type="gramStart"/>
      <w:r w:rsidRPr="00C2429D">
        <w:rPr>
          <w:color w:val="333333"/>
          <w:sz w:val="20"/>
          <w:szCs w:val="20"/>
          <w:lang w:val="en-US"/>
          <w:rPrChange w:id="1421" w:author="Grigory" w:date="2018-11-13T17:52:00Z">
            <w:rPr>
              <w:color w:val="333333"/>
              <w:sz w:val="20"/>
              <w:szCs w:val="20"/>
            </w:rPr>
          </w:rPrChange>
        </w:rPr>
        <w:t>string!,</w:t>
      </w:r>
      <w:proofErr w:type="gramEnd"/>
    </w:p>
    <w:p w14:paraId="44229F29" w14:textId="77777777" w:rsidR="008F2729" w:rsidRPr="00C2429D" w:rsidRDefault="00CE5BF4">
      <w:pPr>
        <w:pStyle w:val="10"/>
        <w:contextualSpacing w:val="0"/>
        <w:rPr>
          <w:color w:val="333333"/>
          <w:sz w:val="20"/>
          <w:szCs w:val="20"/>
          <w:lang w:val="en-US"/>
          <w:rPrChange w:id="1422" w:author="Grigory" w:date="2018-11-13T17:52:00Z">
            <w:rPr>
              <w:color w:val="333333"/>
              <w:sz w:val="20"/>
              <w:szCs w:val="20"/>
            </w:rPr>
          </w:rPrChange>
        </w:rPr>
      </w:pPr>
      <w:r w:rsidRPr="00C2429D">
        <w:rPr>
          <w:color w:val="333333"/>
          <w:sz w:val="20"/>
          <w:szCs w:val="20"/>
          <w:lang w:val="en-US"/>
          <w:rPrChange w:id="1423" w:author="Grigory" w:date="2018-11-13T17:52:00Z">
            <w:rPr>
              <w:color w:val="333333"/>
              <w:sz w:val="20"/>
              <w:szCs w:val="20"/>
            </w:rPr>
          </w:rPrChange>
        </w:rPr>
        <w:t xml:space="preserve">         name: string!</w:t>
      </w:r>
    </w:p>
    <w:p w14:paraId="7F40C1CE" w14:textId="77777777" w:rsidR="008F2729" w:rsidRPr="00C2429D" w:rsidRDefault="00CE5BF4">
      <w:pPr>
        <w:pStyle w:val="10"/>
        <w:contextualSpacing w:val="0"/>
        <w:rPr>
          <w:color w:val="333333"/>
          <w:sz w:val="20"/>
          <w:szCs w:val="20"/>
          <w:lang w:val="en-US"/>
          <w:rPrChange w:id="1424" w:author="Grigory" w:date="2018-11-13T17:52:00Z">
            <w:rPr>
              <w:color w:val="333333"/>
              <w:sz w:val="20"/>
              <w:szCs w:val="20"/>
            </w:rPr>
          </w:rPrChange>
        </w:rPr>
      </w:pPr>
      <w:r w:rsidRPr="00C2429D">
        <w:rPr>
          <w:color w:val="333333"/>
          <w:sz w:val="20"/>
          <w:szCs w:val="20"/>
          <w:lang w:val="en-US"/>
          <w:rPrChange w:id="1425" w:author="Grigory" w:date="2018-11-13T17:52:00Z">
            <w:rPr>
              <w:color w:val="333333"/>
              <w:sz w:val="20"/>
              <w:szCs w:val="20"/>
            </w:rPr>
          </w:rPrChange>
        </w:rPr>
        <w:t xml:space="preserve">     },</w:t>
      </w:r>
    </w:p>
    <w:p w14:paraId="7257FAD6" w14:textId="77777777" w:rsidR="008F2729" w:rsidRPr="00C2429D" w:rsidRDefault="00CE5BF4">
      <w:pPr>
        <w:pStyle w:val="10"/>
        <w:contextualSpacing w:val="0"/>
        <w:rPr>
          <w:color w:val="333333"/>
          <w:sz w:val="20"/>
          <w:szCs w:val="20"/>
          <w:lang w:val="en-US"/>
          <w:rPrChange w:id="1426" w:author="Grigory" w:date="2018-11-13T17:52:00Z">
            <w:rPr>
              <w:color w:val="333333"/>
              <w:sz w:val="20"/>
              <w:szCs w:val="20"/>
            </w:rPr>
          </w:rPrChange>
        </w:rPr>
      </w:pPr>
      <w:r w:rsidRPr="00C2429D">
        <w:rPr>
          <w:color w:val="333333"/>
          <w:sz w:val="20"/>
          <w:szCs w:val="20"/>
          <w:lang w:val="en-US"/>
          <w:rPrChange w:id="1427" w:author="Grigory" w:date="2018-11-13T17:52:00Z">
            <w:rPr>
              <w:color w:val="333333"/>
              <w:sz w:val="20"/>
              <w:szCs w:val="20"/>
            </w:rPr>
          </w:rPrChange>
        </w:rPr>
        <w:t xml:space="preserve">     ...</w:t>
      </w:r>
    </w:p>
    <w:p w14:paraId="343EDF73" w14:textId="77777777" w:rsidR="008F2729" w:rsidRPr="00C2429D" w:rsidRDefault="00CE5BF4">
      <w:pPr>
        <w:pStyle w:val="10"/>
        <w:contextualSpacing w:val="0"/>
        <w:rPr>
          <w:color w:val="333333"/>
          <w:sz w:val="20"/>
          <w:szCs w:val="20"/>
          <w:lang w:val="en-US"/>
          <w:rPrChange w:id="1428" w:author="Grigory" w:date="2018-11-13T17:52:00Z">
            <w:rPr>
              <w:color w:val="333333"/>
              <w:sz w:val="20"/>
              <w:szCs w:val="20"/>
            </w:rPr>
          </w:rPrChange>
        </w:rPr>
      </w:pPr>
      <w:r w:rsidRPr="00C2429D">
        <w:rPr>
          <w:color w:val="333333"/>
          <w:sz w:val="20"/>
          <w:szCs w:val="20"/>
          <w:lang w:val="en-US"/>
          <w:rPrChange w:id="1429" w:author="Grigory" w:date="2018-11-13T17:52:00Z">
            <w:rPr>
              <w:color w:val="333333"/>
              <w:sz w:val="20"/>
              <w:szCs w:val="20"/>
            </w:rPr>
          </w:rPrChange>
        </w:rPr>
        <w:t xml:space="preserve"> ]</w:t>
      </w:r>
    </w:p>
    <w:p w14:paraId="6B0F146B" w14:textId="77777777" w:rsidR="008F2729" w:rsidRPr="00C2429D" w:rsidRDefault="00CE5BF4">
      <w:pPr>
        <w:pStyle w:val="10"/>
        <w:contextualSpacing w:val="0"/>
        <w:rPr>
          <w:color w:val="333333"/>
          <w:sz w:val="20"/>
          <w:szCs w:val="20"/>
          <w:lang w:val="en-US"/>
          <w:rPrChange w:id="1430" w:author="Grigory" w:date="2018-11-13T17:52:00Z">
            <w:rPr>
              <w:color w:val="333333"/>
              <w:sz w:val="20"/>
              <w:szCs w:val="20"/>
            </w:rPr>
          </w:rPrChange>
        </w:rPr>
      </w:pPr>
      <w:r w:rsidRPr="00C2429D">
        <w:rPr>
          <w:color w:val="333333"/>
          <w:sz w:val="20"/>
          <w:szCs w:val="20"/>
          <w:lang w:val="en-US"/>
          <w:rPrChange w:id="1431" w:author="Grigory" w:date="2018-11-13T17:52:00Z">
            <w:rPr>
              <w:color w:val="333333"/>
              <w:sz w:val="20"/>
              <w:szCs w:val="20"/>
            </w:rPr>
          </w:rPrChange>
        </w:rPr>
        <w:t>}</w:t>
      </w:r>
    </w:p>
    <w:p w14:paraId="3C8F3E50" w14:textId="77777777" w:rsidR="008F2729" w:rsidRPr="00C2429D" w:rsidRDefault="008F2729">
      <w:pPr>
        <w:pStyle w:val="10"/>
        <w:contextualSpacing w:val="0"/>
        <w:rPr>
          <w:color w:val="333333"/>
          <w:sz w:val="20"/>
          <w:szCs w:val="20"/>
          <w:lang w:val="en-US"/>
          <w:rPrChange w:id="1432" w:author="Grigory" w:date="2018-11-13T17:52:00Z">
            <w:rPr>
              <w:color w:val="333333"/>
              <w:sz w:val="20"/>
              <w:szCs w:val="20"/>
            </w:rPr>
          </w:rPrChange>
        </w:rPr>
      </w:pPr>
    </w:p>
    <w:p w14:paraId="5E565D33" w14:textId="77777777" w:rsidR="008F2729" w:rsidRPr="00C2429D" w:rsidRDefault="00CE5BF4">
      <w:pPr>
        <w:pStyle w:val="10"/>
        <w:contextualSpacing w:val="0"/>
        <w:rPr>
          <w:color w:val="333333"/>
          <w:sz w:val="20"/>
          <w:szCs w:val="20"/>
          <w:lang w:val="en-US"/>
          <w:rPrChange w:id="1433" w:author="Grigory" w:date="2018-11-13T17:52:00Z">
            <w:rPr>
              <w:color w:val="333333"/>
              <w:sz w:val="20"/>
              <w:szCs w:val="20"/>
            </w:rPr>
          </w:rPrChange>
        </w:rPr>
      </w:pPr>
      <w:proofErr w:type="spellStart"/>
      <w:r w:rsidRPr="00C2429D">
        <w:rPr>
          <w:color w:val="333333"/>
          <w:sz w:val="20"/>
          <w:szCs w:val="20"/>
          <w:lang w:val="en-US"/>
          <w:rPrChange w:id="1434" w:author="Grigory" w:date="2018-11-13T17:52:00Z">
            <w:rPr>
              <w:color w:val="333333"/>
              <w:sz w:val="20"/>
              <w:szCs w:val="20"/>
            </w:rPr>
          </w:rPrChange>
        </w:rPr>
        <w:t>GetFavoriteMagazinesFilterSuggestions</w:t>
      </w:r>
      <w:proofErr w:type="spellEnd"/>
    </w:p>
    <w:p w14:paraId="32425B13" w14:textId="77777777" w:rsidR="008F2729" w:rsidRPr="00C2429D" w:rsidRDefault="00CE5BF4">
      <w:pPr>
        <w:pStyle w:val="10"/>
        <w:contextualSpacing w:val="0"/>
        <w:rPr>
          <w:color w:val="333333"/>
          <w:sz w:val="20"/>
          <w:szCs w:val="20"/>
          <w:lang w:val="en-US"/>
          <w:rPrChange w:id="1435" w:author="Grigory" w:date="2018-11-13T17:52:00Z">
            <w:rPr>
              <w:color w:val="333333"/>
              <w:sz w:val="20"/>
              <w:szCs w:val="20"/>
            </w:rPr>
          </w:rPrChange>
        </w:rPr>
      </w:pPr>
      <w:r w:rsidRPr="00C2429D">
        <w:rPr>
          <w:color w:val="333333"/>
          <w:sz w:val="20"/>
          <w:szCs w:val="20"/>
          <w:lang w:val="en-US"/>
          <w:rPrChange w:id="1436" w:author="Grigory" w:date="2018-11-13T17:52:00Z">
            <w:rPr>
              <w:color w:val="333333"/>
              <w:sz w:val="20"/>
              <w:szCs w:val="20"/>
            </w:rPr>
          </w:rPrChange>
        </w:rPr>
        <w:t>/</w:t>
      </w:r>
      <w:proofErr w:type="spellStart"/>
      <w:r w:rsidRPr="00C2429D">
        <w:rPr>
          <w:color w:val="333333"/>
          <w:sz w:val="20"/>
          <w:szCs w:val="20"/>
          <w:lang w:val="en-US"/>
          <w:rPrChange w:id="1437" w:author="Grigory" w:date="2018-11-13T17:52:00Z">
            <w:rPr>
              <w:color w:val="333333"/>
              <w:sz w:val="20"/>
              <w:szCs w:val="20"/>
            </w:rPr>
          </w:rPrChange>
        </w:rPr>
        <w:t>api</w:t>
      </w:r>
      <w:proofErr w:type="spellEnd"/>
      <w:r w:rsidRPr="00C2429D">
        <w:rPr>
          <w:color w:val="333333"/>
          <w:sz w:val="20"/>
          <w:szCs w:val="20"/>
          <w:lang w:val="en-US"/>
          <w:rPrChange w:id="1438" w:author="Grigory" w:date="2018-11-13T17:52:00Z">
            <w:rPr>
              <w:color w:val="333333"/>
              <w:sz w:val="20"/>
              <w:szCs w:val="20"/>
            </w:rPr>
          </w:rPrChange>
        </w:rPr>
        <w:t>/favorites/suggestions/?filter={"</w:t>
      </w:r>
      <w:proofErr w:type="spellStart"/>
      <w:r w:rsidRPr="00C2429D">
        <w:rPr>
          <w:color w:val="333333"/>
          <w:sz w:val="20"/>
          <w:szCs w:val="20"/>
          <w:lang w:val="en-US"/>
          <w:rPrChange w:id="1439" w:author="Grigory" w:date="2018-11-13T17:52:00Z">
            <w:rPr>
              <w:color w:val="333333"/>
              <w:sz w:val="20"/>
              <w:szCs w:val="20"/>
            </w:rPr>
          </w:rPrChange>
        </w:rPr>
        <w:t>type":"magazine</w:t>
      </w:r>
      <w:proofErr w:type="spellEnd"/>
      <w:r w:rsidRPr="00C2429D">
        <w:rPr>
          <w:color w:val="333333"/>
          <w:sz w:val="20"/>
          <w:szCs w:val="20"/>
          <w:lang w:val="en-US"/>
          <w:rPrChange w:id="1440" w:author="Grigory" w:date="2018-11-13T17:52:00Z">
            <w:rPr>
              <w:color w:val="333333"/>
              <w:sz w:val="20"/>
              <w:szCs w:val="20"/>
            </w:rPr>
          </w:rPrChange>
        </w:rPr>
        <w:t>"}</w:t>
      </w:r>
    </w:p>
    <w:p w14:paraId="36ACB0CF" w14:textId="77777777" w:rsidR="008F2729" w:rsidRDefault="00CE5BF4">
      <w:pPr>
        <w:pStyle w:val="10"/>
        <w:contextualSpacing w:val="0"/>
        <w:rPr>
          <w:color w:val="333333"/>
          <w:sz w:val="20"/>
          <w:szCs w:val="20"/>
        </w:rPr>
      </w:pPr>
      <w:r>
        <w:rPr>
          <w:color w:val="333333"/>
          <w:sz w:val="20"/>
          <w:szCs w:val="20"/>
        </w:rPr>
        <w:t>подсказки к названию в фильтре избранных журналов</w:t>
      </w:r>
    </w:p>
    <w:p w14:paraId="1A07C4ED" w14:textId="77777777" w:rsidR="008F2729" w:rsidRDefault="00CE5BF4">
      <w:pPr>
        <w:pStyle w:val="10"/>
        <w:contextualSpacing w:val="0"/>
        <w:rPr>
          <w:color w:val="333333"/>
          <w:sz w:val="20"/>
          <w:szCs w:val="20"/>
        </w:rPr>
      </w:pPr>
      <w:r>
        <w:rPr>
          <w:color w:val="333333"/>
          <w:sz w:val="20"/>
          <w:szCs w:val="20"/>
        </w:rPr>
        <w:t>входные параметры:</w:t>
      </w:r>
    </w:p>
    <w:p w14:paraId="371A75C4" w14:textId="77777777" w:rsidR="008F2729" w:rsidRDefault="00CE5BF4">
      <w:pPr>
        <w:pStyle w:val="10"/>
        <w:contextualSpacing w:val="0"/>
        <w:rPr>
          <w:color w:val="333333"/>
          <w:sz w:val="20"/>
          <w:szCs w:val="20"/>
        </w:rPr>
      </w:pPr>
      <w:r>
        <w:rPr>
          <w:color w:val="333333"/>
          <w:sz w:val="20"/>
          <w:szCs w:val="20"/>
        </w:rPr>
        <w:t>- строка</w:t>
      </w:r>
    </w:p>
    <w:p w14:paraId="0D24A67D" w14:textId="77777777" w:rsidR="008F2729" w:rsidRDefault="00CE5BF4">
      <w:pPr>
        <w:pStyle w:val="10"/>
        <w:contextualSpacing w:val="0"/>
        <w:rPr>
          <w:color w:val="333333"/>
          <w:sz w:val="20"/>
          <w:szCs w:val="20"/>
        </w:rPr>
      </w:pPr>
      <w:r>
        <w:rPr>
          <w:color w:val="333333"/>
          <w:sz w:val="20"/>
          <w:szCs w:val="20"/>
        </w:rPr>
        <w:t>формат ответа - массив строк:</w:t>
      </w:r>
    </w:p>
    <w:p w14:paraId="5213CB6C" w14:textId="77777777" w:rsidR="008F2729" w:rsidRPr="00C2429D" w:rsidRDefault="00CE5BF4">
      <w:pPr>
        <w:pStyle w:val="10"/>
        <w:contextualSpacing w:val="0"/>
        <w:rPr>
          <w:color w:val="333333"/>
          <w:sz w:val="20"/>
          <w:szCs w:val="20"/>
          <w:lang w:val="en-US"/>
          <w:rPrChange w:id="1441" w:author="Grigory" w:date="2018-11-13T17:52:00Z">
            <w:rPr>
              <w:color w:val="333333"/>
              <w:sz w:val="20"/>
              <w:szCs w:val="20"/>
            </w:rPr>
          </w:rPrChange>
        </w:rPr>
      </w:pPr>
      <w:r w:rsidRPr="00C2429D">
        <w:rPr>
          <w:color w:val="333333"/>
          <w:sz w:val="20"/>
          <w:szCs w:val="20"/>
          <w:lang w:val="en-US"/>
          <w:rPrChange w:id="1442" w:author="Grigory" w:date="2018-11-13T17:52:00Z">
            <w:rPr>
              <w:color w:val="333333"/>
              <w:sz w:val="20"/>
              <w:szCs w:val="20"/>
            </w:rPr>
          </w:rPrChange>
        </w:rPr>
        <w:t>[</w:t>
      </w:r>
    </w:p>
    <w:p w14:paraId="5C6FC90C" w14:textId="77777777" w:rsidR="008F2729" w:rsidRPr="00C2429D" w:rsidRDefault="00CE5BF4">
      <w:pPr>
        <w:pStyle w:val="10"/>
        <w:contextualSpacing w:val="0"/>
        <w:rPr>
          <w:color w:val="333333"/>
          <w:sz w:val="20"/>
          <w:szCs w:val="20"/>
          <w:lang w:val="en-US"/>
          <w:rPrChange w:id="1443" w:author="Grigory" w:date="2018-11-13T17:52:00Z">
            <w:rPr>
              <w:color w:val="333333"/>
              <w:sz w:val="20"/>
              <w:szCs w:val="20"/>
            </w:rPr>
          </w:rPrChange>
        </w:rPr>
      </w:pPr>
      <w:r w:rsidRPr="00C2429D">
        <w:rPr>
          <w:color w:val="333333"/>
          <w:sz w:val="20"/>
          <w:szCs w:val="20"/>
          <w:lang w:val="en-US"/>
          <w:rPrChange w:id="1444" w:author="Grigory" w:date="2018-11-13T17:52:00Z">
            <w:rPr>
              <w:color w:val="333333"/>
              <w:sz w:val="20"/>
              <w:szCs w:val="20"/>
            </w:rPr>
          </w:rPrChange>
        </w:rPr>
        <w:t xml:space="preserve"> </w:t>
      </w:r>
      <w:proofErr w:type="gramStart"/>
      <w:r w:rsidRPr="00C2429D">
        <w:rPr>
          <w:color w:val="333333"/>
          <w:sz w:val="20"/>
          <w:szCs w:val="20"/>
          <w:lang w:val="en-US"/>
          <w:rPrChange w:id="1445" w:author="Grigory" w:date="2018-11-13T17:52:00Z">
            <w:rPr>
              <w:color w:val="333333"/>
              <w:sz w:val="20"/>
              <w:szCs w:val="20"/>
            </w:rPr>
          </w:rPrChange>
        </w:rPr>
        <w:t>string!,</w:t>
      </w:r>
      <w:proofErr w:type="gramEnd"/>
    </w:p>
    <w:p w14:paraId="4780B0E5" w14:textId="77777777" w:rsidR="008F2729" w:rsidRPr="00C2429D" w:rsidRDefault="00CE5BF4">
      <w:pPr>
        <w:pStyle w:val="10"/>
        <w:contextualSpacing w:val="0"/>
        <w:rPr>
          <w:color w:val="333333"/>
          <w:sz w:val="20"/>
          <w:szCs w:val="20"/>
          <w:lang w:val="en-US"/>
          <w:rPrChange w:id="1446" w:author="Grigory" w:date="2018-11-13T17:52:00Z">
            <w:rPr>
              <w:color w:val="333333"/>
              <w:sz w:val="20"/>
              <w:szCs w:val="20"/>
            </w:rPr>
          </w:rPrChange>
        </w:rPr>
      </w:pPr>
      <w:r w:rsidRPr="00C2429D">
        <w:rPr>
          <w:color w:val="333333"/>
          <w:sz w:val="20"/>
          <w:szCs w:val="20"/>
          <w:lang w:val="en-US"/>
          <w:rPrChange w:id="1447" w:author="Grigory" w:date="2018-11-13T17:52:00Z">
            <w:rPr>
              <w:color w:val="333333"/>
              <w:sz w:val="20"/>
              <w:szCs w:val="20"/>
            </w:rPr>
          </w:rPrChange>
        </w:rPr>
        <w:t xml:space="preserve"> ...</w:t>
      </w:r>
    </w:p>
    <w:p w14:paraId="2F0F0B5F" w14:textId="77777777" w:rsidR="008F2729" w:rsidRPr="00C2429D" w:rsidRDefault="00CE5BF4">
      <w:pPr>
        <w:pStyle w:val="10"/>
        <w:contextualSpacing w:val="0"/>
        <w:rPr>
          <w:color w:val="333333"/>
          <w:sz w:val="20"/>
          <w:szCs w:val="20"/>
          <w:lang w:val="en-US"/>
          <w:rPrChange w:id="1448" w:author="Grigory" w:date="2018-11-13T17:52:00Z">
            <w:rPr>
              <w:color w:val="333333"/>
              <w:sz w:val="20"/>
              <w:szCs w:val="20"/>
            </w:rPr>
          </w:rPrChange>
        </w:rPr>
      </w:pPr>
      <w:r w:rsidRPr="00C2429D">
        <w:rPr>
          <w:color w:val="333333"/>
          <w:sz w:val="20"/>
          <w:szCs w:val="20"/>
          <w:lang w:val="en-US"/>
          <w:rPrChange w:id="1449" w:author="Grigory" w:date="2018-11-13T17:52:00Z">
            <w:rPr>
              <w:color w:val="333333"/>
              <w:sz w:val="20"/>
              <w:szCs w:val="20"/>
            </w:rPr>
          </w:rPrChange>
        </w:rPr>
        <w:t>]</w:t>
      </w:r>
    </w:p>
    <w:p w14:paraId="6F340E9B" w14:textId="77777777" w:rsidR="008F2729" w:rsidRPr="00C2429D" w:rsidRDefault="008F2729">
      <w:pPr>
        <w:pStyle w:val="10"/>
        <w:contextualSpacing w:val="0"/>
        <w:rPr>
          <w:color w:val="333333"/>
          <w:sz w:val="20"/>
          <w:szCs w:val="20"/>
          <w:lang w:val="en-US"/>
          <w:rPrChange w:id="1450" w:author="Grigory" w:date="2018-11-13T17:52:00Z">
            <w:rPr>
              <w:color w:val="333333"/>
              <w:sz w:val="20"/>
              <w:szCs w:val="20"/>
            </w:rPr>
          </w:rPrChange>
        </w:rPr>
      </w:pPr>
    </w:p>
    <w:p w14:paraId="3B213B02" w14:textId="77777777" w:rsidR="008F2729" w:rsidRPr="00C2429D" w:rsidRDefault="00CE5BF4">
      <w:pPr>
        <w:pStyle w:val="10"/>
        <w:contextualSpacing w:val="0"/>
        <w:rPr>
          <w:color w:val="333333"/>
          <w:sz w:val="20"/>
          <w:szCs w:val="20"/>
          <w:lang w:val="en-US"/>
          <w:rPrChange w:id="1451" w:author="Grigory" w:date="2018-11-13T17:52:00Z">
            <w:rPr>
              <w:color w:val="333333"/>
              <w:sz w:val="20"/>
              <w:szCs w:val="20"/>
            </w:rPr>
          </w:rPrChange>
        </w:rPr>
      </w:pPr>
      <w:proofErr w:type="spellStart"/>
      <w:r w:rsidRPr="00C2429D">
        <w:rPr>
          <w:color w:val="333333"/>
          <w:sz w:val="20"/>
          <w:szCs w:val="20"/>
          <w:lang w:val="en-US"/>
          <w:rPrChange w:id="1452" w:author="Grigory" w:date="2018-11-13T17:52:00Z">
            <w:rPr>
              <w:color w:val="333333"/>
              <w:sz w:val="20"/>
              <w:szCs w:val="20"/>
            </w:rPr>
          </w:rPrChange>
        </w:rPr>
        <w:t>AddToFavoriteNumber</w:t>
      </w:r>
      <w:proofErr w:type="spellEnd"/>
    </w:p>
    <w:p w14:paraId="04E18862" w14:textId="77777777" w:rsidR="008F2729" w:rsidRPr="00C2429D" w:rsidRDefault="00CE5BF4">
      <w:pPr>
        <w:pStyle w:val="10"/>
        <w:contextualSpacing w:val="0"/>
        <w:rPr>
          <w:color w:val="333333"/>
          <w:sz w:val="20"/>
          <w:szCs w:val="20"/>
          <w:lang w:val="en-US"/>
          <w:rPrChange w:id="1453" w:author="Grigory" w:date="2018-11-13T17:52:00Z">
            <w:rPr>
              <w:color w:val="333333"/>
              <w:sz w:val="20"/>
              <w:szCs w:val="20"/>
            </w:rPr>
          </w:rPrChange>
        </w:rPr>
      </w:pPr>
      <w:r w:rsidRPr="00C2429D">
        <w:rPr>
          <w:color w:val="333333"/>
          <w:sz w:val="20"/>
          <w:szCs w:val="20"/>
          <w:lang w:val="en-US"/>
          <w:rPrChange w:id="1454" w:author="Grigory" w:date="2018-11-13T17:52:00Z">
            <w:rPr>
              <w:color w:val="333333"/>
              <w:sz w:val="20"/>
              <w:szCs w:val="20"/>
            </w:rPr>
          </w:rPrChange>
        </w:rPr>
        <w:t>/</w:t>
      </w:r>
      <w:proofErr w:type="spellStart"/>
      <w:r w:rsidRPr="00C2429D">
        <w:rPr>
          <w:color w:val="333333"/>
          <w:sz w:val="20"/>
          <w:szCs w:val="20"/>
          <w:lang w:val="en-US"/>
          <w:rPrChange w:id="1455" w:author="Grigory" w:date="2018-11-13T17:52:00Z">
            <w:rPr>
              <w:color w:val="333333"/>
              <w:sz w:val="20"/>
              <w:szCs w:val="20"/>
            </w:rPr>
          </w:rPrChange>
        </w:rPr>
        <w:t>api</w:t>
      </w:r>
      <w:proofErr w:type="spellEnd"/>
      <w:r w:rsidRPr="00C2429D">
        <w:rPr>
          <w:color w:val="333333"/>
          <w:sz w:val="20"/>
          <w:szCs w:val="20"/>
          <w:lang w:val="en-US"/>
          <w:rPrChange w:id="1456" w:author="Grigory" w:date="2018-11-13T17:52:00Z">
            <w:rPr>
              <w:color w:val="333333"/>
              <w:sz w:val="20"/>
              <w:szCs w:val="20"/>
            </w:rPr>
          </w:rPrChange>
        </w:rPr>
        <w:t>/favorites/</w:t>
      </w:r>
    </w:p>
    <w:p w14:paraId="5B39C41C" w14:textId="77777777" w:rsidR="008F2729" w:rsidRPr="00C2429D" w:rsidRDefault="00CE5BF4">
      <w:pPr>
        <w:pStyle w:val="10"/>
        <w:contextualSpacing w:val="0"/>
        <w:rPr>
          <w:color w:val="333333"/>
          <w:sz w:val="20"/>
          <w:szCs w:val="20"/>
          <w:lang w:val="en-US"/>
          <w:rPrChange w:id="1457" w:author="Grigory" w:date="2018-11-13T17:52:00Z">
            <w:rPr>
              <w:color w:val="333333"/>
              <w:sz w:val="20"/>
              <w:szCs w:val="20"/>
            </w:rPr>
          </w:rPrChange>
        </w:rPr>
      </w:pPr>
      <w:r>
        <w:rPr>
          <w:color w:val="333333"/>
          <w:sz w:val="20"/>
          <w:szCs w:val="20"/>
        </w:rPr>
        <w:t>добавить</w:t>
      </w:r>
      <w:r w:rsidRPr="00C2429D">
        <w:rPr>
          <w:color w:val="333333"/>
          <w:sz w:val="20"/>
          <w:szCs w:val="20"/>
          <w:lang w:val="en-US"/>
          <w:rPrChange w:id="1458" w:author="Grigory" w:date="2018-11-13T17:52:00Z">
            <w:rPr>
              <w:color w:val="333333"/>
              <w:sz w:val="20"/>
              <w:szCs w:val="20"/>
            </w:rPr>
          </w:rPrChange>
        </w:rPr>
        <w:t xml:space="preserve"> </w:t>
      </w:r>
      <w:r>
        <w:rPr>
          <w:color w:val="333333"/>
          <w:sz w:val="20"/>
          <w:szCs w:val="20"/>
        </w:rPr>
        <w:t>выпуск</w:t>
      </w:r>
      <w:r w:rsidRPr="00C2429D">
        <w:rPr>
          <w:color w:val="333333"/>
          <w:sz w:val="20"/>
          <w:szCs w:val="20"/>
          <w:lang w:val="en-US"/>
          <w:rPrChange w:id="1459" w:author="Grigory" w:date="2018-11-13T17:52:00Z">
            <w:rPr>
              <w:color w:val="333333"/>
              <w:sz w:val="20"/>
              <w:szCs w:val="20"/>
            </w:rPr>
          </w:rPrChange>
        </w:rPr>
        <w:t xml:space="preserve"> </w:t>
      </w:r>
      <w:r>
        <w:rPr>
          <w:color w:val="333333"/>
          <w:sz w:val="20"/>
          <w:szCs w:val="20"/>
        </w:rPr>
        <w:t>в</w:t>
      </w:r>
      <w:r w:rsidRPr="00C2429D">
        <w:rPr>
          <w:color w:val="333333"/>
          <w:sz w:val="20"/>
          <w:szCs w:val="20"/>
          <w:lang w:val="en-US"/>
          <w:rPrChange w:id="1460" w:author="Grigory" w:date="2018-11-13T17:52:00Z">
            <w:rPr>
              <w:color w:val="333333"/>
              <w:sz w:val="20"/>
              <w:szCs w:val="20"/>
            </w:rPr>
          </w:rPrChange>
        </w:rPr>
        <w:t xml:space="preserve"> </w:t>
      </w:r>
      <w:r>
        <w:rPr>
          <w:color w:val="333333"/>
          <w:sz w:val="20"/>
          <w:szCs w:val="20"/>
        </w:rPr>
        <w:t>избранное</w:t>
      </w:r>
    </w:p>
    <w:p w14:paraId="52253BF7" w14:textId="77777777" w:rsidR="008F2729" w:rsidRDefault="00CE5BF4">
      <w:pPr>
        <w:pStyle w:val="10"/>
        <w:contextualSpacing w:val="0"/>
        <w:rPr>
          <w:color w:val="333333"/>
          <w:sz w:val="20"/>
          <w:szCs w:val="20"/>
        </w:rPr>
      </w:pPr>
      <w:r>
        <w:rPr>
          <w:color w:val="333333"/>
          <w:sz w:val="20"/>
          <w:szCs w:val="20"/>
        </w:rPr>
        <w:t>входные параметры:</w:t>
      </w:r>
    </w:p>
    <w:p w14:paraId="797A4BBE" w14:textId="77777777" w:rsidR="008F2729" w:rsidRDefault="00CE5BF4">
      <w:pPr>
        <w:pStyle w:val="10"/>
        <w:contextualSpacing w:val="0"/>
        <w:rPr>
          <w:color w:val="333333"/>
          <w:sz w:val="20"/>
          <w:szCs w:val="20"/>
        </w:rPr>
      </w:pPr>
      <w:r>
        <w:rPr>
          <w:color w:val="333333"/>
          <w:sz w:val="20"/>
          <w:szCs w:val="20"/>
        </w:rPr>
        <w:t>- ид выпуска</w:t>
      </w:r>
    </w:p>
    <w:p w14:paraId="63B8B022" w14:textId="77777777" w:rsidR="008F2729" w:rsidRDefault="00CE5BF4">
      <w:pPr>
        <w:pStyle w:val="10"/>
        <w:contextualSpacing w:val="0"/>
        <w:rPr>
          <w:color w:val="333333"/>
          <w:sz w:val="20"/>
          <w:szCs w:val="20"/>
        </w:rPr>
      </w:pPr>
      <w:r>
        <w:rPr>
          <w:color w:val="333333"/>
          <w:sz w:val="20"/>
          <w:szCs w:val="20"/>
        </w:rPr>
        <w:t>метод POST или PUT</w:t>
      </w:r>
    </w:p>
    <w:p w14:paraId="3F49E8C9" w14:textId="77777777" w:rsidR="008F2729" w:rsidRDefault="00CE5BF4">
      <w:pPr>
        <w:pStyle w:val="10"/>
        <w:contextualSpacing w:val="0"/>
        <w:rPr>
          <w:color w:val="333333"/>
          <w:sz w:val="20"/>
          <w:szCs w:val="20"/>
        </w:rPr>
      </w:pPr>
      <w:r>
        <w:rPr>
          <w:color w:val="333333"/>
          <w:sz w:val="20"/>
          <w:szCs w:val="20"/>
        </w:rPr>
        <w:t>тело запроса</w:t>
      </w:r>
    </w:p>
    <w:p w14:paraId="11743818" w14:textId="77777777" w:rsidR="008F2729" w:rsidRDefault="00CE5BF4">
      <w:pPr>
        <w:pStyle w:val="10"/>
        <w:contextualSpacing w:val="0"/>
        <w:rPr>
          <w:color w:val="333333"/>
          <w:sz w:val="20"/>
          <w:szCs w:val="20"/>
        </w:rPr>
      </w:pPr>
      <w:r>
        <w:rPr>
          <w:color w:val="333333"/>
          <w:sz w:val="20"/>
          <w:szCs w:val="20"/>
        </w:rPr>
        <w:t xml:space="preserve">{    </w:t>
      </w:r>
    </w:p>
    <w:p w14:paraId="3298B8BA"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object</w:t>
      </w:r>
      <w:proofErr w:type="spellEnd"/>
      <w:r>
        <w:rPr>
          <w:color w:val="333333"/>
          <w:sz w:val="20"/>
          <w:szCs w:val="20"/>
        </w:rPr>
        <w:t>": &lt;</w:t>
      </w:r>
      <w:proofErr w:type="spellStart"/>
      <w:r>
        <w:rPr>
          <w:color w:val="333333"/>
          <w:sz w:val="20"/>
          <w:szCs w:val="20"/>
        </w:rPr>
        <w:t>ID_выпуска</w:t>
      </w:r>
      <w:proofErr w:type="spellEnd"/>
      <w:r>
        <w:rPr>
          <w:color w:val="333333"/>
          <w:sz w:val="20"/>
          <w:szCs w:val="20"/>
        </w:rPr>
        <w:t>&gt;,</w:t>
      </w:r>
    </w:p>
    <w:p w14:paraId="27F38067"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type</w:t>
      </w:r>
      <w:proofErr w:type="spellEnd"/>
      <w:r>
        <w:rPr>
          <w:color w:val="333333"/>
          <w:sz w:val="20"/>
          <w:szCs w:val="20"/>
        </w:rPr>
        <w:t>": "</w:t>
      </w:r>
      <w:proofErr w:type="spellStart"/>
      <w:r>
        <w:rPr>
          <w:color w:val="333333"/>
          <w:sz w:val="20"/>
          <w:szCs w:val="20"/>
        </w:rPr>
        <w:t>number</w:t>
      </w:r>
      <w:proofErr w:type="spellEnd"/>
      <w:r>
        <w:rPr>
          <w:color w:val="333333"/>
          <w:sz w:val="20"/>
          <w:szCs w:val="20"/>
        </w:rPr>
        <w:t>"</w:t>
      </w:r>
    </w:p>
    <w:p w14:paraId="4391B82C" w14:textId="77777777" w:rsidR="008F2729" w:rsidRDefault="00CE5BF4">
      <w:pPr>
        <w:pStyle w:val="10"/>
        <w:contextualSpacing w:val="0"/>
        <w:rPr>
          <w:color w:val="333333"/>
          <w:sz w:val="20"/>
          <w:szCs w:val="20"/>
        </w:rPr>
      </w:pPr>
      <w:r>
        <w:rPr>
          <w:color w:val="333333"/>
          <w:sz w:val="20"/>
          <w:szCs w:val="20"/>
        </w:rPr>
        <w:t>}</w:t>
      </w:r>
    </w:p>
    <w:p w14:paraId="48535822" w14:textId="77777777" w:rsidR="008F2729" w:rsidRDefault="00CE5BF4">
      <w:pPr>
        <w:pStyle w:val="10"/>
        <w:contextualSpacing w:val="0"/>
        <w:rPr>
          <w:color w:val="333333"/>
          <w:sz w:val="20"/>
          <w:szCs w:val="20"/>
        </w:rPr>
      </w:pPr>
      <w:r>
        <w:rPr>
          <w:color w:val="333333"/>
          <w:sz w:val="20"/>
          <w:szCs w:val="20"/>
        </w:rPr>
        <w:t>формат ответа:</w:t>
      </w:r>
    </w:p>
    <w:p w14:paraId="4068FCA0" w14:textId="77777777" w:rsidR="008F2729" w:rsidRDefault="00CE5BF4">
      <w:pPr>
        <w:pStyle w:val="10"/>
        <w:contextualSpacing w:val="0"/>
        <w:rPr>
          <w:color w:val="333333"/>
          <w:sz w:val="20"/>
          <w:szCs w:val="20"/>
        </w:rPr>
      </w:pPr>
      <w:r>
        <w:rPr>
          <w:color w:val="333333"/>
          <w:sz w:val="20"/>
          <w:szCs w:val="20"/>
        </w:rPr>
        <w:t>не задан</w:t>
      </w:r>
    </w:p>
    <w:p w14:paraId="16B04BA9" w14:textId="77777777" w:rsidR="008F2729" w:rsidRDefault="008F2729">
      <w:pPr>
        <w:pStyle w:val="10"/>
        <w:contextualSpacing w:val="0"/>
        <w:rPr>
          <w:color w:val="333333"/>
          <w:sz w:val="20"/>
          <w:szCs w:val="20"/>
        </w:rPr>
      </w:pPr>
    </w:p>
    <w:p w14:paraId="04535B74" w14:textId="77777777" w:rsidR="008F2729" w:rsidRPr="00C2429D" w:rsidRDefault="00CE5BF4">
      <w:pPr>
        <w:pStyle w:val="10"/>
        <w:contextualSpacing w:val="0"/>
        <w:rPr>
          <w:color w:val="333333"/>
          <w:sz w:val="20"/>
          <w:szCs w:val="20"/>
          <w:lang w:val="en-US"/>
          <w:rPrChange w:id="1461" w:author="Grigory" w:date="2018-11-13T17:52:00Z">
            <w:rPr>
              <w:color w:val="333333"/>
              <w:sz w:val="20"/>
              <w:szCs w:val="20"/>
            </w:rPr>
          </w:rPrChange>
        </w:rPr>
      </w:pPr>
      <w:proofErr w:type="spellStart"/>
      <w:r w:rsidRPr="00C2429D">
        <w:rPr>
          <w:color w:val="333333"/>
          <w:sz w:val="20"/>
          <w:szCs w:val="20"/>
          <w:lang w:val="en-US"/>
          <w:rPrChange w:id="1462" w:author="Grigory" w:date="2018-11-13T17:52:00Z">
            <w:rPr>
              <w:color w:val="333333"/>
              <w:sz w:val="20"/>
              <w:szCs w:val="20"/>
            </w:rPr>
          </w:rPrChange>
        </w:rPr>
        <w:t>RemoveFromFavoriteNumber</w:t>
      </w:r>
      <w:proofErr w:type="spellEnd"/>
    </w:p>
    <w:p w14:paraId="0CE82871" w14:textId="77777777" w:rsidR="008F2729" w:rsidRPr="00C2429D" w:rsidRDefault="00CE5BF4">
      <w:pPr>
        <w:pStyle w:val="10"/>
        <w:contextualSpacing w:val="0"/>
        <w:rPr>
          <w:color w:val="333333"/>
          <w:sz w:val="20"/>
          <w:szCs w:val="20"/>
          <w:lang w:val="en-US"/>
          <w:rPrChange w:id="1463" w:author="Grigory" w:date="2018-11-13T17:52:00Z">
            <w:rPr>
              <w:color w:val="333333"/>
              <w:sz w:val="20"/>
              <w:szCs w:val="20"/>
            </w:rPr>
          </w:rPrChange>
        </w:rPr>
      </w:pPr>
      <w:r w:rsidRPr="00C2429D">
        <w:rPr>
          <w:color w:val="333333"/>
          <w:sz w:val="20"/>
          <w:szCs w:val="20"/>
          <w:lang w:val="en-US"/>
          <w:rPrChange w:id="1464" w:author="Grigory" w:date="2018-11-13T17:52:00Z">
            <w:rPr>
              <w:color w:val="333333"/>
              <w:sz w:val="20"/>
              <w:szCs w:val="20"/>
            </w:rPr>
          </w:rPrChange>
        </w:rPr>
        <w:t>/</w:t>
      </w:r>
      <w:proofErr w:type="spellStart"/>
      <w:r w:rsidRPr="00C2429D">
        <w:rPr>
          <w:color w:val="333333"/>
          <w:sz w:val="20"/>
          <w:szCs w:val="20"/>
          <w:lang w:val="en-US"/>
          <w:rPrChange w:id="1465" w:author="Grigory" w:date="2018-11-13T17:52:00Z">
            <w:rPr>
              <w:color w:val="333333"/>
              <w:sz w:val="20"/>
              <w:szCs w:val="20"/>
            </w:rPr>
          </w:rPrChange>
        </w:rPr>
        <w:t>api</w:t>
      </w:r>
      <w:proofErr w:type="spellEnd"/>
      <w:r w:rsidRPr="00C2429D">
        <w:rPr>
          <w:color w:val="333333"/>
          <w:sz w:val="20"/>
          <w:szCs w:val="20"/>
          <w:lang w:val="en-US"/>
          <w:rPrChange w:id="1466" w:author="Grigory" w:date="2018-11-13T17:52:00Z">
            <w:rPr>
              <w:color w:val="333333"/>
              <w:sz w:val="20"/>
              <w:szCs w:val="20"/>
            </w:rPr>
          </w:rPrChange>
        </w:rPr>
        <w:t>/favorites/&lt;ID_</w:t>
      </w:r>
      <w:r>
        <w:rPr>
          <w:color w:val="333333"/>
          <w:sz w:val="20"/>
          <w:szCs w:val="20"/>
        </w:rPr>
        <w:t>выпуска</w:t>
      </w:r>
      <w:r w:rsidRPr="00C2429D">
        <w:rPr>
          <w:color w:val="333333"/>
          <w:sz w:val="20"/>
          <w:szCs w:val="20"/>
          <w:lang w:val="en-US"/>
          <w:rPrChange w:id="1467" w:author="Grigory" w:date="2018-11-13T17:52:00Z">
            <w:rPr>
              <w:color w:val="333333"/>
              <w:sz w:val="20"/>
              <w:szCs w:val="20"/>
            </w:rPr>
          </w:rPrChange>
        </w:rPr>
        <w:t>&gt;/</w:t>
      </w:r>
    </w:p>
    <w:p w14:paraId="41642C7A" w14:textId="77777777" w:rsidR="008F2729" w:rsidRDefault="00CE5BF4">
      <w:pPr>
        <w:pStyle w:val="10"/>
        <w:contextualSpacing w:val="0"/>
        <w:rPr>
          <w:color w:val="333333"/>
          <w:sz w:val="20"/>
          <w:szCs w:val="20"/>
        </w:rPr>
      </w:pPr>
      <w:r>
        <w:rPr>
          <w:color w:val="333333"/>
          <w:sz w:val="20"/>
          <w:szCs w:val="20"/>
        </w:rPr>
        <w:t>убрать выпуск из избранного</w:t>
      </w:r>
    </w:p>
    <w:p w14:paraId="3B0B0B5A" w14:textId="77777777" w:rsidR="008F2729" w:rsidRDefault="00CE5BF4">
      <w:pPr>
        <w:pStyle w:val="10"/>
        <w:contextualSpacing w:val="0"/>
        <w:rPr>
          <w:color w:val="333333"/>
          <w:sz w:val="20"/>
          <w:szCs w:val="20"/>
        </w:rPr>
      </w:pPr>
      <w:r>
        <w:rPr>
          <w:color w:val="333333"/>
          <w:sz w:val="20"/>
          <w:szCs w:val="20"/>
        </w:rPr>
        <w:lastRenderedPageBreak/>
        <w:t>метод DELETE</w:t>
      </w:r>
    </w:p>
    <w:p w14:paraId="31BF5D07" w14:textId="77777777" w:rsidR="008F2729" w:rsidRDefault="00CE5BF4">
      <w:pPr>
        <w:pStyle w:val="10"/>
        <w:contextualSpacing w:val="0"/>
        <w:rPr>
          <w:color w:val="333333"/>
          <w:sz w:val="20"/>
          <w:szCs w:val="20"/>
        </w:rPr>
      </w:pPr>
      <w:r>
        <w:rPr>
          <w:color w:val="333333"/>
          <w:sz w:val="20"/>
          <w:szCs w:val="20"/>
        </w:rPr>
        <w:t>входные параметры:</w:t>
      </w:r>
    </w:p>
    <w:p w14:paraId="1560AD83" w14:textId="77777777" w:rsidR="008F2729" w:rsidRDefault="00CE5BF4">
      <w:pPr>
        <w:pStyle w:val="10"/>
        <w:contextualSpacing w:val="0"/>
        <w:rPr>
          <w:color w:val="333333"/>
          <w:sz w:val="20"/>
          <w:szCs w:val="20"/>
        </w:rPr>
      </w:pPr>
      <w:r>
        <w:rPr>
          <w:color w:val="333333"/>
          <w:sz w:val="20"/>
          <w:szCs w:val="20"/>
        </w:rPr>
        <w:t>- ид выпуска</w:t>
      </w:r>
    </w:p>
    <w:p w14:paraId="38ED3782" w14:textId="77777777" w:rsidR="008F2729" w:rsidRDefault="00CE5BF4">
      <w:pPr>
        <w:pStyle w:val="10"/>
        <w:contextualSpacing w:val="0"/>
        <w:rPr>
          <w:color w:val="333333"/>
          <w:sz w:val="20"/>
          <w:szCs w:val="20"/>
        </w:rPr>
      </w:pPr>
      <w:r>
        <w:rPr>
          <w:color w:val="333333"/>
          <w:sz w:val="20"/>
          <w:szCs w:val="20"/>
        </w:rPr>
        <w:t>формат ответа:</w:t>
      </w:r>
    </w:p>
    <w:p w14:paraId="7F77438D" w14:textId="77777777" w:rsidR="008F2729" w:rsidRPr="00C2429D" w:rsidRDefault="00CE5BF4">
      <w:pPr>
        <w:pStyle w:val="10"/>
        <w:contextualSpacing w:val="0"/>
        <w:rPr>
          <w:color w:val="333333"/>
          <w:sz w:val="20"/>
          <w:szCs w:val="20"/>
          <w:lang w:val="en-US"/>
          <w:rPrChange w:id="1468" w:author="Grigory" w:date="2018-11-13T17:52:00Z">
            <w:rPr>
              <w:color w:val="333333"/>
              <w:sz w:val="20"/>
              <w:szCs w:val="20"/>
            </w:rPr>
          </w:rPrChange>
        </w:rPr>
      </w:pPr>
      <w:r>
        <w:rPr>
          <w:color w:val="333333"/>
          <w:sz w:val="20"/>
          <w:szCs w:val="20"/>
        </w:rPr>
        <w:t>не</w:t>
      </w:r>
      <w:r w:rsidRPr="00C2429D">
        <w:rPr>
          <w:color w:val="333333"/>
          <w:sz w:val="20"/>
          <w:szCs w:val="20"/>
          <w:lang w:val="en-US"/>
          <w:rPrChange w:id="1469" w:author="Grigory" w:date="2018-11-13T17:52:00Z">
            <w:rPr>
              <w:color w:val="333333"/>
              <w:sz w:val="20"/>
              <w:szCs w:val="20"/>
            </w:rPr>
          </w:rPrChange>
        </w:rPr>
        <w:t xml:space="preserve"> </w:t>
      </w:r>
      <w:r>
        <w:rPr>
          <w:color w:val="333333"/>
          <w:sz w:val="20"/>
          <w:szCs w:val="20"/>
        </w:rPr>
        <w:t>задан</w:t>
      </w:r>
    </w:p>
    <w:p w14:paraId="1D676373" w14:textId="77777777" w:rsidR="008F2729" w:rsidRPr="00C2429D" w:rsidRDefault="008F2729">
      <w:pPr>
        <w:pStyle w:val="10"/>
        <w:contextualSpacing w:val="0"/>
        <w:rPr>
          <w:color w:val="333333"/>
          <w:sz w:val="20"/>
          <w:szCs w:val="20"/>
          <w:lang w:val="en-US"/>
          <w:rPrChange w:id="1470" w:author="Grigory" w:date="2018-11-13T17:52:00Z">
            <w:rPr>
              <w:color w:val="333333"/>
              <w:sz w:val="20"/>
              <w:szCs w:val="20"/>
            </w:rPr>
          </w:rPrChange>
        </w:rPr>
      </w:pPr>
    </w:p>
    <w:p w14:paraId="225EE38F" w14:textId="77777777" w:rsidR="008F2729" w:rsidRPr="00C2429D" w:rsidRDefault="00CE5BF4">
      <w:pPr>
        <w:pStyle w:val="10"/>
        <w:contextualSpacing w:val="0"/>
        <w:rPr>
          <w:color w:val="333333"/>
          <w:sz w:val="20"/>
          <w:szCs w:val="20"/>
          <w:lang w:val="en-US"/>
          <w:rPrChange w:id="1471" w:author="Grigory" w:date="2018-11-13T17:52:00Z">
            <w:rPr>
              <w:color w:val="333333"/>
              <w:sz w:val="20"/>
              <w:szCs w:val="20"/>
            </w:rPr>
          </w:rPrChange>
        </w:rPr>
      </w:pPr>
      <w:proofErr w:type="spellStart"/>
      <w:r w:rsidRPr="00C2429D">
        <w:rPr>
          <w:color w:val="333333"/>
          <w:sz w:val="20"/>
          <w:szCs w:val="20"/>
          <w:lang w:val="en-US"/>
          <w:rPrChange w:id="1472" w:author="Grigory" w:date="2018-11-13T17:52:00Z">
            <w:rPr>
              <w:color w:val="333333"/>
              <w:sz w:val="20"/>
              <w:szCs w:val="20"/>
            </w:rPr>
          </w:rPrChange>
        </w:rPr>
        <w:t>GetFavoriteNumbers</w:t>
      </w:r>
      <w:proofErr w:type="spellEnd"/>
    </w:p>
    <w:p w14:paraId="2D4CA1F1" w14:textId="77777777" w:rsidR="008F2729" w:rsidRPr="00C2429D" w:rsidRDefault="00CE5BF4">
      <w:pPr>
        <w:pStyle w:val="10"/>
        <w:contextualSpacing w:val="0"/>
        <w:rPr>
          <w:color w:val="333333"/>
          <w:sz w:val="20"/>
          <w:szCs w:val="20"/>
          <w:lang w:val="en-US"/>
          <w:rPrChange w:id="1473" w:author="Grigory" w:date="2018-11-13T17:52:00Z">
            <w:rPr>
              <w:color w:val="333333"/>
              <w:sz w:val="20"/>
              <w:szCs w:val="20"/>
            </w:rPr>
          </w:rPrChange>
        </w:rPr>
      </w:pPr>
      <w:r w:rsidRPr="00C2429D">
        <w:rPr>
          <w:color w:val="333333"/>
          <w:sz w:val="20"/>
          <w:szCs w:val="20"/>
          <w:lang w:val="en-US"/>
          <w:rPrChange w:id="1474" w:author="Grigory" w:date="2018-11-13T17:52:00Z">
            <w:rPr>
              <w:color w:val="333333"/>
              <w:sz w:val="20"/>
              <w:szCs w:val="20"/>
            </w:rPr>
          </w:rPrChange>
        </w:rPr>
        <w:t>/</w:t>
      </w:r>
      <w:proofErr w:type="spellStart"/>
      <w:r w:rsidRPr="00C2429D">
        <w:rPr>
          <w:color w:val="333333"/>
          <w:sz w:val="20"/>
          <w:szCs w:val="20"/>
          <w:lang w:val="en-US"/>
          <w:rPrChange w:id="1475" w:author="Grigory" w:date="2018-11-13T17:52:00Z">
            <w:rPr>
              <w:color w:val="333333"/>
              <w:sz w:val="20"/>
              <w:szCs w:val="20"/>
            </w:rPr>
          </w:rPrChange>
        </w:rPr>
        <w:t>api</w:t>
      </w:r>
      <w:proofErr w:type="spellEnd"/>
      <w:r w:rsidRPr="00C2429D">
        <w:rPr>
          <w:color w:val="333333"/>
          <w:sz w:val="20"/>
          <w:szCs w:val="20"/>
          <w:lang w:val="en-US"/>
          <w:rPrChange w:id="1476" w:author="Grigory" w:date="2018-11-13T17:52:00Z">
            <w:rPr>
              <w:color w:val="333333"/>
              <w:sz w:val="20"/>
              <w:szCs w:val="20"/>
            </w:rPr>
          </w:rPrChange>
        </w:rPr>
        <w:t>/favorites/?filter={"</w:t>
      </w:r>
      <w:proofErr w:type="spellStart"/>
      <w:r w:rsidRPr="00C2429D">
        <w:rPr>
          <w:color w:val="333333"/>
          <w:sz w:val="20"/>
          <w:szCs w:val="20"/>
          <w:lang w:val="en-US"/>
          <w:rPrChange w:id="1477" w:author="Grigory" w:date="2018-11-13T17:52:00Z">
            <w:rPr>
              <w:color w:val="333333"/>
              <w:sz w:val="20"/>
              <w:szCs w:val="20"/>
            </w:rPr>
          </w:rPrChange>
        </w:rPr>
        <w:t>type":"number</w:t>
      </w:r>
      <w:proofErr w:type="spellEnd"/>
      <w:r w:rsidRPr="00C2429D">
        <w:rPr>
          <w:color w:val="333333"/>
          <w:sz w:val="20"/>
          <w:szCs w:val="20"/>
          <w:lang w:val="en-US"/>
          <w:rPrChange w:id="1478" w:author="Grigory" w:date="2018-11-13T17:52:00Z">
            <w:rPr>
              <w:color w:val="333333"/>
              <w:sz w:val="20"/>
              <w:szCs w:val="20"/>
            </w:rPr>
          </w:rPrChange>
        </w:rPr>
        <w:t>"}</w:t>
      </w:r>
    </w:p>
    <w:p w14:paraId="6FED6ED8" w14:textId="77777777" w:rsidR="008F2729" w:rsidRDefault="00CE5BF4">
      <w:pPr>
        <w:pStyle w:val="10"/>
        <w:contextualSpacing w:val="0"/>
        <w:rPr>
          <w:color w:val="333333"/>
          <w:sz w:val="20"/>
          <w:szCs w:val="20"/>
        </w:rPr>
      </w:pPr>
      <w:r>
        <w:rPr>
          <w:color w:val="333333"/>
          <w:sz w:val="20"/>
          <w:szCs w:val="20"/>
        </w:rPr>
        <w:t>список избранных выпусков</w:t>
      </w:r>
    </w:p>
    <w:p w14:paraId="02C23B93" w14:textId="77777777" w:rsidR="008F2729" w:rsidRDefault="00CE5BF4">
      <w:pPr>
        <w:pStyle w:val="10"/>
        <w:contextualSpacing w:val="0"/>
        <w:rPr>
          <w:color w:val="333333"/>
          <w:sz w:val="20"/>
          <w:szCs w:val="20"/>
        </w:rPr>
      </w:pPr>
      <w:r>
        <w:rPr>
          <w:color w:val="333333"/>
          <w:sz w:val="20"/>
          <w:szCs w:val="20"/>
        </w:rPr>
        <w:t>входные параметры:</w:t>
      </w:r>
    </w:p>
    <w:p w14:paraId="7074277A" w14:textId="77777777" w:rsidR="008F2729" w:rsidRDefault="00CE5BF4">
      <w:pPr>
        <w:pStyle w:val="10"/>
        <w:contextualSpacing w:val="0"/>
        <w:rPr>
          <w:color w:val="333333"/>
          <w:sz w:val="20"/>
          <w:szCs w:val="20"/>
        </w:rPr>
      </w:pPr>
      <w:r>
        <w:rPr>
          <w:color w:val="333333"/>
          <w:sz w:val="20"/>
          <w:szCs w:val="20"/>
        </w:rPr>
        <w:t>-фильтр:</w:t>
      </w:r>
    </w:p>
    <w:p w14:paraId="331B728D"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object_name</w:t>
      </w:r>
      <w:proofErr w:type="spellEnd"/>
      <w:r>
        <w:rPr>
          <w:color w:val="333333"/>
          <w:sz w:val="20"/>
          <w:szCs w:val="20"/>
        </w:rPr>
        <w:t>--— название (подстрока)</w:t>
      </w:r>
    </w:p>
    <w:p w14:paraId="3F06661C" w14:textId="77777777" w:rsidR="008F2729" w:rsidRPr="00C2429D" w:rsidRDefault="00CE5BF4">
      <w:pPr>
        <w:pStyle w:val="10"/>
        <w:contextualSpacing w:val="0"/>
        <w:rPr>
          <w:color w:val="333333"/>
          <w:sz w:val="20"/>
          <w:szCs w:val="20"/>
          <w:lang w:val="en-US"/>
          <w:rPrChange w:id="1479" w:author="Grigory" w:date="2018-11-13T17:52:00Z">
            <w:rPr>
              <w:color w:val="333333"/>
              <w:sz w:val="20"/>
              <w:szCs w:val="20"/>
            </w:rPr>
          </w:rPrChange>
        </w:rPr>
      </w:pPr>
      <w:r w:rsidRPr="00C2429D">
        <w:rPr>
          <w:color w:val="333333"/>
          <w:sz w:val="20"/>
          <w:szCs w:val="20"/>
          <w:lang w:val="en-US"/>
          <w:rPrChange w:id="1480" w:author="Grigory" w:date="2018-11-13T17:52:00Z">
            <w:rPr>
              <w:color w:val="333333"/>
              <w:sz w:val="20"/>
              <w:szCs w:val="20"/>
            </w:rPr>
          </w:rPrChange>
        </w:rPr>
        <w:t xml:space="preserve">- magazine--— </w:t>
      </w:r>
      <w:r>
        <w:rPr>
          <w:color w:val="333333"/>
          <w:sz w:val="20"/>
          <w:szCs w:val="20"/>
        </w:rPr>
        <w:t>ид</w:t>
      </w:r>
      <w:r w:rsidRPr="00C2429D">
        <w:rPr>
          <w:color w:val="333333"/>
          <w:sz w:val="20"/>
          <w:szCs w:val="20"/>
          <w:lang w:val="en-US"/>
          <w:rPrChange w:id="1481" w:author="Grigory" w:date="2018-11-13T17:52:00Z">
            <w:rPr>
              <w:color w:val="333333"/>
              <w:sz w:val="20"/>
              <w:szCs w:val="20"/>
            </w:rPr>
          </w:rPrChange>
        </w:rPr>
        <w:t xml:space="preserve"> </w:t>
      </w:r>
      <w:r>
        <w:rPr>
          <w:color w:val="333333"/>
          <w:sz w:val="20"/>
          <w:szCs w:val="20"/>
        </w:rPr>
        <w:t>журнала</w:t>
      </w:r>
    </w:p>
    <w:p w14:paraId="738826AC" w14:textId="77777777" w:rsidR="008F2729" w:rsidRPr="00C2429D" w:rsidRDefault="00CE5BF4">
      <w:pPr>
        <w:pStyle w:val="10"/>
        <w:contextualSpacing w:val="0"/>
        <w:rPr>
          <w:color w:val="333333"/>
          <w:sz w:val="20"/>
          <w:szCs w:val="20"/>
          <w:lang w:val="en-US"/>
          <w:rPrChange w:id="1482" w:author="Grigory" w:date="2018-11-13T17:52:00Z">
            <w:rPr>
              <w:color w:val="333333"/>
              <w:sz w:val="20"/>
              <w:szCs w:val="20"/>
            </w:rPr>
          </w:rPrChange>
        </w:rPr>
      </w:pPr>
      <w:r w:rsidRPr="00C2429D">
        <w:rPr>
          <w:color w:val="333333"/>
          <w:sz w:val="20"/>
          <w:szCs w:val="20"/>
          <w:lang w:val="en-US"/>
          <w:rPrChange w:id="1483" w:author="Grigory" w:date="2018-11-13T17:52:00Z">
            <w:rPr>
              <w:color w:val="333333"/>
              <w:sz w:val="20"/>
              <w:szCs w:val="20"/>
            </w:rPr>
          </w:rPrChange>
        </w:rPr>
        <w:t xml:space="preserve">- </w:t>
      </w:r>
      <w:proofErr w:type="spellStart"/>
      <w:r w:rsidRPr="00C2429D">
        <w:rPr>
          <w:color w:val="333333"/>
          <w:sz w:val="20"/>
          <w:szCs w:val="20"/>
          <w:lang w:val="en-US"/>
          <w:rPrChange w:id="1484" w:author="Grigory" w:date="2018-11-13T17:52:00Z">
            <w:rPr>
              <w:color w:val="333333"/>
              <w:sz w:val="20"/>
              <w:szCs w:val="20"/>
            </w:rPr>
          </w:rPrChange>
        </w:rPr>
        <w:t>object_date_from</w:t>
      </w:r>
      <w:proofErr w:type="spellEnd"/>
      <w:r w:rsidRPr="00C2429D">
        <w:rPr>
          <w:color w:val="333333"/>
          <w:sz w:val="20"/>
          <w:szCs w:val="20"/>
          <w:lang w:val="en-US"/>
          <w:rPrChange w:id="1485" w:author="Grigory" w:date="2018-11-13T17:52:00Z">
            <w:rPr>
              <w:color w:val="333333"/>
              <w:sz w:val="20"/>
              <w:szCs w:val="20"/>
            </w:rPr>
          </w:rPrChange>
        </w:rPr>
        <w:t xml:space="preserve">--— </w:t>
      </w:r>
      <w:r>
        <w:rPr>
          <w:color w:val="333333"/>
          <w:sz w:val="20"/>
          <w:szCs w:val="20"/>
        </w:rPr>
        <w:t>дата</w:t>
      </w:r>
      <w:r w:rsidRPr="00C2429D">
        <w:rPr>
          <w:color w:val="333333"/>
          <w:sz w:val="20"/>
          <w:szCs w:val="20"/>
          <w:lang w:val="en-US"/>
          <w:rPrChange w:id="1486" w:author="Grigory" w:date="2018-11-13T17:52:00Z">
            <w:rPr>
              <w:color w:val="333333"/>
              <w:sz w:val="20"/>
              <w:szCs w:val="20"/>
            </w:rPr>
          </w:rPrChange>
        </w:rPr>
        <w:t xml:space="preserve"> </w:t>
      </w:r>
      <w:r>
        <w:rPr>
          <w:color w:val="333333"/>
          <w:sz w:val="20"/>
          <w:szCs w:val="20"/>
        </w:rPr>
        <w:t>начала</w:t>
      </w:r>
    </w:p>
    <w:p w14:paraId="494080E8"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object_date_to</w:t>
      </w:r>
      <w:proofErr w:type="spellEnd"/>
      <w:r>
        <w:rPr>
          <w:color w:val="333333"/>
          <w:sz w:val="20"/>
          <w:szCs w:val="20"/>
        </w:rPr>
        <w:t>--— дата конца</w:t>
      </w:r>
    </w:p>
    <w:p w14:paraId="4A9E17D3" w14:textId="77777777" w:rsidR="008F2729" w:rsidRDefault="00CE5BF4">
      <w:pPr>
        <w:pStyle w:val="10"/>
        <w:contextualSpacing w:val="0"/>
        <w:rPr>
          <w:color w:val="333333"/>
          <w:sz w:val="20"/>
          <w:szCs w:val="20"/>
        </w:rPr>
      </w:pPr>
      <w:r>
        <w:rPr>
          <w:color w:val="333333"/>
          <w:sz w:val="20"/>
          <w:szCs w:val="20"/>
        </w:rPr>
        <w:t xml:space="preserve">сортировка: По </w:t>
      </w:r>
      <w:proofErr w:type="gramStart"/>
      <w:r>
        <w:rPr>
          <w:color w:val="333333"/>
          <w:sz w:val="20"/>
          <w:szCs w:val="20"/>
        </w:rPr>
        <w:t>алфавиту ,</w:t>
      </w:r>
      <w:proofErr w:type="gramEnd"/>
      <w:r>
        <w:rPr>
          <w:color w:val="333333"/>
          <w:sz w:val="20"/>
          <w:szCs w:val="20"/>
        </w:rPr>
        <w:t xml:space="preserve"> Дешевле , Дороже , По дате выхода (позже) , По дате выхода (раньше)</w:t>
      </w:r>
    </w:p>
    <w:p w14:paraId="2E04E7CC" w14:textId="77777777" w:rsidR="008F2729" w:rsidRPr="00C2429D" w:rsidRDefault="00CE5BF4">
      <w:pPr>
        <w:pStyle w:val="10"/>
        <w:contextualSpacing w:val="0"/>
        <w:rPr>
          <w:color w:val="333333"/>
          <w:sz w:val="20"/>
          <w:szCs w:val="20"/>
          <w:lang w:val="en-US"/>
          <w:rPrChange w:id="1487" w:author="Grigory" w:date="2018-11-13T17:52:00Z">
            <w:rPr>
              <w:color w:val="333333"/>
              <w:sz w:val="20"/>
              <w:szCs w:val="20"/>
            </w:rPr>
          </w:rPrChange>
        </w:rPr>
      </w:pPr>
      <w:r w:rsidRPr="00C2429D">
        <w:rPr>
          <w:color w:val="333333"/>
          <w:sz w:val="20"/>
          <w:szCs w:val="20"/>
          <w:lang w:val="en-US"/>
          <w:rPrChange w:id="1488" w:author="Grigory" w:date="2018-11-13T17:52:00Z">
            <w:rPr>
              <w:color w:val="333333"/>
              <w:sz w:val="20"/>
              <w:szCs w:val="20"/>
            </w:rPr>
          </w:rPrChange>
        </w:rPr>
        <w:t>sort={"property_object.name":"</w:t>
      </w:r>
      <w:proofErr w:type="spellStart"/>
      <w:r w:rsidRPr="00C2429D">
        <w:rPr>
          <w:color w:val="333333"/>
          <w:sz w:val="20"/>
          <w:szCs w:val="20"/>
          <w:lang w:val="en-US"/>
          <w:rPrChange w:id="1489" w:author="Grigory" w:date="2018-11-13T17:52:00Z">
            <w:rPr>
              <w:color w:val="333333"/>
              <w:sz w:val="20"/>
              <w:szCs w:val="20"/>
            </w:rPr>
          </w:rPrChange>
        </w:rPr>
        <w:t>asc</w:t>
      </w:r>
      <w:proofErr w:type="spellEnd"/>
      <w:r w:rsidRPr="00C2429D">
        <w:rPr>
          <w:color w:val="333333"/>
          <w:sz w:val="20"/>
          <w:szCs w:val="20"/>
          <w:lang w:val="en-US"/>
          <w:rPrChange w:id="1490" w:author="Grigory" w:date="2018-11-13T17:52:00Z">
            <w:rPr>
              <w:color w:val="333333"/>
              <w:sz w:val="20"/>
              <w:szCs w:val="20"/>
            </w:rPr>
          </w:rPrChange>
        </w:rPr>
        <w:t>"}</w:t>
      </w:r>
    </w:p>
    <w:p w14:paraId="0D3D5767" w14:textId="77777777" w:rsidR="008F2729" w:rsidRPr="00C2429D" w:rsidRDefault="00CE5BF4">
      <w:pPr>
        <w:pStyle w:val="10"/>
        <w:contextualSpacing w:val="0"/>
        <w:rPr>
          <w:color w:val="333333"/>
          <w:sz w:val="20"/>
          <w:szCs w:val="20"/>
          <w:lang w:val="en-US"/>
          <w:rPrChange w:id="1491" w:author="Grigory" w:date="2018-11-13T17:52:00Z">
            <w:rPr>
              <w:color w:val="333333"/>
              <w:sz w:val="20"/>
              <w:szCs w:val="20"/>
            </w:rPr>
          </w:rPrChange>
        </w:rPr>
      </w:pPr>
      <w:r w:rsidRPr="00C2429D">
        <w:rPr>
          <w:color w:val="333333"/>
          <w:sz w:val="20"/>
          <w:szCs w:val="20"/>
          <w:lang w:val="en-US"/>
          <w:rPrChange w:id="1492" w:author="Grigory" w:date="2018-11-13T17:52:00Z">
            <w:rPr>
              <w:color w:val="333333"/>
              <w:sz w:val="20"/>
              <w:szCs w:val="20"/>
            </w:rPr>
          </w:rPrChange>
        </w:rPr>
        <w:t>sort={"property_</w:t>
      </w:r>
      <w:proofErr w:type="gramStart"/>
      <w:r w:rsidRPr="00C2429D">
        <w:rPr>
          <w:color w:val="333333"/>
          <w:sz w:val="20"/>
          <w:szCs w:val="20"/>
          <w:lang w:val="en-US"/>
          <w:rPrChange w:id="1493" w:author="Grigory" w:date="2018-11-13T17:52:00Z">
            <w:rPr>
              <w:color w:val="333333"/>
              <w:sz w:val="20"/>
              <w:szCs w:val="20"/>
            </w:rPr>
          </w:rPrChange>
        </w:rPr>
        <w:t>object.property</w:t>
      </w:r>
      <w:proofErr w:type="gramEnd"/>
      <w:r w:rsidRPr="00C2429D">
        <w:rPr>
          <w:color w:val="333333"/>
          <w:sz w:val="20"/>
          <w:szCs w:val="20"/>
          <w:lang w:val="en-US"/>
          <w:rPrChange w:id="1494" w:author="Grigory" w:date="2018-11-13T17:52:00Z">
            <w:rPr>
              <w:color w:val="333333"/>
              <w:sz w:val="20"/>
              <w:szCs w:val="20"/>
            </w:rPr>
          </w:rPrChange>
        </w:rPr>
        <w:t>_price_digital":"</w:t>
      </w:r>
      <w:proofErr w:type="spellStart"/>
      <w:r w:rsidRPr="00C2429D">
        <w:rPr>
          <w:color w:val="333333"/>
          <w:sz w:val="20"/>
          <w:szCs w:val="20"/>
          <w:lang w:val="en-US"/>
          <w:rPrChange w:id="1495" w:author="Grigory" w:date="2018-11-13T17:52:00Z">
            <w:rPr>
              <w:color w:val="333333"/>
              <w:sz w:val="20"/>
              <w:szCs w:val="20"/>
            </w:rPr>
          </w:rPrChange>
        </w:rPr>
        <w:t>asc</w:t>
      </w:r>
      <w:proofErr w:type="spellEnd"/>
      <w:r w:rsidRPr="00C2429D">
        <w:rPr>
          <w:color w:val="333333"/>
          <w:sz w:val="20"/>
          <w:szCs w:val="20"/>
          <w:lang w:val="en-US"/>
          <w:rPrChange w:id="1496" w:author="Grigory" w:date="2018-11-13T17:52:00Z">
            <w:rPr>
              <w:color w:val="333333"/>
              <w:sz w:val="20"/>
              <w:szCs w:val="20"/>
            </w:rPr>
          </w:rPrChange>
        </w:rPr>
        <w:t>"}</w:t>
      </w:r>
    </w:p>
    <w:p w14:paraId="054EB92D" w14:textId="77777777" w:rsidR="008F2729" w:rsidRPr="00C2429D" w:rsidRDefault="00CE5BF4">
      <w:pPr>
        <w:pStyle w:val="10"/>
        <w:contextualSpacing w:val="0"/>
        <w:rPr>
          <w:color w:val="333333"/>
          <w:sz w:val="20"/>
          <w:szCs w:val="20"/>
          <w:lang w:val="en-US"/>
          <w:rPrChange w:id="1497" w:author="Grigory" w:date="2018-11-13T17:52:00Z">
            <w:rPr>
              <w:color w:val="333333"/>
              <w:sz w:val="20"/>
              <w:szCs w:val="20"/>
            </w:rPr>
          </w:rPrChange>
        </w:rPr>
      </w:pPr>
      <w:r w:rsidRPr="00C2429D">
        <w:rPr>
          <w:color w:val="333333"/>
          <w:sz w:val="20"/>
          <w:szCs w:val="20"/>
          <w:lang w:val="en-US"/>
          <w:rPrChange w:id="1498" w:author="Grigory" w:date="2018-11-13T17:52:00Z">
            <w:rPr>
              <w:color w:val="333333"/>
              <w:sz w:val="20"/>
              <w:szCs w:val="20"/>
            </w:rPr>
          </w:rPrChange>
        </w:rPr>
        <w:t>sort={"</w:t>
      </w:r>
      <w:proofErr w:type="spellStart"/>
      <w:r w:rsidRPr="00C2429D">
        <w:rPr>
          <w:color w:val="333333"/>
          <w:sz w:val="20"/>
          <w:szCs w:val="20"/>
          <w:lang w:val="en-US"/>
          <w:rPrChange w:id="1499" w:author="Grigory" w:date="2018-11-13T17:52:00Z">
            <w:rPr>
              <w:color w:val="333333"/>
              <w:sz w:val="20"/>
              <w:szCs w:val="20"/>
            </w:rPr>
          </w:rPrChange>
        </w:rPr>
        <w:t>property_</w:t>
      </w:r>
      <w:proofErr w:type="gramStart"/>
      <w:r w:rsidRPr="00C2429D">
        <w:rPr>
          <w:color w:val="333333"/>
          <w:sz w:val="20"/>
          <w:szCs w:val="20"/>
          <w:lang w:val="en-US"/>
          <w:rPrChange w:id="1500" w:author="Grigory" w:date="2018-11-13T17:52:00Z">
            <w:rPr>
              <w:color w:val="333333"/>
              <w:sz w:val="20"/>
              <w:szCs w:val="20"/>
            </w:rPr>
          </w:rPrChange>
        </w:rPr>
        <w:t>object.property</w:t>
      </w:r>
      <w:proofErr w:type="gramEnd"/>
      <w:r w:rsidRPr="00C2429D">
        <w:rPr>
          <w:color w:val="333333"/>
          <w:sz w:val="20"/>
          <w:szCs w:val="20"/>
          <w:lang w:val="en-US"/>
          <w:rPrChange w:id="1501" w:author="Grigory" w:date="2018-11-13T17:52:00Z">
            <w:rPr>
              <w:color w:val="333333"/>
              <w:sz w:val="20"/>
              <w:szCs w:val="20"/>
            </w:rPr>
          </w:rPrChange>
        </w:rPr>
        <w:t>_price_digital":"desc</w:t>
      </w:r>
      <w:proofErr w:type="spellEnd"/>
      <w:r w:rsidRPr="00C2429D">
        <w:rPr>
          <w:color w:val="333333"/>
          <w:sz w:val="20"/>
          <w:szCs w:val="20"/>
          <w:lang w:val="en-US"/>
          <w:rPrChange w:id="1502" w:author="Grigory" w:date="2018-11-13T17:52:00Z">
            <w:rPr>
              <w:color w:val="333333"/>
              <w:sz w:val="20"/>
              <w:szCs w:val="20"/>
            </w:rPr>
          </w:rPrChange>
        </w:rPr>
        <w:t>"}</w:t>
      </w:r>
    </w:p>
    <w:p w14:paraId="3822B403" w14:textId="77777777" w:rsidR="008F2729" w:rsidRPr="00C2429D" w:rsidRDefault="00CE5BF4">
      <w:pPr>
        <w:pStyle w:val="10"/>
        <w:contextualSpacing w:val="0"/>
        <w:rPr>
          <w:color w:val="333333"/>
          <w:sz w:val="20"/>
          <w:szCs w:val="20"/>
          <w:lang w:val="en-US"/>
          <w:rPrChange w:id="1503" w:author="Grigory" w:date="2018-11-13T17:52:00Z">
            <w:rPr>
              <w:color w:val="333333"/>
              <w:sz w:val="20"/>
              <w:szCs w:val="20"/>
            </w:rPr>
          </w:rPrChange>
        </w:rPr>
      </w:pPr>
      <w:r w:rsidRPr="00C2429D">
        <w:rPr>
          <w:color w:val="333333"/>
          <w:sz w:val="20"/>
          <w:szCs w:val="20"/>
          <w:lang w:val="en-US"/>
          <w:rPrChange w:id="1504" w:author="Grigory" w:date="2018-11-13T17:52:00Z">
            <w:rPr>
              <w:color w:val="333333"/>
              <w:sz w:val="20"/>
              <w:szCs w:val="20"/>
            </w:rPr>
          </w:rPrChange>
        </w:rPr>
        <w:t>sort={"</w:t>
      </w:r>
      <w:proofErr w:type="spellStart"/>
      <w:r w:rsidRPr="00C2429D">
        <w:rPr>
          <w:color w:val="333333"/>
          <w:sz w:val="20"/>
          <w:szCs w:val="20"/>
          <w:lang w:val="en-US"/>
          <w:rPrChange w:id="1505" w:author="Grigory" w:date="2018-11-13T17:52:00Z">
            <w:rPr>
              <w:color w:val="333333"/>
              <w:sz w:val="20"/>
              <w:szCs w:val="20"/>
            </w:rPr>
          </w:rPrChange>
        </w:rPr>
        <w:t>property_</w:t>
      </w:r>
      <w:proofErr w:type="gramStart"/>
      <w:r w:rsidRPr="00C2429D">
        <w:rPr>
          <w:color w:val="333333"/>
          <w:sz w:val="20"/>
          <w:szCs w:val="20"/>
          <w:lang w:val="en-US"/>
          <w:rPrChange w:id="1506" w:author="Grigory" w:date="2018-11-13T17:52:00Z">
            <w:rPr>
              <w:color w:val="333333"/>
              <w:sz w:val="20"/>
              <w:szCs w:val="20"/>
            </w:rPr>
          </w:rPrChange>
        </w:rPr>
        <w:t>object.active</w:t>
      </w:r>
      <w:proofErr w:type="gramEnd"/>
      <w:r w:rsidRPr="00C2429D">
        <w:rPr>
          <w:color w:val="333333"/>
          <w:sz w:val="20"/>
          <w:szCs w:val="20"/>
          <w:lang w:val="en-US"/>
          <w:rPrChange w:id="1507" w:author="Grigory" w:date="2018-11-13T17:52:00Z">
            <w:rPr>
              <w:color w:val="333333"/>
              <w:sz w:val="20"/>
              <w:szCs w:val="20"/>
            </w:rPr>
          </w:rPrChange>
        </w:rPr>
        <w:t>_from":"desc</w:t>
      </w:r>
      <w:proofErr w:type="spellEnd"/>
      <w:r w:rsidRPr="00C2429D">
        <w:rPr>
          <w:color w:val="333333"/>
          <w:sz w:val="20"/>
          <w:szCs w:val="20"/>
          <w:lang w:val="en-US"/>
          <w:rPrChange w:id="1508" w:author="Grigory" w:date="2018-11-13T17:52:00Z">
            <w:rPr>
              <w:color w:val="333333"/>
              <w:sz w:val="20"/>
              <w:szCs w:val="20"/>
            </w:rPr>
          </w:rPrChange>
        </w:rPr>
        <w:t>"}</w:t>
      </w:r>
    </w:p>
    <w:p w14:paraId="2660A791" w14:textId="77777777" w:rsidR="008F2729" w:rsidRPr="00C2429D" w:rsidRDefault="00CE5BF4">
      <w:pPr>
        <w:pStyle w:val="10"/>
        <w:contextualSpacing w:val="0"/>
        <w:rPr>
          <w:color w:val="333333"/>
          <w:sz w:val="20"/>
          <w:szCs w:val="20"/>
          <w:lang w:val="en-US"/>
          <w:rPrChange w:id="1509" w:author="Grigory" w:date="2018-11-13T17:52:00Z">
            <w:rPr>
              <w:color w:val="333333"/>
              <w:sz w:val="20"/>
              <w:szCs w:val="20"/>
            </w:rPr>
          </w:rPrChange>
        </w:rPr>
      </w:pPr>
      <w:r w:rsidRPr="00C2429D">
        <w:rPr>
          <w:color w:val="333333"/>
          <w:sz w:val="20"/>
          <w:szCs w:val="20"/>
          <w:lang w:val="en-US"/>
          <w:rPrChange w:id="1510" w:author="Grigory" w:date="2018-11-13T17:52:00Z">
            <w:rPr>
              <w:color w:val="333333"/>
              <w:sz w:val="20"/>
              <w:szCs w:val="20"/>
            </w:rPr>
          </w:rPrChange>
        </w:rPr>
        <w:t>sort={"property_</w:t>
      </w:r>
      <w:proofErr w:type="gramStart"/>
      <w:r w:rsidRPr="00C2429D">
        <w:rPr>
          <w:color w:val="333333"/>
          <w:sz w:val="20"/>
          <w:szCs w:val="20"/>
          <w:lang w:val="en-US"/>
          <w:rPrChange w:id="1511" w:author="Grigory" w:date="2018-11-13T17:52:00Z">
            <w:rPr>
              <w:color w:val="333333"/>
              <w:sz w:val="20"/>
              <w:szCs w:val="20"/>
            </w:rPr>
          </w:rPrChange>
        </w:rPr>
        <w:t>object.active</w:t>
      </w:r>
      <w:proofErr w:type="gramEnd"/>
      <w:r w:rsidRPr="00C2429D">
        <w:rPr>
          <w:color w:val="333333"/>
          <w:sz w:val="20"/>
          <w:szCs w:val="20"/>
          <w:lang w:val="en-US"/>
          <w:rPrChange w:id="1512" w:author="Grigory" w:date="2018-11-13T17:52:00Z">
            <w:rPr>
              <w:color w:val="333333"/>
              <w:sz w:val="20"/>
              <w:szCs w:val="20"/>
            </w:rPr>
          </w:rPrChange>
        </w:rPr>
        <w:t>_from":"</w:t>
      </w:r>
      <w:proofErr w:type="spellStart"/>
      <w:r w:rsidRPr="00C2429D">
        <w:rPr>
          <w:color w:val="333333"/>
          <w:sz w:val="20"/>
          <w:szCs w:val="20"/>
          <w:lang w:val="en-US"/>
          <w:rPrChange w:id="1513" w:author="Grigory" w:date="2018-11-13T17:52:00Z">
            <w:rPr>
              <w:color w:val="333333"/>
              <w:sz w:val="20"/>
              <w:szCs w:val="20"/>
            </w:rPr>
          </w:rPrChange>
        </w:rPr>
        <w:t>asc</w:t>
      </w:r>
      <w:proofErr w:type="spellEnd"/>
      <w:r w:rsidRPr="00C2429D">
        <w:rPr>
          <w:color w:val="333333"/>
          <w:sz w:val="20"/>
          <w:szCs w:val="20"/>
          <w:lang w:val="en-US"/>
          <w:rPrChange w:id="1514" w:author="Grigory" w:date="2018-11-13T17:52:00Z">
            <w:rPr>
              <w:color w:val="333333"/>
              <w:sz w:val="20"/>
              <w:szCs w:val="20"/>
            </w:rPr>
          </w:rPrChange>
        </w:rPr>
        <w:t>"}</w:t>
      </w:r>
    </w:p>
    <w:p w14:paraId="65091C4C" w14:textId="77777777" w:rsidR="008F2729" w:rsidRDefault="00CE5BF4">
      <w:pPr>
        <w:pStyle w:val="10"/>
        <w:contextualSpacing w:val="0"/>
        <w:rPr>
          <w:color w:val="333333"/>
          <w:sz w:val="20"/>
          <w:szCs w:val="20"/>
        </w:rPr>
      </w:pPr>
      <w:r>
        <w:rPr>
          <w:color w:val="333333"/>
          <w:sz w:val="20"/>
          <w:szCs w:val="20"/>
        </w:rPr>
        <w:t>- пагинация</w:t>
      </w:r>
    </w:p>
    <w:p w14:paraId="298F7969" w14:textId="77777777" w:rsidR="008F2729" w:rsidRDefault="00CE5BF4">
      <w:pPr>
        <w:pStyle w:val="10"/>
        <w:contextualSpacing w:val="0"/>
        <w:rPr>
          <w:color w:val="333333"/>
          <w:sz w:val="20"/>
          <w:szCs w:val="20"/>
        </w:rPr>
      </w:pPr>
      <w:r>
        <w:rPr>
          <w:color w:val="333333"/>
          <w:sz w:val="20"/>
          <w:szCs w:val="20"/>
        </w:rPr>
        <w:t>формат ответа:</w:t>
      </w:r>
    </w:p>
    <w:p w14:paraId="003176E8" w14:textId="77777777" w:rsidR="008F2729" w:rsidRDefault="00CE5BF4">
      <w:pPr>
        <w:pStyle w:val="10"/>
        <w:contextualSpacing w:val="0"/>
        <w:rPr>
          <w:color w:val="333333"/>
          <w:sz w:val="20"/>
          <w:szCs w:val="20"/>
        </w:rPr>
      </w:pPr>
      <w:r>
        <w:rPr>
          <w:color w:val="333333"/>
          <w:sz w:val="20"/>
          <w:szCs w:val="20"/>
        </w:rPr>
        <w:t>{</w:t>
      </w:r>
    </w:p>
    <w:p w14:paraId="04AB59E2"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items</w:t>
      </w:r>
      <w:proofErr w:type="spellEnd"/>
      <w:r>
        <w:rPr>
          <w:color w:val="333333"/>
          <w:sz w:val="20"/>
          <w:szCs w:val="20"/>
        </w:rPr>
        <w:t>: [</w:t>
      </w:r>
    </w:p>
    <w:p w14:paraId="3CA3DE0A" w14:textId="77777777" w:rsidR="008F2729" w:rsidRDefault="00CE5BF4">
      <w:pPr>
        <w:pStyle w:val="10"/>
        <w:contextualSpacing w:val="0"/>
        <w:rPr>
          <w:color w:val="333333"/>
          <w:sz w:val="20"/>
          <w:szCs w:val="20"/>
        </w:rPr>
      </w:pPr>
      <w:r>
        <w:rPr>
          <w:color w:val="333333"/>
          <w:sz w:val="20"/>
          <w:szCs w:val="20"/>
        </w:rPr>
        <w:t>--------{</w:t>
      </w:r>
    </w:p>
    <w:p w14:paraId="7589EA8D" w14:textId="77777777" w:rsidR="008F2729" w:rsidRPr="00B2533C" w:rsidRDefault="00CE5BF4">
      <w:pPr>
        <w:pStyle w:val="10"/>
        <w:contextualSpacing w:val="0"/>
        <w:rPr>
          <w:color w:val="333333"/>
          <w:sz w:val="20"/>
          <w:szCs w:val="20"/>
          <w:lang w:val="en-US"/>
          <w:rPrChange w:id="1515" w:author="Григорий Григорий" w:date="2018-12-07T00:38:00Z">
            <w:rPr>
              <w:color w:val="333333"/>
              <w:sz w:val="20"/>
              <w:szCs w:val="20"/>
            </w:rPr>
          </w:rPrChange>
        </w:rPr>
      </w:pPr>
      <w:r w:rsidRPr="00B2533C">
        <w:rPr>
          <w:color w:val="333333"/>
          <w:sz w:val="20"/>
          <w:szCs w:val="20"/>
          <w:lang w:val="en-US"/>
          <w:rPrChange w:id="1516" w:author="Григорий Григорий" w:date="2018-12-07T00:38:00Z">
            <w:rPr>
              <w:color w:val="333333"/>
              <w:sz w:val="20"/>
              <w:szCs w:val="20"/>
            </w:rPr>
          </w:rPrChange>
        </w:rPr>
        <w:t xml:space="preserve">------------id: </w:t>
      </w:r>
      <w:proofErr w:type="gramStart"/>
      <w:r w:rsidRPr="00B2533C">
        <w:rPr>
          <w:color w:val="333333"/>
          <w:sz w:val="20"/>
          <w:szCs w:val="20"/>
          <w:lang w:val="en-US"/>
          <w:rPrChange w:id="1517" w:author="Григорий Григорий" w:date="2018-12-07T00:38:00Z">
            <w:rPr>
              <w:color w:val="333333"/>
              <w:sz w:val="20"/>
              <w:szCs w:val="20"/>
            </w:rPr>
          </w:rPrChange>
        </w:rPr>
        <w:t>string!,</w:t>
      </w:r>
      <w:proofErr w:type="gramEnd"/>
    </w:p>
    <w:p w14:paraId="46F810C5" w14:textId="77777777" w:rsidR="008F2729" w:rsidRPr="00C2429D" w:rsidRDefault="00CE5BF4">
      <w:pPr>
        <w:pStyle w:val="10"/>
        <w:contextualSpacing w:val="0"/>
        <w:rPr>
          <w:color w:val="333333"/>
          <w:sz w:val="20"/>
          <w:szCs w:val="20"/>
          <w:lang w:val="en-US"/>
          <w:rPrChange w:id="1518" w:author="Grigory" w:date="2018-11-13T17:52:00Z">
            <w:rPr>
              <w:color w:val="333333"/>
              <w:sz w:val="20"/>
              <w:szCs w:val="20"/>
            </w:rPr>
          </w:rPrChange>
        </w:rPr>
      </w:pPr>
      <w:r w:rsidRPr="00C2429D">
        <w:rPr>
          <w:color w:val="333333"/>
          <w:sz w:val="20"/>
          <w:szCs w:val="20"/>
          <w:lang w:val="en-US"/>
          <w:rPrChange w:id="1519" w:author="Grigory" w:date="2018-11-13T17:52:00Z">
            <w:rPr>
              <w:color w:val="333333"/>
              <w:sz w:val="20"/>
              <w:szCs w:val="20"/>
            </w:rPr>
          </w:rPrChange>
        </w:rPr>
        <w:t xml:space="preserve">------------name: </w:t>
      </w:r>
      <w:proofErr w:type="gramStart"/>
      <w:r w:rsidRPr="00C2429D">
        <w:rPr>
          <w:color w:val="333333"/>
          <w:sz w:val="20"/>
          <w:szCs w:val="20"/>
          <w:lang w:val="en-US"/>
          <w:rPrChange w:id="1520" w:author="Grigory" w:date="2018-11-13T17:52:00Z">
            <w:rPr>
              <w:color w:val="333333"/>
              <w:sz w:val="20"/>
              <w:szCs w:val="20"/>
            </w:rPr>
          </w:rPrChange>
        </w:rPr>
        <w:t>string!,</w:t>
      </w:r>
      <w:proofErr w:type="gramEnd"/>
    </w:p>
    <w:p w14:paraId="35A81E9F" w14:textId="77777777" w:rsidR="008F2729" w:rsidRPr="00C2429D" w:rsidRDefault="00CE5BF4">
      <w:pPr>
        <w:pStyle w:val="10"/>
        <w:contextualSpacing w:val="0"/>
        <w:rPr>
          <w:color w:val="333333"/>
          <w:sz w:val="20"/>
          <w:szCs w:val="20"/>
          <w:lang w:val="en-US"/>
          <w:rPrChange w:id="1521" w:author="Grigory" w:date="2018-11-13T17:52:00Z">
            <w:rPr>
              <w:color w:val="333333"/>
              <w:sz w:val="20"/>
              <w:szCs w:val="20"/>
            </w:rPr>
          </w:rPrChange>
        </w:rPr>
      </w:pPr>
      <w:r w:rsidRPr="00C2429D">
        <w:rPr>
          <w:color w:val="333333"/>
          <w:sz w:val="20"/>
          <w:szCs w:val="20"/>
          <w:lang w:val="en-US"/>
          <w:rPrChange w:id="1522" w:author="Grigory" w:date="2018-11-13T17:52:00Z">
            <w:rPr>
              <w:color w:val="333333"/>
              <w:sz w:val="20"/>
              <w:szCs w:val="20"/>
            </w:rPr>
          </w:rPrChange>
        </w:rPr>
        <w:t>------------</w:t>
      </w:r>
      <w:proofErr w:type="spellStart"/>
      <w:r w:rsidRPr="00C2429D">
        <w:rPr>
          <w:color w:val="333333"/>
          <w:sz w:val="20"/>
          <w:szCs w:val="20"/>
          <w:lang w:val="en-US"/>
          <w:rPrChange w:id="1523" w:author="Grigory" w:date="2018-11-13T17:52:00Z">
            <w:rPr>
              <w:color w:val="333333"/>
              <w:sz w:val="20"/>
              <w:szCs w:val="20"/>
            </w:rPr>
          </w:rPrChange>
        </w:rPr>
        <w:t>release_number</w:t>
      </w:r>
      <w:proofErr w:type="spellEnd"/>
      <w:r w:rsidRPr="00C2429D">
        <w:rPr>
          <w:color w:val="333333"/>
          <w:sz w:val="20"/>
          <w:szCs w:val="20"/>
          <w:lang w:val="en-US"/>
          <w:rPrChange w:id="1524" w:author="Grigory" w:date="2018-11-13T17:52:00Z">
            <w:rPr>
              <w:color w:val="333333"/>
              <w:sz w:val="20"/>
              <w:szCs w:val="20"/>
            </w:rPr>
          </w:rPrChange>
        </w:rPr>
        <w:t xml:space="preserve">: </w:t>
      </w:r>
      <w:proofErr w:type="gramStart"/>
      <w:r w:rsidRPr="00C2429D">
        <w:rPr>
          <w:color w:val="333333"/>
          <w:sz w:val="20"/>
          <w:szCs w:val="20"/>
          <w:lang w:val="en-US"/>
          <w:rPrChange w:id="1525" w:author="Grigory" w:date="2018-11-13T17:52:00Z">
            <w:rPr>
              <w:color w:val="333333"/>
              <w:sz w:val="20"/>
              <w:szCs w:val="20"/>
            </w:rPr>
          </w:rPrChange>
        </w:rPr>
        <w:t>int?,</w:t>
      </w:r>
      <w:proofErr w:type="gramEnd"/>
    </w:p>
    <w:p w14:paraId="0DAB976D" w14:textId="77777777" w:rsidR="008F2729" w:rsidRPr="00C2429D" w:rsidRDefault="00CE5BF4">
      <w:pPr>
        <w:pStyle w:val="10"/>
        <w:contextualSpacing w:val="0"/>
        <w:rPr>
          <w:color w:val="333333"/>
          <w:sz w:val="20"/>
          <w:szCs w:val="20"/>
          <w:lang w:val="en-US"/>
          <w:rPrChange w:id="1526" w:author="Grigory" w:date="2018-11-13T17:52:00Z">
            <w:rPr>
              <w:color w:val="333333"/>
              <w:sz w:val="20"/>
              <w:szCs w:val="20"/>
            </w:rPr>
          </w:rPrChange>
        </w:rPr>
      </w:pPr>
      <w:r w:rsidRPr="00C2429D">
        <w:rPr>
          <w:color w:val="333333"/>
          <w:sz w:val="20"/>
          <w:szCs w:val="20"/>
          <w:lang w:val="en-US"/>
          <w:rPrChange w:id="1527" w:author="Grigory" w:date="2018-11-13T17:52:00Z">
            <w:rPr>
              <w:color w:val="333333"/>
              <w:sz w:val="20"/>
              <w:szCs w:val="20"/>
            </w:rPr>
          </w:rPrChange>
        </w:rPr>
        <w:t xml:space="preserve">------------date: </w:t>
      </w:r>
      <w:proofErr w:type="gramStart"/>
      <w:r w:rsidRPr="00C2429D">
        <w:rPr>
          <w:color w:val="333333"/>
          <w:sz w:val="20"/>
          <w:szCs w:val="20"/>
          <w:lang w:val="en-US"/>
          <w:rPrChange w:id="1528" w:author="Grigory" w:date="2018-11-13T17:52:00Z">
            <w:rPr>
              <w:color w:val="333333"/>
              <w:sz w:val="20"/>
              <w:szCs w:val="20"/>
            </w:rPr>
          </w:rPrChange>
        </w:rPr>
        <w:t>date?,</w:t>
      </w:r>
      <w:proofErr w:type="gramEnd"/>
    </w:p>
    <w:p w14:paraId="0ADCE606" w14:textId="77777777" w:rsidR="008F2729" w:rsidRPr="00C2429D" w:rsidRDefault="00CE5BF4">
      <w:pPr>
        <w:pStyle w:val="10"/>
        <w:contextualSpacing w:val="0"/>
        <w:rPr>
          <w:color w:val="333333"/>
          <w:sz w:val="20"/>
          <w:szCs w:val="20"/>
          <w:lang w:val="en-US"/>
          <w:rPrChange w:id="1529" w:author="Grigory" w:date="2018-11-13T17:52:00Z">
            <w:rPr>
              <w:color w:val="333333"/>
              <w:sz w:val="20"/>
              <w:szCs w:val="20"/>
            </w:rPr>
          </w:rPrChange>
        </w:rPr>
      </w:pPr>
      <w:r w:rsidRPr="00C2429D">
        <w:rPr>
          <w:color w:val="333333"/>
          <w:sz w:val="20"/>
          <w:szCs w:val="20"/>
          <w:lang w:val="en-US"/>
          <w:rPrChange w:id="1530" w:author="Grigory" w:date="2018-11-13T17:52:00Z">
            <w:rPr>
              <w:color w:val="333333"/>
              <w:sz w:val="20"/>
              <w:szCs w:val="20"/>
            </w:rPr>
          </w:rPrChange>
        </w:rPr>
        <w:t xml:space="preserve">------------price: </w:t>
      </w:r>
      <w:proofErr w:type="gramStart"/>
      <w:r w:rsidRPr="00C2429D">
        <w:rPr>
          <w:color w:val="333333"/>
          <w:sz w:val="20"/>
          <w:szCs w:val="20"/>
          <w:lang w:val="en-US"/>
          <w:rPrChange w:id="1531" w:author="Grigory" w:date="2018-11-13T17:52:00Z">
            <w:rPr>
              <w:color w:val="333333"/>
              <w:sz w:val="20"/>
              <w:szCs w:val="20"/>
            </w:rPr>
          </w:rPrChange>
        </w:rPr>
        <w:t>double!,</w:t>
      </w:r>
      <w:proofErr w:type="gramEnd"/>
    </w:p>
    <w:p w14:paraId="57713B36" w14:textId="77777777" w:rsidR="008F2729" w:rsidRPr="00C2429D" w:rsidRDefault="00CE5BF4">
      <w:pPr>
        <w:pStyle w:val="10"/>
        <w:contextualSpacing w:val="0"/>
        <w:rPr>
          <w:color w:val="333333"/>
          <w:sz w:val="20"/>
          <w:szCs w:val="20"/>
          <w:lang w:val="en-US"/>
          <w:rPrChange w:id="1532" w:author="Grigory" w:date="2018-11-13T17:52:00Z">
            <w:rPr>
              <w:color w:val="333333"/>
              <w:sz w:val="20"/>
              <w:szCs w:val="20"/>
            </w:rPr>
          </w:rPrChange>
        </w:rPr>
      </w:pPr>
      <w:r w:rsidRPr="00C2429D">
        <w:rPr>
          <w:color w:val="333333"/>
          <w:sz w:val="20"/>
          <w:szCs w:val="20"/>
          <w:lang w:val="en-US"/>
          <w:rPrChange w:id="1533" w:author="Grigory" w:date="2018-11-13T17:52:00Z">
            <w:rPr>
              <w:color w:val="333333"/>
              <w:sz w:val="20"/>
              <w:szCs w:val="20"/>
            </w:rPr>
          </w:rPrChange>
        </w:rPr>
        <w:t>------------</w:t>
      </w:r>
      <w:proofErr w:type="spellStart"/>
      <w:r w:rsidRPr="00C2429D">
        <w:rPr>
          <w:color w:val="333333"/>
          <w:sz w:val="20"/>
          <w:szCs w:val="20"/>
          <w:lang w:val="en-US"/>
          <w:rPrChange w:id="1534" w:author="Grigory" w:date="2018-11-13T17:52:00Z">
            <w:rPr>
              <w:color w:val="333333"/>
              <w:sz w:val="20"/>
              <w:szCs w:val="20"/>
            </w:rPr>
          </w:rPrChange>
        </w:rPr>
        <w:t>preview_image</w:t>
      </w:r>
      <w:proofErr w:type="spellEnd"/>
      <w:r w:rsidRPr="00C2429D">
        <w:rPr>
          <w:color w:val="333333"/>
          <w:sz w:val="20"/>
          <w:szCs w:val="20"/>
          <w:lang w:val="en-US"/>
          <w:rPrChange w:id="1535" w:author="Grigory" w:date="2018-11-13T17:52:00Z">
            <w:rPr>
              <w:color w:val="333333"/>
              <w:sz w:val="20"/>
              <w:szCs w:val="20"/>
            </w:rPr>
          </w:rPrChange>
        </w:rPr>
        <w:t xml:space="preserve">: </w:t>
      </w:r>
      <w:proofErr w:type="spellStart"/>
      <w:proofErr w:type="gramStart"/>
      <w:r w:rsidRPr="00C2429D">
        <w:rPr>
          <w:color w:val="333333"/>
          <w:sz w:val="20"/>
          <w:szCs w:val="20"/>
          <w:lang w:val="en-US"/>
          <w:rPrChange w:id="1536" w:author="Grigory" w:date="2018-11-13T17:52:00Z">
            <w:rPr>
              <w:color w:val="333333"/>
              <w:sz w:val="20"/>
              <w:szCs w:val="20"/>
            </w:rPr>
          </w:rPrChange>
        </w:rPr>
        <w:t>url</w:t>
      </w:r>
      <w:proofErr w:type="spellEnd"/>
      <w:r w:rsidRPr="00C2429D">
        <w:rPr>
          <w:color w:val="333333"/>
          <w:sz w:val="20"/>
          <w:szCs w:val="20"/>
          <w:lang w:val="en-US"/>
          <w:rPrChange w:id="1537" w:author="Grigory" w:date="2018-11-13T17:52:00Z">
            <w:rPr>
              <w:color w:val="333333"/>
              <w:sz w:val="20"/>
              <w:szCs w:val="20"/>
            </w:rPr>
          </w:rPrChange>
        </w:rPr>
        <w:t>?,</w:t>
      </w:r>
      <w:proofErr w:type="gramEnd"/>
    </w:p>
    <w:p w14:paraId="2DF967F3" w14:textId="77777777" w:rsidR="008F2729" w:rsidRPr="00C2429D" w:rsidRDefault="00CE5BF4">
      <w:pPr>
        <w:pStyle w:val="10"/>
        <w:contextualSpacing w:val="0"/>
        <w:rPr>
          <w:color w:val="333333"/>
          <w:sz w:val="20"/>
          <w:szCs w:val="20"/>
          <w:lang w:val="en-US"/>
          <w:rPrChange w:id="1538" w:author="Grigory" w:date="2018-11-13T17:52:00Z">
            <w:rPr>
              <w:color w:val="333333"/>
              <w:sz w:val="20"/>
              <w:szCs w:val="20"/>
            </w:rPr>
          </w:rPrChange>
        </w:rPr>
      </w:pPr>
      <w:r w:rsidRPr="00C2429D">
        <w:rPr>
          <w:color w:val="333333"/>
          <w:sz w:val="20"/>
          <w:szCs w:val="20"/>
          <w:lang w:val="en-US"/>
          <w:rPrChange w:id="1539" w:author="Grigory" w:date="2018-11-13T17:52:00Z">
            <w:rPr>
              <w:color w:val="333333"/>
              <w:sz w:val="20"/>
              <w:szCs w:val="20"/>
            </w:rPr>
          </w:rPrChange>
        </w:rPr>
        <w:t>------------</w:t>
      </w:r>
      <w:proofErr w:type="spellStart"/>
      <w:r w:rsidRPr="00C2429D">
        <w:rPr>
          <w:color w:val="333333"/>
          <w:sz w:val="20"/>
          <w:szCs w:val="20"/>
          <w:lang w:val="en-US"/>
          <w:rPrChange w:id="1540" w:author="Grigory" w:date="2018-11-13T17:52:00Z">
            <w:rPr>
              <w:color w:val="333333"/>
              <w:sz w:val="20"/>
              <w:szCs w:val="20"/>
            </w:rPr>
          </w:rPrChange>
        </w:rPr>
        <w:t>in_basket</w:t>
      </w:r>
      <w:proofErr w:type="spellEnd"/>
      <w:r w:rsidRPr="00C2429D">
        <w:rPr>
          <w:color w:val="333333"/>
          <w:sz w:val="20"/>
          <w:szCs w:val="20"/>
          <w:lang w:val="en-US"/>
          <w:rPrChange w:id="1541" w:author="Grigory" w:date="2018-11-13T17:52:00Z">
            <w:rPr>
              <w:color w:val="333333"/>
              <w:sz w:val="20"/>
              <w:szCs w:val="20"/>
            </w:rPr>
          </w:rPrChange>
        </w:rPr>
        <w:t xml:space="preserve">: </w:t>
      </w:r>
      <w:proofErr w:type="gramStart"/>
      <w:r w:rsidRPr="00C2429D">
        <w:rPr>
          <w:color w:val="333333"/>
          <w:sz w:val="20"/>
          <w:szCs w:val="20"/>
          <w:lang w:val="en-US"/>
          <w:rPrChange w:id="1542" w:author="Grigory" w:date="2018-11-13T17:52:00Z">
            <w:rPr>
              <w:color w:val="333333"/>
              <w:sz w:val="20"/>
              <w:szCs w:val="20"/>
            </w:rPr>
          </w:rPrChange>
        </w:rPr>
        <w:t>bool?,</w:t>
      </w:r>
      <w:proofErr w:type="gramEnd"/>
    </w:p>
    <w:p w14:paraId="5415AD3E" w14:textId="77777777" w:rsidR="008F2729" w:rsidRPr="00C2429D" w:rsidRDefault="00CE5BF4">
      <w:pPr>
        <w:pStyle w:val="10"/>
        <w:contextualSpacing w:val="0"/>
        <w:rPr>
          <w:color w:val="333333"/>
          <w:sz w:val="20"/>
          <w:szCs w:val="20"/>
          <w:lang w:val="en-US"/>
          <w:rPrChange w:id="1543" w:author="Grigory" w:date="2018-11-13T17:52:00Z">
            <w:rPr>
              <w:color w:val="333333"/>
              <w:sz w:val="20"/>
              <w:szCs w:val="20"/>
            </w:rPr>
          </w:rPrChange>
        </w:rPr>
      </w:pPr>
      <w:r w:rsidRPr="00C2429D">
        <w:rPr>
          <w:color w:val="333333"/>
          <w:sz w:val="20"/>
          <w:szCs w:val="20"/>
          <w:lang w:val="en-US"/>
          <w:rPrChange w:id="1544" w:author="Grigory" w:date="2018-11-13T17:52:00Z">
            <w:rPr>
              <w:color w:val="333333"/>
              <w:sz w:val="20"/>
              <w:szCs w:val="20"/>
            </w:rPr>
          </w:rPrChange>
        </w:rPr>
        <w:t>------------</w:t>
      </w:r>
      <w:proofErr w:type="spellStart"/>
      <w:r w:rsidRPr="00C2429D">
        <w:rPr>
          <w:color w:val="333333"/>
          <w:sz w:val="20"/>
          <w:szCs w:val="20"/>
          <w:lang w:val="en-US"/>
          <w:rPrChange w:id="1545" w:author="Grigory" w:date="2018-11-13T17:52:00Z">
            <w:rPr>
              <w:color w:val="333333"/>
              <w:sz w:val="20"/>
              <w:szCs w:val="20"/>
            </w:rPr>
          </w:rPrChange>
        </w:rPr>
        <w:t>in_favorite</w:t>
      </w:r>
      <w:proofErr w:type="spellEnd"/>
      <w:r w:rsidRPr="00C2429D">
        <w:rPr>
          <w:color w:val="333333"/>
          <w:sz w:val="20"/>
          <w:szCs w:val="20"/>
          <w:lang w:val="en-US"/>
          <w:rPrChange w:id="1546" w:author="Grigory" w:date="2018-11-13T17:52:00Z">
            <w:rPr>
              <w:color w:val="333333"/>
              <w:sz w:val="20"/>
              <w:szCs w:val="20"/>
            </w:rPr>
          </w:rPrChange>
        </w:rPr>
        <w:t>: bool?</w:t>
      </w:r>
    </w:p>
    <w:p w14:paraId="5EA406CD" w14:textId="77777777" w:rsidR="008F2729" w:rsidRPr="00C2429D" w:rsidRDefault="00CE5BF4">
      <w:pPr>
        <w:pStyle w:val="10"/>
        <w:contextualSpacing w:val="0"/>
        <w:rPr>
          <w:color w:val="333333"/>
          <w:sz w:val="20"/>
          <w:szCs w:val="20"/>
          <w:lang w:val="en-US"/>
          <w:rPrChange w:id="1547" w:author="Grigory" w:date="2018-11-13T17:52:00Z">
            <w:rPr>
              <w:color w:val="333333"/>
              <w:sz w:val="20"/>
              <w:szCs w:val="20"/>
            </w:rPr>
          </w:rPrChange>
        </w:rPr>
      </w:pPr>
      <w:r w:rsidRPr="00C2429D">
        <w:rPr>
          <w:color w:val="333333"/>
          <w:sz w:val="20"/>
          <w:szCs w:val="20"/>
          <w:lang w:val="en-US"/>
          <w:rPrChange w:id="1548" w:author="Grigory" w:date="2018-11-13T17:52:00Z">
            <w:rPr>
              <w:color w:val="333333"/>
              <w:sz w:val="20"/>
              <w:szCs w:val="20"/>
            </w:rPr>
          </w:rPrChange>
        </w:rPr>
        <w:t>--------},</w:t>
      </w:r>
    </w:p>
    <w:p w14:paraId="55A5DA29" w14:textId="77777777" w:rsidR="008F2729" w:rsidRPr="00C2429D" w:rsidRDefault="00CE5BF4">
      <w:pPr>
        <w:pStyle w:val="10"/>
        <w:contextualSpacing w:val="0"/>
        <w:rPr>
          <w:color w:val="333333"/>
          <w:sz w:val="20"/>
          <w:szCs w:val="20"/>
          <w:lang w:val="en-US"/>
          <w:rPrChange w:id="1549" w:author="Grigory" w:date="2018-11-13T17:52:00Z">
            <w:rPr>
              <w:color w:val="333333"/>
              <w:sz w:val="20"/>
              <w:szCs w:val="20"/>
            </w:rPr>
          </w:rPrChange>
        </w:rPr>
      </w:pPr>
      <w:r w:rsidRPr="00C2429D">
        <w:rPr>
          <w:color w:val="333333"/>
          <w:sz w:val="20"/>
          <w:szCs w:val="20"/>
          <w:lang w:val="en-US"/>
          <w:rPrChange w:id="1550" w:author="Grigory" w:date="2018-11-13T17:52:00Z">
            <w:rPr>
              <w:color w:val="333333"/>
              <w:sz w:val="20"/>
              <w:szCs w:val="20"/>
            </w:rPr>
          </w:rPrChange>
        </w:rPr>
        <w:t>--------.....</w:t>
      </w:r>
    </w:p>
    <w:p w14:paraId="56AF421E" w14:textId="77777777" w:rsidR="008F2729" w:rsidRPr="00C2429D" w:rsidRDefault="00CE5BF4">
      <w:pPr>
        <w:pStyle w:val="10"/>
        <w:contextualSpacing w:val="0"/>
        <w:rPr>
          <w:color w:val="333333"/>
          <w:sz w:val="20"/>
          <w:szCs w:val="20"/>
          <w:lang w:val="en-US"/>
          <w:rPrChange w:id="1551" w:author="Grigory" w:date="2018-11-13T17:52:00Z">
            <w:rPr>
              <w:color w:val="333333"/>
              <w:sz w:val="20"/>
              <w:szCs w:val="20"/>
            </w:rPr>
          </w:rPrChange>
        </w:rPr>
      </w:pPr>
      <w:r w:rsidRPr="00C2429D">
        <w:rPr>
          <w:color w:val="333333"/>
          <w:sz w:val="20"/>
          <w:szCs w:val="20"/>
          <w:lang w:val="en-US"/>
          <w:rPrChange w:id="1552" w:author="Grigory" w:date="2018-11-13T17:52:00Z">
            <w:rPr>
              <w:color w:val="333333"/>
              <w:sz w:val="20"/>
              <w:szCs w:val="20"/>
            </w:rPr>
          </w:rPrChange>
        </w:rPr>
        <w:t>----],</w:t>
      </w:r>
    </w:p>
    <w:p w14:paraId="1C884FF8" w14:textId="77777777" w:rsidR="008F2729" w:rsidRPr="00C2429D" w:rsidRDefault="00CE5BF4">
      <w:pPr>
        <w:pStyle w:val="10"/>
        <w:contextualSpacing w:val="0"/>
        <w:rPr>
          <w:color w:val="333333"/>
          <w:sz w:val="20"/>
          <w:szCs w:val="20"/>
          <w:lang w:val="en-US"/>
          <w:rPrChange w:id="1553" w:author="Grigory" w:date="2018-11-13T17:52:00Z">
            <w:rPr>
              <w:color w:val="333333"/>
              <w:sz w:val="20"/>
              <w:szCs w:val="20"/>
            </w:rPr>
          </w:rPrChange>
        </w:rPr>
      </w:pPr>
      <w:r w:rsidRPr="00C2429D">
        <w:rPr>
          <w:color w:val="333333"/>
          <w:sz w:val="20"/>
          <w:szCs w:val="20"/>
          <w:lang w:val="en-US"/>
          <w:rPrChange w:id="1554" w:author="Grigory" w:date="2018-11-13T17:52:00Z">
            <w:rPr>
              <w:color w:val="333333"/>
              <w:sz w:val="20"/>
              <w:szCs w:val="20"/>
            </w:rPr>
          </w:rPrChange>
        </w:rPr>
        <w:t>----</w:t>
      </w:r>
      <w:proofErr w:type="spellStart"/>
      <w:r w:rsidRPr="00C2429D">
        <w:rPr>
          <w:color w:val="333333"/>
          <w:sz w:val="20"/>
          <w:szCs w:val="20"/>
          <w:lang w:val="en-US"/>
          <w:rPrChange w:id="1555" w:author="Grigory" w:date="2018-11-13T17:52:00Z">
            <w:rPr>
              <w:color w:val="333333"/>
              <w:sz w:val="20"/>
              <w:szCs w:val="20"/>
            </w:rPr>
          </w:rPrChange>
        </w:rPr>
        <w:t>is_more</w:t>
      </w:r>
      <w:proofErr w:type="spellEnd"/>
      <w:r w:rsidRPr="00C2429D">
        <w:rPr>
          <w:color w:val="333333"/>
          <w:sz w:val="20"/>
          <w:szCs w:val="20"/>
          <w:lang w:val="en-US"/>
          <w:rPrChange w:id="1556" w:author="Grigory" w:date="2018-11-13T17:52:00Z">
            <w:rPr>
              <w:color w:val="333333"/>
              <w:sz w:val="20"/>
              <w:szCs w:val="20"/>
            </w:rPr>
          </w:rPrChange>
        </w:rPr>
        <w:t>: bool?</w:t>
      </w:r>
    </w:p>
    <w:p w14:paraId="3470931E" w14:textId="77777777" w:rsidR="008F2729" w:rsidRPr="00C2429D" w:rsidRDefault="00CE5BF4">
      <w:pPr>
        <w:pStyle w:val="10"/>
        <w:contextualSpacing w:val="0"/>
        <w:rPr>
          <w:color w:val="333333"/>
          <w:sz w:val="20"/>
          <w:szCs w:val="20"/>
          <w:lang w:val="en-US"/>
          <w:rPrChange w:id="1557" w:author="Grigory" w:date="2018-11-13T17:52:00Z">
            <w:rPr>
              <w:color w:val="333333"/>
              <w:sz w:val="20"/>
              <w:szCs w:val="20"/>
            </w:rPr>
          </w:rPrChange>
        </w:rPr>
      </w:pPr>
      <w:r w:rsidRPr="00C2429D">
        <w:rPr>
          <w:color w:val="333333"/>
          <w:sz w:val="20"/>
          <w:szCs w:val="20"/>
          <w:lang w:val="en-US"/>
          <w:rPrChange w:id="1558" w:author="Grigory" w:date="2018-11-13T17:52:00Z">
            <w:rPr>
              <w:color w:val="333333"/>
              <w:sz w:val="20"/>
              <w:szCs w:val="20"/>
            </w:rPr>
          </w:rPrChange>
        </w:rPr>
        <w:t>]</w:t>
      </w:r>
    </w:p>
    <w:p w14:paraId="5DC8BE50" w14:textId="77777777" w:rsidR="008F2729" w:rsidRPr="00C2429D" w:rsidRDefault="008F2729">
      <w:pPr>
        <w:pStyle w:val="10"/>
        <w:contextualSpacing w:val="0"/>
        <w:rPr>
          <w:color w:val="333333"/>
          <w:sz w:val="20"/>
          <w:szCs w:val="20"/>
          <w:lang w:val="en-US"/>
          <w:rPrChange w:id="1559" w:author="Grigory" w:date="2018-11-13T17:52:00Z">
            <w:rPr>
              <w:color w:val="333333"/>
              <w:sz w:val="20"/>
              <w:szCs w:val="20"/>
            </w:rPr>
          </w:rPrChange>
        </w:rPr>
      </w:pPr>
    </w:p>
    <w:p w14:paraId="7939E9C9" w14:textId="77777777" w:rsidR="008F2729" w:rsidRPr="00C2429D" w:rsidRDefault="00CE5BF4">
      <w:pPr>
        <w:pStyle w:val="10"/>
        <w:contextualSpacing w:val="0"/>
        <w:rPr>
          <w:color w:val="333333"/>
          <w:sz w:val="20"/>
          <w:szCs w:val="20"/>
          <w:lang w:val="en-US"/>
          <w:rPrChange w:id="1560" w:author="Grigory" w:date="2018-11-13T17:52:00Z">
            <w:rPr>
              <w:color w:val="333333"/>
              <w:sz w:val="20"/>
              <w:szCs w:val="20"/>
            </w:rPr>
          </w:rPrChange>
        </w:rPr>
      </w:pPr>
      <w:proofErr w:type="spellStart"/>
      <w:r w:rsidRPr="00C2429D">
        <w:rPr>
          <w:color w:val="333333"/>
          <w:sz w:val="20"/>
          <w:szCs w:val="20"/>
          <w:lang w:val="en-US"/>
          <w:rPrChange w:id="1561" w:author="Grigory" w:date="2018-11-13T17:52:00Z">
            <w:rPr>
              <w:color w:val="333333"/>
              <w:sz w:val="20"/>
              <w:szCs w:val="20"/>
            </w:rPr>
          </w:rPrChange>
        </w:rPr>
        <w:t>GetFavoriteNumbersFilterValues</w:t>
      </w:r>
      <w:proofErr w:type="spellEnd"/>
    </w:p>
    <w:p w14:paraId="3DCAC559" w14:textId="77777777" w:rsidR="008F2729" w:rsidRPr="00C2429D" w:rsidRDefault="00CE5BF4">
      <w:pPr>
        <w:pStyle w:val="10"/>
        <w:contextualSpacing w:val="0"/>
        <w:rPr>
          <w:color w:val="333333"/>
          <w:sz w:val="20"/>
          <w:szCs w:val="20"/>
          <w:lang w:val="en-US"/>
          <w:rPrChange w:id="1562" w:author="Grigory" w:date="2018-11-13T17:52:00Z">
            <w:rPr>
              <w:color w:val="333333"/>
              <w:sz w:val="20"/>
              <w:szCs w:val="20"/>
            </w:rPr>
          </w:rPrChange>
        </w:rPr>
      </w:pPr>
      <w:r w:rsidRPr="00C2429D">
        <w:rPr>
          <w:color w:val="333333"/>
          <w:sz w:val="20"/>
          <w:szCs w:val="20"/>
          <w:lang w:val="en-US"/>
          <w:rPrChange w:id="1563" w:author="Grigory" w:date="2018-11-13T17:52:00Z">
            <w:rPr>
              <w:color w:val="333333"/>
              <w:sz w:val="20"/>
              <w:szCs w:val="20"/>
            </w:rPr>
          </w:rPrChange>
        </w:rPr>
        <w:t>/</w:t>
      </w:r>
      <w:proofErr w:type="spellStart"/>
      <w:r w:rsidRPr="00C2429D">
        <w:rPr>
          <w:color w:val="333333"/>
          <w:sz w:val="20"/>
          <w:szCs w:val="20"/>
          <w:lang w:val="en-US"/>
          <w:rPrChange w:id="1564" w:author="Grigory" w:date="2018-11-13T17:52:00Z">
            <w:rPr>
              <w:color w:val="333333"/>
              <w:sz w:val="20"/>
              <w:szCs w:val="20"/>
            </w:rPr>
          </w:rPrChange>
        </w:rPr>
        <w:t>api</w:t>
      </w:r>
      <w:proofErr w:type="spellEnd"/>
      <w:r w:rsidRPr="00C2429D">
        <w:rPr>
          <w:color w:val="333333"/>
          <w:sz w:val="20"/>
          <w:szCs w:val="20"/>
          <w:lang w:val="en-US"/>
          <w:rPrChange w:id="1565" w:author="Grigory" w:date="2018-11-13T17:52:00Z">
            <w:rPr>
              <w:color w:val="333333"/>
              <w:sz w:val="20"/>
              <w:szCs w:val="20"/>
            </w:rPr>
          </w:rPrChange>
        </w:rPr>
        <w:t>/favorites/filter/?filter={"</w:t>
      </w:r>
      <w:proofErr w:type="spellStart"/>
      <w:r w:rsidRPr="00C2429D">
        <w:rPr>
          <w:color w:val="333333"/>
          <w:sz w:val="20"/>
          <w:szCs w:val="20"/>
          <w:lang w:val="en-US"/>
          <w:rPrChange w:id="1566" w:author="Grigory" w:date="2018-11-13T17:52:00Z">
            <w:rPr>
              <w:color w:val="333333"/>
              <w:sz w:val="20"/>
              <w:szCs w:val="20"/>
            </w:rPr>
          </w:rPrChange>
        </w:rPr>
        <w:t>type":"number</w:t>
      </w:r>
      <w:proofErr w:type="spellEnd"/>
      <w:r w:rsidRPr="00C2429D">
        <w:rPr>
          <w:color w:val="333333"/>
          <w:sz w:val="20"/>
          <w:szCs w:val="20"/>
          <w:lang w:val="en-US"/>
          <w:rPrChange w:id="1567" w:author="Grigory" w:date="2018-11-13T17:52:00Z">
            <w:rPr>
              <w:color w:val="333333"/>
              <w:sz w:val="20"/>
              <w:szCs w:val="20"/>
            </w:rPr>
          </w:rPrChange>
        </w:rPr>
        <w:t>"}</w:t>
      </w:r>
    </w:p>
    <w:p w14:paraId="2701AE97" w14:textId="77777777" w:rsidR="008F2729" w:rsidRDefault="00CE5BF4">
      <w:pPr>
        <w:pStyle w:val="10"/>
        <w:contextualSpacing w:val="0"/>
        <w:rPr>
          <w:color w:val="333333"/>
          <w:sz w:val="20"/>
          <w:szCs w:val="20"/>
        </w:rPr>
      </w:pPr>
      <w:r>
        <w:rPr>
          <w:color w:val="333333"/>
          <w:sz w:val="20"/>
          <w:szCs w:val="20"/>
        </w:rPr>
        <w:t>данные для фильтра в избранных выпусках</w:t>
      </w:r>
    </w:p>
    <w:p w14:paraId="0693A6BC" w14:textId="77777777" w:rsidR="008F2729" w:rsidRDefault="00CE5BF4">
      <w:pPr>
        <w:pStyle w:val="10"/>
        <w:contextualSpacing w:val="0"/>
        <w:rPr>
          <w:color w:val="333333"/>
          <w:sz w:val="20"/>
          <w:szCs w:val="20"/>
        </w:rPr>
      </w:pPr>
      <w:r>
        <w:rPr>
          <w:color w:val="333333"/>
          <w:sz w:val="20"/>
          <w:szCs w:val="20"/>
        </w:rPr>
        <w:t>без входных параметров</w:t>
      </w:r>
    </w:p>
    <w:p w14:paraId="69701F89" w14:textId="77777777" w:rsidR="008F2729" w:rsidRDefault="00CE5BF4">
      <w:pPr>
        <w:pStyle w:val="10"/>
        <w:contextualSpacing w:val="0"/>
        <w:rPr>
          <w:color w:val="333333"/>
          <w:sz w:val="20"/>
          <w:szCs w:val="20"/>
        </w:rPr>
      </w:pPr>
      <w:r>
        <w:rPr>
          <w:color w:val="333333"/>
          <w:sz w:val="20"/>
          <w:szCs w:val="20"/>
        </w:rPr>
        <w:t>формат ответа:</w:t>
      </w:r>
    </w:p>
    <w:p w14:paraId="0D76AF2D" w14:textId="77777777" w:rsidR="008F2729" w:rsidRPr="00C2429D" w:rsidRDefault="00CE5BF4">
      <w:pPr>
        <w:pStyle w:val="10"/>
        <w:contextualSpacing w:val="0"/>
        <w:rPr>
          <w:color w:val="333333"/>
          <w:sz w:val="20"/>
          <w:szCs w:val="20"/>
          <w:lang w:val="en-US"/>
          <w:rPrChange w:id="1568" w:author="Grigory" w:date="2018-11-13T17:52:00Z">
            <w:rPr>
              <w:color w:val="333333"/>
              <w:sz w:val="20"/>
              <w:szCs w:val="20"/>
            </w:rPr>
          </w:rPrChange>
        </w:rPr>
      </w:pPr>
      <w:r w:rsidRPr="00C2429D">
        <w:rPr>
          <w:color w:val="333333"/>
          <w:sz w:val="20"/>
          <w:szCs w:val="20"/>
          <w:lang w:val="en-US"/>
          <w:rPrChange w:id="1569" w:author="Grigory" w:date="2018-11-13T17:52:00Z">
            <w:rPr>
              <w:color w:val="333333"/>
              <w:sz w:val="20"/>
              <w:szCs w:val="20"/>
            </w:rPr>
          </w:rPrChange>
        </w:rPr>
        <w:t>{</w:t>
      </w:r>
    </w:p>
    <w:p w14:paraId="1D2B141C" w14:textId="77777777" w:rsidR="008F2729" w:rsidRPr="00C2429D" w:rsidRDefault="00CE5BF4">
      <w:pPr>
        <w:pStyle w:val="10"/>
        <w:contextualSpacing w:val="0"/>
        <w:rPr>
          <w:color w:val="333333"/>
          <w:sz w:val="20"/>
          <w:szCs w:val="20"/>
          <w:lang w:val="en-US"/>
          <w:rPrChange w:id="1570" w:author="Grigory" w:date="2018-11-13T17:52:00Z">
            <w:rPr>
              <w:color w:val="333333"/>
              <w:sz w:val="20"/>
              <w:szCs w:val="20"/>
            </w:rPr>
          </w:rPrChange>
        </w:rPr>
      </w:pPr>
      <w:r w:rsidRPr="00C2429D">
        <w:rPr>
          <w:color w:val="333333"/>
          <w:sz w:val="20"/>
          <w:szCs w:val="20"/>
          <w:lang w:val="en-US"/>
          <w:rPrChange w:id="1571" w:author="Grigory" w:date="2018-11-13T17:52:00Z">
            <w:rPr>
              <w:color w:val="333333"/>
              <w:sz w:val="20"/>
              <w:szCs w:val="20"/>
            </w:rPr>
          </w:rPrChange>
        </w:rPr>
        <w:t>----</w:t>
      </w:r>
      <w:proofErr w:type="spellStart"/>
      <w:r w:rsidRPr="00C2429D">
        <w:rPr>
          <w:color w:val="333333"/>
          <w:sz w:val="20"/>
          <w:szCs w:val="20"/>
          <w:lang w:val="en-US"/>
          <w:rPrChange w:id="1572" w:author="Grigory" w:date="2018-11-13T17:52:00Z">
            <w:rPr>
              <w:color w:val="333333"/>
              <w:sz w:val="20"/>
              <w:szCs w:val="20"/>
            </w:rPr>
          </w:rPrChange>
        </w:rPr>
        <w:t>magaines</w:t>
      </w:r>
      <w:proofErr w:type="spellEnd"/>
      <w:r w:rsidRPr="00C2429D">
        <w:rPr>
          <w:color w:val="333333"/>
          <w:sz w:val="20"/>
          <w:szCs w:val="20"/>
          <w:lang w:val="en-US"/>
          <w:rPrChange w:id="1573" w:author="Grigory" w:date="2018-11-13T17:52:00Z">
            <w:rPr>
              <w:color w:val="333333"/>
              <w:sz w:val="20"/>
              <w:szCs w:val="20"/>
            </w:rPr>
          </w:rPrChange>
        </w:rPr>
        <w:t>: [</w:t>
      </w:r>
    </w:p>
    <w:p w14:paraId="18AF49F2" w14:textId="77777777" w:rsidR="008F2729" w:rsidRPr="00C2429D" w:rsidRDefault="00CE5BF4">
      <w:pPr>
        <w:pStyle w:val="10"/>
        <w:contextualSpacing w:val="0"/>
        <w:rPr>
          <w:color w:val="333333"/>
          <w:sz w:val="20"/>
          <w:szCs w:val="20"/>
          <w:lang w:val="en-US"/>
          <w:rPrChange w:id="1574" w:author="Grigory" w:date="2018-11-13T17:52:00Z">
            <w:rPr>
              <w:color w:val="333333"/>
              <w:sz w:val="20"/>
              <w:szCs w:val="20"/>
            </w:rPr>
          </w:rPrChange>
        </w:rPr>
      </w:pPr>
      <w:r w:rsidRPr="00C2429D">
        <w:rPr>
          <w:color w:val="333333"/>
          <w:sz w:val="20"/>
          <w:szCs w:val="20"/>
          <w:lang w:val="en-US"/>
          <w:rPrChange w:id="1575" w:author="Grigory" w:date="2018-11-13T17:52:00Z">
            <w:rPr>
              <w:color w:val="333333"/>
              <w:sz w:val="20"/>
              <w:szCs w:val="20"/>
            </w:rPr>
          </w:rPrChange>
        </w:rPr>
        <w:t>--------{</w:t>
      </w:r>
    </w:p>
    <w:p w14:paraId="17B47F3D" w14:textId="77777777" w:rsidR="008F2729" w:rsidRPr="00C2429D" w:rsidRDefault="00CE5BF4">
      <w:pPr>
        <w:pStyle w:val="10"/>
        <w:contextualSpacing w:val="0"/>
        <w:rPr>
          <w:color w:val="333333"/>
          <w:sz w:val="20"/>
          <w:szCs w:val="20"/>
          <w:lang w:val="en-US"/>
          <w:rPrChange w:id="1576" w:author="Grigory" w:date="2018-11-13T17:52:00Z">
            <w:rPr>
              <w:color w:val="333333"/>
              <w:sz w:val="20"/>
              <w:szCs w:val="20"/>
            </w:rPr>
          </w:rPrChange>
        </w:rPr>
      </w:pPr>
      <w:r w:rsidRPr="00C2429D">
        <w:rPr>
          <w:color w:val="333333"/>
          <w:sz w:val="20"/>
          <w:szCs w:val="20"/>
          <w:lang w:val="en-US"/>
          <w:rPrChange w:id="1577" w:author="Grigory" w:date="2018-11-13T17:52:00Z">
            <w:rPr>
              <w:color w:val="333333"/>
              <w:sz w:val="20"/>
              <w:szCs w:val="20"/>
            </w:rPr>
          </w:rPrChange>
        </w:rPr>
        <w:t xml:space="preserve">------------id: </w:t>
      </w:r>
      <w:proofErr w:type="gramStart"/>
      <w:r w:rsidRPr="00C2429D">
        <w:rPr>
          <w:color w:val="333333"/>
          <w:sz w:val="20"/>
          <w:szCs w:val="20"/>
          <w:lang w:val="en-US"/>
          <w:rPrChange w:id="1578" w:author="Grigory" w:date="2018-11-13T17:52:00Z">
            <w:rPr>
              <w:color w:val="333333"/>
              <w:sz w:val="20"/>
              <w:szCs w:val="20"/>
            </w:rPr>
          </w:rPrChange>
        </w:rPr>
        <w:t>string!,</w:t>
      </w:r>
      <w:proofErr w:type="gramEnd"/>
    </w:p>
    <w:p w14:paraId="02821517" w14:textId="77777777" w:rsidR="008F2729" w:rsidRPr="00C2429D" w:rsidRDefault="00CE5BF4">
      <w:pPr>
        <w:pStyle w:val="10"/>
        <w:contextualSpacing w:val="0"/>
        <w:rPr>
          <w:color w:val="333333"/>
          <w:sz w:val="20"/>
          <w:szCs w:val="20"/>
          <w:lang w:val="en-US"/>
          <w:rPrChange w:id="1579" w:author="Grigory" w:date="2018-11-13T17:52:00Z">
            <w:rPr>
              <w:color w:val="333333"/>
              <w:sz w:val="20"/>
              <w:szCs w:val="20"/>
            </w:rPr>
          </w:rPrChange>
        </w:rPr>
      </w:pPr>
      <w:r w:rsidRPr="00C2429D">
        <w:rPr>
          <w:color w:val="333333"/>
          <w:sz w:val="20"/>
          <w:szCs w:val="20"/>
          <w:lang w:val="en-US"/>
          <w:rPrChange w:id="1580" w:author="Grigory" w:date="2018-11-13T17:52:00Z">
            <w:rPr>
              <w:color w:val="333333"/>
              <w:sz w:val="20"/>
              <w:szCs w:val="20"/>
            </w:rPr>
          </w:rPrChange>
        </w:rPr>
        <w:t>------------name: string!</w:t>
      </w:r>
    </w:p>
    <w:p w14:paraId="536FC33C" w14:textId="77777777" w:rsidR="008F2729" w:rsidRPr="00C2429D" w:rsidRDefault="00CE5BF4">
      <w:pPr>
        <w:pStyle w:val="10"/>
        <w:contextualSpacing w:val="0"/>
        <w:rPr>
          <w:color w:val="333333"/>
          <w:sz w:val="20"/>
          <w:szCs w:val="20"/>
          <w:lang w:val="en-US"/>
          <w:rPrChange w:id="1581" w:author="Grigory" w:date="2018-11-13T17:52:00Z">
            <w:rPr>
              <w:color w:val="333333"/>
              <w:sz w:val="20"/>
              <w:szCs w:val="20"/>
            </w:rPr>
          </w:rPrChange>
        </w:rPr>
      </w:pPr>
      <w:r w:rsidRPr="00C2429D">
        <w:rPr>
          <w:color w:val="333333"/>
          <w:sz w:val="20"/>
          <w:szCs w:val="20"/>
          <w:lang w:val="en-US"/>
          <w:rPrChange w:id="1582" w:author="Grigory" w:date="2018-11-13T17:52:00Z">
            <w:rPr>
              <w:color w:val="333333"/>
              <w:sz w:val="20"/>
              <w:szCs w:val="20"/>
            </w:rPr>
          </w:rPrChange>
        </w:rPr>
        <w:t>--------},</w:t>
      </w:r>
    </w:p>
    <w:p w14:paraId="01A1B144" w14:textId="77777777" w:rsidR="008F2729" w:rsidRPr="00C2429D" w:rsidRDefault="00CE5BF4">
      <w:pPr>
        <w:pStyle w:val="10"/>
        <w:contextualSpacing w:val="0"/>
        <w:rPr>
          <w:color w:val="333333"/>
          <w:sz w:val="20"/>
          <w:szCs w:val="20"/>
          <w:lang w:val="en-US"/>
          <w:rPrChange w:id="1583" w:author="Grigory" w:date="2018-11-13T17:52:00Z">
            <w:rPr>
              <w:color w:val="333333"/>
              <w:sz w:val="20"/>
              <w:szCs w:val="20"/>
            </w:rPr>
          </w:rPrChange>
        </w:rPr>
      </w:pPr>
      <w:r w:rsidRPr="00C2429D">
        <w:rPr>
          <w:color w:val="333333"/>
          <w:sz w:val="20"/>
          <w:szCs w:val="20"/>
          <w:lang w:val="en-US"/>
          <w:rPrChange w:id="1584" w:author="Grigory" w:date="2018-11-13T17:52:00Z">
            <w:rPr>
              <w:color w:val="333333"/>
              <w:sz w:val="20"/>
              <w:szCs w:val="20"/>
            </w:rPr>
          </w:rPrChange>
        </w:rPr>
        <w:lastRenderedPageBreak/>
        <w:t>--------.....</w:t>
      </w:r>
    </w:p>
    <w:p w14:paraId="331A275D" w14:textId="77777777" w:rsidR="008F2729" w:rsidRPr="00C2429D" w:rsidRDefault="00CE5BF4">
      <w:pPr>
        <w:pStyle w:val="10"/>
        <w:contextualSpacing w:val="0"/>
        <w:rPr>
          <w:color w:val="333333"/>
          <w:sz w:val="20"/>
          <w:szCs w:val="20"/>
          <w:lang w:val="en-US"/>
          <w:rPrChange w:id="1585" w:author="Grigory" w:date="2018-11-13T17:52:00Z">
            <w:rPr>
              <w:color w:val="333333"/>
              <w:sz w:val="20"/>
              <w:szCs w:val="20"/>
            </w:rPr>
          </w:rPrChange>
        </w:rPr>
      </w:pPr>
      <w:r w:rsidRPr="00C2429D">
        <w:rPr>
          <w:color w:val="333333"/>
          <w:sz w:val="20"/>
          <w:szCs w:val="20"/>
          <w:lang w:val="en-US"/>
          <w:rPrChange w:id="1586" w:author="Grigory" w:date="2018-11-13T17:52:00Z">
            <w:rPr>
              <w:color w:val="333333"/>
              <w:sz w:val="20"/>
              <w:szCs w:val="20"/>
            </w:rPr>
          </w:rPrChange>
        </w:rPr>
        <w:t>----]!,</w:t>
      </w:r>
    </w:p>
    <w:p w14:paraId="0D64F454" w14:textId="77777777" w:rsidR="008F2729" w:rsidRPr="00C2429D" w:rsidRDefault="00CE5BF4">
      <w:pPr>
        <w:pStyle w:val="10"/>
        <w:contextualSpacing w:val="0"/>
        <w:rPr>
          <w:color w:val="333333"/>
          <w:sz w:val="20"/>
          <w:szCs w:val="20"/>
          <w:lang w:val="en-US"/>
          <w:rPrChange w:id="1587" w:author="Grigory" w:date="2018-11-13T17:52:00Z">
            <w:rPr>
              <w:color w:val="333333"/>
              <w:sz w:val="20"/>
              <w:szCs w:val="20"/>
            </w:rPr>
          </w:rPrChange>
        </w:rPr>
      </w:pPr>
      <w:r w:rsidRPr="00C2429D">
        <w:rPr>
          <w:color w:val="333333"/>
          <w:sz w:val="20"/>
          <w:szCs w:val="20"/>
          <w:lang w:val="en-US"/>
          <w:rPrChange w:id="1588" w:author="Grigory" w:date="2018-11-13T17:52:00Z">
            <w:rPr>
              <w:color w:val="333333"/>
              <w:sz w:val="20"/>
              <w:szCs w:val="20"/>
            </w:rPr>
          </w:rPrChange>
        </w:rPr>
        <w:t>----</w:t>
      </w:r>
      <w:proofErr w:type="spellStart"/>
      <w:r w:rsidRPr="00C2429D">
        <w:rPr>
          <w:color w:val="333333"/>
          <w:sz w:val="20"/>
          <w:szCs w:val="20"/>
          <w:lang w:val="en-US"/>
          <w:rPrChange w:id="1589" w:author="Grigory" w:date="2018-11-13T17:52:00Z">
            <w:rPr>
              <w:color w:val="333333"/>
              <w:sz w:val="20"/>
              <w:szCs w:val="20"/>
            </w:rPr>
          </w:rPrChange>
        </w:rPr>
        <w:t>min_date</w:t>
      </w:r>
      <w:proofErr w:type="spellEnd"/>
      <w:r w:rsidRPr="00C2429D">
        <w:rPr>
          <w:color w:val="333333"/>
          <w:sz w:val="20"/>
          <w:szCs w:val="20"/>
          <w:lang w:val="en-US"/>
          <w:rPrChange w:id="1590" w:author="Grigory" w:date="2018-11-13T17:52:00Z">
            <w:rPr>
              <w:color w:val="333333"/>
              <w:sz w:val="20"/>
              <w:szCs w:val="20"/>
            </w:rPr>
          </w:rPrChange>
        </w:rPr>
        <w:t xml:space="preserve">: </w:t>
      </w:r>
      <w:proofErr w:type="gramStart"/>
      <w:r w:rsidRPr="00C2429D">
        <w:rPr>
          <w:color w:val="333333"/>
          <w:sz w:val="20"/>
          <w:szCs w:val="20"/>
          <w:lang w:val="en-US"/>
          <w:rPrChange w:id="1591" w:author="Grigory" w:date="2018-11-13T17:52:00Z">
            <w:rPr>
              <w:color w:val="333333"/>
              <w:sz w:val="20"/>
              <w:szCs w:val="20"/>
            </w:rPr>
          </w:rPrChange>
        </w:rPr>
        <w:t>date!,</w:t>
      </w:r>
      <w:proofErr w:type="gramEnd"/>
    </w:p>
    <w:p w14:paraId="74FDFBD0" w14:textId="77777777" w:rsidR="008F2729" w:rsidRPr="00C2429D" w:rsidRDefault="00CE5BF4">
      <w:pPr>
        <w:pStyle w:val="10"/>
        <w:contextualSpacing w:val="0"/>
        <w:rPr>
          <w:color w:val="333333"/>
          <w:sz w:val="20"/>
          <w:szCs w:val="20"/>
          <w:lang w:val="en-US"/>
          <w:rPrChange w:id="1592" w:author="Grigory" w:date="2018-11-13T17:52:00Z">
            <w:rPr>
              <w:color w:val="333333"/>
              <w:sz w:val="20"/>
              <w:szCs w:val="20"/>
            </w:rPr>
          </w:rPrChange>
        </w:rPr>
      </w:pPr>
      <w:r w:rsidRPr="00C2429D">
        <w:rPr>
          <w:color w:val="333333"/>
          <w:sz w:val="20"/>
          <w:szCs w:val="20"/>
          <w:lang w:val="en-US"/>
          <w:rPrChange w:id="1593" w:author="Grigory" w:date="2018-11-13T17:52:00Z">
            <w:rPr>
              <w:color w:val="333333"/>
              <w:sz w:val="20"/>
              <w:szCs w:val="20"/>
            </w:rPr>
          </w:rPrChange>
        </w:rPr>
        <w:t>----</w:t>
      </w:r>
      <w:proofErr w:type="spellStart"/>
      <w:r w:rsidRPr="00C2429D">
        <w:rPr>
          <w:color w:val="333333"/>
          <w:sz w:val="20"/>
          <w:szCs w:val="20"/>
          <w:lang w:val="en-US"/>
          <w:rPrChange w:id="1594" w:author="Grigory" w:date="2018-11-13T17:52:00Z">
            <w:rPr>
              <w:color w:val="333333"/>
              <w:sz w:val="20"/>
              <w:szCs w:val="20"/>
            </w:rPr>
          </w:rPrChange>
        </w:rPr>
        <w:t>max_date</w:t>
      </w:r>
      <w:proofErr w:type="spellEnd"/>
      <w:r w:rsidRPr="00C2429D">
        <w:rPr>
          <w:color w:val="333333"/>
          <w:sz w:val="20"/>
          <w:szCs w:val="20"/>
          <w:lang w:val="en-US"/>
          <w:rPrChange w:id="1595" w:author="Grigory" w:date="2018-11-13T17:52:00Z">
            <w:rPr>
              <w:color w:val="333333"/>
              <w:sz w:val="20"/>
              <w:szCs w:val="20"/>
            </w:rPr>
          </w:rPrChange>
        </w:rPr>
        <w:t>: date!</w:t>
      </w:r>
    </w:p>
    <w:p w14:paraId="4EB25316" w14:textId="77777777" w:rsidR="008F2729" w:rsidRPr="00C2429D" w:rsidRDefault="00CE5BF4">
      <w:pPr>
        <w:pStyle w:val="10"/>
        <w:contextualSpacing w:val="0"/>
        <w:rPr>
          <w:color w:val="333333"/>
          <w:sz w:val="20"/>
          <w:szCs w:val="20"/>
          <w:lang w:val="en-US"/>
          <w:rPrChange w:id="1596" w:author="Grigory" w:date="2018-11-13T17:52:00Z">
            <w:rPr>
              <w:color w:val="333333"/>
              <w:sz w:val="20"/>
              <w:szCs w:val="20"/>
            </w:rPr>
          </w:rPrChange>
        </w:rPr>
      </w:pPr>
      <w:r w:rsidRPr="00C2429D">
        <w:rPr>
          <w:color w:val="333333"/>
          <w:sz w:val="20"/>
          <w:szCs w:val="20"/>
          <w:lang w:val="en-US"/>
          <w:rPrChange w:id="1597" w:author="Grigory" w:date="2018-11-13T17:52:00Z">
            <w:rPr>
              <w:color w:val="333333"/>
              <w:sz w:val="20"/>
              <w:szCs w:val="20"/>
            </w:rPr>
          </w:rPrChange>
        </w:rPr>
        <w:t>}</w:t>
      </w:r>
    </w:p>
    <w:p w14:paraId="2A2A403F" w14:textId="77777777" w:rsidR="008F2729" w:rsidRPr="00C2429D" w:rsidRDefault="008F2729">
      <w:pPr>
        <w:pStyle w:val="10"/>
        <w:contextualSpacing w:val="0"/>
        <w:rPr>
          <w:color w:val="333333"/>
          <w:sz w:val="20"/>
          <w:szCs w:val="20"/>
          <w:lang w:val="en-US"/>
          <w:rPrChange w:id="1598" w:author="Grigory" w:date="2018-11-13T17:52:00Z">
            <w:rPr>
              <w:color w:val="333333"/>
              <w:sz w:val="20"/>
              <w:szCs w:val="20"/>
            </w:rPr>
          </w:rPrChange>
        </w:rPr>
      </w:pPr>
    </w:p>
    <w:p w14:paraId="31EF6EC7" w14:textId="77777777" w:rsidR="008F2729" w:rsidRPr="00C2429D" w:rsidRDefault="00CE5BF4">
      <w:pPr>
        <w:pStyle w:val="10"/>
        <w:contextualSpacing w:val="0"/>
        <w:rPr>
          <w:color w:val="333333"/>
          <w:sz w:val="20"/>
          <w:szCs w:val="20"/>
          <w:lang w:val="en-US"/>
          <w:rPrChange w:id="1599" w:author="Grigory" w:date="2018-11-13T17:52:00Z">
            <w:rPr>
              <w:color w:val="333333"/>
              <w:sz w:val="20"/>
              <w:szCs w:val="20"/>
            </w:rPr>
          </w:rPrChange>
        </w:rPr>
      </w:pPr>
      <w:proofErr w:type="spellStart"/>
      <w:r w:rsidRPr="00C2429D">
        <w:rPr>
          <w:color w:val="333333"/>
          <w:sz w:val="20"/>
          <w:szCs w:val="20"/>
          <w:lang w:val="en-US"/>
          <w:rPrChange w:id="1600" w:author="Grigory" w:date="2018-11-13T17:52:00Z">
            <w:rPr>
              <w:color w:val="333333"/>
              <w:sz w:val="20"/>
              <w:szCs w:val="20"/>
            </w:rPr>
          </w:rPrChange>
        </w:rPr>
        <w:t>GetFavoriteNumbersFilterSuggestions</w:t>
      </w:r>
      <w:proofErr w:type="spellEnd"/>
    </w:p>
    <w:p w14:paraId="4979A37B" w14:textId="77777777" w:rsidR="008F2729" w:rsidRPr="00C2429D" w:rsidRDefault="00CE5BF4">
      <w:pPr>
        <w:pStyle w:val="10"/>
        <w:contextualSpacing w:val="0"/>
        <w:rPr>
          <w:color w:val="333333"/>
          <w:sz w:val="20"/>
          <w:szCs w:val="20"/>
          <w:lang w:val="en-US"/>
          <w:rPrChange w:id="1601" w:author="Grigory" w:date="2018-11-13T17:52:00Z">
            <w:rPr>
              <w:color w:val="333333"/>
              <w:sz w:val="20"/>
              <w:szCs w:val="20"/>
            </w:rPr>
          </w:rPrChange>
        </w:rPr>
      </w:pPr>
      <w:r w:rsidRPr="00C2429D">
        <w:rPr>
          <w:color w:val="333333"/>
          <w:sz w:val="20"/>
          <w:szCs w:val="20"/>
          <w:lang w:val="en-US"/>
          <w:rPrChange w:id="1602" w:author="Grigory" w:date="2018-11-13T17:52:00Z">
            <w:rPr>
              <w:color w:val="333333"/>
              <w:sz w:val="20"/>
              <w:szCs w:val="20"/>
            </w:rPr>
          </w:rPrChange>
        </w:rPr>
        <w:t>/api/favorites/suggestions/?filter={"type":"number","object_name":"&lt;</w:t>
      </w:r>
      <w:r>
        <w:rPr>
          <w:color w:val="333333"/>
          <w:sz w:val="20"/>
          <w:szCs w:val="20"/>
        </w:rPr>
        <w:t>строка</w:t>
      </w:r>
      <w:r w:rsidRPr="00C2429D">
        <w:rPr>
          <w:color w:val="333333"/>
          <w:sz w:val="20"/>
          <w:szCs w:val="20"/>
          <w:lang w:val="en-US"/>
          <w:rPrChange w:id="1603" w:author="Grigory" w:date="2018-11-13T17:52:00Z">
            <w:rPr>
              <w:color w:val="333333"/>
              <w:sz w:val="20"/>
              <w:szCs w:val="20"/>
            </w:rPr>
          </w:rPrChange>
        </w:rPr>
        <w:t>&gt;"}</w:t>
      </w:r>
    </w:p>
    <w:p w14:paraId="5A8181B2" w14:textId="77777777" w:rsidR="008F2729" w:rsidRDefault="00CE5BF4">
      <w:pPr>
        <w:pStyle w:val="10"/>
        <w:contextualSpacing w:val="0"/>
        <w:rPr>
          <w:color w:val="333333"/>
          <w:sz w:val="20"/>
          <w:szCs w:val="20"/>
        </w:rPr>
      </w:pPr>
      <w:r>
        <w:rPr>
          <w:color w:val="333333"/>
          <w:sz w:val="20"/>
          <w:szCs w:val="20"/>
        </w:rPr>
        <w:t xml:space="preserve">список подсказок по имени в фильтре избранных </w:t>
      </w:r>
      <w:proofErr w:type="spellStart"/>
      <w:r>
        <w:rPr>
          <w:color w:val="333333"/>
          <w:sz w:val="20"/>
          <w:szCs w:val="20"/>
        </w:rPr>
        <w:t>выпусок</w:t>
      </w:r>
      <w:proofErr w:type="spellEnd"/>
    </w:p>
    <w:p w14:paraId="3559659A" w14:textId="77777777" w:rsidR="008F2729" w:rsidRDefault="00CE5BF4">
      <w:pPr>
        <w:pStyle w:val="10"/>
        <w:contextualSpacing w:val="0"/>
        <w:rPr>
          <w:color w:val="333333"/>
          <w:sz w:val="20"/>
          <w:szCs w:val="20"/>
        </w:rPr>
      </w:pPr>
      <w:r>
        <w:rPr>
          <w:color w:val="333333"/>
          <w:sz w:val="20"/>
          <w:szCs w:val="20"/>
        </w:rPr>
        <w:t>входные параметры:</w:t>
      </w:r>
    </w:p>
    <w:p w14:paraId="419B99EA" w14:textId="77777777" w:rsidR="008F2729" w:rsidRDefault="00CE5BF4">
      <w:pPr>
        <w:pStyle w:val="10"/>
        <w:contextualSpacing w:val="0"/>
        <w:rPr>
          <w:color w:val="333333"/>
          <w:sz w:val="20"/>
          <w:szCs w:val="20"/>
        </w:rPr>
      </w:pPr>
      <w:r>
        <w:rPr>
          <w:color w:val="333333"/>
          <w:sz w:val="20"/>
          <w:szCs w:val="20"/>
        </w:rPr>
        <w:t>- строка</w:t>
      </w:r>
    </w:p>
    <w:p w14:paraId="096C7F1A" w14:textId="77777777" w:rsidR="008F2729" w:rsidRDefault="00CE5BF4">
      <w:pPr>
        <w:pStyle w:val="10"/>
        <w:contextualSpacing w:val="0"/>
        <w:rPr>
          <w:color w:val="333333"/>
          <w:sz w:val="20"/>
          <w:szCs w:val="20"/>
        </w:rPr>
      </w:pPr>
      <w:r>
        <w:rPr>
          <w:color w:val="333333"/>
          <w:sz w:val="20"/>
          <w:szCs w:val="20"/>
        </w:rPr>
        <w:t>формат ответа:</w:t>
      </w:r>
    </w:p>
    <w:p w14:paraId="2254BACD" w14:textId="77777777" w:rsidR="008F2729" w:rsidRPr="00C2429D" w:rsidRDefault="00CE5BF4">
      <w:pPr>
        <w:pStyle w:val="10"/>
        <w:contextualSpacing w:val="0"/>
        <w:rPr>
          <w:color w:val="333333"/>
          <w:sz w:val="20"/>
          <w:szCs w:val="20"/>
          <w:lang w:val="en-US"/>
          <w:rPrChange w:id="1604" w:author="Grigory" w:date="2018-11-13T17:52:00Z">
            <w:rPr>
              <w:color w:val="333333"/>
              <w:sz w:val="20"/>
              <w:szCs w:val="20"/>
            </w:rPr>
          </w:rPrChange>
        </w:rPr>
      </w:pPr>
      <w:r w:rsidRPr="00C2429D">
        <w:rPr>
          <w:color w:val="333333"/>
          <w:sz w:val="20"/>
          <w:szCs w:val="20"/>
          <w:lang w:val="en-US"/>
          <w:rPrChange w:id="1605" w:author="Grigory" w:date="2018-11-13T17:52:00Z">
            <w:rPr>
              <w:color w:val="333333"/>
              <w:sz w:val="20"/>
              <w:szCs w:val="20"/>
            </w:rPr>
          </w:rPrChange>
        </w:rPr>
        <w:t>[</w:t>
      </w:r>
    </w:p>
    <w:p w14:paraId="278F0059" w14:textId="77777777" w:rsidR="008F2729" w:rsidRPr="00C2429D" w:rsidRDefault="00CE5BF4">
      <w:pPr>
        <w:pStyle w:val="10"/>
        <w:contextualSpacing w:val="0"/>
        <w:rPr>
          <w:color w:val="333333"/>
          <w:sz w:val="20"/>
          <w:szCs w:val="20"/>
          <w:lang w:val="en-US"/>
          <w:rPrChange w:id="1606" w:author="Grigory" w:date="2018-11-13T17:52:00Z">
            <w:rPr>
              <w:color w:val="333333"/>
              <w:sz w:val="20"/>
              <w:szCs w:val="20"/>
            </w:rPr>
          </w:rPrChange>
        </w:rPr>
      </w:pPr>
      <w:r w:rsidRPr="00C2429D">
        <w:rPr>
          <w:color w:val="333333"/>
          <w:sz w:val="20"/>
          <w:szCs w:val="20"/>
          <w:lang w:val="en-US"/>
          <w:rPrChange w:id="1607" w:author="Grigory" w:date="2018-11-13T17:52:00Z">
            <w:rPr>
              <w:color w:val="333333"/>
              <w:sz w:val="20"/>
              <w:szCs w:val="20"/>
            </w:rPr>
          </w:rPrChange>
        </w:rPr>
        <w:t>----</w:t>
      </w:r>
      <w:proofErr w:type="gramStart"/>
      <w:r w:rsidRPr="00C2429D">
        <w:rPr>
          <w:color w:val="333333"/>
          <w:sz w:val="20"/>
          <w:szCs w:val="20"/>
          <w:lang w:val="en-US"/>
          <w:rPrChange w:id="1608" w:author="Grigory" w:date="2018-11-13T17:52:00Z">
            <w:rPr>
              <w:color w:val="333333"/>
              <w:sz w:val="20"/>
              <w:szCs w:val="20"/>
            </w:rPr>
          </w:rPrChange>
        </w:rPr>
        <w:t>string!,</w:t>
      </w:r>
      <w:proofErr w:type="gramEnd"/>
    </w:p>
    <w:p w14:paraId="340D20D0" w14:textId="77777777" w:rsidR="008F2729" w:rsidRPr="00C2429D" w:rsidRDefault="00CE5BF4">
      <w:pPr>
        <w:pStyle w:val="10"/>
        <w:contextualSpacing w:val="0"/>
        <w:rPr>
          <w:color w:val="333333"/>
          <w:sz w:val="20"/>
          <w:szCs w:val="20"/>
          <w:lang w:val="en-US"/>
          <w:rPrChange w:id="1609" w:author="Grigory" w:date="2018-11-13T17:52:00Z">
            <w:rPr>
              <w:color w:val="333333"/>
              <w:sz w:val="20"/>
              <w:szCs w:val="20"/>
            </w:rPr>
          </w:rPrChange>
        </w:rPr>
      </w:pPr>
      <w:r w:rsidRPr="00C2429D">
        <w:rPr>
          <w:color w:val="333333"/>
          <w:sz w:val="20"/>
          <w:szCs w:val="20"/>
          <w:lang w:val="en-US"/>
          <w:rPrChange w:id="1610" w:author="Grigory" w:date="2018-11-13T17:52:00Z">
            <w:rPr>
              <w:color w:val="333333"/>
              <w:sz w:val="20"/>
              <w:szCs w:val="20"/>
            </w:rPr>
          </w:rPrChange>
        </w:rPr>
        <w:t>----....</w:t>
      </w:r>
    </w:p>
    <w:p w14:paraId="76B0942A" w14:textId="77777777" w:rsidR="008F2729" w:rsidRPr="00C2429D" w:rsidRDefault="00CE5BF4">
      <w:pPr>
        <w:pStyle w:val="10"/>
        <w:contextualSpacing w:val="0"/>
        <w:rPr>
          <w:color w:val="333333"/>
          <w:sz w:val="20"/>
          <w:szCs w:val="20"/>
          <w:lang w:val="en-US"/>
          <w:rPrChange w:id="1611" w:author="Grigory" w:date="2018-11-13T17:52:00Z">
            <w:rPr>
              <w:color w:val="333333"/>
              <w:sz w:val="20"/>
              <w:szCs w:val="20"/>
            </w:rPr>
          </w:rPrChange>
        </w:rPr>
      </w:pPr>
      <w:r w:rsidRPr="00C2429D">
        <w:rPr>
          <w:color w:val="333333"/>
          <w:sz w:val="20"/>
          <w:szCs w:val="20"/>
          <w:lang w:val="en-US"/>
          <w:rPrChange w:id="1612" w:author="Grigory" w:date="2018-11-13T17:52:00Z">
            <w:rPr>
              <w:color w:val="333333"/>
              <w:sz w:val="20"/>
              <w:szCs w:val="20"/>
            </w:rPr>
          </w:rPrChange>
        </w:rPr>
        <w:t>]</w:t>
      </w:r>
    </w:p>
    <w:p w14:paraId="6F310FD5" w14:textId="77777777" w:rsidR="008F2729" w:rsidRPr="00C2429D" w:rsidRDefault="008F2729">
      <w:pPr>
        <w:pStyle w:val="10"/>
        <w:contextualSpacing w:val="0"/>
        <w:rPr>
          <w:color w:val="333333"/>
          <w:sz w:val="20"/>
          <w:szCs w:val="20"/>
          <w:lang w:val="en-US"/>
          <w:rPrChange w:id="1613" w:author="Grigory" w:date="2018-11-13T17:52:00Z">
            <w:rPr>
              <w:color w:val="333333"/>
              <w:sz w:val="20"/>
              <w:szCs w:val="20"/>
            </w:rPr>
          </w:rPrChange>
        </w:rPr>
      </w:pPr>
    </w:p>
    <w:p w14:paraId="483952E4" w14:textId="77777777" w:rsidR="008F2729" w:rsidRPr="00C2429D" w:rsidRDefault="00CE5BF4">
      <w:pPr>
        <w:pStyle w:val="10"/>
        <w:contextualSpacing w:val="0"/>
        <w:rPr>
          <w:color w:val="333333"/>
          <w:sz w:val="20"/>
          <w:szCs w:val="20"/>
          <w:lang w:val="en-US"/>
          <w:rPrChange w:id="1614" w:author="Grigory" w:date="2018-11-13T17:52:00Z">
            <w:rPr>
              <w:color w:val="333333"/>
              <w:sz w:val="20"/>
              <w:szCs w:val="20"/>
            </w:rPr>
          </w:rPrChange>
        </w:rPr>
      </w:pPr>
      <w:proofErr w:type="spellStart"/>
      <w:r w:rsidRPr="00C2429D">
        <w:rPr>
          <w:color w:val="333333"/>
          <w:sz w:val="20"/>
          <w:szCs w:val="20"/>
          <w:lang w:val="en-US"/>
          <w:rPrChange w:id="1615" w:author="Grigory" w:date="2018-11-13T17:52:00Z">
            <w:rPr>
              <w:color w:val="333333"/>
              <w:sz w:val="20"/>
              <w:szCs w:val="20"/>
            </w:rPr>
          </w:rPrChange>
        </w:rPr>
        <w:t>AddToFavoriteArticle</w:t>
      </w:r>
      <w:proofErr w:type="spellEnd"/>
    </w:p>
    <w:p w14:paraId="5A2DE00D" w14:textId="77777777" w:rsidR="008F2729" w:rsidRPr="00C2429D" w:rsidRDefault="00CE5BF4">
      <w:pPr>
        <w:pStyle w:val="10"/>
        <w:contextualSpacing w:val="0"/>
        <w:rPr>
          <w:color w:val="333333"/>
          <w:sz w:val="20"/>
          <w:szCs w:val="20"/>
          <w:lang w:val="en-US"/>
          <w:rPrChange w:id="1616" w:author="Grigory" w:date="2018-11-13T17:52:00Z">
            <w:rPr>
              <w:color w:val="333333"/>
              <w:sz w:val="20"/>
              <w:szCs w:val="20"/>
            </w:rPr>
          </w:rPrChange>
        </w:rPr>
      </w:pPr>
      <w:r w:rsidRPr="00C2429D">
        <w:rPr>
          <w:color w:val="333333"/>
          <w:sz w:val="20"/>
          <w:szCs w:val="20"/>
          <w:lang w:val="en-US"/>
          <w:rPrChange w:id="1617" w:author="Grigory" w:date="2018-11-13T17:52:00Z">
            <w:rPr>
              <w:color w:val="333333"/>
              <w:sz w:val="20"/>
              <w:szCs w:val="20"/>
            </w:rPr>
          </w:rPrChange>
        </w:rPr>
        <w:t>/</w:t>
      </w:r>
      <w:proofErr w:type="spellStart"/>
      <w:r w:rsidRPr="00C2429D">
        <w:rPr>
          <w:color w:val="333333"/>
          <w:sz w:val="20"/>
          <w:szCs w:val="20"/>
          <w:lang w:val="en-US"/>
          <w:rPrChange w:id="1618" w:author="Grigory" w:date="2018-11-13T17:52:00Z">
            <w:rPr>
              <w:color w:val="333333"/>
              <w:sz w:val="20"/>
              <w:szCs w:val="20"/>
            </w:rPr>
          </w:rPrChange>
        </w:rPr>
        <w:t>api</w:t>
      </w:r>
      <w:proofErr w:type="spellEnd"/>
      <w:r w:rsidRPr="00C2429D">
        <w:rPr>
          <w:color w:val="333333"/>
          <w:sz w:val="20"/>
          <w:szCs w:val="20"/>
          <w:lang w:val="en-US"/>
          <w:rPrChange w:id="1619" w:author="Grigory" w:date="2018-11-13T17:52:00Z">
            <w:rPr>
              <w:color w:val="333333"/>
              <w:sz w:val="20"/>
              <w:szCs w:val="20"/>
            </w:rPr>
          </w:rPrChange>
        </w:rPr>
        <w:t>/favorites/</w:t>
      </w:r>
    </w:p>
    <w:p w14:paraId="2CF929CA" w14:textId="77777777" w:rsidR="008F2729" w:rsidRPr="00C2429D" w:rsidRDefault="00CE5BF4">
      <w:pPr>
        <w:pStyle w:val="10"/>
        <w:contextualSpacing w:val="0"/>
        <w:rPr>
          <w:color w:val="333333"/>
          <w:sz w:val="20"/>
          <w:szCs w:val="20"/>
          <w:lang w:val="en-US"/>
          <w:rPrChange w:id="1620" w:author="Grigory" w:date="2018-11-13T17:52:00Z">
            <w:rPr>
              <w:color w:val="333333"/>
              <w:sz w:val="20"/>
              <w:szCs w:val="20"/>
            </w:rPr>
          </w:rPrChange>
        </w:rPr>
      </w:pPr>
      <w:r>
        <w:rPr>
          <w:color w:val="333333"/>
          <w:sz w:val="20"/>
          <w:szCs w:val="20"/>
        </w:rPr>
        <w:t>добавить</w:t>
      </w:r>
      <w:r w:rsidRPr="00C2429D">
        <w:rPr>
          <w:color w:val="333333"/>
          <w:sz w:val="20"/>
          <w:szCs w:val="20"/>
          <w:lang w:val="en-US"/>
          <w:rPrChange w:id="1621" w:author="Grigory" w:date="2018-11-13T17:52:00Z">
            <w:rPr>
              <w:color w:val="333333"/>
              <w:sz w:val="20"/>
              <w:szCs w:val="20"/>
            </w:rPr>
          </w:rPrChange>
        </w:rPr>
        <w:t xml:space="preserve"> </w:t>
      </w:r>
      <w:r>
        <w:rPr>
          <w:color w:val="333333"/>
          <w:sz w:val="20"/>
          <w:szCs w:val="20"/>
        </w:rPr>
        <w:t>статью</w:t>
      </w:r>
      <w:r w:rsidRPr="00C2429D">
        <w:rPr>
          <w:color w:val="333333"/>
          <w:sz w:val="20"/>
          <w:szCs w:val="20"/>
          <w:lang w:val="en-US"/>
          <w:rPrChange w:id="1622" w:author="Grigory" w:date="2018-11-13T17:52:00Z">
            <w:rPr>
              <w:color w:val="333333"/>
              <w:sz w:val="20"/>
              <w:szCs w:val="20"/>
            </w:rPr>
          </w:rPrChange>
        </w:rPr>
        <w:t xml:space="preserve"> </w:t>
      </w:r>
      <w:r>
        <w:rPr>
          <w:color w:val="333333"/>
          <w:sz w:val="20"/>
          <w:szCs w:val="20"/>
        </w:rPr>
        <w:t>в</w:t>
      </w:r>
      <w:r w:rsidRPr="00C2429D">
        <w:rPr>
          <w:color w:val="333333"/>
          <w:sz w:val="20"/>
          <w:szCs w:val="20"/>
          <w:lang w:val="en-US"/>
          <w:rPrChange w:id="1623" w:author="Grigory" w:date="2018-11-13T17:52:00Z">
            <w:rPr>
              <w:color w:val="333333"/>
              <w:sz w:val="20"/>
              <w:szCs w:val="20"/>
            </w:rPr>
          </w:rPrChange>
        </w:rPr>
        <w:t xml:space="preserve"> </w:t>
      </w:r>
      <w:r>
        <w:rPr>
          <w:color w:val="333333"/>
          <w:sz w:val="20"/>
          <w:szCs w:val="20"/>
        </w:rPr>
        <w:t>избранное</w:t>
      </w:r>
    </w:p>
    <w:p w14:paraId="6DC506C4" w14:textId="77777777" w:rsidR="008F2729" w:rsidRDefault="00CE5BF4">
      <w:pPr>
        <w:pStyle w:val="10"/>
        <w:contextualSpacing w:val="0"/>
        <w:rPr>
          <w:color w:val="333333"/>
          <w:sz w:val="20"/>
          <w:szCs w:val="20"/>
        </w:rPr>
      </w:pPr>
      <w:r>
        <w:rPr>
          <w:color w:val="333333"/>
          <w:sz w:val="20"/>
          <w:szCs w:val="20"/>
        </w:rPr>
        <w:t>метод POST или PUT</w:t>
      </w:r>
    </w:p>
    <w:p w14:paraId="3AA18BFC" w14:textId="77777777" w:rsidR="008F2729" w:rsidRDefault="00CE5BF4">
      <w:pPr>
        <w:pStyle w:val="10"/>
        <w:contextualSpacing w:val="0"/>
        <w:rPr>
          <w:color w:val="333333"/>
          <w:sz w:val="20"/>
          <w:szCs w:val="20"/>
        </w:rPr>
      </w:pPr>
      <w:r>
        <w:rPr>
          <w:color w:val="333333"/>
          <w:sz w:val="20"/>
          <w:szCs w:val="20"/>
        </w:rPr>
        <w:t>входные параметры:</w:t>
      </w:r>
    </w:p>
    <w:p w14:paraId="628402E9" w14:textId="77777777" w:rsidR="008F2729" w:rsidRDefault="00CE5BF4">
      <w:pPr>
        <w:pStyle w:val="10"/>
        <w:contextualSpacing w:val="0"/>
        <w:rPr>
          <w:color w:val="333333"/>
          <w:sz w:val="20"/>
          <w:szCs w:val="20"/>
        </w:rPr>
      </w:pPr>
      <w:r>
        <w:rPr>
          <w:color w:val="333333"/>
          <w:sz w:val="20"/>
          <w:szCs w:val="20"/>
        </w:rPr>
        <w:t>- ид статьи</w:t>
      </w:r>
    </w:p>
    <w:p w14:paraId="7D707F9B" w14:textId="77777777" w:rsidR="008F2729" w:rsidRDefault="00CE5BF4">
      <w:pPr>
        <w:pStyle w:val="10"/>
        <w:contextualSpacing w:val="0"/>
        <w:rPr>
          <w:color w:val="333333"/>
          <w:sz w:val="20"/>
          <w:szCs w:val="20"/>
        </w:rPr>
      </w:pPr>
      <w:r>
        <w:rPr>
          <w:color w:val="333333"/>
          <w:sz w:val="20"/>
          <w:szCs w:val="20"/>
        </w:rPr>
        <w:t>тело запроса:</w:t>
      </w:r>
    </w:p>
    <w:p w14:paraId="5FDC4AC7" w14:textId="77777777" w:rsidR="008F2729" w:rsidRDefault="00CE5BF4">
      <w:pPr>
        <w:pStyle w:val="10"/>
        <w:contextualSpacing w:val="0"/>
        <w:rPr>
          <w:color w:val="333333"/>
          <w:sz w:val="20"/>
          <w:szCs w:val="20"/>
        </w:rPr>
      </w:pPr>
      <w:r>
        <w:rPr>
          <w:color w:val="333333"/>
          <w:sz w:val="20"/>
          <w:szCs w:val="20"/>
        </w:rPr>
        <w:t xml:space="preserve">{    </w:t>
      </w:r>
    </w:p>
    <w:p w14:paraId="212D9CAC"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object</w:t>
      </w:r>
      <w:proofErr w:type="spellEnd"/>
      <w:r>
        <w:rPr>
          <w:color w:val="333333"/>
          <w:sz w:val="20"/>
          <w:szCs w:val="20"/>
        </w:rPr>
        <w:t>": &lt;</w:t>
      </w:r>
      <w:proofErr w:type="spellStart"/>
      <w:r>
        <w:rPr>
          <w:color w:val="333333"/>
          <w:sz w:val="20"/>
          <w:szCs w:val="20"/>
        </w:rPr>
        <w:t>ID_статьи</w:t>
      </w:r>
      <w:proofErr w:type="spellEnd"/>
      <w:r>
        <w:rPr>
          <w:color w:val="333333"/>
          <w:sz w:val="20"/>
          <w:szCs w:val="20"/>
        </w:rPr>
        <w:t>&gt;,</w:t>
      </w:r>
    </w:p>
    <w:p w14:paraId="6DE026EF"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type</w:t>
      </w:r>
      <w:proofErr w:type="spellEnd"/>
      <w:r>
        <w:rPr>
          <w:color w:val="333333"/>
          <w:sz w:val="20"/>
          <w:szCs w:val="20"/>
        </w:rPr>
        <w:t>": "</w:t>
      </w:r>
      <w:proofErr w:type="spellStart"/>
      <w:r>
        <w:rPr>
          <w:color w:val="333333"/>
          <w:sz w:val="20"/>
          <w:szCs w:val="20"/>
        </w:rPr>
        <w:t>article</w:t>
      </w:r>
      <w:proofErr w:type="spellEnd"/>
      <w:r>
        <w:rPr>
          <w:color w:val="333333"/>
          <w:sz w:val="20"/>
          <w:szCs w:val="20"/>
        </w:rPr>
        <w:t>"</w:t>
      </w:r>
    </w:p>
    <w:p w14:paraId="4B427E5C" w14:textId="77777777" w:rsidR="008F2729" w:rsidRDefault="00CE5BF4">
      <w:pPr>
        <w:pStyle w:val="10"/>
        <w:contextualSpacing w:val="0"/>
        <w:rPr>
          <w:color w:val="333333"/>
          <w:sz w:val="20"/>
          <w:szCs w:val="20"/>
        </w:rPr>
      </w:pPr>
      <w:r>
        <w:rPr>
          <w:color w:val="333333"/>
          <w:sz w:val="20"/>
          <w:szCs w:val="20"/>
        </w:rPr>
        <w:t>}</w:t>
      </w:r>
    </w:p>
    <w:p w14:paraId="50F659AD" w14:textId="77777777" w:rsidR="008F2729" w:rsidRDefault="00CE5BF4">
      <w:pPr>
        <w:pStyle w:val="10"/>
        <w:contextualSpacing w:val="0"/>
        <w:rPr>
          <w:color w:val="333333"/>
          <w:sz w:val="20"/>
          <w:szCs w:val="20"/>
        </w:rPr>
      </w:pPr>
      <w:r>
        <w:rPr>
          <w:color w:val="333333"/>
          <w:sz w:val="20"/>
          <w:szCs w:val="20"/>
        </w:rPr>
        <w:t>формат ответа:</w:t>
      </w:r>
    </w:p>
    <w:p w14:paraId="15DB1BEA" w14:textId="77777777" w:rsidR="008F2729" w:rsidRDefault="00CE5BF4">
      <w:pPr>
        <w:pStyle w:val="10"/>
        <w:contextualSpacing w:val="0"/>
        <w:rPr>
          <w:color w:val="333333"/>
          <w:sz w:val="20"/>
          <w:szCs w:val="20"/>
        </w:rPr>
      </w:pPr>
      <w:r>
        <w:rPr>
          <w:color w:val="333333"/>
          <w:sz w:val="20"/>
          <w:szCs w:val="20"/>
        </w:rPr>
        <w:t>не задан</w:t>
      </w:r>
    </w:p>
    <w:p w14:paraId="11CAA039" w14:textId="77777777" w:rsidR="008F2729" w:rsidRDefault="008F2729">
      <w:pPr>
        <w:pStyle w:val="10"/>
        <w:contextualSpacing w:val="0"/>
        <w:rPr>
          <w:color w:val="333333"/>
          <w:sz w:val="20"/>
          <w:szCs w:val="20"/>
        </w:rPr>
      </w:pPr>
    </w:p>
    <w:p w14:paraId="257177BC" w14:textId="77777777" w:rsidR="008F2729" w:rsidRPr="00C2429D" w:rsidRDefault="00CE5BF4">
      <w:pPr>
        <w:pStyle w:val="10"/>
        <w:contextualSpacing w:val="0"/>
        <w:rPr>
          <w:color w:val="333333"/>
          <w:sz w:val="20"/>
          <w:szCs w:val="20"/>
          <w:lang w:val="en-US"/>
          <w:rPrChange w:id="1624" w:author="Grigory" w:date="2018-11-13T17:52:00Z">
            <w:rPr>
              <w:color w:val="333333"/>
              <w:sz w:val="20"/>
              <w:szCs w:val="20"/>
            </w:rPr>
          </w:rPrChange>
        </w:rPr>
      </w:pPr>
      <w:proofErr w:type="spellStart"/>
      <w:r w:rsidRPr="00C2429D">
        <w:rPr>
          <w:color w:val="333333"/>
          <w:sz w:val="20"/>
          <w:szCs w:val="20"/>
          <w:lang w:val="en-US"/>
          <w:rPrChange w:id="1625" w:author="Grigory" w:date="2018-11-13T17:52:00Z">
            <w:rPr>
              <w:color w:val="333333"/>
              <w:sz w:val="20"/>
              <w:szCs w:val="20"/>
            </w:rPr>
          </w:rPrChange>
        </w:rPr>
        <w:t>RemoveFromFavoriteArticle</w:t>
      </w:r>
      <w:proofErr w:type="spellEnd"/>
    </w:p>
    <w:p w14:paraId="0D0B36A6" w14:textId="77777777" w:rsidR="008F2729" w:rsidRPr="00C2429D" w:rsidRDefault="00CE5BF4">
      <w:pPr>
        <w:pStyle w:val="10"/>
        <w:contextualSpacing w:val="0"/>
        <w:rPr>
          <w:color w:val="333333"/>
          <w:sz w:val="20"/>
          <w:szCs w:val="20"/>
          <w:lang w:val="en-US"/>
          <w:rPrChange w:id="1626" w:author="Grigory" w:date="2018-11-13T17:52:00Z">
            <w:rPr>
              <w:color w:val="333333"/>
              <w:sz w:val="20"/>
              <w:szCs w:val="20"/>
            </w:rPr>
          </w:rPrChange>
        </w:rPr>
      </w:pPr>
      <w:r w:rsidRPr="00C2429D">
        <w:rPr>
          <w:color w:val="333333"/>
          <w:sz w:val="20"/>
          <w:szCs w:val="20"/>
          <w:lang w:val="en-US"/>
          <w:rPrChange w:id="1627" w:author="Grigory" w:date="2018-11-13T17:52:00Z">
            <w:rPr>
              <w:color w:val="333333"/>
              <w:sz w:val="20"/>
              <w:szCs w:val="20"/>
            </w:rPr>
          </w:rPrChange>
        </w:rPr>
        <w:t>/</w:t>
      </w:r>
      <w:proofErr w:type="spellStart"/>
      <w:r w:rsidRPr="00C2429D">
        <w:rPr>
          <w:color w:val="333333"/>
          <w:sz w:val="20"/>
          <w:szCs w:val="20"/>
          <w:lang w:val="en-US"/>
          <w:rPrChange w:id="1628" w:author="Grigory" w:date="2018-11-13T17:52:00Z">
            <w:rPr>
              <w:color w:val="333333"/>
              <w:sz w:val="20"/>
              <w:szCs w:val="20"/>
            </w:rPr>
          </w:rPrChange>
        </w:rPr>
        <w:t>api</w:t>
      </w:r>
      <w:proofErr w:type="spellEnd"/>
      <w:r w:rsidRPr="00C2429D">
        <w:rPr>
          <w:color w:val="333333"/>
          <w:sz w:val="20"/>
          <w:szCs w:val="20"/>
          <w:lang w:val="en-US"/>
          <w:rPrChange w:id="1629" w:author="Grigory" w:date="2018-11-13T17:52:00Z">
            <w:rPr>
              <w:color w:val="333333"/>
              <w:sz w:val="20"/>
              <w:szCs w:val="20"/>
            </w:rPr>
          </w:rPrChange>
        </w:rPr>
        <w:t>/favorites/&lt;ID_</w:t>
      </w:r>
      <w:r>
        <w:rPr>
          <w:color w:val="333333"/>
          <w:sz w:val="20"/>
          <w:szCs w:val="20"/>
        </w:rPr>
        <w:t>статьи</w:t>
      </w:r>
      <w:r w:rsidRPr="00C2429D">
        <w:rPr>
          <w:color w:val="333333"/>
          <w:sz w:val="20"/>
          <w:szCs w:val="20"/>
          <w:lang w:val="en-US"/>
          <w:rPrChange w:id="1630" w:author="Grigory" w:date="2018-11-13T17:52:00Z">
            <w:rPr>
              <w:color w:val="333333"/>
              <w:sz w:val="20"/>
              <w:szCs w:val="20"/>
            </w:rPr>
          </w:rPrChange>
        </w:rPr>
        <w:t>&gt;/</w:t>
      </w:r>
    </w:p>
    <w:p w14:paraId="023C3F7F" w14:textId="77777777" w:rsidR="008F2729" w:rsidRDefault="00CE5BF4">
      <w:pPr>
        <w:pStyle w:val="10"/>
        <w:contextualSpacing w:val="0"/>
        <w:rPr>
          <w:color w:val="333333"/>
          <w:sz w:val="20"/>
          <w:szCs w:val="20"/>
        </w:rPr>
      </w:pPr>
      <w:r>
        <w:rPr>
          <w:color w:val="333333"/>
          <w:sz w:val="20"/>
          <w:szCs w:val="20"/>
        </w:rPr>
        <w:t>убрать статью из избранного</w:t>
      </w:r>
    </w:p>
    <w:p w14:paraId="5C5C9FA9" w14:textId="77777777" w:rsidR="008F2729" w:rsidRDefault="00CE5BF4">
      <w:pPr>
        <w:pStyle w:val="10"/>
        <w:contextualSpacing w:val="0"/>
        <w:rPr>
          <w:color w:val="333333"/>
          <w:sz w:val="20"/>
          <w:szCs w:val="20"/>
        </w:rPr>
      </w:pPr>
      <w:r>
        <w:rPr>
          <w:color w:val="333333"/>
          <w:sz w:val="20"/>
          <w:szCs w:val="20"/>
        </w:rPr>
        <w:t>метод DELETE</w:t>
      </w:r>
    </w:p>
    <w:p w14:paraId="6865FCE6" w14:textId="77777777" w:rsidR="008F2729" w:rsidRDefault="00CE5BF4">
      <w:pPr>
        <w:pStyle w:val="10"/>
        <w:contextualSpacing w:val="0"/>
        <w:rPr>
          <w:color w:val="333333"/>
          <w:sz w:val="20"/>
          <w:szCs w:val="20"/>
        </w:rPr>
      </w:pPr>
      <w:r>
        <w:rPr>
          <w:color w:val="333333"/>
          <w:sz w:val="20"/>
          <w:szCs w:val="20"/>
        </w:rPr>
        <w:t>входные параметры:</w:t>
      </w:r>
    </w:p>
    <w:p w14:paraId="2BA3E09E" w14:textId="77777777" w:rsidR="008F2729" w:rsidRDefault="00CE5BF4">
      <w:pPr>
        <w:pStyle w:val="10"/>
        <w:contextualSpacing w:val="0"/>
        <w:rPr>
          <w:color w:val="333333"/>
          <w:sz w:val="20"/>
          <w:szCs w:val="20"/>
        </w:rPr>
      </w:pPr>
      <w:r>
        <w:rPr>
          <w:color w:val="333333"/>
          <w:sz w:val="20"/>
          <w:szCs w:val="20"/>
        </w:rPr>
        <w:t>- ид статьи</w:t>
      </w:r>
    </w:p>
    <w:p w14:paraId="48ECD7CD" w14:textId="77777777" w:rsidR="008F2729" w:rsidRDefault="00CE5BF4">
      <w:pPr>
        <w:pStyle w:val="10"/>
        <w:contextualSpacing w:val="0"/>
        <w:rPr>
          <w:color w:val="333333"/>
          <w:sz w:val="20"/>
          <w:szCs w:val="20"/>
        </w:rPr>
      </w:pPr>
      <w:r>
        <w:rPr>
          <w:color w:val="333333"/>
          <w:sz w:val="20"/>
          <w:szCs w:val="20"/>
        </w:rPr>
        <w:t>формат ответа:</w:t>
      </w:r>
    </w:p>
    <w:p w14:paraId="411FBB79" w14:textId="77777777" w:rsidR="008F2729" w:rsidRPr="00C2429D" w:rsidRDefault="00CE5BF4">
      <w:pPr>
        <w:pStyle w:val="10"/>
        <w:contextualSpacing w:val="0"/>
        <w:rPr>
          <w:color w:val="333333"/>
          <w:sz w:val="20"/>
          <w:szCs w:val="20"/>
          <w:lang w:val="en-US"/>
          <w:rPrChange w:id="1631" w:author="Grigory" w:date="2018-11-13T17:52:00Z">
            <w:rPr>
              <w:color w:val="333333"/>
              <w:sz w:val="20"/>
              <w:szCs w:val="20"/>
            </w:rPr>
          </w:rPrChange>
        </w:rPr>
      </w:pPr>
      <w:r>
        <w:rPr>
          <w:color w:val="333333"/>
          <w:sz w:val="20"/>
          <w:szCs w:val="20"/>
        </w:rPr>
        <w:t>не</w:t>
      </w:r>
      <w:r w:rsidRPr="00C2429D">
        <w:rPr>
          <w:color w:val="333333"/>
          <w:sz w:val="20"/>
          <w:szCs w:val="20"/>
          <w:lang w:val="en-US"/>
          <w:rPrChange w:id="1632" w:author="Grigory" w:date="2018-11-13T17:52:00Z">
            <w:rPr>
              <w:color w:val="333333"/>
              <w:sz w:val="20"/>
              <w:szCs w:val="20"/>
            </w:rPr>
          </w:rPrChange>
        </w:rPr>
        <w:t xml:space="preserve"> </w:t>
      </w:r>
      <w:r>
        <w:rPr>
          <w:color w:val="333333"/>
          <w:sz w:val="20"/>
          <w:szCs w:val="20"/>
        </w:rPr>
        <w:t>задан</w:t>
      </w:r>
    </w:p>
    <w:p w14:paraId="7967EF4A" w14:textId="77777777" w:rsidR="008F2729" w:rsidRPr="00C2429D" w:rsidRDefault="008F2729">
      <w:pPr>
        <w:pStyle w:val="10"/>
        <w:contextualSpacing w:val="0"/>
        <w:rPr>
          <w:color w:val="333333"/>
          <w:sz w:val="20"/>
          <w:szCs w:val="20"/>
          <w:lang w:val="en-US"/>
          <w:rPrChange w:id="1633" w:author="Grigory" w:date="2018-11-13T17:52:00Z">
            <w:rPr>
              <w:color w:val="333333"/>
              <w:sz w:val="20"/>
              <w:szCs w:val="20"/>
            </w:rPr>
          </w:rPrChange>
        </w:rPr>
      </w:pPr>
    </w:p>
    <w:p w14:paraId="2353DE06" w14:textId="77777777" w:rsidR="008F2729" w:rsidRPr="00C2429D" w:rsidRDefault="00CE5BF4">
      <w:pPr>
        <w:pStyle w:val="10"/>
        <w:contextualSpacing w:val="0"/>
        <w:rPr>
          <w:color w:val="333333"/>
          <w:sz w:val="20"/>
          <w:szCs w:val="20"/>
          <w:lang w:val="en-US"/>
          <w:rPrChange w:id="1634" w:author="Grigory" w:date="2018-11-13T17:52:00Z">
            <w:rPr>
              <w:color w:val="333333"/>
              <w:sz w:val="20"/>
              <w:szCs w:val="20"/>
            </w:rPr>
          </w:rPrChange>
        </w:rPr>
      </w:pPr>
      <w:proofErr w:type="spellStart"/>
      <w:r w:rsidRPr="00C2429D">
        <w:rPr>
          <w:color w:val="333333"/>
          <w:sz w:val="20"/>
          <w:szCs w:val="20"/>
          <w:lang w:val="en-US"/>
          <w:rPrChange w:id="1635" w:author="Grigory" w:date="2018-11-13T17:52:00Z">
            <w:rPr>
              <w:color w:val="333333"/>
              <w:sz w:val="20"/>
              <w:szCs w:val="20"/>
            </w:rPr>
          </w:rPrChange>
        </w:rPr>
        <w:t>GetFavoriteArticles</w:t>
      </w:r>
      <w:proofErr w:type="spellEnd"/>
    </w:p>
    <w:p w14:paraId="637954A2" w14:textId="77777777" w:rsidR="008F2729" w:rsidRPr="00C2429D" w:rsidRDefault="00CE5BF4">
      <w:pPr>
        <w:pStyle w:val="10"/>
        <w:contextualSpacing w:val="0"/>
        <w:rPr>
          <w:color w:val="333333"/>
          <w:sz w:val="20"/>
          <w:szCs w:val="20"/>
          <w:lang w:val="en-US"/>
          <w:rPrChange w:id="1636" w:author="Grigory" w:date="2018-11-13T17:52:00Z">
            <w:rPr>
              <w:color w:val="333333"/>
              <w:sz w:val="20"/>
              <w:szCs w:val="20"/>
            </w:rPr>
          </w:rPrChange>
        </w:rPr>
      </w:pPr>
      <w:r w:rsidRPr="00C2429D">
        <w:rPr>
          <w:color w:val="333333"/>
          <w:sz w:val="20"/>
          <w:szCs w:val="20"/>
          <w:lang w:val="en-US"/>
          <w:rPrChange w:id="1637" w:author="Grigory" w:date="2018-11-13T17:52:00Z">
            <w:rPr>
              <w:color w:val="333333"/>
              <w:sz w:val="20"/>
              <w:szCs w:val="20"/>
            </w:rPr>
          </w:rPrChange>
        </w:rPr>
        <w:t>/</w:t>
      </w:r>
      <w:proofErr w:type="spellStart"/>
      <w:r w:rsidRPr="00C2429D">
        <w:rPr>
          <w:color w:val="333333"/>
          <w:sz w:val="20"/>
          <w:szCs w:val="20"/>
          <w:lang w:val="en-US"/>
          <w:rPrChange w:id="1638" w:author="Grigory" w:date="2018-11-13T17:52:00Z">
            <w:rPr>
              <w:color w:val="333333"/>
              <w:sz w:val="20"/>
              <w:szCs w:val="20"/>
            </w:rPr>
          </w:rPrChange>
        </w:rPr>
        <w:t>api</w:t>
      </w:r>
      <w:proofErr w:type="spellEnd"/>
      <w:r w:rsidRPr="00C2429D">
        <w:rPr>
          <w:color w:val="333333"/>
          <w:sz w:val="20"/>
          <w:szCs w:val="20"/>
          <w:lang w:val="en-US"/>
          <w:rPrChange w:id="1639" w:author="Grigory" w:date="2018-11-13T17:52:00Z">
            <w:rPr>
              <w:color w:val="333333"/>
              <w:sz w:val="20"/>
              <w:szCs w:val="20"/>
            </w:rPr>
          </w:rPrChange>
        </w:rPr>
        <w:t>/favorites/?filter={"</w:t>
      </w:r>
      <w:proofErr w:type="spellStart"/>
      <w:r w:rsidRPr="00C2429D">
        <w:rPr>
          <w:color w:val="333333"/>
          <w:sz w:val="20"/>
          <w:szCs w:val="20"/>
          <w:lang w:val="en-US"/>
          <w:rPrChange w:id="1640" w:author="Grigory" w:date="2018-11-13T17:52:00Z">
            <w:rPr>
              <w:color w:val="333333"/>
              <w:sz w:val="20"/>
              <w:szCs w:val="20"/>
            </w:rPr>
          </w:rPrChange>
        </w:rPr>
        <w:t>type":"article</w:t>
      </w:r>
      <w:proofErr w:type="spellEnd"/>
      <w:r w:rsidRPr="00C2429D">
        <w:rPr>
          <w:color w:val="333333"/>
          <w:sz w:val="20"/>
          <w:szCs w:val="20"/>
          <w:lang w:val="en-US"/>
          <w:rPrChange w:id="1641" w:author="Grigory" w:date="2018-11-13T17:52:00Z">
            <w:rPr>
              <w:color w:val="333333"/>
              <w:sz w:val="20"/>
              <w:szCs w:val="20"/>
            </w:rPr>
          </w:rPrChange>
        </w:rPr>
        <w:t>"}</w:t>
      </w:r>
    </w:p>
    <w:p w14:paraId="40B0BD7E" w14:textId="77777777" w:rsidR="008F2729" w:rsidRDefault="00CE5BF4">
      <w:pPr>
        <w:pStyle w:val="10"/>
        <w:contextualSpacing w:val="0"/>
        <w:rPr>
          <w:color w:val="333333"/>
          <w:sz w:val="20"/>
          <w:szCs w:val="20"/>
        </w:rPr>
      </w:pPr>
      <w:r>
        <w:rPr>
          <w:color w:val="333333"/>
          <w:sz w:val="20"/>
          <w:szCs w:val="20"/>
        </w:rPr>
        <w:t>список избранных статей</w:t>
      </w:r>
    </w:p>
    <w:p w14:paraId="5762612A" w14:textId="77777777" w:rsidR="008F2729" w:rsidRDefault="00CE5BF4">
      <w:pPr>
        <w:pStyle w:val="10"/>
        <w:contextualSpacing w:val="0"/>
        <w:rPr>
          <w:color w:val="333333"/>
          <w:sz w:val="20"/>
          <w:szCs w:val="20"/>
        </w:rPr>
      </w:pPr>
      <w:r>
        <w:rPr>
          <w:color w:val="333333"/>
          <w:sz w:val="20"/>
          <w:szCs w:val="20"/>
        </w:rPr>
        <w:t>входные параметры:</w:t>
      </w:r>
    </w:p>
    <w:p w14:paraId="743672A7" w14:textId="77777777" w:rsidR="008F2729" w:rsidRDefault="00CE5BF4">
      <w:pPr>
        <w:pStyle w:val="10"/>
        <w:contextualSpacing w:val="0"/>
        <w:rPr>
          <w:color w:val="333333"/>
          <w:sz w:val="20"/>
          <w:szCs w:val="20"/>
        </w:rPr>
      </w:pPr>
      <w:r>
        <w:rPr>
          <w:color w:val="333333"/>
          <w:sz w:val="20"/>
          <w:szCs w:val="20"/>
        </w:rPr>
        <w:t xml:space="preserve">- фильтр. </w:t>
      </w:r>
    </w:p>
    <w:p w14:paraId="67D96E2C"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object_</w:t>
      </w:r>
      <w:proofErr w:type="gramStart"/>
      <w:r>
        <w:rPr>
          <w:color w:val="333333"/>
          <w:sz w:val="20"/>
          <w:szCs w:val="20"/>
        </w:rPr>
        <w:t>name</w:t>
      </w:r>
      <w:proofErr w:type="spellEnd"/>
      <w:r>
        <w:rPr>
          <w:color w:val="333333"/>
          <w:sz w:val="20"/>
          <w:szCs w:val="20"/>
        </w:rPr>
        <w:t xml:space="preserve">  -</w:t>
      </w:r>
      <w:proofErr w:type="gramEnd"/>
      <w:r>
        <w:rPr>
          <w:color w:val="333333"/>
          <w:sz w:val="20"/>
          <w:szCs w:val="20"/>
        </w:rPr>
        <w:t xml:space="preserve"> название (подстрока)</w:t>
      </w:r>
    </w:p>
    <w:p w14:paraId="1B64716B"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category</w:t>
      </w:r>
      <w:proofErr w:type="spellEnd"/>
      <w:r>
        <w:rPr>
          <w:color w:val="333333"/>
          <w:sz w:val="20"/>
          <w:szCs w:val="20"/>
        </w:rPr>
        <w:t xml:space="preserve">  -</w:t>
      </w:r>
      <w:proofErr w:type="gramEnd"/>
      <w:r>
        <w:rPr>
          <w:color w:val="333333"/>
          <w:sz w:val="20"/>
          <w:szCs w:val="20"/>
        </w:rPr>
        <w:t xml:space="preserve"> тематика (название\ид)</w:t>
      </w:r>
    </w:p>
    <w:p w14:paraId="775FCAC4"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magazine</w:t>
      </w:r>
      <w:proofErr w:type="spellEnd"/>
      <w:r>
        <w:rPr>
          <w:color w:val="333333"/>
          <w:sz w:val="20"/>
          <w:szCs w:val="20"/>
        </w:rPr>
        <w:t xml:space="preserve">  -</w:t>
      </w:r>
      <w:proofErr w:type="gramEnd"/>
      <w:r>
        <w:rPr>
          <w:color w:val="333333"/>
          <w:sz w:val="20"/>
          <w:szCs w:val="20"/>
        </w:rPr>
        <w:t xml:space="preserve"> журнал (название\ид)</w:t>
      </w:r>
    </w:p>
    <w:p w14:paraId="30F2CA8C"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number</w:t>
      </w:r>
      <w:proofErr w:type="spellEnd"/>
      <w:r>
        <w:rPr>
          <w:color w:val="333333"/>
          <w:sz w:val="20"/>
          <w:szCs w:val="20"/>
        </w:rPr>
        <w:t xml:space="preserve">  -</w:t>
      </w:r>
      <w:proofErr w:type="gramEnd"/>
      <w:r>
        <w:rPr>
          <w:color w:val="333333"/>
          <w:sz w:val="20"/>
          <w:szCs w:val="20"/>
        </w:rPr>
        <w:t xml:space="preserve"> выпуск (название\ид)</w:t>
      </w:r>
    </w:p>
    <w:p w14:paraId="6D5134BF" w14:textId="77777777" w:rsidR="008F2729" w:rsidRPr="00B2533C" w:rsidRDefault="00CE5BF4">
      <w:pPr>
        <w:pStyle w:val="10"/>
        <w:contextualSpacing w:val="0"/>
        <w:rPr>
          <w:color w:val="333333"/>
          <w:sz w:val="20"/>
          <w:szCs w:val="20"/>
          <w:lang w:val="en-US"/>
          <w:rPrChange w:id="1642" w:author="Григорий Григорий" w:date="2018-12-07T00:38:00Z">
            <w:rPr>
              <w:color w:val="333333"/>
              <w:sz w:val="20"/>
              <w:szCs w:val="20"/>
            </w:rPr>
          </w:rPrChange>
        </w:rPr>
      </w:pPr>
      <w:r w:rsidRPr="00B2533C">
        <w:rPr>
          <w:color w:val="333333"/>
          <w:sz w:val="20"/>
          <w:szCs w:val="20"/>
          <w:lang w:val="en-US"/>
          <w:rPrChange w:id="1643" w:author="Григорий Григорий" w:date="2018-12-07T00:38:00Z">
            <w:rPr>
              <w:color w:val="333333"/>
              <w:sz w:val="20"/>
              <w:szCs w:val="20"/>
            </w:rPr>
          </w:rPrChange>
        </w:rPr>
        <w:t xml:space="preserve">- </w:t>
      </w:r>
      <w:proofErr w:type="gramStart"/>
      <w:r w:rsidRPr="00B2533C">
        <w:rPr>
          <w:color w:val="333333"/>
          <w:sz w:val="20"/>
          <w:szCs w:val="20"/>
          <w:lang w:val="en-US"/>
          <w:rPrChange w:id="1644" w:author="Григорий Григорий" w:date="2018-12-07T00:38:00Z">
            <w:rPr>
              <w:color w:val="333333"/>
              <w:sz w:val="20"/>
              <w:szCs w:val="20"/>
            </w:rPr>
          </w:rPrChange>
        </w:rPr>
        <w:t>author  -</w:t>
      </w:r>
      <w:proofErr w:type="gramEnd"/>
      <w:r w:rsidRPr="00B2533C">
        <w:rPr>
          <w:color w:val="333333"/>
          <w:sz w:val="20"/>
          <w:szCs w:val="20"/>
          <w:lang w:val="en-US"/>
          <w:rPrChange w:id="1645" w:author="Григорий Григорий" w:date="2018-12-07T00:38:00Z">
            <w:rPr>
              <w:color w:val="333333"/>
              <w:sz w:val="20"/>
              <w:szCs w:val="20"/>
            </w:rPr>
          </w:rPrChange>
        </w:rPr>
        <w:t xml:space="preserve"> </w:t>
      </w:r>
      <w:r>
        <w:rPr>
          <w:color w:val="333333"/>
          <w:sz w:val="20"/>
          <w:szCs w:val="20"/>
        </w:rPr>
        <w:t>автор</w:t>
      </w:r>
      <w:r w:rsidRPr="00B2533C">
        <w:rPr>
          <w:color w:val="333333"/>
          <w:sz w:val="20"/>
          <w:szCs w:val="20"/>
          <w:lang w:val="en-US"/>
          <w:rPrChange w:id="1646" w:author="Григорий Григорий" w:date="2018-12-07T00:38:00Z">
            <w:rPr>
              <w:color w:val="333333"/>
              <w:sz w:val="20"/>
              <w:szCs w:val="20"/>
            </w:rPr>
          </w:rPrChange>
        </w:rPr>
        <w:t xml:space="preserve"> (</w:t>
      </w:r>
      <w:r>
        <w:rPr>
          <w:color w:val="333333"/>
          <w:sz w:val="20"/>
          <w:szCs w:val="20"/>
        </w:rPr>
        <w:t>название</w:t>
      </w:r>
      <w:r w:rsidRPr="00B2533C">
        <w:rPr>
          <w:color w:val="333333"/>
          <w:sz w:val="20"/>
          <w:szCs w:val="20"/>
          <w:lang w:val="en-US"/>
          <w:rPrChange w:id="1647" w:author="Григорий Григорий" w:date="2018-12-07T00:38:00Z">
            <w:rPr>
              <w:color w:val="333333"/>
              <w:sz w:val="20"/>
              <w:szCs w:val="20"/>
            </w:rPr>
          </w:rPrChange>
        </w:rPr>
        <w:t>\</w:t>
      </w:r>
      <w:r>
        <w:rPr>
          <w:color w:val="333333"/>
          <w:sz w:val="20"/>
          <w:szCs w:val="20"/>
        </w:rPr>
        <w:t>ид</w:t>
      </w:r>
      <w:r w:rsidRPr="00B2533C">
        <w:rPr>
          <w:color w:val="333333"/>
          <w:sz w:val="20"/>
          <w:szCs w:val="20"/>
          <w:lang w:val="en-US"/>
          <w:rPrChange w:id="1648" w:author="Григорий Григорий" w:date="2018-12-07T00:38:00Z">
            <w:rPr>
              <w:color w:val="333333"/>
              <w:sz w:val="20"/>
              <w:szCs w:val="20"/>
            </w:rPr>
          </w:rPrChange>
        </w:rPr>
        <w:t>)</w:t>
      </w:r>
    </w:p>
    <w:p w14:paraId="5F61860F" w14:textId="77777777" w:rsidR="008F2729" w:rsidRPr="00C2429D" w:rsidRDefault="00CE5BF4">
      <w:pPr>
        <w:pStyle w:val="10"/>
        <w:contextualSpacing w:val="0"/>
        <w:rPr>
          <w:color w:val="333333"/>
          <w:sz w:val="20"/>
          <w:szCs w:val="20"/>
          <w:lang w:val="en-US"/>
          <w:rPrChange w:id="1649" w:author="Grigory" w:date="2018-11-13T17:52:00Z">
            <w:rPr>
              <w:color w:val="333333"/>
              <w:sz w:val="20"/>
              <w:szCs w:val="20"/>
            </w:rPr>
          </w:rPrChange>
        </w:rPr>
      </w:pPr>
      <w:r w:rsidRPr="00C2429D">
        <w:rPr>
          <w:color w:val="333333"/>
          <w:sz w:val="20"/>
          <w:szCs w:val="20"/>
          <w:lang w:val="en-US"/>
          <w:rPrChange w:id="1650" w:author="Grigory" w:date="2018-11-13T17:52:00Z">
            <w:rPr>
              <w:color w:val="333333"/>
              <w:sz w:val="20"/>
              <w:szCs w:val="20"/>
            </w:rPr>
          </w:rPrChange>
        </w:rPr>
        <w:t xml:space="preserve">- </w:t>
      </w:r>
      <w:proofErr w:type="spellStart"/>
      <w:r w:rsidRPr="00C2429D">
        <w:rPr>
          <w:color w:val="333333"/>
          <w:sz w:val="20"/>
          <w:szCs w:val="20"/>
          <w:lang w:val="en-US"/>
          <w:rPrChange w:id="1651" w:author="Grigory" w:date="2018-11-13T17:52:00Z">
            <w:rPr>
              <w:color w:val="333333"/>
              <w:sz w:val="20"/>
              <w:szCs w:val="20"/>
            </w:rPr>
          </w:rPrChange>
        </w:rPr>
        <w:t>object_date_</w:t>
      </w:r>
      <w:proofErr w:type="gramStart"/>
      <w:r w:rsidRPr="00C2429D">
        <w:rPr>
          <w:color w:val="333333"/>
          <w:sz w:val="20"/>
          <w:szCs w:val="20"/>
          <w:lang w:val="en-US"/>
          <w:rPrChange w:id="1652" w:author="Grigory" w:date="2018-11-13T17:52:00Z">
            <w:rPr>
              <w:color w:val="333333"/>
              <w:sz w:val="20"/>
              <w:szCs w:val="20"/>
            </w:rPr>
          </w:rPrChange>
        </w:rPr>
        <w:t>from</w:t>
      </w:r>
      <w:proofErr w:type="spellEnd"/>
      <w:r w:rsidRPr="00C2429D">
        <w:rPr>
          <w:color w:val="333333"/>
          <w:sz w:val="20"/>
          <w:szCs w:val="20"/>
          <w:lang w:val="en-US"/>
          <w:rPrChange w:id="1653" w:author="Grigory" w:date="2018-11-13T17:52:00Z">
            <w:rPr>
              <w:color w:val="333333"/>
              <w:sz w:val="20"/>
              <w:szCs w:val="20"/>
            </w:rPr>
          </w:rPrChange>
        </w:rPr>
        <w:t xml:space="preserve">  -</w:t>
      </w:r>
      <w:proofErr w:type="gramEnd"/>
      <w:r w:rsidRPr="00C2429D">
        <w:rPr>
          <w:color w:val="333333"/>
          <w:sz w:val="20"/>
          <w:szCs w:val="20"/>
          <w:lang w:val="en-US"/>
          <w:rPrChange w:id="1654" w:author="Grigory" w:date="2018-11-13T17:52:00Z">
            <w:rPr>
              <w:color w:val="333333"/>
              <w:sz w:val="20"/>
              <w:szCs w:val="20"/>
            </w:rPr>
          </w:rPrChange>
        </w:rPr>
        <w:t xml:space="preserve"> </w:t>
      </w:r>
      <w:r>
        <w:rPr>
          <w:color w:val="333333"/>
          <w:sz w:val="20"/>
          <w:szCs w:val="20"/>
        </w:rPr>
        <w:t>дата</w:t>
      </w:r>
      <w:r w:rsidRPr="00C2429D">
        <w:rPr>
          <w:color w:val="333333"/>
          <w:sz w:val="20"/>
          <w:szCs w:val="20"/>
          <w:lang w:val="en-US"/>
          <w:rPrChange w:id="1655" w:author="Grigory" w:date="2018-11-13T17:52:00Z">
            <w:rPr>
              <w:color w:val="333333"/>
              <w:sz w:val="20"/>
              <w:szCs w:val="20"/>
            </w:rPr>
          </w:rPrChange>
        </w:rPr>
        <w:t xml:space="preserve"> </w:t>
      </w:r>
      <w:r>
        <w:rPr>
          <w:color w:val="333333"/>
          <w:sz w:val="20"/>
          <w:szCs w:val="20"/>
        </w:rPr>
        <w:t>с</w:t>
      </w:r>
    </w:p>
    <w:p w14:paraId="3B60E543" w14:textId="77777777" w:rsidR="008F2729" w:rsidRPr="00C2429D" w:rsidRDefault="00CE5BF4">
      <w:pPr>
        <w:pStyle w:val="10"/>
        <w:contextualSpacing w:val="0"/>
        <w:rPr>
          <w:color w:val="333333"/>
          <w:sz w:val="20"/>
          <w:szCs w:val="20"/>
          <w:lang w:val="en-US"/>
          <w:rPrChange w:id="1656" w:author="Grigory" w:date="2018-11-13T17:52:00Z">
            <w:rPr>
              <w:color w:val="333333"/>
              <w:sz w:val="20"/>
              <w:szCs w:val="20"/>
            </w:rPr>
          </w:rPrChange>
        </w:rPr>
      </w:pPr>
      <w:r w:rsidRPr="00C2429D">
        <w:rPr>
          <w:color w:val="333333"/>
          <w:sz w:val="20"/>
          <w:szCs w:val="20"/>
          <w:lang w:val="en-US"/>
          <w:rPrChange w:id="1657" w:author="Grigory" w:date="2018-11-13T17:52:00Z">
            <w:rPr>
              <w:color w:val="333333"/>
              <w:sz w:val="20"/>
              <w:szCs w:val="20"/>
            </w:rPr>
          </w:rPrChange>
        </w:rPr>
        <w:t xml:space="preserve">- </w:t>
      </w:r>
      <w:proofErr w:type="spellStart"/>
      <w:r w:rsidRPr="00C2429D">
        <w:rPr>
          <w:color w:val="333333"/>
          <w:sz w:val="20"/>
          <w:szCs w:val="20"/>
          <w:lang w:val="en-US"/>
          <w:rPrChange w:id="1658" w:author="Grigory" w:date="2018-11-13T17:52:00Z">
            <w:rPr>
              <w:color w:val="333333"/>
              <w:sz w:val="20"/>
              <w:szCs w:val="20"/>
            </w:rPr>
          </w:rPrChange>
        </w:rPr>
        <w:t>object_date_</w:t>
      </w:r>
      <w:proofErr w:type="gramStart"/>
      <w:r w:rsidRPr="00C2429D">
        <w:rPr>
          <w:color w:val="333333"/>
          <w:sz w:val="20"/>
          <w:szCs w:val="20"/>
          <w:lang w:val="en-US"/>
          <w:rPrChange w:id="1659" w:author="Grigory" w:date="2018-11-13T17:52:00Z">
            <w:rPr>
              <w:color w:val="333333"/>
              <w:sz w:val="20"/>
              <w:szCs w:val="20"/>
            </w:rPr>
          </w:rPrChange>
        </w:rPr>
        <w:t>to</w:t>
      </w:r>
      <w:proofErr w:type="spellEnd"/>
      <w:r w:rsidRPr="00C2429D">
        <w:rPr>
          <w:color w:val="333333"/>
          <w:sz w:val="20"/>
          <w:szCs w:val="20"/>
          <w:lang w:val="en-US"/>
          <w:rPrChange w:id="1660" w:author="Grigory" w:date="2018-11-13T17:52:00Z">
            <w:rPr>
              <w:color w:val="333333"/>
              <w:sz w:val="20"/>
              <w:szCs w:val="20"/>
            </w:rPr>
          </w:rPrChange>
        </w:rPr>
        <w:t xml:space="preserve">  -</w:t>
      </w:r>
      <w:proofErr w:type="gramEnd"/>
      <w:r w:rsidRPr="00C2429D">
        <w:rPr>
          <w:color w:val="333333"/>
          <w:sz w:val="20"/>
          <w:szCs w:val="20"/>
          <w:lang w:val="en-US"/>
          <w:rPrChange w:id="1661" w:author="Grigory" w:date="2018-11-13T17:52:00Z">
            <w:rPr>
              <w:color w:val="333333"/>
              <w:sz w:val="20"/>
              <w:szCs w:val="20"/>
            </w:rPr>
          </w:rPrChange>
        </w:rPr>
        <w:t xml:space="preserve"> </w:t>
      </w:r>
      <w:r>
        <w:rPr>
          <w:color w:val="333333"/>
          <w:sz w:val="20"/>
          <w:szCs w:val="20"/>
        </w:rPr>
        <w:t>дата</w:t>
      </w:r>
      <w:r w:rsidRPr="00C2429D">
        <w:rPr>
          <w:color w:val="333333"/>
          <w:sz w:val="20"/>
          <w:szCs w:val="20"/>
          <w:lang w:val="en-US"/>
          <w:rPrChange w:id="1662" w:author="Grigory" w:date="2018-11-13T17:52:00Z">
            <w:rPr>
              <w:color w:val="333333"/>
              <w:sz w:val="20"/>
              <w:szCs w:val="20"/>
            </w:rPr>
          </w:rPrChange>
        </w:rPr>
        <w:t xml:space="preserve"> </w:t>
      </w:r>
      <w:r>
        <w:rPr>
          <w:color w:val="333333"/>
          <w:sz w:val="20"/>
          <w:szCs w:val="20"/>
        </w:rPr>
        <w:t>по</w:t>
      </w:r>
    </w:p>
    <w:p w14:paraId="0F47FFD4" w14:textId="77777777" w:rsidR="008F2729" w:rsidRDefault="00CE5BF4">
      <w:pPr>
        <w:pStyle w:val="10"/>
        <w:contextualSpacing w:val="0"/>
        <w:rPr>
          <w:color w:val="333333"/>
          <w:sz w:val="20"/>
          <w:szCs w:val="20"/>
        </w:rPr>
      </w:pPr>
      <w:r>
        <w:rPr>
          <w:color w:val="333333"/>
          <w:sz w:val="20"/>
          <w:szCs w:val="20"/>
        </w:rPr>
        <w:lastRenderedPageBreak/>
        <w:t xml:space="preserve">- </w:t>
      </w:r>
      <w:proofErr w:type="spellStart"/>
      <w:r>
        <w:rPr>
          <w:color w:val="333333"/>
          <w:sz w:val="20"/>
          <w:szCs w:val="20"/>
        </w:rPr>
        <w:t>keywords</w:t>
      </w:r>
      <w:proofErr w:type="spellEnd"/>
      <w:r>
        <w:rPr>
          <w:color w:val="333333"/>
          <w:sz w:val="20"/>
          <w:szCs w:val="20"/>
        </w:rPr>
        <w:t xml:space="preserve"> (</w:t>
      </w:r>
      <w:proofErr w:type="spellStart"/>
      <w:r>
        <w:rPr>
          <w:color w:val="333333"/>
          <w:sz w:val="20"/>
          <w:szCs w:val="20"/>
        </w:rPr>
        <w:t>string</w:t>
      </w:r>
      <w:proofErr w:type="spellEnd"/>
      <w:r>
        <w:rPr>
          <w:color w:val="333333"/>
          <w:sz w:val="20"/>
          <w:szCs w:val="20"/>
        </w:rPr>
        <w:t xml:space="preserve"> </w:t>
      </w:r>
      <w:proofErr w:type="spellStart"/>
      <w:r>
        <w:rPr>
          <w:color w:val="333333"/>
          <w:sz w:val="20"/>
          <w:szCs w:val="20"/>
        </w:rPr>
        <w:t>or</w:t>
      </w:r>
      <w:proofErr w:type="spellEnd"/>
      <w:r>
        <w:rPr>
          <w:color w:val="333333"/>
          <w:sz w:val="20"/>
          <w:szCs w:val="20"/>
        </w:rPr>
        <w:t xml:space="preserve"> </w:t>
      </w:r>
      <w:proofErr w:type="spellStart"/>
      <w:proofErr w:type="gramStart"/>
      <w:r>
        <w:rPr>
          <w:color w:val="333333"/>
          <w:sz w:val="20"/>
          <w:szCs w:val="20"/>
        </w:rPr>
        <w:t>array</w:t>
      </w:r>
      <w:proofErr w:type="spellEnd"/>
      <w:r>
        <w:rPr>
          <w:color w:val="333333"/>
          <w:sz w:val="20"/>
          <w:szCs w:val="20"/>
        </w:rPr>
        <w:t>)  -</w:t>
      </w:r>
      <w:proofErr w:type="gramEnd"/>
      <w:r>
        <w:rPr>
          <w:color w:val="333333"/>
          <w:sz w:val="20"/>
          <w:szCs w:val="20"/>
        </w:rPr>
        <w:t xml:space="preserve"> теги (их может быть несколько, строки)</w:t>
      </w:r>
    </w:p>
    <w:p w14:paraId="582E1C3D" w14:textId="77777777" w:rsidR="008F2729" w:rsidRDefault="00CE5BF4">
      <w:pPr>
        <w:pStyle w:val="10"/>
        <w:contextualSpacing w:val="0"/>
        <w:rPr>
          <w:color w:val="333333"/>
          <w:sz w:val="20"/>
          <w:szCs w:val="20"/>
        </w:rPr>
      </w:pPr>
      <w:r>
        <w:rPr>
          <w:color w:val="333333"/>
          <w:sz w:val="20"/>
          <w:szCs w:val="20"/>
        </w:rPr>
        <w:t>сортировка</w:t>
      </w:r>
    </w:p>
    <w:p w14:paraId="7BFE4126" w14:textId="77777777" w:rsidR="008F2729" w:rsidRPr="00B2533C" w:rsidRDefault="00CE5BF4">
      <w:pPr>
        <w:pStyle w:val="10"/>
        <w:contextualSpacing w:val="0"/>
        <w:rPr>
          <w:color w:val="333333"/>
          <w:sz w:val="20"/>
          <w:szCs w:val="20"/>
          <w:lang w:val="en-US"/>
          <w:rPrChange w:id="1663" w:author="Григорий Григорий" w:date="2018-12-07T00:38:00Z">
            <w:rPr>
              <w:color w:val="333333"/>
              <w:sz w:val="20"/>
              <w:szCs w:val="20"/>
            </w:rPr>
          </w:rPrChange>
        </w:rPr>
      </w:pPr>
      <w:r w:rsidRPr="00B2533C">
        <w:rPr>
          <w:color w:val="333333"/>
          <w:sz w:val="20"/>
          <w:szCs w:val="20"/>
          <w:lang w:val="en-US"/>
          <w:rPrChange w:id="1664" w:author="Григорий Григорий" w:date="2018-12-07T00:38:00Z">
            <w:rPr>
              <w:color w:val="333333"/>
              <w:sz w:val="20"/>
              <w:szCs w:val="20"/>
            </w:rPr>
          </w:rPrChange>
        </w:rPr>
        <w:t>sort={"property_object.name":"</w:t>
      </w:r>
      <w:proofErr w:type="spellStart"/>
      <w:r w:rsidRPr="00B2533C">
        <w:rPr>
          <w:color w:val="333333"/>
          <w:sz w:val="20"/>
          <w:szCs w:val="20"/>
          <w:lang w:val="en-US"/>
          <w:rPrChange w:id="1665" w:author="Григорий Григорий" w:date="2018-12-07T00:38:00Z">
            <w:rPr>
              <w:color w:val="333333"/>
              <w:sz w:val="20"/>
              <w:szCs w:val="20"/>
            </w:rPr>
          </w:rPrChange>
        </w:rPr>
        <w:t>asc</w:t>
      </w:r>
      <w:proofErr w:type="spellEnd"/>
      <w:proofErr w:type="gramStart"/>
      <w:r w:rsidRPr="00B2533C">
        <w:rPr>
          <w:color w:val="333333"/>
          <w:sz w:val="20"/>
          <w:szCs w:val="20"/>
          <w:lang w:val="en-US"/>
          <w:rPrChange w:id="1666" w:author="Григорий Григорий" w:date="2018-12-07T00:38:00Z">
            <w:rPr>
              <w:color w:val="333333"/>
              <w:sz w:val="20"/>
              <w:szCs w:val="20"/>
            </w:rPr>
          </w:rPrChange>
        </w:rPr>
        <w:t>"}  -</w:t>
      </w:r>
      <w:proofErr w:type="gramEnd"/>
      <w:r w:rsidRPr="00B2533C">
        <w:rPr>
          <w:color w:val="333333"/>
          <w:sz w:val="20"/>
          <w:szCs w:val="20"/>
          <w:lang w:val="en-US"/>
          <w:rPrChange w:id="1667" w:author="Григорий Григорий" w:date="2018-12-07T00:38:00Z">
            <w:rPr>
              <w:color w:val="333333"/>
              <w:sz w:val="20"/>
              <w:szCs w:val="20"/>
            </w:rPr>
          </w:rPrChange>
        </w:rPr>
        <w:t xml:space="preserve"> </w:t>
      </w:r>
      <w:r>
        <w:rPr>
          <w:color w:val="333333"/>
          <w:sz w:val="20"/>
          <w:szCs w:val="20"/>
        </w:rPr>
        <w:t>По</w:t>
      </w:r>
      <w:r w:rsidRPr="00B2533C">
        <w:rPr>
          <w:color w:val="333333"/>
          <w:sz w:val="20"/>
          <w:szCs w:val="20"/>
          <w:lang w:val="en-US"/>
          <w:rPrChange w:id="1668" w:author="Григорий Григорий" w:date="2018-12-07T00:38:00Z">
            <w:rPr>
              <w:color w:val="333333"/>
              <w:sz w:val="20"/>
              <w:szCs w:val="20"/>
            </w:rPr>
          </w:rPrChange>
        </w:rPr>
        <w:t xml:space="preserve"> </w:t>
      </w:r>
      <w:r>
        <w:rPr>
          <w:color w:val="333333"/>
          <w:sz w:val="20"/>
          <w:szCs w:val="20"/>
        </w:rPr>
        <w:t>алфавиту</w:t>
      </w:r>
    </w:p>
    <w:p w14:paraId="64164BB5" w14:textId="77777777" w:rsidR="008F2729" w:rsidRPr="00C2429D" w:rsidRDefault="00CE5BF4">
      <w:pPr>
        <w:pStyle w:val="10"/>
        <w:contextualSpacing w:val="0"/>
        <w:rPr>
          <w:color w:val="333333"/>
          <w:sz w:val="20"/>
          <w:szCs w:val="20"/>
          <w:lang w:val="en-US"/>
          <w:rPrChange w:id="1669" w:author="Grigory" w:date="2018-11-13T17:52:00Z">
            <w:rPr>
              <w:color w:val="333333"/>
              <w:sz w:val="20"/>
              <w:szCs w:val="20"/>
            </w:rPr>
          </w:rPrChange>
        </w:rPr>
      </w:pPr>
      <w:r w:rsidRPr="00C2429D">
        <w:rPr>
          <w:color w:val="333333"/>
          <w:sz w:val="20"/>
          <w:szCs w:val="20"/>
          <w:lang w:val="en-US"/>
          <w:rPrChange w:id="1670" w:author="Grigory" w:date="2018-11-13T17:52:00Z">
            <w:rPr>
              <w:color w:val="333333"/>
              <w:sz w:val="20"/>
              <w:szCs w:val="20"/>
            </w:rPr>
          </w:rPrChange>
        </w:rPr>
        <w:t>sort={"price":"</w:t>
      </w:r>
      <w:proofErr w:type="spellStart"/>
      <w:r w:rsidRPr="00C2429D">
        <w:rPr>
          <w:color w:val="333333"/>
          <w:sz w:val="20"/>
          <w:szCs w:val="20"/>
          <w:lang w:val="en-US"/>
          <w:rPrChange w:id="1671" w:author="Grigory" w:date="2018-11-13T17:52:00Z">
            <w:rPr>
              <w:color w:val="333333"/>
              <w:sz w:val="20"/>
              <w:szCs w:val="20"/>
            </w:rPr>
          </w:rPrChange>
        </w:rPr>
        <w:t>asc</w:t>
      </w:r>
      <w:proofErr w:type="spellEnd"/>
      <w:proofErr w:type="gramStart"/>
      <w:r w:rsidRPr="00C2429D">
        <w:rPr>
          <w:color w:val="333333"/>
          <w:sz w:val="20"/>
          <w:szCs w:val="20"/>
          <w:lang w:val="en-US"/>
          <w:rPrChange w:id="1672" w:author="Grigory" w:date="2018-11-13T17:52:00Z">
            <w:rPr>
              <w:color w:val="333333"/>
              <w:sz w:val="20"/>
              <w:szCs w:val="20"/>
            </w:rPr>
          </w:rPrChange>
        </w:rPr>
        <w:t>"}  -</w:t>
      </w:r>
      <w:proofErr w:type="gramEnd"/>
      <w:r w:rsidRPr="00C2429D">
        <w:rPr>
          <w:color w:val="333333"/>
          <w:sz w:val="20"/>
          <w:szCs w:val="20"/>
          <w:lang w:val="en-US"/>
          <w:rPrChange w:id="1673" w:author="Grigory" w:date="2018-11-13T17:52:00Z">
            <w:rPr>
              <w:color w:val="333333"/>
              <w:sz w:val="20"/>
              <w:szCs w:val="20"/>
            </w:rPr>
          </w:rPrChange>
        </w:rPr>
        <w:t xml:space="preserve"> </w:t>
      </w:r>
      <w:r>
        <w:rPr>
          <w:color w:val="333333"/>
          <w:sz w:val="20"/>
          <w:szCs w:val="20"/>
        </w:rPr>
        <w:t>Дешевле</w:t>
      </w:r>
    </w:p>
    <w:p w14:paraId="4663572A" w14:textId="77777777" w:rsidR="008F2729" w:rsidRPr="00C2429D" w:rsidRDefault="00CE5BF4">
      <w:pPr>
        <w:pStyle w:val="10"/>
        <w:contextualSpacing w:val="0"/>
        <w:rPr>
          <w:color w:val="333333"/>
          <w:sz w:val="20"/>
          <w:szCs w:val="20"/>
          <w:lang w:val="en-US"/>
          <w:rPrChange w:id="1674" w:author="Grigory" w:date="2018-11-13T17:52:00Z">
            <w:rPr>
              <w:color w:val="333333"/>
              <w:sz w:val="20"/>
              <w:szCs w:val="20"/>
            </w:rPr>
          </w:rPrChange>
        </w:rPr>
      </w:pPr>
      <w:r w:rsidRPr="00C2429D">
        <w:rPr>
          <w:color w:val="333333"/>
          <w:sz w:val="20"/>
          <w:szCs w:val="20"/>
          <w:lang w:val="en-US"/>
          <w:rPrChange w:id="1675" w:author="Grigory" w:date="2018-11-13T17:52:00Z">
            <w:rPr>
              <w:color w:val="333333"/>
              <w:sz w:val="20"/>
              <w:szCs w:val="20"/>
            </w:rPr>
          </w:rPrChange>
        </w:rPr>
        <w:t>sort={"</w:t>
      </w:r>
      <w:proofErr w:type="spellStart"/>
      <w:r w:rsidRPr="00C2429D">
        <w:rPr>
          <w:color w:val="333333"/>
          <w:sz w:val="20"/>
          <w:szCs w:val="20"/>
          <w:lang w:val="en-US"/>
          <w:rPrChange w:id="1676" w:author="Grigory" w:date="2018-11-13T17:52:00Z">
            <w:rPr>
              <w:color w:val="333333"/>
              <w:sz w:val="20"/>
              <w:szCs w:val="20"/>
            </w:rPr>
          </w:rPrChange>
        </w:rPr>
        <w:t>price":"desc</w:t>
      </w:r>
      <w:proofErr w:type="spellEnd"/>
      <w:proofErr w:type="gramStart"/>
      <w:r w:rsidRPr="00C2429D">
        <w:rPr>
          <w:color w:val="333333"/>
          <w:sz w:val="20"/>
          <w:szCs w:val="20"/>
          <w:lang w:val="en-US"/>
          <w:rPrChange w:id="1677" w:author="Grigory" w:date="2018-11-13T17:52:00Z">
            <w:rPr>
              <w:color w:val="333333"/>
              <w:sz w:val="20"/>
              <w:szCs w:val="20"/>
            </w:rPr>
          </w:rPrChange>
        </w:rPr>
        <w:t>"}  -</w:t>
      </w:r>
      <w:proofErr w:type="gramEnd"/>
      <w:r w:rsidRPr="00C2429D">
        <w:rPr>
          <w:color w:val="333333"/>
          <w:sz w:val="20"/>
          <w:szCs w:val="20"/>
          <w:lang w:val="en-US"/>
          <w:rPrChange w:id="1678" w:author="Grigory" w:date="2018-11-13T17:52:00Z">
            <w:rPr>
              <w:color w:val="333333"/>
              <w:sz w:val="20"/>
              <w:szCs w:val="20"/>
            </w:rPr>
          </w:rPrChange>
        </w:rPr>
        <w:t xml:space="preserve"> </w:t>
      </w:r>
      <w:r>
        <w:rPr>
          <w:color w:val="333333"/>
          <w:sz w:val="20"/>
          <w:szCs w:val="20"/>
        </w:rPr>
        <w:t>Дороже</w:t>
      </w:r>
    </w:p>
    <w:p w14:paraId="6C13BC20" w14:textId="77777777" w:rsidR="008F2729" w:rsidRPr="00C2429D" w:rsidRDefault="00CE5BF4">
      <w:pPr>
        <w:pStyle w:val="10"/>
        <w:contextualSpacing w:val="0"/>
        <w:rPr>
          <w:color w:val="333333"/>
          <w:sz w:val="20"/>
          <w:szCs w:val="20"/>
          <w:lang w:val="en-US"/>
          <w:rPrChange w:id="1679" w:author="Grigory" w:date="2018-11-13T17:52:00Z">
            <w:rPr>
              <w:color w:val="333333"/>
              <w:sz w:val="20"/>
              <w:szCs w:val="20"/>
            </w:rPr>
          </w:rPrChange>
        </w:rPr>
      </w:pPr>
      <w:r w:rsidRPr="00C2429D">
        <w:rPr>
          <w:color w:val="333333"/>
          <w:sz w:val="20"/>
          <w:szCs w:val="20"/>
          <w:lang w:val="en-US"/>
          <w:rPrChange w:id="1680" w:author="Grigory" w:date="2018-11-13T17:52:00Z">
            <w:rPr>
              <w:color w:val="333333"/>
              <w:sz w:val="20"/>
              <w:szCs w:val="20"/>
            </w:rPr>
          </w:rPrChange>
        </w:rPr>
        <w:t>sort={"</w:t>
      </w:r>
      <w:proofErr w:type="spellStart"/>
      <w:r w:rsidRPr="00C2429D">
        <w:rPr>
          <w:color w:val="333333"/>
          <w:sz w:val="20"/>
          <w:szCs w:val="20"/>
          <w:lang w:val="en-US"/>
          <w:rPrChange w:id="1681" w:author="Grigory" w:date="2018-11-13T17:52:00Z">
            <w:rPr>
              <w:color w:val="333333"/>
              <w:sz w:val="20"/>
              <w:szCs w:val="20"/>
            </w:rPr>
          </w:rPrChange>
        </w:rPr>
        <w:t>property_</w:t>
      </w:r>
      <w:proofErr w:type="gramStart"/>
      <w:r w:rsidRPr="00C2429D">
        <w:rPr>
          <w:color w:val="333333"/>
          <w:sz w:val="20"/>
          <w:szCs w:val="20"/>
          <w:lang w:val="en-US"/>
          <w:rPrChange w:id="1682" w:author="Grigory" w:date="2018-11-13T17:52:00Z">
            <w:rPr>
              <w:color w:val="333333"/>
              <w:sz w:val="20"/>
              <w:szCs w:val="20"/>
            </w:rPr>
          </w:rPrChange>
        </w:rPr>
        <w:t>object.active</w:t>
      </w:r>
      <w:proofErr w:type="gramEnd"/>
      <w:r w:rsidRPr="00C2429D">
        <w:rPr>
          <w:color w:val="333333"/>
          <w:sz w:val="20"/>
          <w:szCs w:val="20"/>
          <w:lang w:val="en-US"/>
          <w:rPrChange w:id="1683" w:author="Grigory" w:date="2018-11-13T17:52:00Z">
            <w:rPr>
              <w:color w:val="333333"/>
              <w:sz w:val="20"/>
              <w:szCs w:val="20"/>
            </w:rPr>
          </w:rPrChange>
        </w:rPr>
        <w:t>_from":"desc</w:t>
      </w:r>
      <w:proofErr w:type="spellEnd"/>
      <w:r w:rsidRPr="00C2429D">
        <w:rPr>
          <w:color w:val="333333"/>
          <w:sz w:val="20"/>
          <w:szCs w:val="20"/>
          <w:lang w:val="en-US"/>
          <w:rPrChange w:id="1684" w:author="Grigory" w:date="2018-11-13T17:52:00Z">
            <w:rPr>
              <w:color w:val="333333"/>
              <w:sz w:val="20"/>
              <w:szCs w:val="20"/>
            </w:rPr>
          </w:rPrChange>
        </w:rPr>
        <w:t xml:space="preserve">"}  - </w:t>
      </w:r>
      <w:r>
        <w:rPr>
          <w:color w:val="333333"/>
          <w:sz w:val="20"/>
          <w:szCs w:val="20"/>
        </w:rPr>
        <w:t>по</w:t>
      </w:r>
      <w:r w:rsidRPr="00C2429D">
        <w:rPr>
          <w:color w:val="333333"/>
          <w:sz w:val="20"/>
          <w:szCs w:val="20"/>
          <w:lang w:val="en-US"/>
          <w:rPrChange w:id="1685" w:author="Grigory" w:date="2018-11-13T17:52:00Z">
            <w:rPr>
              <w:color w:val="333333"/>
              <w:sz w:val="20"/>
              <w:szCs w:val="20"/>
            </w:rPr>
          </w:rPrChange>
        </w:rPr>
        <w:t xml:space="preserve"> </w:t>
      </w:r>
      <w:r>
        <w:rPr>
          <w:color w:val="333333"/>
          <w:sz w:val="20"/>
          <w:szCs w:val="20"/>
        </w:rPr>
        <w:t>дате</w:t>
      </w:r>
      <w:r w:rsidRPr="00C2429D">
        <w:rPr>
          <w:color w:val="333333"/>
          <w:sz w:val="20"/>
          <w:szCs w:val="20"/>
          <w:lang w:val="en-US"/>
          <w:rPrChange w:id="1686" w:author="Grigory" w:date="2018-11-13T17:52:00Z">
            <w:rPr>
              <w:color w:val="333333"/>
              <w:sz w:val="20"/>
              <w:szCs w:val="20"/>
            </w:rPr>
          </w:rPrChange>
        </w:rPr>
        <w:t xml:space="preserve"> </w:t>
      </w:r>
      <w:r>
        <w:rPr>
          <w:color w:val="333333"/>
          <w:sz w:val="20"/>
          <w:szCs w:val="20"/>
        </w:rPr>
        <w:t>выхода</w:t>
      </w:r>
      <w:r w:rsidRPr="00C2429D">
        <w:rPr>
          <w:color w:val="333333"/>
          <w:sz w:val="20"/>
          <w:szCs w:val="20"/>
          <w:lang w:val="en-US"/>
          <w:rPrChange w:id="1687" w:author="Grigory" w:date="2018-11-13T17:52:00Z">
            <w:rPr>
              <w:color w:val="333333"/>
              <w:sz w:val="20"/>
              <w:szCs w:val="20"/>
            </w:rPr>
          </w:rPrChange>
        </w:rPr>
        <w:t xml:space="preserve"> (</w:t>
      </w:r>
      <w:r>
        <w:rPr>
          <w:color w:val="333333"/>
          <w:sz w:val="20"/>
          <w:szCs w:val="20"/>
        </w:rPr>
        <w:t>позже</w:t>
      </w:r>
      <w:r w:rsidRPr="00C2429D">
        <w:rPr>
          <w:color w:val="333333"/>
          <w:sz w:val="20"/>
          <w:szCs w:val="20"/>
          <w:lang w:val="en-US"/>
          <w:rPrChange w:id="1688" w:author="Grigory" w:date="2018-11-13T17:52:00Z">
            <w:rPr>
              <w:color w:val="333333"/>
              <w:sz w:val="20"/>
              <w:szCs w:val="20"/>
            </w:rPr>
          </w:rPrChange>
        </w:rPr>
        <w:t>)</w:t>
      </w:r>
    </w:p>
    <w:p w14:paraId="4C24F79C" w14:textId="77777777" w:rsidR="008F2729" w:rsidRPr="00C2429D" w:rsidRDefault="00CE5BF4">
      <w:pPr>
        <w:pStyle w:val="10"/>
        <w:contextualSpacing w:val="0"/>
        <w:rPr>
          <w:color w:val="333333"/>
          <w:sz w:val="20"/>
          <w:szCs w:val="20"/>
          <w:lang w:val="en-US"/>
          <w:rPrChange w:id="1689" w:author="Grigory" w:date="2018-11-13T17:52:00Z">
            <w:rPr>
              <w:color w:val="333333"/>
              <w:sz w:val="20"/>
              <w:szCs w:val="20"/>
            </w:rPr>
          </w:rPrChange>
        </w:rPr>
      </w:pPr>
      <w:r w:rsidRPr="00C2429D">
        <w:rPr>
          <w:color w:val="333333"/>
          <w:sz w:val="20"/>
          <w:szCs w:val="20"/>
          <w:lang w:val="en-US"/>
          <w:rPrChange w:id="1690" w:author="Grigory" w:date="2018-11-13T17:52:00Z">
            <w:rPr>
              <w:color w:val="333333"/>
              <w:sz w:val="20"/>
              <w:szCs w:val="20"/>
            </w:rPr>
          </w:rPrChange>
        </w:rPr>
        <w:t>sort={"property_</w:t>
      </w:r>
      <w:proofErr w:type="gramStart"/>
      <w:r w:rsidRPr="00C2429D">
        <w:rPr>
          <w:color w:val="333333"/>
          <w:sz w:val="20"/>
          <w:szCs w:val="20"/>
          <w:lang w:val="en-US"/>
          <w:rPrChange w:id="1691" w:author="Grigory" w:date="2018-11-13T17:52:00Z">
            <w:rPr>
              <w:color w:val="333333"/>
              <w:sz w:val="20"/>
              <w:szCs w:val="20"/>
            </w:rPr>
          </w:rPrChange>
        </w:rPr>
        <w:t>object.active</w:t>
      </w:r>
      <w:proofErr w:type="gramEnd"/>
      <w:r w:rsidRPr="00C2429D">
        <w:rPr>
          <w:color w:val="333333"/>
          <w:sz w:val="20"/>
          <w:szCs w:val="20"/>
          <w:lang w:val="en-US"/>
          <w:rPrChange w:id="1692" w:author="Grigory" w:date="2018-11-13T17:52:00Z">
            <w:rPr>
              <w:color w:val="333333"/>
              <w:sz w:val="20"/>
              <w:szCs w:val="20"/>
            </w:rPr>
          </w:rPrChange>
        </w:rPr>
        <w:t>_from":"</w:t>
      </w:r>
      <w:proofErr w:type="spellStart"/>
      <w:r w:rsidRPr="00C2429D">
        <w:rPr>
          <w:color w:val="333333"/>
          <w:sz w:val="20"/>
          <w:szCs w:val="20"/>
          <w:lang w:val="en-US"/>
          <w:rPrChange w:id="1693" w:author="Grigory" w:date="2018-11-13T17:52:00Z">
            <w:rPr>
              <w:color w:val="333333"/>
              <w:sz w:val="20"/>
              <w:szCs w:val="20"/>
            </w:rPr>
          </w:rPrChange>
        </w:rPr>
        <w:t>asc</w:t>
      </w:r>
      <w:proofErr w:type="spellEnd"/>
      <w:r w:rsidRPr="00C2429D">
        <w:rPr>
          <w:color w:val="333333"/>
          <w:sz w:val="20"/>
          <w:szCs w:val="20"/>
          <w:lang w:val="en-US"/>
          <w:rPrChange w:id="1694" w:author="Grigory" w:date="2018-11-13T17:52:00Z">
            <w:rPr>
              <w:color w:val="333333"/>
              <w:sz w:val="20"/>
              <w:szCs w:val="20"/>
            </w:rPr>
          </w:rPrChange>
        </w:rPr>
        <w:t xml:space="preserve">"}  - </w:t>
      </w:r>
      <w:r>
        <w:rPr>
          <w:color w:val="333333"/>
          <w:sz w:val="20"/>
          <w:szCs w:val="20"/>
        </w:rPr>
        <w:t>по</w:t>
      </w:r>
      <w:r w:rsidRPr="00C2429D">
        <w:rPr>
          <w:color w:val="333333"/>
          <w:sz w:val="20"/>
          <w:szCs w:val="20"/>
          <w:lang w:val="en-US"/>
          <w:rPrChange w:id="1695" w:author="Grigory" w:date="2018-11-13T17:52:00Z">
            <w:rPr>
              <w:color w:val="333333"/>
              <w:sz w:val="20"/>
              <w:szCs w:val="20"/>
            </w:rPr>
          </w:rPrChange>
        </w:rPr>
        <w:t xml:space="preserve"> </w:t>
      </w:r>
      <w:r>
        <w:rPr>
          <w:color w:val="333333"/>
          <w:sz w:val="20"/>
          <w:szCs w:val="20"/>
        </w:rPr>
        <w:t>дате</w:t>
      </w:r>
      <w:r w:rsidRPr="00C2429D">
        <w:rPr>
          <w:color w:val="333333"/>
          <w:sz w:val="20"/>
          <w:szCs w:val="20"/>
          <w:lang w:val="en-US"/>
          <w:rPrChange w:id="1696" w:author="Grigory" w:date="2018-11-13T17:52:00Z">
            <w:rPr>
              <w:color w:val="333333"/>
              <w:sz w:val="20"/>
              <w:szCs w:val="20"/>
            </w:rPr>
          </w:rPrChange>
        </w:rPr>
        <w:t xml:space="preserve"> </w:t>
      </w:r>
      <w:r>
        <w:rPr>
          <w:color w:val="333333"/>
          <w:sz w:val="20"/>
          <w:szCs w:val="20"/>
        </w:rPr>
        <w:t>выхода</w:t>
      </w:r>
      <w:r w:rsidRPr="00C2429D">
        <w:rPr>
          <w:color w:val="333333"/>
          <w:sz w:val="20"/>
          <w:szCs w:val="20"/>
          <w:lang w:val="en-US"/>
          <w:rPrChange w:id="1697" w:author="Grigory" w:date="2018-11-13T17:52:00Z">
            <w:rPr>
              <w:color w:val="333333"/>
              <w:sz w:val="20"/>
              <w:szCs w:val="20"/>
            </w:rPr>
          </w:rPrChange>
        </w:rPr>
        <w:t xml:space="preserve"> (</w:t>
      </w:r>
      <w:r>
        <w:rPr>
          <w:color w:val="333333"/>
          <w:sz w:val="20"/>
          <w:szCs w:val="20"/>
        </w:rPr>
        <w:t>раньше</w:t>
      </w:r>
      <w:r w:rsidRPr="00C2429D">
        <w:rPr>
          <w:color w:val="333333"/>
          <w:sz w:val="20"/>
          <w:szCs w:val="20"/>
          <w:lang w:val="en-US"/>
          <w:rPrChange w:id="1698" w:author="Grigory" w:date="2018-11-13T17:52:00Z">
            <w:rPr>
              <w:color w:val="333333"/>
              <w:sz w:val="20"/>
              <w:szCs w:val="20"/>
            </w:rPr>
          </w:rPrChange>
        </w:rPr>
        <w:t>)</w:t>
      </w:r>
    </w:p>
    <w:p w14:paraId="413BE95F" w14:textId="77777777" w:rsidR="008F2729" w:rsidRPr="00B2533C" w:rsidRDefault="00CE5BF4">
      <w:pPr>
        <w:pStyle w:val="10"/>
        <w:contextualSpacing w:val="0"/>
        <w:rPr>
          <w:color w:val="333333"/>
          <w:sz w:val="20"/>
          <w:szCs w:val="20"/>
          <w:lang w:val="en-US"/>
          <w:rPrChange w:id="1699" w:author="Григорий Григорий" w:date="2018-12-07T00:41:00Z">
            <w:rPr>
              <w:color w:val="333333"/>
              <w:sz w:val="20"/>
              <w:szCs w:val="20"/>
            </w:rPr>
          </w:rPrChange>
        </w:rPr>
      </w:pPr>
      <w:r w:rsidRPr="00B2533C">
        <w:rPr>
          <w:color w:val="333333"/>
          <w:sz w:val="20"/>
          <w:szCs w:val="20"/>
          <w:lang w:val="en-US"/>
          <w:rPrChange w:id="1700" w:author="Григорий Григорий" w:date="2018-12-07T00:41:00Z">
            <w:rPr>
              <w:color w:val="333333"/>
              <w:sz w:val="20"/>
              <w:szCs w:val="20"/>
            </w:rPr>
          </w:rPrChange>
        </w:rPr>
        <w:t xml:space="preserve">- </w:t>
      </w:r>
      <w:r>
        <w:rPr>
          <w:color w:val="333333"/>
          <w:sz w:val="20"/>
          <w:szCs w:val="20"/>
        </w:rPr>
        <w:t>пагинация</w:t>
      </w:r>
    </w:p>
    <w:p w14:paraId="3274C937" w14:textId="77777777" w:rsidR="008F2729" w:rsidRPr="00B2533C" w:rsidRDefault="00CE5BF4">
      <w:pPr>
        <w:pStyle w:val="10"/>
        <w:contextualSpacing w:val="0"/>
        <w:rPr>
          <w:color w:val="333333"/>
          <w:sz w:val="20"/>
          <w:szCs w:val="20"/>
          <w:lang w:val="en-US"/>
          <w:rPrChange w:id="1701"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1702"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1703" w:author="Григорий Григорий" w:date="2018-12-07T00:41:00Z">
            <w:rPr>
              <w:color w:val="333333"/>
              <w:sz w:val="20"/>
              <w:szCs w:val="20"/>
            </w:rPr>
          </w:rPrChange>
        </w:rPr>
        <w:t>:</w:t>
      </w:r>
    </w:p>
    <w:p w14:paraId="45580571" w14:textId="77777777" w:rsidR="008F2729" w:rsidRPr="00B2533C" w:rsidRDefault="00CE5BF4">
      <w:pPr>
        <w:pStyle w:val="10"/>
        <w:contextualSpacing w:val="0"/>
        <w:rPr>
          <w:color w:val="333333"/>
          <w:sz w:val="20"/>
          <w:szCs w:val="20"/>
          <w:lang w:val="en-US"/>
          <w:rPrChange w:id="1704" w:author="Григорий Григорий" w:date="2018-12-07T00:41:00Z">
            <w:rPr>
              <w:color w:val="333333"/>
              <w:sz w:val="20"/>
              <w:szCs w:val="20"/>
            </w:rPr>
          </w:rPrChange>
        </w:rPr>
      </w:pPr>
      <w:r w:rsidRPr="00B2533C">
        <w:rPr>
          <w:color w:val="333333"/>
          <w:sz w:val="20"/>
          <w:szCs w:val="20"/>
          <w:lang w:val="en-US"/>
          <w:rPrChange w:id="1705" w:author="Григорий Григорий" w:date="2018-12-07T00:41:00Z">
            <w:rPr>
              <w:color w:val="333333"/>
              <w:sz w:val="20"/>
              <w:szCs w:val="20"/>
            </w:rPr>
          </w:rPrChange>
        </w:rPr>
        <w:t>{</w:t>
      </w:r>
    </w:p>
    <w:p w14:paraId="5CD59E4F" w14:textId="77777777" w:rsidR="008F2729" w:rsidRPr="00B2533C" w:rsidRDefault="00CE5BF4">
      <w:pPr>
        <w:pStyle w:val="10"/>
        <w:contextualSpacing w:val="0"/>
        <w:rPr>
          <w:color w:val="333333"/>
          <w:sz w:val="20"/>
          <w:szCs w:val="20"/>
          <w:lang w:val="en-US"/>
          <w:rPrChange w:id="1706" w:author="Григорий Григорий" w:date="2018-12-07T00:41:00Z">
            <w:rPr>
              <w:color w:val="333333"/>
              <w:sz w:val="20"/>
              <w:szCs w:val="20"/>
            </w:rPr>
          </w:rPrChange>
        </w:rPr>
      </w:pPr>
      <w:r w:rsidRPr="00B2533C">
        <w:rPr>
          <w:color w:val="333333"/>
          <w:sz w:val="20"/>
          <w:szCs w:val="20"/>
          <w:lang w:val="en-US"/>
          <w:rPrChange w:id="1707" w:author="Григорий Григорий" w:date="2018-12-07T00:41:00Z">
            <w:rPr>
              <w:color w:val="333333"/>
              <w:sz w:val="20"/>
              <w:szCs w:val="20"/>
            </w:rPr>
          </w:rPrChange>
        </w:rPr>
        <w:t xml:space="preserve"> items: [</w:t>
      </w:r>
    </w:p>
    <w:p w14:paraId="0A2729E0" w14:textId="77777777" w:rsidR="008F2729" w:rsidRPr="00B2533C" w:rsidRDefault="00CE5BF4">
      <w:pPr>
        <w:pStyle w:val="10"/>
        <w:contextualSpacing w:val="0"/>
        <w:rPr>
          <w:color w:val="333333"/>
          <w:sz w:val="20"/>
          <w:szCs w:val="20"/>
          <w:lang w:val="en-US"/>
          <w:rPrChange w:id="1708" w:author="Григорий Григорий" w:date="2018-12-07T00:41:00Z">
            <w:rPr>
              <w:color w:val="333333"/>
              <w:sz w:val="20"/>
              <w:szCs w:val="20"/>
            </w:rPr>
          </w:rPrChange>
        </w:rPr>
      </w:pPr>
      <w:r w:rsidRPr="00B2533C">
        <w:rPr>
          <w:color w:val="333333"/>
          <w:sz w:val="20"/>
          <w:szCs w:val="20"/>
          <w:lang w:val="en-US"/>
          <w:rPrChange w:id="1709" w:author="Григорий Григорий" w:date="2018-12-07T00:41:00Z">
            <w:rPr>
              <w:color w:val="333333"/>
              <w:sz w:val="20"/>
              <w:szCs w:val="20"/>
            </w:rPr>
          </w:rPrChange>
        </w:rPr>
        <w:t xml:space="preserve">     {</w:t>
      </w:r>
    </w:p>
    <w:p w14:paraId="1B7E1C71" w14:textId="77777777" w:rsidR="008F2729" w:rsidRPr="00B2533C" w:rsidRDefault="00CE5BF4">
      <w:pPr>
        <w:pStyle w:val="10"/>
        <w:contextualSpacing w:val="0"/>
        <w:rPr>
          <w:color w:val="333333"/>
          <w:sz w:val="20"/>
          <w:szCs w:val="20"/>
          <w:lang w:val="en-US"/>
          <w:rPrChange w:id="1710" w:author="Григорий Григорий" w:date="2018-12-07T00:41:00Z">
            <w:rPr>
              <w:color w:val="333333"/>
              <w:sz w:val="20"/>
              <w:szCs w:val="20"/>
            </w:rPr>
          </w:rPrChange>
        </w:rPr>
      </w:pPr>
      <w:r w:rsidRPr="00B2533C">
        <w:rPr>
          <w:color w:val="333333"/>
          <w:sz w:val="20"/>
          <w:szCs w:val="20"/>
          <w:lang w:val="en-US"/>
          <w:rPrChange w:id="1711"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1712" w:author="Григорий Григорий" w:date="2018-12-07T00:41:00Z">
            <w:rPr>
              <w:color w:val="333333"/>
              <w:sz w:val="20"/>
              <w:szCs w:val="20"/>
            </w:rPr>
          </w:rPrChange>
        </w:rPr>
        <w:t>string!,</w:t>
      </w:r>
      <w:proofErr w:type="gramEnd"/>
    </w:p>
    <w:p w14:paraId="5015D904" w14:textId="77777777" w:rsidR="008F2729" w:rsidRPr="00C2429D" w:rsidRDefault="00CE5BF4">
      <w:pPr>
        <w:pStyle w:val="10"/>
        <w:contextualSpacing w:val="0"/>
        <w:rPr>
          <w:color w:val="333333"/>
          <w:sz w:val="20"/>
          <w:szCs w:val="20"/>
          <w:lang w:val="en-US"/>
          <w:rPrChange w:id="1713" w:author="Grigory" w:date="2018-11-13T17:52:00Z">
            <w:rPr>
              <w:color w:val="333333"/>
              <w:sz w:val="20"/>
              <w:szCs w:val="20"/>
            </w:rPr>
          </w:rPrChange>
        </w:rPr>
      </w:pPr>
      <w:r w:rsidRPr="00B2533C">
        <w:rPr>
          <w:color w:val="333333"/>
          <w:sz w:val="20"/>
          <w:szCs w:val="20"/>
          <w:lang w:val="en-US"/>
          <w:rPrChange w:id="1714" w:author="Григорий Григорий" w:date="2018-12-07T00:41:00Z">
            <w:rPr>
              <w:color w:val="333333"/>
              <w:sz w:val="20"/>
              <w:szCs w:val="20"/>
            </w:rPr>
          </w:rPrChange>
        </w:rPr>
        <w:t xml:space="preserve">         </w:t>
      </w:r>
      <w:r w:rsidRPr="00C2429D">
        <w:rPr>
          <w:color w:val="333333"/>
          <w:sz w:val="20"/>
          <w:szCs w:val="20"/>
          <w:lang w:val="en-US"/>
          <w:rPrChange w:id="1715" w:author="Grigory" w:date="2018-11-13T17:52:00Z">
            <w:rPr>
              <w:color w:val="333333"/>
              <w:sz w:val="20"/>
              <w:szCs w:val="20"/>
            </w:rPr>
          </w:rPrChange>
        </w:rPr>
        <w:t xml:space="preserve">name: </w:t>
      </w:r>
      <w:proofErr w:type="gramStart"/>
      <w:r w:rsidRPr="00C2429D">
        <w:rPr>
          <w:color w:val="333333"/>
          <w:sz w:val="20"/>
          <w:szCs w:val="20"/>
          <w:lang w:val="en-US"/>
          <w:rPrChange w:id="1716" w:author="Grigory" w:date="2018-11-13T17:52:00Z">
            <w:rPr>
              <w:color w:val="333333"/>
              <w:sz w:val="20"/>
              <w:szCs w:val="20"/>
            </w:rPr>
          </w:rPrChange>
        </w:rPr>
        <w:t>string!,</w:t>
      </w:r>
      <w:proofErr w:type="gramEnd"/>
    </w:p>
    <w:p w14:paraId="7133509B" w14:textId="77777777" w:rsidR="008F2729" w:rsidRPr="00C2429D" w:rsidRDefault="00CE5BF4">
      <w:pPr>
        <w:pStyle w:val="10"/>
        <w:contextualSpacing w:val="0"/>
        <w:rPr>
          <w:color w:val="333333"/>
          <w:sz w:val="20"/>
          <w:szCs w:val="20"/>
          <w:lang w:val="en-US"/>
          <w:rPrChange w:id="1717" w:author="Grigory" w:date="2018-11-13T17:52:00Z">
            <w:rPr>
              <w:color w:val="333333"/>
              <w:sz w:val="20"/>
              <w:szCs w:val="20"/>
            </w:rPr>
          </w:rPrChange>
        </w:rPr>
      </w:pPr>
      <w:r w:rsidRPr="00C2429D">
        <w:rPr>
          <w:color w:val="333333"/>
          <w:sz w:val="20"/>
          <w:szCs w:val="20"/>
          <w:lang w:val="en-US"/>
          <w:rPrChange w:id="1718" w:author="Grigory" w:date="2018-11-13T17:52:00Z">
            <w:rPr>
              <w:color w:val="333333"/>
              <w:sz w:val="20"/>
              <w:szCs w:val="20"/>
            </w:rPr>
          </w:rPrChange>
        </w:rPr>
        <w:t xml:space="preserve">         number: {</w:t>
      </w:r>
    </w:p>
    <w:p w14:paraId="58A84890" w14:textId="77777777" w:rsidR="008F2729" w:rsidRPr="00C2429D" w:rsidRDefault="00CE5BF4">
      <w:pPr>
        <w:pStyle w:val="10"/>
        <w:contextualSpacing w:val="0"/>
        <w:rPr>
          <w:color w:val="333333"/>
          <w:sz w:val="20"/>
          <w:szCs w:val="20"/>
          <w:lang w:val="en-US"/>
          <w:rPrChange w:id="1719" w:author="Grigory" w:date="2018-11-13T17:52:00Z">
            <w:rPr>
              <w:color w:val="333333"/>
              <w:sz w:val="20"/>
              <w:szCs w:val="20"/>
            </w:rPr>
          </w:rPrChange>
        </w:rPr>
      </w:pPr>
      <w:r w:rsidRPr="00C2429D">
        <w:rPr>
          <w:color w:val="333333"/>
          <w:sz w:val="20"/>
          <w:szCs w:val="20"/>
          <w:lang w:val="en-US"/>
          <w:rPrChange w:id="1720" w:author="Grigory" w:date="2018-11-13T17:52:00Z">
            <w:rPr>
              <w:color w:val="333333"/>
              <w:sz w:val="20"/>
              <w:szCs w:val="20"/>
            </w:rPr>
          </w:rPrChange>
        </w:rPr>
        <w:t xml:space="preserve">             id: </w:t>
      </w:r>
      <w:proofErr w:type="gramStart"/>
      <w:r w:rsidRPr="00C2429D">
        <w:rPr>
          <w:color w:val="333333"/>
          <w:sz w:val="20"/>
          <w:szCs w:val="20"/>
          <w:lang w:val="en-US"/>
          <w:rPrChange w:id="1721" w:author="Grigory" w:date="2018-11-13T17:52:00Z">
            <w:rPr>
              <w:color w:val="333333"/>
              <w:sz w:val="20"/>
              <w:szCs w:val="20"/>
            </w:rPr>
          </w:rPrChange>
        </w:rPr>
        <w:t>string!,</w:t>
      </w:r>
      <w:proofErr w:type="gramEnd"/>
    </w:p>
    <w:p w14:paraId="4AF498B3" w14:textId="77777777" w:rsidR="008F2729" w:rsidRPr="00C2429D" w:rsidRDefault="00CE5BF4">
      <w:pPr>
        <w:pStyle w:val="10"/>
        <w:contextualSpacing w:val="0"/>
        <w:rPr>
          <w:color w:val="333333"/>
          <w:sz w:val="20"/>
          <w:szCs w:val="20"/>
          <w:lang w:val="en-US"/>
          <w:rPrChange w:id="1722" w:author="Grigory" w:date="2018-11-13T17:52:00Z">
            <w:rPr>
              <w:color w:val="333333"/>
              <w:sz w:val="20"/>
              <w:szCs w:val="20"/>
            </w:rPr>
          </w:rPrChange>
        </w:rPr>
      </w:pPr>
      <w:r w:rsidRPr="00C2429D">
        <w:rPr>
          <w:color w:val="333333"/>
          <w:sz w:val="20"/>
          <w:szCs w:val="20"/>
          <w:lang w:val="en-US"/>
          <w:rPrChange w:id="1723" w:author="Grigory" w:date="2018-11-13T17:52:00Z">
            <w:rPr>
              <w:color w:val="333333"/>
              <w:sz w:val="20"/>
              <w:szCs w:val="20"/>
            </w:rPr>
          </w:rPrChange>
        </w:rPr>
        <w:t xml:space="preserve">             name: </w:t>
      </w:r>
      <w:proofErr w:type="gramStart"/>
      <w:r w:rsidRPr="00C2429D">
        <w:rPr>
          <w:color w:val="333333"/>
          <w:sz w:val="20"/>
          <w:szCs w:val="20"/>
          <w:lang w:val="en-US"/>
          <w:rPrChange w:id="1724" w:author="Grigory" w:date="2018-11-13T17:52:00Z">
            <w:rPr>
              <w:color w:val="333333"/>
              <w:sz w:val="20"/>
              <w:szCs w:val="20"/>
            </w:rPr>
          </w:rPrChange>
        </w:rPr>
        <w:t>string!,</w:t>
      </w:r>
      <w:proofErr w:type="gramEnd"/>
    </w:p>
    <w:p w14:paraId="2492E372" w14:textId="77777777" w:rsidR="008F2729" w:rsidRPr="00C2429D" w:rsidRDefault="00CE5BF4">
      <w:pPr>
        <w:pStyle w:val="10"/>
        <w:contextualSpacing w:val="0"/>
        <w:rPr>
          <w:color w:val="333333"/>
          <w:sz w:val="20"/>
          <w:szCs w:val="20"/>
          <w:lang w:val="en-US"/>
          <w:rPrChange w:id="1725" w:author="Grigory" w:date="2018-11-13T17:52:00Z">
            <w:rPr>
              <w:color w:val="333333"/>
              <w:sz w:val="20"/>
              <w:szCs w:val="20"/>
            </w:rPr>
          </w:rPrChange>
        </w:rPr>
      </w:pPr>
      <w:r w:rsidRPr="00C2429D">
        <w:rPr>
          <w:color w:val="333333"/>
          <w:sz w:val="20"/>
          <w:szCs w:val="20"/>
          <w:lang w:val="en-US"/>
          <w:rPrChange w:id="1726" w:author="Grigory" w:date="2018-11-13T17:52:00Z">
            <w:rPr>
              <w:color w:val="333333"/>
              <w:sz w:val="20"/>
              <w:szCs w:val="20"/>
            </w:rPr>
          </w:rPrChange>
        </w:rPr>
        <w:t xml:space="preserve">             </w:t>
      </w:r>
      <w:proofErr w:type="spellStart"/>
      <w:r w:rsidRPr="00C2429D">
        <w:rPr>
          <w:color w:val="333333"/>
          <w:sz w:val="20"/>
          <w:szCs w:val="20"/>
          <w:lang w:val="en-US"/>
          <w:rPrChange w:id="1727" w:author="Grigory" w:date="2018-11-13T17:52:00Z">
            <w:rPr>
              <w:color w:val="333333"/>
              <w:sz w:val="20"/>
              <w:szCs w:val="20"/>
            </w:rPr>
          </w:rPrChange>
        </w:rPr>
        <w:t>release_number</w:t>
      </w:r>
      <w:proofErr w:type="spellEnd"/>
      <w:r w:rsidRPr="00C2429D">
        <w:rPr>
          <w:color w:val="333333"/>
          <w:sz w:val="20"/>
          <w:szCs w:val="20"/>
          <w:lang w:val="en-US"/>
          <w:rPrChange w:id="1728" w:author="Grigory" w:date="2018-11-13T17:52:00Z">
            <w:rPr>
              <w:color w:val="333333"/>
              <w:sz w:val="20"/>
              <w:szCs w:val="20"/>
            </w:rPr>
          </w:rPrChange>
        </w:rPr>
        <w:t>: int?</w:t>
      </w:r>
    </w:p>
    <w:p w14:paraId="322C4CC7" w14:textId="77777777" w:rsidR="008F2729" w:rsidRPr="00C2429D" w:rsidRDefault="00CE5BF4">
      <w:pPr>
        <w:pStyle w:val="10"/>
        <w:contextualSpacing w:val="0"/>
        <w:rPr>
          <w:color w:val="333333"/>
          <w:sz w:val="20"/>
          <w:szCs w:val="20"/>
          <w:lang w:val="en-US"/>
          <w:rPrChange w:id="1729" w:author="Grigory" w:date="2018-11-13T17:52:00Z">
            <w:rPr>
              <w:color w:val="333333"/>
              <w:sz w:val="20"/>
              <w:szCs w:val="20"/>
            </w:rPr>
          </w:rPrChange>
        </w:rPr>
      </w:pPr>
      <w:r w:rsidRPr="00C2429D">
        <w:rPr>
          <w:color w:val="333333"/>
          <w:sz w:val="20"/>
          <w:szCs w:val="20"/>
          <w:lang w:val="en-US"/>
          <w:rPrChange w:id="1730" w:author="Grigory" w:date="2018-11-13T17:52:00Z">
            <w:rPr>
              <w:color w:val="333333"/>
              <w:sz w:val="20"/>
              <w:szCs w:val="20"/>
            </w:rPr>
          </w:rPrChange>
        </w:rPr>
        <w:t xml:space="preserve">         }?,</w:t>
      </w:r>
    </w:p>
    <w:p w14:paraId="688A4941" w14:textId="77777777" w:rsidR="008F2729" w:rsidRPr="00C2429D" w:rsidRDefault="00CE5BF4">
      <w:pPr>
        <w:pStyle w:val="10"/>
        <w:contextualSpacing w:val="0"/>
        <w:rPr>
          <w:color w:val="333333"/>
          <w:sz w:val="20"/>
          <w:szCs w:val="20"/>
          <w:lang w:val="en-US"/>
          <w:rPrChange w:id="1731" w:author="Grigory" w:date="2018-11-13T17:52:00Z">
            <w:rPr>
              <w:color w:val="333333"/>
              <w:sz w:val="20"/>
              <w:szCs w:val="20"/>
            </w:rPr>
          </w:rPrChange>
        </w:rPr>
      </w:pPr>
      <w:r w:rsidRPr="00C2429D">
        <w:rPr>
          <w:color w:val="333333"/>
          <w:sz w:val="20"/>
          <w:szCs w:val="20"/>
          <w:lang w:val="en-US"/>
          <w:rPrChange w:id="1732" w:author="Grigory" w:date="2018-11-13T17:52:00Z">
            <w:rPr>
              <w:color w:val="333333"/>
              <w:sz w:val="20"/>
              <w:szCs w:val="20"/>
            </w:rPr>
          </w:rPrChange>
        </w:rPr>
        <w:t xml:space="preserve">         magazine: {</w:t>
      </w:r>
    </w:p>
    <w:p w14:paraId="1C293016" w14:textId="77777777" w:rsidR="008F2729" w:rsidRPr="00C2429D" w:rsidRDefault="00CE5BF4">
      <w:pPr>
        <w:pStyle w:val="10"/>
        <w:contextualSpacing w:val="0"/>
        <w:rPr>
          <w:color w:val="333333"/>
          <w:sz w:val="20"/>
          <w:szCs w:val="20"/>
          <w:lang w:val="en-US"/>
          <w:rPrChange w:id="1733" w:author="Grigory" w:date="2018-11-13T17:52:00Z">
            <w:rPr>
              <w:color w:val="333333"/>
              <w:sz w:val="20"/>
              <w:szCs w:val="20"/>
            </w:rPr>
          </w:rPrChange>
        </w:rPr>
      </w:pPr>
      <w:r w:rsidRPr="00C2429D">
        <w:rPr>
          <w:color w:val="333333"/>
          <w:sz w:val="20"/>
          <w:szCs w:val="20"/>
          <w:lang w:val="en-US"/>
          <w:rPrChange w:id="1734" w:author="Grigory" w:date="2018-11-13T17:52:00Z">
            <w:rPr>
              <w:color w:val="333333"/>
              <w:sz w:val="20"/>
              <w:szCs w:val="20"/>
            </w:rPr>
          </w:rPrChange>
        </w:rPr>
        <w:t xml:space="preserve">             id: </w:t>
      </w:r>
      <w:proofErr w:type="gramStart"/>
      <w:r w:rsidRPr="00C2429D">
        <w:rPr>
          <w:color w:val="333333"/>
          <w:sz w:val="20"/>
          <w:szCs w:val="20"/>
          <w:lang w:val="en-US"/>
          <w:rPrChange w:id="1735" w:author="Grigory" w:date="2018-11-13T17:52:00Z">
            <w:rPr>
              <w:color w:val="333333"/>
              <w:sz w:val="20"/>
              <w:szCs w:val="20"/>
            </w:rPr>
          </w:rPrChange>
        </w:rPr>
        <w:t>string!,</w:t>
      </w:r>
      <w:proofErr w:type="gramEnd"/>
    </w:p>
    <w:p w14:paraId="73267DED" w14:textId="77777777" w:rsidR="008F2729" w:rsidRPr="00C2429D" w:rsidRDefault="00CE5BF4">
      <w:pPr>
        <w:pStyle w:val="10"/>
        <w:contextualSpacing w:val="0"/>
        <w:rPr>
          <w:color w:val="333333"/>
          <w:sz w:val="20"/>
          <w:szCs w:val="20"/>
          <w:lang w:val="en-US"/>
          <w:rPrChange w:id="1736" w:author="Grigory" w:date="2018-11-13T17:52:00Z">
            <w:rPr>
              <w:color w:val="333333"/>
              <w:sz w:val="20"/>
              <w:szCs w:val="20"/>
            </w:rPr>
          </w:rPrChange>
        </w:rPr>
      </w:pPr>
      <w:r w:rsidRPr="00C2429D">
        <w:rPr>
          <w:color w:val="333333"/>
          <w:sz w:val="20"/>
          <w:szCs w:val="20"/>
          <w:lang w:val="en-US"/>
          <w:rPrChange w:id="1737" w:author="Grigory" w:date="2018-11-13T17:52:00Z">
            <w:rPr>
              <w:color w:val="333333"/>
              <w:sz w:val="20"/>
              <w:szCs w:val="20"/>
            </w:rPr>
          </w:rPrChange>
        </w:rPr>
        <w:t xml:space="preserve">             name: string!</w:t>
      </w:r>
    </w:p>
    <w:p w14:paraId="26B9E74F" w14:textId="77777777" w:rsidR="008F2729" w:rsidRPr="00C2429D" w:rsidRDefault="00CE5BF4">
      <w:pPr>
        <w:pStyle w:val="10"/>
        <w:contextualSpacing w:val="0"/>
        <w:rPr>
          <w:color w:val="333333"/>
          <w:sz w:val="20"/>
          <w:szCs w:val="20"/>
          <w:lang w:val="en-US"/>
          <w:rPrChange w:id="1738" w:author="Grigory" w:date="2018-11-13T17:52:00Z">
            <w:rPr>
              <w:color w:val="333333"/>
              <w:sz w:val="20"/>
              <w:szCs w:val="20"/>
            </w:rPr>
          </w:rPrChange>
        </w:rPr>
      </w:pPr>
      <w:r w:rsidRPr="00C2429D">
        <w:rPr>
          <w:color w:val="333333"/>
          <w:sz w:val="20"/>
          <w:szCs w:val="20"/>
          <w:lang w:val="en-US"/>
          <w:rPrChange w:id="1739" w:author="Grigory" w:date="2018-11-13T17:52:00Z">
            <w:rPr>
              <w:color w:val="333333"/>
              <w:sz w:val="20"/>
              <w:szCs w:val="20"/>
            </w:rPr>
          </w:rPrChange>
        </w:rPr>
        <w:t xml:space="preserve">         }?,</w:t>
      </w:r>
    </w:p>
    <w:p w14:paraId="44EB7F11" w14:textId="77777777" w:rsidR="008F2729" w:rsidRPr="00C2429D" w:rsidRDefault="00CE5BF4">
      <w:pPr>
        <w:pStyle w:val="10"/>
        <w:contextualSpacing w:val="0"/>
        <w:rPr>
          <w:color w:val="333333"/>
          <w:sz w:val="20"/>
          <w:szCs w:val="20"/>
          <w:lang w:val="en-US"/>
          <w:rPrChange w:id="1740" w:author="Grigory" w:date="2018-11-13T17:52:00Z">
            <w:rPr>
              <w:color w:val="333333"/>
              <w:sz w:val="20"/>
              <w:szCs w:val="20"/>
            </w:rPr>
          </w:rPrChange>
        </w:rPr>
      </w:pPr>
      <w:r w:rsidRPr="00C2429D">
        <w:rPr>
          <w:color w:val="333333"/>
          <w:sz w:val="20"/>
          <w:szCs w:val="20"/>
          <w:lang w:val="en-US"/>
          <w:rPrChange w:id="1741" w:author="Grigory" w:date="2018-11-13T17:52:00Z">
            <w:rPr>
              <w:color w:val="333333"/>
              <w:sz w:val="20"/>
              <w:szCs w:val="20"/>
            </w:rPr>
          </w:rPrChange>
        </w:rPr>
        <w:t xml:space="preserve">         authors: [</w:t>
      </w:r>
    </w:p>
    <w:p w14:paraId="19767FF3" w14:textId="77777777" w:rsidR="008F2729" w:rsidRPr="00C2429D" w:rsidRDefault="00CE5BF4">
      <w:pPr>
        <w:pStyle w:val="10"/>
        <w:contextualSpacing w:val="0"/>
        <w:rPr>
          <w:color w:val="333333"/>
          <w:sz w:val="20"/>
          <w:szCs w:val="20"/>
          <w:lang w:val="en-US"/>
          <w:rPrChange w:id="1742" w:author="Grigory" w:date="2018-11-13T17:52:00Z">
            <w:rPr>
              <w:color w:val="333333"/>
              <w:sz w:val="20"/>
              <w:szCs w:val="20"/>
            </w:rPr>
          </w:rPrChange>
        </w:rPr>
      </w:pPr>
      <w:r w:rsidRPr="00C2429D">
        <w:rPr>
          <w:color w:val="333333"/>
          <w:sz w:val="20"/>
          <w:szCs w:val="20"/>
          <w:lang w:val="en-US"/>
          <w:rPrChange w:id="1743" w:author="Grigory" w:date="2018-11-13T17:52:00Z">
            <w:rPr>
              <w:color w:val="333333"/>
              <w:sz w:val="20"/>
              <w:szCs w:val="20"/>
            </w:rPr>
          </w:rPrChange>
        </w:rPr>
        <w:t xml:space="preserve">             {</w:t>
      </w:r>
    </w:p>
    <w:p w14:paraId="72175FC5" w14:textId="77777777" w:rsidR="008F2729" w:rsidRPr="00C2429D" w:rsidRDefault="00CE5BF4">
      <w:pPr>
        <w:pStyle w:val="10"/>
        <w:contextualSpacing w:val="0"/>
        <w:rPr>
          <w:color w:val="333333"/>
          <w:sz w:val="20"/>
          <w:szCs w:val="20"/>
          <w:lang w:val="en-US"/>
          <w:rPrChange w:id="1744" w:author="Grigory" w:date="2018-11-13T17:52:00Z">
            <w:rPr>
              <w:color w:val="333333"/>
              <w:sz w:val="20"/>
              <w:szCs w:val="20"/>
            </w:rPr>
          </w:rPrChange>
        </w:rPr>
      </w:pPr>
      <w:r w:rsidRPr="00C2429D">
        <w:rPr>
          <w:color w:val="333333"/>
          <w:sz w:val="20"/>
          <w:szCs w:val="20"/>
          <w:lang w:val="en-US"/>
          <w:rPrChange w:id="1745" w:author="Grigory" w:date="2018-11-13T17:52:00Z">
            <w:rPr>
              <w:color w:val="333333"/>
              <w:sz w:val="20"/>
              <w:szCs w:val="20"/>
            </w:rPr>
          </w:rPrChange>
        </w:rPr>
        <w:t xml:space="preserve">                 id: </w:t>
      </w:r>
      <w:proofErr w:type="gramStart"/>
      <w:r w:rsidRPr="00C2429D">
        <w:rPr>
          <w:color w:val="333333"/>
          <w:sz w:val="20"/>
          <w:szCs w:val="20"/>
          <w:lang w:val="en-US"/>
          <w:rPrChange w:id="1746" w:author="Grigory" w:date="2018-11-13T17:52:00Z">
            <w:rPr>
              <w:color w:val="333333"/>
              <w:sz w:val="20"/>
              <w:szCs w:val="20"/>
            </w:rPr>
          </w:rPrChange>
        </w:rPr>
        <w:t>string!,</w:t>
      </w:r>
      <w:proofErr w:type="gramEnd"/>
    </w:p>
    <w:p w14:paraId="05C20840" w14:textId="77777777" w:rsidR="008F2729" w:rsidRPr="00C2429D" w:rsidRDefault="00CE5BF4">
      <w:pPr>
        <w:pStyle w:val="10"/>
        <w:contextualSpacing w:val="0"/>
        <w:rPr>
          <w:color w:val="333333"/>
          <w:sz w:val="20"/>
          <w:szCs w:val="20"/>
          <w:lang w:val="en-US"/>
          <w:rPrChange w:id="1747" w:author="Grigory" w:date="2018-11-13T17:52:00Z">
            <w:rPr>
              <w:color w:val="333333"/>
              <w:sz w:val="20"/>
              <w:szCs w:val="20"/>
            </w:rPr>
          </w:rPrChange>
        </w:rPr>
      </w:pPr>
      <w:r w:rsidRPr="00C2429D">
        <w:rPr>
          <w:color w:val="333333"/>
          <w:sz w:val="20"/>
          <w:szCs w:val="20"/>
          <w:lang w:val="en-US"/>
          <w:rPrChange w:id="1748" w:author="Grigory" w:date="2018-11-13T17:52:00Z">
            <w:rPr>
              <w:color w:val="333333"/>
              <w:sz w:val="20"/>
              <w:szCs w:val="20"/>
            </w:rPr>
          </w:rPrChange>
        </w:rPr>
        <w:t xml:space="preserve">                 name: string!</w:t>
      </w:r>
    </w:p>
    <w:p w14:paraId="7FC32024" w14:textId="77777777" w:rsidR="008F2729" w:rsidRPr="00C2429D" w:rsidRDefault="00CE5BF4">
      <w:pPr>
        <w:pStyle w:val="10"/>
        <w:contextualSpacing w:val="0"/>
        <w:rPr>
          <w:color w:val="333333"/>
          <w:sz w:val="20"/>
          <w:szCs w:val="20"/>
          <w:lang w:val="en-US"/>
          <w:rPrChange w:id="1749" w:author="Grigory" w:date="2018-11-13T17:52:00Z">
            <w:rPr>
              <w:color w:val="333333"/>
              <w:sz w:val="20"/>
              <w:szCs w:val="20"/>
            </w:rPr>
          </w:rPrChange>
        </w:rPr>
      </w:pPr>
      <w:r w:rsidRPr="00C2429D">
        <w:rPr>
          <w:color w:val="333333"/>
          <w:sz w:val="20"/>
          <w:szCs w:val="20"/>
          <w:lang w:val="en-US"/>
          <w:rPrChange w:id="1750" w:author="Grigory" w:date="2018-11-13T17:52:00Z">
            <w:rPr>
              <w:color w:val="333333"/>
              <w:sz w:val="20"/>
              <w:szCs w:val="20"/>
            </w:rPr>
          </w:rPrChange>
        </w:rPr>
        <w:t xml:space="preserve">             },</w:t>
      </w:r>
    </w:p>
    <w:p w14:paraId="7BB4FB50" w14:textId="77777777" w:rsidR="008F2729" w:rsidRPr="00C2429D" w:rsidRDefault="00CE5BF4">
      <w:pPr>
        <w:pStyle w:val="10"/>
        <w:contextualSpacing w:val="0"/>
        <w:rPr>
          <w:color w:val="333333"/>
          <w:sz w:val="20"/>
          <w:szCs w:val="20"/>
          <w:lang w:val="en-US"/>
          <w:rPrChange w:id="1751" w:author="Grigory" w:date="2018-11-13T17:52:00Z">
            <w:rPr>
              <w:color w:val="333333"/>
              <w:sz w:val="20"/>
              <w:szCs w:val="20"/>
            </w:rPr>
          </w:rPrChange>
        </w:rPr>
      </w:pPr>
      <w:r w:rsidRPr="00C2429D">
        <w:rPr>
          <w:color w:val="333333"/>
          <w:sz w:val="20"/>
          <w:szCs w:val="20"/>
          <w:lang w:val="en-US"/>
          <w:rPrChange w:id="1752" w:author="Grigory" w:date="2018-11-13T17:52:00Z">
            <w:rPr>
              <w:color w:val="333333"/>
              <w:sz w:val="20"/>
              <w:szCs w:val="20"/>
            </w:rPr>
          </w:rPrChange>
        </w:rPr>
        <w:t xml:space="preserve">             .....</w:t>
      </w:r>
    </w:p>
    <w:p w14:paraId="691A1E2D" w14:textId="77777777" w:rsidR="008F2729" w:rsidRPr="00C2429D" w:rsidRDefault="00CE5BF4">
      <w:pPr>
        <w:pStyle w:val="10"/>
        <w:contextualSpacing w:val="0"/>
        <w:rPr>
          <w:color w:val="333333"/>
          <w:sz w:val="20"/>
          <w:szCs w:val="20"/>
          <w:lang w:val="en-US"/>
          <w:rPrChange w:id="1753" w:author="Grigory" w:date="2018-11-13T17:52:00Z">
            <w:rPr>
              <w:color w:val="333333"/>
              <w:sz w:val="20"/>
              <w:szCs w:val="20"/>
            </w:rPr>
          </w:rPrChange>
        </w:rPr>
      </w:pPr>
      <w:r w:rsidRPr="00C2429D">
        <w:rPr>
          <w:color w:val="333333"/>
          <w:sz w:val="20"/>
          <w:szCs w:val="20"/>
          <w:lang w:val="en-US"/>
          <w:rPrChange w:id="1754" w:author="Grigory" w:date="2018-11-13T17:52:00Z">
            <w:rPr>
              <w:color w:val="333333"/>
              <w:sz w:val="20"/>
              <w:szCs w:val="20"/>
            </w:rPr>
          </w:rPrChange>
        </w:rPr>
        <w:t xml:space="preserve">         ]?,</w:t>
      </w:r>
    </w:p>
    <w:p w14:paraId="2A0496C4" w14:textId="77777777" w:rsidR="008F2729" w:rsidRPr="00C2429D" w:rsidRDefault="00CE5BF4">
      <w:pPr>
        <w:pStyle w:val="10"/>
        <w:contextualSpacing w:val="0"/>
        <w:rPr>
          <w:color w:val="333333"/>
          <w:sz w:val="20"/>
          <w:szCs w:val="20"/>
          <w:lang w:val="en-US"/>
          <w:rPrChange w:id="1755" w:author="Grigory" w:date="2018-11-13T17:52:00Z">
            <w:rPr>
              <w:color w:val="333333"/>
              <w:sz w:val="20"/>
              <w:szCs w:val="20"/>
            </w:rPr>
          </w:rPrChange>
        </w:rPr>
      </w:pPr>
      <w:r w:rsidRPr="00C2429D">
        <w:rPr>
          <w:color w:val="333333"/>
          <w:sz w:val="20"/>
          <w:szCs w:val="20"/>
          <w:lang w:val="en-US"/>
          <w:rPrChange w:id="1756" w:author="Grigory" w:date="2018-11-13T17:52:00Z">
            <w:rPr>
              <w:color w:val="333333"/>
              <w:sz w:val="20"/>
              <w:szCs w:val="20"/>
            </w:rPr>
          </w:rPrChange>
        </w:rPr>
        <w:t xml:space="preserve">         price: </w:t>
      </w:r>
      <w:proofErr w:type="gramStart"/>
      <w:r w:rsidRPr="00C2429D">
        <w:rPr>
          <w:color w:val="333333"/>
          <w:sz w:val="20"/>
          <w:szCs w:val="20"/>
          <w:lang w:val="en-US"/>
          <w:rPrChange w:id="1757" w:author="Grigory" w:date="2018-11-13T17:52:00Z">
            <w:rPr>
              <w:color w:val="333333"/>
              <w:sz w:val="20"/>
              <w:szCs w:val="20"/>
            </w:rPr>
          </w:rPrChange>
        </w:rPr>
        <w:t>double!,</w:t>
      </w:r>
      <w:proofErr w:type="gramEnd"/>
    </w:p>
    <w:p w14:paraId="0D189EB2" w14:textId="77777777" w:rsidR="008F2729" w:rsidRPr="00C2429D" w:rsidRDefault="00CE5BF4">
      <w:pPr>
        <w:pStyle w:val="10"/>
        <w:contextualSpacing w:val="0"/>
        <w:rPr>
          <w:color w:val="333333"/>
          <w:sz w:val="20"/>
          <w:szCs w:val="20"/>
          <w:lang w:val="en-US"/>
          <w:rPrChange w:id="1758" w:author="Grigory" w:date="2018-11-13T17:52:00Z">
            <w:rPr>
              <w:color w:val="333333"/>
              <w:sz w:val="20"/>
              <w:szCs w:val="20"/>
            </w:rPr>
          </w:rPrChange>
        </w:rPr>
      </w:pPr>
      <w:r w:rsidRPr="00C2429D">
        <w:rPr>
          <w:color w:val="333333"/>
          <w:sz w:val="20"/>
          <w:szCs w:val="20"/>
          <w:lang w:val="en-US"/>
          <w:rPrChange w:id="1759" w:author="Grigory" w:date="2018-11-13T17:52:00Z">
            <w:rPr>
              <w:color w:val="333333"/>
              <w:sz w:val="20"/>
              <w:szCs w:val="20"/>
            </w:rPr>
          </w:rPrChange>
        </w:rPr>
        <w:t xml:space="preserve">         date: </w:t>
      </w:r>
      <w:proofErr w:type="gramStart"/>
      <w:r w:rsidRPr="00C2429D">
        <w:rPr>
          <w:color w:val="333333"/>
          <w:sz w:val="20"/>
          <w:szCs w:val="20"/>
          <w:lang w:val="en-US"/>
          <w:rPrChange w:id="1760" w:author="Grigory" w:date="2018-11-13T17:52:00Z">
            <w:rPr>
              <w:color w:val="333333"/>
              <w:sz w:val="20"/>
              <w:szCs w:val="20"/>
            </w:rPr>
          </w:rPrChange>
        </w:rPr>
        <w:t>date?,</w:t>
      </w:r>
      <w:proofErr w:type="gramEnd"/>
    </w:p>
    <w:p w14:paraId="048CBCB4" w14:textId="77777777" w:rsidR="008F2729" w:rsidRPr="00C2429D" w:rsidRDefault="00CE5BF4">
      <w:pPr>
        <w:pStyle w:val="10"/>
        <w:contextualSpacing w:val="0"/>
        <w:rPr>
          <w:color w:val="333333"/>
          <w:sz w:val="20"/>
          <w:szCs w:val="20"/>
          <w:lang w:val="en-US"/>
          <w:rPrChange w:id="1761" w:author="Grigory" w:date="2018-11-13T17:52:00Z">
            <w:rPr>
              <w:color w:val="333333"/>
              <w:sz w:val="20"/>
              <w:szCs w:val="20"/>
            </w:rPr>
          </w:rPrChange>
        </w:rPr>
      </w:pPr>
      <w:r w:rsidRPr="00C2429D">
        <w:rPr>
          <w:color w:val="333333"/>
          <w:sz w:val="20"/>
          <w:szCs w:val="20"/>
          <w:lang w:val="en-US"/>
          <w:rPrChange w:id="1762" w:author="Grigory" w:date="2018-11-13T17:52:00Z">
            <w:rPr>
              <w:color w:val="333333"/>
              <w:sz w:val="20"/>
              <w:szCs w:val="20"/>
            </w:rPr>
          </w:rPrChange>
        </w:rPr>
        <w:t xml:space="preserve">         </w:t>
      </w:r>
      <w:proofErr w:type="spellStart"/>
      <w:r w:rsidRPr="00C2429D">
        <w:rPr>
          <w:color w:val="333333"/>
          <w:sz w:val="20"/>
          <w:szCs w:val="20"/>
          <w:lang w:val="en-US"/>
          <w:rPrChange w:id="1763" w:author="Grigory" w:date="2018-11-13T17:52:00Z">
            <w:rPr>
              <w:color w:val="333333"/>
              <w:sz w:val="20"/>
              <w:szCs w:val="20"/>
            </w:rPr>
          </w:rPrChange>
        </w:rPr>
        <w:t>in_basket</w:t>
      </w:r>
      <w:proofErr w:type="spellEnd"/>
      <w:r w:rsidRPr="00C2429D">
        <w:rPr>
          <w:color w:val="333333"/>
          <w:sz w:val="20"/>
          <w:szCs w:val="20"/>
          <w:lang w:val="en-US"/>
          <w:rPrChange w:id="1764" w:author="Grigory" w:date="2018-11-13T17:52:00Z">
            <w:rPr>
              <w:color w:val="333333"/>
              <w:sz w:val="20"/>
              <w:szCs w:val="20"/>
            </w:rPr>
          </w:rPrChange>
        </w:rPr>
        <w:t xml:space="preserve">: </w:t>
      </w:r>
      <w:proofErr w:type="gramStart"/>
      <w:r w:rsidRPr="00C2429D">
        <w:rPr>
          <w:color w:val="333333"/>
          <w:sz w:val="20"/>
          <w:szCs w:val="20"/>
          <w:lang w:val="en-US"/>
          <w:rPrChange w:id="1765" w:author="Grigory" w:date="2018-11-13T17:52:00Z">
            <w:rPr>
              <w:color w:val="333333"/>
              <w:sz w:val="20"/>
              <w:szCs w:val="20"/>
            </w:rPr>
          </w:rPrChange>
        </w:rPr>
        <w:t>bool?,</w:t>
      </w:r>
      <w:proofErr w:type="gramEnd"/>
    </w:p>
    <w:p w14:paraId="262FF50C" w14:textId="77777777" w:rsidR="008F2729" w:rsidRPr="00C2429D" w:rsidRDefault="00CE5BF4">
      <w:pPr>
        <w:pStyle w:val="10"/>
        <w:contextualSpacing w:val="0"/>
        <w:rPr>
          <w:color w:val="333333"/>
          <w:sz w:val="20"/>
          <w:szCs w:val="20"/>
          <w:lang w:val="en-US"/>
          <w:rPrChange w:id="1766" w:author="Grigory" w:date="2018-11-13T17:52:00Z">
            <w:rPr>
              <w:color w:val="333333"/>
              <w:sz w:val="20"/>
              <w:szCs w:val="20"/>
            </w:rPr>
          </w:rPrChange>
        </w:rPr>
      </w:pPr>
      <w:r w:rsidRPr="00C2429D">
        <w:rPr>
          <w:color w:val="333333"/>
          <w:sz w:val="20"/>
          <w:szCs w:val="20"/>
          <w:lang w:val="en-US"/>
          <w:rPrChange w:id="1767" w:author="Grigory" w:date="2018-11-13T17:52:00Z">
            <w:rPr>
              <w:color w:val="333333"/>
              <w:sz w:val="20"/>
              <w:szCs w:val="20"/>
            </w:rPr>
          </w:rPrChange>
        </w:rPr>
        <w:t xml:space="preserve">         </w:t>
      </w:r>
      <w:proofErr w:type="spellStart"/>
      <w:r w:rsidRPr="00C2429D">
        <w:rPr>
          <w:color w:val="333333"/>
          <w:sz w:val="20"/>
          <w:szCs w:val="20"/>
          <w:lang w:val="en-US"/>
          <w:rPrChange w:id="1768" w:author="Grigory" w:date="2018-11-13T17:52:00Z">
            <w:rPr>
              <w:color w:val="333333"/>
              <w:sz w:val="20"/>
              <w:szCs w:val="20"/>
            </w:rPr>
          </w:rPrChange>
        </w:rPr>
        <w:t>in_favorite</w:t>
      </w:r>
      <w:proofErr w:type="spellEnd"/>
      <w:r w:rsidRPr="00C2429D">
        <w:rPr>
          <w:color w:val="333333"/>
          <w:sz w:val="20"/>
          <w:szCs w:val="20"/>
          <w:lang w:val="en-US"/>
          <w:rPrChange w:id="1769" w:author="Grigory" w:date="2018-11-13T17:52:00Z">
            <w:rPr>
              <w:color w:val="333333"/>
              <w:sz w:val="20"/>
              <w:szCs w:val="20"/>
            </w:rPr>
          </w:rPrChange>
        </w:rPr>
        <w:t>: bool?</w:t>
      </w:r>
    </w:p>
    <w:p w14:paraId="18D894EB" w14:textId="77777777" w:rsidR="008F2729" w:rsidRPr="00C2429D" w:rsidRDefault="00CE5BF4">
      <w:pPr>
        <w:pStyle w:val="10"/>
        <w:contextualSpacing w:val="0"/>
        <w:rPr>
          <w:color w:val="333333"/>
          <w:sz w:val="20"/>
          <w:szCs w:val="20"/>
          <w:lang w:val="en-US"/>
          <w:rPrChange w:id="1770" w:author="Grigory" w:date="2018-11-13T17:52:00Z">
            <w:rPr>
              <w:color w:val="333333"/>
              <w:sz w:val="20"/>
              <w:szCs w:val="20"/>
            </w:rPr>
          </w:rPrChange>
        </w:rPr>
      </w:pPr>
      <w:r w:rsidRPr="00C2429D">
        <w:rPr>
          <w:color w:val="333333"/>
          <w:sz w:val="20"/>
          <w:szCs w:val="20"/>
          <w:lang w:val="en-US"/>
          <w:rPrChange w:id="1771" w:author="Grigory" w:date="2018-11-13T17:52:00Z">
            <w:rPr>
              <w:color w:val="333333"/>
              <w:sz w:val="20"/>
              <w:szCs w:val="20"/>
            </w:rPr>
          </w:rPrChange>
        </w:rPr>
        <w:t xml:space="preserve">     },</w:t>
      </w:r>
    </w:p>
    <w:p w14:paraId="47D5C0C1" w14:textId="77777777" w:rsidR="008F2729" w:rsidRPr="00C2429D" w:rsidRDefault="00CE5BF4">
      <w:pPr>
        <w:pStyle w:val="10"/>
        <w:contextualSpacing w:val="0"/>
        <w:rPr>
          <w:color w:val="333333"/>
          <w:sz w:val="20"/>
          <w:szCs w:val="20"/>
          <w:lang w:val="en-US"/>
          <w:rPrChange w:id="1772" w:author="Grigory" w:date="2018-11-13T17:52:00Z">
            <w:rPr>
              <w:color w:val="333333"/>
              <w:sz w:val="20"/>
              <w:szCs w:val="20"/>
            </w:rPr>
          </w:rPrChange>
        </w:rPr>
      </w:pPr>
      <w:r w:rsidRPr="00C2429D">
        <w:rPr>
          <w:color w:val="333333"/>
          <w:sz w:val="20"/>
          <w:szCs w:val="20"/>
          <w:lang w:val="en-US"/>
          <w:rPrChange w:id="1773" w:author="Grigory" w:date="2018-11-13T17:52:00Z">
            <w:rPr>
              <w:color w:val="333333"/>
              <w:sz w:val="20"/>
              <w:szCs w:val="20"/>
            </w:rPr>
          </w:rPrChange>
        </w:rPr>
        <w:t xml:space="preserve">     .....</w:t>
      </w:r>
    </w:p>
    <w:p w14:paraId="6E508D98" w14:textId="77777777" w:rsidR="008F2729" w:rsidRPr="00C2429D" w:rsidRDefault="00CE5BF4">
      <w:pPr>
        <w:pStyle w:val="10"/>
        <w:contextualSpacing w:val="0"/>
        <w:rPr>
          <w:color w:val="333333"/>
          <w:sz w:val="20"/>
          <w:szCs w:val="20"/>
          <w:lang w:val="en-US"/>
          <w:rPrChange w:id="1774" w:author="Grigory" w:date="2018-11-13T17:52:00Z">
            <w:rPr>
              <w:color w:val="333333"/>
              <w:sz w:val="20"/>
              <w:szCs w:val="20"/>
            </w:rPr>
          </w:rPrChange>
        </w:rPr>
      </w:pPr>
      <w:r w:rsidRPr="00C2429D">
        <w:rPr>
          <w:color w:val="333333"/>
          <w:sz w:val="20"/>
          <w:szCs w:val="20"/>
          <w:lang w:val="en-US"/>
          <w:rPrChange w:id="1775" w:author="Grigory" w:date="2018-11-13T17:52:00Z">
            <w:rPr>
              <w:color w:val="333333"/>
              <w:sz w:val="20"/>
              <w:szCs w:val="20"/>
            </w:rPr>
          </w:rPrChange>
        </w:rPr>
        <w:t xml:space="preserve"> ],</w:t>
      </w:r>
    </w:p>
    <w:p w14:paraId="2354E620" w14:textId="77777777" w:rsidR="008F2729" w:rsidRPr="00C2429D" w:rsidRDefault="00CE5BF4">
      <w:pPr>
        <w:pStyle w:val="10"/>
        <w:contextualSpacing w:val="0"/>
        <w:rPr>
          <w:color w:val="333333"/>
          <w:sz w:val="20"/>
          <w:szCs w:val="20"/>
          <w:lang w:val="en-US"/>
          <w:rPrChange w:id="1776" w:author="Grigory" w:date="2018-11-13T17:52:00Z">
            <w:rPr>
              <w:color w:val="333333"/>
              <w:sz w:val="20"/>
              <w:szCs w:val="20"/>
            </w:rPr>
          </w:rPrChange>
        </w:rPr>
      </w:pPr>
      <w:r w:rsidRPr="00C2429D">
        <w:rPr>
          <w:color w:val="333333"/>
          <w:sz w:val="20"/>
          <w:szCs w:val="20"/>
          <w:lang w:val="en-US"/>
          <w:rPrChange w:id="1777" w:author="Grigory" w:date="2018-11-13T17:52:00Z">
            <w:rPr>
              <w:color w:val="333333"/>
              <w:sz w:val="20"/>
              <w:szCs w:val="20"/>
            </w:rPr>
          </w:rPrChange>
        </w:rPr>
        <w:t xml:space="preserve"> info: {</w:t>
      </w:r>
    </w:p>
    <w:p w14:paraId="0B0D0E4E" w14:textId="77777777" w:rsidR="008F2729" w:rsidRPr="00C2429D" w:rsidRDefault="00CE5BF4">
      <w:pPr>
        <w:pStyle w:val="10"/>
        <w:contextualSpacing w:val="0"/>
        <w:rPr>
          <w:color w:val="333333"/>
          <w:sz w:val="20"/>
          <w:szCs w:val="20"/>
          <w:lang w:val="en-US"/>
          <w:rPrChange w:id="1778" w:author="Grigory" w:date="2018-11-13T17:52:00Z">
            <w:rPr>
              <w:color w:val="333333"/>
              <w:sz w:val="20"/>
              <w:szCs w:val="20"/>
            </w:rPr>
          </w:rPrChange>
        </w:rPr>
      </w:pPr>
      <w:r w:rsidRPr="00C2429D">
        <w:rPr>
          <w:color w:val="333333"/>
          <w:sz w:val="20"/>
          <w:szCs w:val="20"/>
          <w:lang w:val="en-US"/>
          <w:rPrChange w:id="1779" w:author="Grigory" w:date="2018-11-13T17:52:00Z">
            <w:rPr>
              <w:color w:val="333333"/>
              <w:sz w:val="20"/>
              <w:szCs w:val="20"/>
            </w:rPr>
          </w:rPrChange>
        </w:rPr>
        <w:t xml:space="preserve">     </w:t>
      </w:r>
      <w:proofErr w:type="spellStart"/>
      <w:r w:rsidRPr="00C2429D">
        <w:rPr>
          <w:color w:val="333333"/>
          <w:sz w:val="20"/>
          <w:szCs w:val="20"/>
          <w:lang w:val="en-US"/>
          <w:rPrChange w:id="1780" w:author="Grigory" w:date="2018-11-13T17:52:00Z">
            <w:rPr>
              <w:color w:val="333333"/>
              <w:sz w:val="20"/>
              <w:szCs w:val="20"/>
            </w:rPr>
          </w:rPrChange>
        </w:rPr>
        <w:t>is_more</w:t>
      </w:r>
      <w:proofErr w:type="spellEnd"/>
      <w:r w:rsidRPr="00C2429D">
        <w:rPr>
          <w:color w:val="333333"/>
          <w:sz w:val="20"/>
          <w:szCs w:val="20"/>
          <w:lang w:val="en-US"/>
          <w:rPrChange w:id="1781" w:author="Grigory" w:date="2018-11-13T17:52:00Z">
            <w:rPr>
              <w:color w:val="333333"/>
              <w:sz w:val="20"/>
              <w:szCs w:val="20"/>
            </w:rPr>
          </w:rPrChange>
        </w:rPr>
        <w:t>: bool!</w:t>
      </w:r>
    </w:p>
    <w:p w14:paraId="0EEA6E0D" w14:textId="77777777" w:rsidR="008F2729" w:rsidRPr="00C2429D" w:rsidRDefault="00CE5BF4">
      <w:pPr>
        <w:pStyle w:val="10"/>
        <w:contextualSpacing w:val="0"/>
        <w:rPr>
          <w:color w:val="333333"/>
          <w:sz w:val="20"/>
          <w:szCs w:val="20"/>
          <w:lang w:val="en-US"/>
          <w:rPrChange w:id="1782" w:author="Grigory" w:date="2018-11-13T17:52:00Z">
            <w:rPr>
              <w:color w:val="333333"/>
              <w:sz w:val="20"/>
              <w:szCs w:val="20"/>
            </w:rPr>
          </w:rPrChange>
        </w:rPr>
      </w:pPr>
      <w:r w:rsidRPr="00C2429D">
        <w:rPr>
          <w:color w:val="333333"/>
          <w:sz w:val="20"/>
          <w:szCs w:val="20"/>
          <w:lang w:val="en-US"/>
          <w:rPrChange w:id="1783" w:author="Grigory" w:date="2018-11-13T17:52:00Z">
            <w:rPr>
              <w:color w:val="333333"/>
              <w:sz w:val="20"/>
              <w:szCs w:val="20"/>
            </w:rPr>
          </w:rPrChange>
        </w:rPr>
        <w:t xml:space="preserve"> }</w:t>
      </w:r>
    </w:p>
    <w:p w14:paraId="528CA68A" w14:textId="77777777" w:rsidR="008F2729" w:rsidRPr="00C2429D" w:rsidRDefault="00CE5BF4">
      <w:pPr>
        <w:pStyle w:val="10"/>
        <w:contextualSpacing w:val="0"/>
        <w:rPr>
          <w:color w:val="333333"/>
          <w:sz w:val="20"/>
          <w:szCs w:val="20"/>
          <w:lang w:val="en-US"/>
          <w:rPrChange w:id="1784" w:author="Grigory" w:date="2018-11-13T17:52:00Z">
            <w:rPr>
              <w:color w:val="333333"/>
              <w:sz w:val="20"/>
              <w:szCs w:val="20"/>
            </w:rPr>
          </w:rPrChange>
        </w:rPr>
      </w:pPr>
      <w:r w:rsidRPr="00C2429D">
        <w:rPr>
          <w:color w:val="333333"/>
          <w:sz w:val="20"/>
          <w:szCs w:val="20"/>
          <w:lang w:val="en-US"/>
          <w:rPrChange w:id="1785" w:author="Grigory" w:date="2018-11-13T17:52:00Z">
            <w:rPr>
              <w:color w:val="333333"/>
              <w:sz w:val="20"/>
              <w:szCs w:val="20"/>
            </w:rPr>
          </w:rPrChange>
        </w:rPr>
        <w:t>}</w:t>
      </w:r>
    </w:p>
    <w:p w14:paraId="78DDD059" w14:textId="77777777" w:rsidR="008F2729" w:rsidRPr="00C2429D" w:rsidRDefault="008F2729">
      <w:pPr>
        <w:pStyle w:val="10"/>
        <w:contextualSpacing w:val="0"/>
        <w:rPr>
          <w:color w:val="333333"/>
          <w:sz w:val="20"/>
          <w:szCs w:val="20"/>
          <w:lang w:val="en-US"/>
          <w:rPrChange w:id="1786" w:author="Grigory" w:date="2018-11-13T17:52:00Z">
            <w:rPr>
              <w:color w:val="333333"/>
              <w:sz w:val="20"/>
              <w:szCs w:val="20"/>
            </w:rPr>
          </w:rPrChange>
        </w:rPr>
      </w:pPr>
    </w:p>
    <w:p w14:paraId="708EECD3" w14:textId="77777777" w:rsidR="008F2729" w:rsidRPr="00C2429D" w:rsidRDefault="00CE5BF4">
      <w:pPr>
        <w:pStyle w:val="10"/>
        <w:contextualSpacing w:val="0"/>
        <w:rPr>
          <w:color w:val="333333"/>
          <w:sz w:val="20"/>
          <w:szCs w:val="20"/>
          <w:lang w:val="en-US"/>
          <w:rPrChange w:id="1787" w:author="Grigory" w:date="2018-11-13T17:52:00Z">
            <w:rPr>
              <w:color w:val="333333"/>
              <w:sz w:val="20"/>
              <w:szCs w:val="20"/>
            </w:rPr>
          </w:rPrChange>
        </w:rPr>
      </w:pPr>
      <w:proofErr w:type="spellStart"/>
      <w:r w:rsidRPr="00C2429D">
        <w:rPr>
          <w:color w:val="333333"/>
          <w:sz w:val="20"/>
          <w:szCs w:val="20"/>
          <w:lang w:val="en-US"/>
          <w:rPrChange w:id="1788" w:author="Grigory" w:date="2018-11-13T17:52:00Z">
            <w:rPr>
              <w:color w:val="333333"/>
              <w:sz w:val="20"/>
              <w:szCs w:val="20"/>
            </w:rPr>
          </w:rPrChange>
        </w:rPr>
        <w:t>GetFavoriteArticlesFilterValues</w:t>
      </w:r>
      <w:proofErr w:type="spellEnd"/>
    </w:p>
    <w:p w14:paraId="36205CA7" w14:textId="77777777" w:rsidR="008F2729" w:rsidRPr="00C2429D" w:rsidRDefault="00CE5BF4">
      <w:pPr>
        <w:pStyle w:val="10"/>
        <w:contextualSpacing w:val="0"/>
        <w:rPr>
          <w:color w:val="333333"/>
          <w:sz w:val="20"/>
          <w:szCs w:val="20"/>
          <w:lang w:val="en-US"/>
          <w:rPrChange w:id="1789" w:author="Grigory" w:date="2018-11-13T17:52:00Z">
            <w:rPr>
              <w:color w:val="333333"/>
              <w:sz w:val="20"/>
              <w:szCs w:val="20"/>
            </w:rPr>
          </w:rPrChange>
        </w:rPr>
      </w:pPr>
      <w:r w:rsidRPr="00C2429D">
        <w:rPr>
          <w:color w:val="333333"/>
          <w:sz w:val="20"/>
          <w:szCs w:val="20"/>
          <w:lang w:val="en-US"/>
          <w:rPrChange w:id="1790" w:author="Grigory" w:date="2018-11-13T17:52:00Z">
            <w:rPr>
              <w:color w:val="333333"/>
              <w:sz w:val="20"/>
              <w:szCs w:val="20"/>
            </w:rPr>
          </w:rPrChange>
        </w:rPr>
        <w:t>/</w:t>
      </w:r>
      <w:proofErr w:type="spellStart"/>
      <w:r w:rsidRPr="00C2429D">
        <w:rPr>
          <w:color w:val="333333"/>
          <w:sz w:val="20"/>
          <w:szCs w:val="20"/>
          <w:lang w:val="en-US"/>
          <w:rPrChange w:id="1791" w:author="Grigory" w:date="2018-11-13T17:52:00Z">
            <w:rPr>
              <w:color w:val="333333"/>
              <w:sz w:val="20"/>
              <w:szCs w:val="20"/>
            </w:rPr>
          </w:rPrChange>
        </w:rPr>
        <w:t>api</w:t>
      </w:r>
      <w:proofErr w:type="spellEnd"/>
      <w:r w:rsidRPr="00C2429D">
        <w:rPr>
          <w:color w:val="333333"/>
          <w:sz w:val="20"/>
          <w:szCs w:val="20"/>
          <w:lang w:val="en-US"/>
          <w:rPrChange w:id="1792" w:author="Grigory" w:date="2018-11-13T17:52:00Z">
            <w:rPr>
              <w:color w:val="333333"/>
              <w:sz w:val="20"/>
              <w:szCs w:val="20"/>
            </w:rPr>
          </w:rPrChange>
        </w:rPr>
        <w:t>/favorites/filter/?filter={"</w:t>
      </w:r>
      <w:proofErr w:type="spellStart"/>
      <w:r w:rsidRPr="00C2429D">
        <w:rPr>
          <w:color w:val="333333"/>
          <w:sz w:val="20"/>
          <w:szCs w:val="20"/>
          <w:lang w:val="en-US"/>
          <w:rPrChange w:id="1793" w:author="Grigory" w:date="2018-11-13T17:52:00Z">
            <w:rPr>
              <w:color w:val="333333"/>
              <w:sz w:val="20"/>
              <w:szCs w:val="20"/>
            </w:rPr>
          </w:rPrChange>
        </w:rPr>
        <w:t>type":"article</w:t>
      </w:r>
      <w:proofErr w:type="spellEnd"/>
      <w:r w:rsidRPr="00C2429D">
        <w:rPr>
          <w:color w:val="333333"/>
          <w:sz w:val="20"/>
          <w:szCs w:val="20"/>
          <w:lang w:val="en-US"/>
          <w:rPrChange w:id="1794" w:author="Grigory" w:date="2018-11-13T17:52:00Z">
            <w:rPr>
              <w:color w:val="333333"/>
              <w:sz w:val="20"/>
              <w:szCs w:val="20"/>
            </w:rPr>
          </w:rPrChange>
        </w:rPr>
        <w:t>"}</w:t>
      </w:r>
    </w:p>
    <w:p w14:paraId="128F5234" w14:textId="77777777" w:rsidR="008F2729" w:rsidRDefault="00CE5BF4">
      <w:pPr>
        <w:pStyle w:val="10"/>
        <w:contextualSpacing w:val="0"/>
        <w:rPr>
          <w:color w:val="333333"/>
          <w:sz w:val="20"/>
          <w:szCs w:val="20"/>
        </w:rPr>
      </w:pPr>
      <w:r>
        <w:rPr>
          <w:color w:val="333333"/>
          <w:sz w:val="20"/>
          <w:szCs w:val="20"/>
        </w:rPr>
        <w:t>информация для фильтра избранных статей</w:t>
      </w:r>
    </w:p>
    <w:p w14:paraId="1F515F12" w14:textId="77777777" w:rsidR="008F2729" w:rsidRDefault="00CE5BF4">
      <w:pPr>
        <w:pStyle w:val="10"/>
        <w:contextualSpacing w:val="0"/>
        <w:rPr>
          <w:color w:val="333333"/>
          <w:sz w:val="20"/>
          <w:szCs w:val="20"/>
        </w:rPr>
      </w:pPr>
      <w:r>
        <w:rPr>
          <w:color w:val="333333"/>
          <w:sz w:val="20"/>
          <w:szCs w:val="20"/>
        </w:rPr>
        <w:t>без входных параметров</w:t>
      </w:r>
    </w:p>
    <w:p w14:paraId="0FB908A3" w14:textId="77777777" w:rsidR="008F2729" w:rsidRPr="00C2429D" w:rsidRDefault="00CE5BF4">
      <w:pPr>
        <w:pStyle w:val="10"/>
        <w:contextualSpacing w:val="0"/>
        <w:rPr>
          <w:color w:val="333333"/>
          <w:sz w:val="20"/>
          <w:szCs w:val="20"/>
          <w:lang w:val="en-US"/>
          <w:rPrChange w:id="1795" w:author="Grigory" w:date="2018-11-13T17:52:00Z">
            <w:rPr>
              <w:color w:val="333333"/>
              <w:sz w:val="20"/>
              <w:szCs w:val="20"/>
            </w:rPr>
          </w:rPrChange>
        </w:rPr>
      </w:pPr>
      <w:r>
        <w:rPr>
          <w:color w:val="333333"/>
          <w:sz w:val="20"/>
          <w:szCs w:val="20"/>
        </w:rPr>
        <w:t>формат</w:t>
      </w:r>
      <w:r w:rsidRPr="00C2429D">
        <w:rPr>
          <w:color w:val="333333"/>
          <w:sz w:val="20"/>
          <w:szCs w:val="20"/>
          <w:lang w:val="en-US"/>
          <w:rPrChange w:id="1796" w:author="Grigory" w:date="2018-11-13T17:52:00Z">
            <w:rPr>
              <w:color w:val="333333"/>
              <w:sz w:val="20"/>
              <w:szCs w:val="20"/>
            </w:rPr>
          </w:rPrChange>
        </w:rPr>
        <w:t xml:space="preserve"> </w:t>
      </w:r>
      <w:r>
        <w:rPr>
          <w:color w:val="333333"/>
          <w:sz w:val="20"/>
          <w:szCs w:val="20"/>
        </w:rPr>
        <w:t>ответа</w:t>
      </w:r>
      <w:r w:rsidRPr="00C2429D">
        <w:rPr>
          <w:color w:val="333333"/>
          <w:sz w:val="20"/>
          <w:szCs w:val="20"/>
          <w:lang w:val="en-US"/>
          <w:rPrChange w:id="1797" w:author="Grigory" w:date="2018-11-13T17:52:00Z">
            <w:rPr>
              <w:color w:val="333333"/>
              <w:sz w:val="20"/>
              <w:szCs w:val="20"/>
            </w:rPr>
          </w:rPrChange>
        </w:rPr>
        <w:t>:</w:t>
      </w:r>
    </w:p>
    <w:p w14:paraId="488D198D" w14:textId="77777777" w:rsidR="008F2729" w:rsidRPr="00C2429D" w:rsidRDefault="00CE5BF4">
      <w:pPr>
        <w:pStyle w:val="10"/>
        <w:contextualSpacing w:val="0"/>
        <w:rPr>
          <w:color w:val="333333"/>
          <w:sz w:val="20"/>
          <w:szCs w:val="20"/>
          <w:lang w:val="en-US"/>
          <w:rPrChange w:id="1798" w:author="Grigory" w:date="2018-11-13T17:52:00Z">
            <w:rPr>
              <w:color w:val="333333"/>
              <w:sz w:val="20"/>
              <w:szCs w:val="20"/>
            </w:rPr>
          </w:rPrChange>
        </w:rPr>
      </w:pPr>
      <w:r w:rsidRPr="00C2429D">
        <w:rPr>
          <w:color w:val="333333"/>
          <w:sz w:val="20"/>
          <w:szCs w:val="20"/>
          <w:lang w:val="en-US"/>
          <w:rPrChange w:id="1799" w:author="Grigory" w:date="2018-11-13T17:52:00Z">
            <w:rPr>
              <w:color w:val="333333"/>
              <w:sz w:val="20"/>
              <w:szCs w:val="20"/>
            </w:rPr>
          </w:rPrChange>
        </w:rPr>
        <w:t>{</w:t>
      </w:r>
    </w:p>
    <w:p w14:paraId="681A02DF" w14:textId="77777777" w:rsidR="008F2729" w:rsidRPr="00C2429D" w:rsidRDefault="00CE5BF4">
      <w:pPr>
        <w:pStyle w:val="10"/>
        <w:contextualSpacing w:val="0"/>
        <w:rPr>
          <w:color w:val="333333"/>
          <w:sz w:val="20"/>
          <w:szCs w:val="20"/>
          <w:lang w:val="en-US"/>
          <w:rPrChange w:id="1800" w:author="Grigory" w:date="2018-11-13T17:52:00Z">
            <w:rPr>
              <w:color w:val="333333"/>
              <w:sz w:val="20"/>
              <w:szCs w:val="20"/>
            </w:rPr>
          </w:rPrChange>
        </w:rPr>
      </w:pPr>
      <w:r w:rsidRPr="00C2429D">
        <w:rPr>
          <w:color w:val="333333"/>
          <w:sz w:val="20"/>
          <w:szCs w:val="20"/>
          <w:lang w:val="en-US"/>
          <w:rPrChange w:id="1801" w:author="Grigory" w:date="2018-11-13T17:52:00Z">
            <w:rPr>
              <w:color w:val="333333"/>
              <w:sz w:val="20"/>
              <w:szCs w:val="20"/>
            </w:rPr>
          </w:rPrChange>
        </w:rPr>
        <w:t xml:space="preserve"> subjects: [</w:t>
      </w:r>
    </w:p>
    <w:p w14:paraId="48ED1E3F" w14:textId="77777777" w:rsidR="008F2729" w:rsidRPr="00C2429D" w:rsidRDefault="00CE5BF4">
      <w:pPr>
        <w:pStyle w:val="10"/>
        <w:contextualSpacing w:val="0"/>
        <w:rPr>
          <w:color w:val="333333"/>
          <w:sz w:val="20"/>
          <w:szCs w:val="20"/>
          <w:lang w:val="en-US"/>
          <w:rPrChange w:id="1802" w:author="Grigory" w:date="2018-11-13T17:52:00Z">
            <w:rPr>
              <w:color w:val="333333"/>
              <w:sz w:val="20"/>
              <w:szCs w:val="20"/>
            </w:rPr>
          </w:rPrChange>
        </w:rPr>
      </w:pPr>
      <w:r w:rsidRPr="00C2429D">
        <w:rPr>
          <w:color w:val="333333"/>
          <w:sz w:val="20"/>
          <w:szCs w:val="20"/>
          <w:lang w:val="en-US"/>
          <w:rPrChange w:id="1803" w:author="Grigory" w:date="2018-11-13T17:52:00Z">
            <w:rPr>
              <w:color w:val="333333"/>
              <w:sz w:val="20"/>
              <w:szCs w:val="20"/>
            </w:rPr>
          </w:rPrChange>
        </w:rPr>
        <w:t xml:space="preserve">     {</w:t>
      </w:r>
    </w:p>
    <w:p w14:paraId="4BAE2CAE" w14:textId="77777777" w:rsidR="008F2729" w:rsidRPr="00C2429D" w:rsidRDefault="00CE5BF4">
      <w:pPr>
        <w:pStyle w:val="10"/>
        <w:contextualSpacing w:val="0"/>
        <w:rPr>
          <w:color w:val="333333"/>
          <w:sz w:val="20"/>
          <w:szCs w:val="20"/>
          <w:lang w:val="en-US"/>
          <w:rPrChange w:id="1804" w:author="Grigory" w:date="2018-11-13T17:52:00Z">
            <w:rPr>
              <w:color w:val="333333"/>
              <w:sz w:val="20"/>
              <w:szCs w:val="20"/>
            </w:rPr>
          </w:rPrChange>
        </w:rPr>
      </w:pPr>
      <w:r w:rsidRPr="00C2429D">
        <w:rPr>
          <w:color w:val="333333"/>
          <w:sz w:val="20"/>
          <w:szCs w:val="20"/>
          <w:lang w:val="en-US"/>
          <w:rPrChange w:id="1805" w:author="Grigory" w:date="2018-11-13T17:52:00Z">
            <w:rPr>
              <w:color w:val="333333"/>
              <w:sz w:val="20"/>
              <w:szCs w:val="20"/>
            </w:rPr>
          </w:rPrChange>
        </w:rPr>
        <w:t xml:space="preserve">         id: </w:t>
      </w:r>
      <w:proofErr w:type="gramStart"/>
      <w:r w:rsidRPr="00C2429D">
        <w:rPr>
          <w:color w:val="333333"/>
          <w:sz w:val="20"/>
          <w:szCs w:val="20"/>
          <w:lang w:val="en-US"/>
          <w:rPrChange w:id="1806" w:author="Grigory" w:date="2018-11-13T17:52:00Z">
            <w:rPr>
              <w:color w:val="333333"/>
              <w:sz w:val="20"/>
              <w:szCs w:val="20"/>
            </w:rPr>
          </w:rPrChange>
        </w:rPr>
        <w:t>string!,</w:t>
      </w:r>
      <w:proofErr w:type="gramEnd"/>
    </w:p>
    <w:p w14:paraId="73F4E839" w14:textId="77777777" w:rsidR="008F2729" w:rsidRPr="00C2429D" w:rsidRDefault="00CE5BF4">
      <w:pPr>
        <w:pStyle w:val="10"/>
        <w:contextualSpacing w:val="0"/>
        <w:rPr>
          <w:color w:val="333333"/>
          <w:sz w:val="20"/>
          <w:szCs w:val="20"/>
          <w:lang w:val="en-US"/>
          <w:rPrChange w:id="1807" w:author="Grigory" w:date="2018-11-13T17:52:00Z">
            <w:rPr>
              <w:color w:val="333333"/>
              <w:sz w:val="20"/>
              <w:szCs w:val="20"/>
            </w:rPr>
          </w:rPrChange>
        </w:rPr>
      </w:pPr>
      <w:r w:rsidRPr="00C2429D">
        <w:rPr>
          <w:color w:val="333333"/>
          <w:sz w:val="20"/>
          <w:szCs w:val="20"/>
          <w:lang w:val="en-US"/>
          <w:rPrChange w:id="1808" w:author="Grigory" w:date="2018-11-13T17:52:00Z">
            <w:rPr>
              <w:color w:val="333333"/>
              <w:sz w:val="20"/>
              <w:szCs w:val="20"/>
            </w:rPr>
          </w:rPrChange>
        </w:rPr>
        <w:t xml:space="preserve">         name: string!</w:t>
      </w:r>
    </w:p>
    <w:p w14:paraId="157DCAD2" w14:textId="77777777" w:rsidR="008F2729" w:rsidRPr="00C2429D" w:rsidRDefault="00CE5BF4">
      <w:pPr>
        <w:pStyle w:val="10"/>
        <w:contextualSpacing w:val="0"/>
        <w:rPr>
          <w:color w:val="333333"/>
          <w:sz w:val="20"/>
          <w:szCs w:val="20"/>
          <w:lang w:val="en-US"/>
          <w:rPrChange w:id="1809" w:author="Grigory" w:date="2018-11-13T17:52:00Z">
            <w:rPr>
              <w:color w:val="333333"/>
              <w:sz w:val="20"/>
              <w:szCs w:val="20"/>
            </w:rPr>
          </w:rPrChange>
        </w:rPr>
      </w:pPr>
      <w:r w:rsidRPr="00C2429D">
        <w:rPr>
          <w:color w:val="333333"/>
          <w:sz w:val="20"/>
          <w:szCs w:val="20"/>
          <w:lang w:val="en-US"/>
          <w:rPrChange w:id="1810" w:author="Grigory" w:date="2018-11-13T17:52:00Z">
            <w:rPr>
              <w:color w:val="333333"/>
              <w:sz w:val="20"/>
              <w:szCs w:val="20"/>
            </w:rPr>
          </w:rPrChange>
        </w:rPr>
        <w:lastRenderedPageBreak/>
        <w:t xml:space="preserve">     },</w:t>
      </w:r>
    </w:p>
    <w:p w14:paraId="15DA945D" w14:textId="77777777" w:rsidR="008F2729" w:rsidRPr="00C2429D" w:rsidRDefault="00CE5BF4">
      <w:pPr>
        <w:pStyle w:val="10"/>
        <w:contextualSpacing w:val="0"/>
        <w:rPr>
          <w:color w:val="333333"/>
          <w:sz w:val="20"/>
          <w:szCs w:val="20"/>
          <w:lang w:val="en-US"/>
          <w:rPrChange w:id="1811" w:author="Grigory" w:date="2018-11-13T17:52:00Z">
            <w:rPr>
              <w:color w:val="333333"/>
              <w:sz w:val="20"/>
              <w:szCs w:val="20"/>
            </w:rPr>
          </w:rPrChange>
        </w:rPr>
      </w:pPr>
      <w:r w:rsidRPr="00C2429D">
        <w:rPr>
          <w:color w:val="333333"/>
          <w:sz w:val="20"/>
          <w:szCs w:val="20"/>
          <w:lang w:val="en-US"/>
          <w:rPrChange w:id="1812" w:author="Grigory" w:date="2018-11-13T17:52:00Z">
            <w:rPr>
              <w:color w:val="333333"/>
              <w:sz w:val="20"/>
              <w:szCs w:val="20"/>
            </w:rPr>
          </w:rPrChange>
        </w:rPr>
        <w:t xml:space="preserve">     .....</w:t>
      </w:r>
    </w:p>
    <w:p w14:paraId="7D7A5E7E" w14:textId="77777777" w:rsidR="008F2729" w:rsidRPr="00C2429D" w:rsidRDefault="00CE5BF4">
      <w:pPr>
        <w:pStyle w:val="10"/>
        <w:contextualSpacing w:val="0"/>
        <w:rPr>
          <w:color w:val="333333"/>
          <w:sz w:val="20"/>
          <w:szCs w:val="20"/>
          <w:lang w:val="en-US"/>
          <w:rPrChange w:id="1813" w:author="Grigory" w:date="2018-11-13T17:52:00Z">
            <w:rPr>
              <w:color w:val="333333"/>
              <w:sz w:val="20"/>
              <w:szCs w:val="20"/>
            </w:rPr>
          </w:rPrChange>
        </w:rPr>
      </w:pPr>
      <w:r w:rsidRPr="00C2429D">
        <w:rPr>
          <w:color w:val="333333"/>
          <w:sz w:val="20"/>
          <w:szCs w:val="20"/>
          <w:lang w:val="en-US"/>
          <w:rPrChange w:id="1814" w:author="Grigory" w:date="2018-11-13T17:52:00Z">
            <w:rPr>
              <w:color w:val="333333"/>
              <w:sz w:val="20"/>
              <w:szCs w:val="20"/>
            </w:rPr>
          </w:rPrChange>
        </w:rPr>
        <w:t xml:space="preserve">  ],</w:t>
      </w:r>
    </w:p>
    <w:p w14:paraId="5A87F624" w14:textId="77777777" w:rsidR="008F2729" w:rsidRPr="00C2429D" w:rsidRDefault="00CE5BF4">
      <w:pPr>
        <w:pStyle w:val="10"/>
        <w:contextualSpacing w:val="0"/>
        <w:rPr>
          <w:color w:val="333333"/>
          <w:sz w:val="20"/>
          <w:szCs w:val="20"/>
          <w:lang w:val="en-US"/>
          <w:rPrChange w:id="1815" w:author="Grigory" w:date="2018-11-13T17:52:00Z">
            <w:rPr>
              <w:color w:val="333333"/>
              <w:sz w:val="20"/>
              <w:szCs w:val="20"/>
            </w:rPr>
          </w:rPrChange>
        </w:rPr>
      </w:pPr>
      <w:r w:rsidRPr="00C2429D">
        <w:rPr>
          <w:color w:val="333333"/>
          <w:sz w:val="20"/>
          <w:szCs w:val="20"/>
          <w:lang w:val="en-US"/>
          <w:rPrChange w:id="1816" w:author="Grigory" w:date="2018-11-13T17:52:00Z">
            <w:rPr>
              <w:color w:val="333333"/>
              <w:sz w:val="20"/>
              <w:szCs w:val="20"/>
            </w:rPr>
          </w:rPrChange>
        </w:rPr>
        <w:t xml:space="preserve"> magazines: [</w:t>
      </w:r>
    </w:p>
    <w:p w14:paraId="2CFAB259" w14:textId="77777777" w:rsidR="008F2729" w:rsidRPr="00C2429D" w:rsidRDefault="00CE5BF4">
      <w:pPr>
        <w:pStyle w:val="10"/>
        <w:contextualSpacing w:val="0"/>
        <w:rPr>
          <w:color w:val="333333"/>
          <w:sz w:val="20"/>
          <w:szCs w:val="20"/>
          <w:lang w:val="en-US"/>
          <w:rPrChange w:id="1817" w:author="Grigory" w:date="2018-11-13T17:52:00Z">
            <w:rPr>
              <w:color w:val="333333"/>
              <w:sz w:val="20"/>
              <w:szCs w:val="20"/>
            </w:rPr>
          </w:rPrChange>
        </w:rPr>
      </w:pPr>
      <w:r w:rsidRPr="00C2429D">
        <w:rPr>
          <w:color w:val="333333"/>
          <w:sz w:val="20"/>
          <w:szCs w:val="20"/>
          <w:lang w:val="en-US"/>
          <w:rPrChange w:id="1818" w:author="Grigory" w:date="2018-11-13T17:52:00Z">
            <w:rPr>
              <w:color w:val="333333"/>
              <w:sz w:val="20"/>
              <w:szCs w:val="20"/>
            </w:rPr>
          </w:rPrChange>
        </w:rPr>
        <w:t xml:space="preserve">     {</w:t>
      </w:r>
    </w:p>
    <w:p w14:paraId="2898D00F" w14:textId="77777777" w:rsidR="008F2729" w:rsidRPr="00C2429D" w:rsidRDefault="00CE5BF4">
      <w:pPr>
        <w:pStyle w:val="10"/>
        <w:contextualSpacing w:val="0"/>
        <w:rPr>
          <w:color w:val="333333"/>
          <w:sz w:val="20"/>
          <w:szCs w:val="20"/>
          <w:lang w:val="en-US"/>
          <w:rPrChange w:id="1819" w:author="Grigory" w:date="2018-11-13T17:52:00Z">
            <w:rPr>
              <w:color w:val="333333"/>
              <w:sz w:val="20"/>
              <w:szCs w:val="20"/>
            </w:rPr>
          </w:rPrChange>
        </w:rPr>
      </w:pPr>
      <w:r w:rsidRPr="00C2429D">
        <w:rPr>
          <w:color w:val="333333"/>
          <w:sz w:val="20"/>
          <w:szCs w:val="20"/>
          <w:lang w:val="en-US"/>
          <w:rPrChange w:id="1820" w:author="Grigory" w:date="2018-11-13T17:52:00Z">
            <w:rPr>
              <w:color w:val="333333"/>
              <w:sz w:val="20"/>
              <w:szCs w:val="20"/>
            </w:rPr>
          </w:rPrChange>
        </w:rPr>
        <w:t xml:space="preserve">         id: </w:t>
      </w:r>
      <w:proofErr w:type="gramStart"/>
      <w:r w:rsidRPr="00C2429D">
        <w:rPr>
          <w:color w:val="333333"/>
          <w:sz w:val="20"/>
          <w:szCs w:val="20"/>
          <w:lang w:val="en-US"/>
          <w:rPrChange w:id="1821" w:author="Grigory" w:date="2018-11-13T17:52:00Z">
            <w:rPr>
              <w:color w:val="333333"/>
              <w:sz w:val="20"/>
              <w:szCs w:val="20"/>
            </w:rPr>
          </w:rPrChange>
        </w:rPr>
        <w:t>string!,</w:t>
      </w:r>
      <w:proofErr w:type="gramEnd"/>
    </w:p>
    <w:p w14:paraId="09728D1E" w14:textId="77777777" w:rsidR="008F2729" w:rsidRPr="00C2429D" w:rsidRDefault="00CE5BF4">
      <w:pPr>
        <w:pStyle w:val="10"/>
        <w:contextualSpacing w:val="0"/>
        <w:rPr>
          <w:color w:val="333333"/>
          <w:sz w:val="20"/>
          <w:szCs w:val="20"/>
          <w:lang w:val="en-US"/>
          <w:rPrChange w:id="1822" w:author="Grigory" w:date="2018-11-13T17:52:00Z">
            <w:rPr>
              <w:color w:val="333333"/>
              <w:sz w:val="20"/>
              <w:szCs w:val="20"/>
            </w:rPr>
          </w:rPrChange>
        </w:rPr>
      </w:pPr>
      <w:r w:rsidRPr="00C2429D">
        <w:rPr>
          <w:color w:val="333333"/>
          <w:sz w:val="20"/>
          <w:szCs w:val="20"/>
          <w:lang w:val="en-US"/>
          <w:rPrChange w:id="1823" w:author="Grigory" w:date="2018-11-13T17:52:00Z">
            <w:rPr>
              <w:color w:val="333333"/>
              <w:sz w:val="20"/>
              <w:szCs w:val="20"/>
            </w:rPr>
          </w:rPrChange>
        </w:rPr>
        <w:t xml:space="preserve">         name: string!</w:t>
      </w:r>
    </w:p>
    <w:p w14:paraId="0A9C7E2F" w14:textId="77777777" w:rsidR="008F2729" w:rsidRPr="00C2429D" w:rsidRDefault="00CE5BF4">
      <w:pPr>
        <w:pStyle w:val="10"/>
        <w:contextualSpacing w:val="0"/>
        <w:rPr>
          <w:color w:val="333333"/>
          <w:sz w:val="20"/>
          <w:szCs w:val="20"/>
          <w:lang w:val="en-US"/>
          <w:rPrChange w:id="1824" w:author="Grigory" w:date="2018-11-13T17:52:00Z">
            <w:rPr>
              <w:color w:val="333333"/>
              <w:sz w:val="20"/>
              <w:szCs w:val="20"/>
            </w:rPr>
          </w:rPrChange>
        </w:rPr>
      </w:pPr>
      <w:r w:rsidRPr="00C2429D">
        <w:rPr>
          <w:color w:val="333333"/>
          <w:sz w:val="20"/>
          <w:szCs w:val="20"/>
          <w:lang w:val="en-US"/>
          <w:rPrChange w:id="1825" w:author="Grigory" w:date="2018-11-13T17:52:00Z">
            <w:rPr>
              <w:color w:val="333333"/>
              <w:sz w:val="20"/>
              <w:szCs w:val="20"/>
            </w:rPr>
          </w:rPrChange>
        </w:rPr>
        <w:t xml:space="preserve">     },</w:t>
      </w:r>
    </w:p>
    <w:p w14:paraId="30A19316" w14:textId="77777777" w:rsidR="008F2729" w:rsidRPr="00C2429D" w:rsidRDefault="00CE5BF4">
      <w:pPr>
        <w:pStyle w:val="10"/>
        <w:contextualSpacing w:val="0"/>
        <w:rPr>
          <w:color w:val="333333"/>
          <w:sz w:val="20"/>
          <w:szCs w:val="20"/>
          <w:lang w:val="en-US"/>
          <w:rPrChange w:id="1826" w:author="Grigory" w:date="2018-11-13T17:52:00Z">
            <w:rPr>
              <w:color w:val="333333"/>
              <w:sz w:val="20"/>
              <w:szCs w:val="20"/>
            </w:rPr>
          </w:rPrChange>
        </w:rPr>
      </w:pPr>
      <w:r w:rsidRPr="00C2429D">
        <w:rPr>
          <w:color w:val="333333"/>
          <w:sz w:val="20"/>
          <w:szCs w:val="20"/>
          <w:lang w:val="en-US"/>
          <w:rPrChange w:id="1827" w:author="Grigory" w:date="2018-11-13T17:52:00Z">
            <w:rPr>
              <w:color w:val="333333"/>
              <w:sz w:val="20"/>
              <w:szCs w:val="20"/>
            </w:rPr>
          </w:rPrChange>
        </w:rPr>
        <w:t xml:space="preserve">     .....</w:t>
      </w:r>
    </w:p>
    <w:p w14:paraId="41948DCE" w14:textId="77777777" w:rsidR="008F2729" w:rsidRPr="00C2429D" w:rsidRDefault="00CE5BF4">
      <w:pPr>
        <w:pStyle w:val="10"/>
        <w:contextualSpacing w:val="0"/>
        <w:rPr>
          <w:color w:val="333333"/>
          <w:sz w:val="20"/>
          <w:szCs w:val="20"/>
          <w:lang w:val="en-US"/>
          <w:rPrChange w:id="1828" w:author="Grigory" w:date="2018-11-13T17:52:00Z">
            <w:rPr>
              <w:color w:val="333333"/>
              <w:sz w:val="20"/>
              <w:szCs w:val="20"/>
            </w:rPr>
          </w:rPrChange>
        </w:rPr>
      </w:pPr>
      <w:r w:rsidRPr="00C2429D">
        <w:rPr>
          <w:color w:val="333333"/>
          <w:sz w:val="20"/>
          <w:szCs w:val="20"/>
          <w:lang w:val="en-US"/>
          <w:rPrChange w:id="1829" w:author="Grigory" w:date="2018-11-13T17:52:00Z">
            <w:rPr>
              <w:color w:val="333333"/>
              <w:sz w:val="20"/>
              <w:szCs w:val="20"/>
            </w:rPr>
          </w:rPrChange>
        </w:rPr>
        <w:t xml:space="preserve"> ],</w:t>
      </w:r>
    </w:p>
    <w:p w14:paraId="7B10F75E" w14:textId="77777777" w:rsidR="008F2729" w:rsidRPr="00C2429D" w:rsidRDefault="00CE5BF4">
      <w:pPr>
        <w:pStyle w:val="10"/>
        <w:contextualSpacing w:val="0"/>
        <w:rPr>
          <w:color w:val="333333"/>
          <w:sz w:val="20"/>
          <w:szCs w:val="20"/>
          <w:lang w:val="en-US"/>
          <w:rPrChange w:id="1830" w:author="Grigory" w:date="2018-11-13T17:52:00Z">
            <w:rPr>
              <w:color w:val="333333"/>
              <w:sz w:val="20"/>
              <w:szCs w:val="20"/>
            </w:rPr>
          </w:rPrChange>
        </w:rPr>
      </w:pPr>
      <w:r w:rsidRPr="00C2429D">
        <w:rPr>
          <w:color w:val="333333"/>
          <w:sz w:val="20"/>
          <w:szCs w:val="20"/>
          <w:lang w:val="en-US"/>
          <w:rPrChange w:id="1831" w:author="Grigory" w:date="2018-11-13T17:52:00Z">
            <w:rPr>
              <w:color w:val="333333"/>
              <w:sz w:val="20"/>
              <w:szCs w:val="20"/>
            </w:rPr>
          </w:rPrChange>
        </w:rPr>
        <w:t xml:space="preserve"> authors: [</w:t>
      </w:r>
    </w:p>
    <w:p w14:paraId="54EEC1B1" w14:textId="77777777" w:rsidR="008F2729" w:rsidRPr="00C2429D" w:rsidRDefault="00CE5BF4">
      <w:pPr>
        <w:pStyle w:val="10"/>
        <w:contextualSpacing w:val="0"/>
        <w:rPr>
          <w:color w:val="333333"/>
          <w:sz w:val="20"/>
          <w:szCs w:val="20"/>
          <w:lang w:val="en-US"/>
          <w:rPrChange w:id="1832" w:author="Grigory" w:date="2018-11-13T17:52:00Z">
            <w:rPr>
              <w:color w:val="333333"/>
              <w:sz w:val="20"/>
              <w:szCs w:val="20"/>
            </w:rPr>
          </w:rPrChange>
        </w:rPr>
      </w:pPr>
      <w:r w:rsidRPr="00C2429D">
        <w:rPr>
          <w:color w:val="333333"/>
          <w:sz w:val="20"/>
          <w:szCs w:val="20"/>
          <w:lang w:val="en-US"/>
          <w:rPrChange w:id="1833" w:author="Grigory" w:date="2018-11-13T17:52:00Z">
            <w:rPr>
              <w:color w:val="333333"/>
              <w:sz w:val="20"/>
              <w:szCs w:val="20"/>
            </w:rPr>
          </w:rPrChange>
        </w:rPr>
        <w:t xml:space="preserve">     {</w:t>
      </w:r>
    </w:p>
    <w:p w14:paraId="6689768B" w14:textId="77777777" w:rsidR="008F2729" w:rsidRPr="00C2429D" w:rsidRDefault="00CE5BF4">
      <w:pPr>
        <w:pStyle w:val="10"/>
        <w:contextualSpacing w:val="0"/>
        <w:rPr>
          <w:color w:val="333333"/>
          <w:sz w:val="20"/>
          <w:szCs w:val="20"/>
          <w:lang w:val="en-US"/>
          <w:rPrChange w:id="1834" w:author="Grigory" w:date="2018-11-13T17:52:00Z">
            <w:rPr>
              <w:color w:val="333333"/>
              <w:sz w:val="20"/>
              <w:szCs w:val="20"/>
            </w:rPr>
          </w:rPrChange>
        </w:rPr>
      </w:pPr>
      <w:r w:rsidRPr="00C2429D">
        <w:rPr>
          <w:color w:val="333333"/>
          <w:sz w:val="20"/>
          <w:szCs w:val="20"/>
          <w:lang w:val="en-US"/>
          <w:rPrChange w:id="1835" w:author="Grigory" w:date="2018-11-13T17:52:00Z">
            <w:rPr>
              <w:color w:val="333333"/>
              <w:sz w:val="20"/>
              <w:szCs w:val="20"/>
            </w:rPr>
          </w:rPrChange>
        </w:rPr>
        <w:t xml:space="preserve">         id: </w:t>
      </w:r>
      <w:proofErr w:type="gramStart"/>
      <w:r w:rsidRPr="00C2429D">
        <w:rPr>
          <w:color w:val="333333"/>
          <w:sz w:val="20"/>
          <w:szCs w:val="20"/>
          <w:lang w:val="en-US"/>
          <w:rPrChange w:id="1836" w:author="Grigory" w:date="2018-11-13T17:52:00Z">
            <w:rPr>
              <w:color w:val="333333"/>
              <w:sz w:val="20"/>
              <w:szCs w:val="20"/>
            </w:rPr>
          </w:rPrChange>
        </w:rPr>
        <w:t>string!,</w:t>
      </w:r>
      <w:proofErr w:type="gramEnd"/>
    </w:p>
    <w:p w14:paraId="4295AB21" w14:textId="77777777" w:rsidR="008F2729" w:rsidRPr="00C2429D" w:rsidRDefault="00CE5BF4">
      <w:pPr>
        <w:pStyle w:val="10"/>
        <w:contextualSpacing w:val="0"/>
        <w:rPr>
          <w:color w:val="333333"/>
          <w:sz w:val="20"/>
          <w:szCs w:val="20"/>
          <w:lang w:val="en-US"/>
          <w:rPrChange w:id="1837" w:author="Grigory" w:date="2018-11-13T17:52:00Z">
            <w:rPr>
              <w:color w:val="333333"/>
              <w:sz w:val="20"/>
              <w:szCs w:val="20"/>
            </w:rPr>
          </w:rPrChange>
        </w:rPr>
      </w:pPr>
      <w:r w:rsidRPr="00C2429D">
        <w:rPr>
          <w:color w:val="333333"/>
          <w:sz w:val="20"/>
          <w:szCs w:val="20"/>
          <w:lang w:val="en-US"/>
          <w:rPrChange w:id="1838" w:author="Grigory" w:date="2018-11-13T17:52:00Z">
            <w:rPr>
              <w:color w:val="333333"/>
              <w:sz w:val="20"/>
              <w:szCs w:val="20"/>
            </w:rPr>
          </w:rPrChange>
        </w:rPr>
        <w:t xml:space="preserve">         name: string!</w:t>
      </w:r>
    </w:p>
    <w:p w14:paraId="02D2FBC4" w14:textId="77777777" w:rsidR="008F2729" w:rsidRPr="00C2429D" w:rsidRDefault="00CE5BF4">
      <w:pPr>
        <w:pStyle w:val="10"/>
        <w:contextualSpacing w:val="0"/>
        <w:rPr>
          <w:color w:val="333333"/>
          <w:sz w:val="20"/>
          <w:szCs w:val="20"/>
          <w:lang w:val="en-US"/>
          <w:rPrChange w:id="1839" w:author="Grigory" w:date="2018-11-13T17:52:00Z">
            <w:rPr>
              <w:color w:val="333333"/>
              <w:sz w:val="20"/>
              <w:szCs w:val="20"/>
            </w:rPr>
          </w:rPrChange>
        </w:rPr>
      </w:pPr>
      <w:r w:rsidRPr="00C2429D">
        <w:rPr>
          <w:color w:val="333333"/>
          <w:sz w:val="20"/>
          <w:szCs w:val="20"/>
          <w:lang w:val="en-US"/>
          <w:rPrChange w:id="1840" w:author="Grigory" w:date="2018-11-13T17:52:00Z">
            <w:rPr>
              <w:color w:val="333333"/>
              <w:sz w:val="20"/>
              <w:szCs w:val="20"/>
            </w:rPr>
          </w:rPrChange>
        </w:rPr>
        <w:t xml:space="preserve">     },</w:t>
      </w:r>
    </w:p>
    <w:p w14:paraId="73113B75" w14:textId="77777777" w:rsidR="008F2729" w:rsidRPr="00C2429D" w:rsidRDefault="00CE5BF4">
      <w:pPr>
        <w:pStyle w:val="10"/>
        <w:contextualSpacing w:val="0"/>
        <w:rPr>
          <w:color w:val="333333"/>
          <w:sz w:val="20"/>
          <w:szCs w:val="20"/>
          <w:lang w:val="en-US"/>
          <w:rPrChange w:id="1841" w:author="Grigory" w:date="2018-11-13T17:52:00Z">
            <w:rPr>
              <w:color w:val="333333"/>
              <w:sz w:val="20"/>
              <w:szCs w:val="20"/>
            </w:rPr>
          </w:rPrChange>
        </w:rPr>
      </w:pPr>
      <w:r w:rsidRPr="00C2429D">
        <w:rPr>
          <w:color w:val="333333"/>
          <w:sz w:val="20"/>
          <w:szCs w:val="20"/>
          <w:lang w:val="en-US"/>
          <w:rPrChange w:id="1842" w:author="Grigory" w:date="2018-11-13T17:52:00Z">
            <w:rPr>
              <w:color w:val="333333"/>
              <w:sz w:val="20"/>
              <w:szCs w:val="20"/>
            </w:rPr>
          </w:rPrChange>
        </w:rPr>
        <w:t xml:space="preserve">     .....</w:t>
      </w:r>
    </w:p>
    <w:p w14:paraId="7722EC9E" w14:textId="77777777" w:rsidR="008F2729" w:rsidRPr="00C2429D" w:rsidRDefault="00CE5BF4">
      <w:pPr>
        <w:pStyle w:val="10"/>
        <w:contextualSpacing w:val="0"/>
        <w:rPr>
          <w:color w:val="333333"/>
          <w:sz w:val="20"/>
          <w:szCs w:val="20"/>
          <w:lang w:val="en-US"/>
          <w:rPrChange w:id="1843" w:author="Grigory" w:date="2018-11-13T17:52:00Z">
            <w:rPr>
              <w:color w:val="333333"/>
              <w:sz w:val="20"/>
              <w:szCs w:val="20"/>
            </w:rPr>
          </w:rPrChange>
        </w:rPr>
      </w:pPr>
      <w:r w:rsidRPr="00C2429D">
        <w:rPr>
          <w:color w:val="333333"/>
          <w:sz w:val="20"/>
          <w:szCs w:val="20"/>
          <w:lang w:val="en-US"/>
          <w:rPrChange w:id="1844" w:author="Grigory" w:date="2018-11-13T17:52:00Z">
            <w:rPr>
              <w:color w:val="333333"/>
              <w:sz w:val="20"/>
              <w:szCs w:val="20"/>
            </w:rPr>
          </w:rPrChange>
        </w:rPr>
        <w:t xml:space="preserve"> ],</w:t>
      </w:r>
    </w:p>
    <w:p w14:paraId="11DC5692" w14:textId="77777777" w:rsidR="008F2729" w:rsidRPr="00C2429D" w:rsidRDefault="00CE5BF4">
      <w:pPr>
        <w:pStyle w:val="10"/>
        <w:contextualSpacing w:val="0"/>
        <w:rPr>
          <w:color w:val="333333"/>
          <w:sz w:val="20"/>
          <w:szCs w:val="20"/>
          <w:lang w:val="en-US"/>
          <w:rPrChange w:id="1845" w:author="Grigory" w:date="2018-11-13T17:52:00Z">
            <w:rPr>
              <w:color w:val="333333"/>
              <w:sz w:val="20"/>
              <w:szCs w:val="20"/>
            </w:rPr>
          </w:rPrChange>
        </w:rPr>
      </w:pPr>
      <w:r w:rsidRPr="00C2429D">
        <w:rPr>
          <w:color w:val="333333"/>
          <w:sz w:val="20"/>
          <w:szCs w:val="20"/>
          <w:lang w:val="en-US"/>
          <w:rPrChange w:id="1846" w:author="Grigory" w:date="2018-11-13T17:52:00Z">
            <w:rPr>
              <w:color w:val="333333"/>
              <w:sz w:val="20"/>
              <w:szCs w:val="20"/>
            </w:rPr>
          </w:rPrChange>
        </w:rPr>
        <w:t xml:space="preserve"> </w:t>
      </w:r>
      <w:proofErr w:type="spellStart"/>
      <w:r w:rsidRPr="00C2429D">
        <w:rPr>
          <w:color w:val="333333"/>
          <w:sz w:val="20"/>
          <w:szCs w:val="20"/>
          <w:lang w:val="en-US"/>
          <w:rPrChange w:id="1847" w:author="Grigory" w:date="2018-11-13T17:52:00Z">
            <w:rPr>
              <w:color w:val="333333"/>
              <w:sz w:val="20"/>
              <w:szCs w:val="20"/>
            </w:rPr>
          </w:rPrChange>
        </w:rPr>
        <w:t>date_from</w:t>
      </w:r>
      <w:proofErr w:type="spellEnd"/>
      <w:r w:rsidRPr="00C2429D">
        <w:rPr>
          <w:color w:val="333333"/>
          <w:sz w:val="20"/>
          <w:szCs w:val="20"/>
          <w:lang w:val="en-US"/>
          <w:rPrChange w:id="1848" w:author="Grigory" w:date="2018-11-13T17:52:00Z">
            <w:rPr>
              <w:color w:val="333333"/>
              <w:sz w:val="20"/>
              <w:szCs w:val="20"/>
            </w:rPr>
          </w:rPrChange>
        </w:rPr>
        <w:t xml:space="preserve">: </w:t>
      </w:r>
      <w:proofErr w:type="gramStart"/>
      <w:r w:rsidRPr="00C2429D">
        <w:rPr>
          <w:color w:val="333333"/>
          <w:sz w:val="20"/>
          <w:szCs w:val="20"/>
          <w:lang w:val="en-US"/>
          <w:rPrChange w:id="1849" w:author="Grigory" w:date="2018-11-13T17:52:00Z">
            <w:rPr>
              <w:color w:val="333333"/>
              <w:sz w:val="20"/>
              <w:szCs w:val="20"/>
            </w:rPr>
          </w:rPrChange>
        </w:rPr>
        <w:t>date!,</w:t>
      </w:r>
      <w:proofErr w:type="gramEnd"/>
    </w:p>
    <w:p w14:paraId="4CF1EB8A" w14:textId="77777777" w:rsidR="008F2729" w:rsidRPr="00C2429D" w:rsidRDefault="00CE5BF4">
      <w:pPr>
        <w:pStyle w:val="10"/>
        <w:contextualSpacing w:val="0"/>
        <w:rPr>
          <w:color w:val="333333"/>
          <w:sz w:val="20"/>
          <w:szCs w:val="20"/>
          <w:lang w:val="en-US"/>
          <w:rPrChange w:id="1850" w:author="Grigory" w:date="2018-11-13T17:52:00Z">
            <w:rPr>
              <w:color w:val="333333"/>
              <w:sz w:val="20"/>
              <w:szCs w:val="20"/>
            </w:rPr>
          </w:rPrChange>
        </w:rPr>
      </w:pPr>
      <w:r w:rsidRPr="00C2429D">
        <w:rPr>
          <w:color w:val="333333"/>
          <w:sz w:val="20"/>
          <w:szCs w:val="20"/>
          <w:lang w:val="en-US"/>
          <w:rPrChange w:id="1851" w:author="Grigory" w:date="2018-11-13T17:52:00Z">
            <w:rPr>
              <w:color w:val="333333"/>
              <w:sz w:val="20"/>
              <w:szCs w:val="20"/>
            </w:rPr>
          </w:rPrChange>
        </w:rPr>
        <w:t xml:space="preserve"> </w:t>
      </w:r>
      <w:proofErr w:type="spellStart"/>
      <w:r w:rsidRPr="00C2429D">
        <w:rPr>
          <w:color w:val="333333"/>
          <w:sz w:val="20"/>
          <w:szCs w:val="20"/>
          <w:lang w:val="en-US"/>
          <w:rPrChange w:id="1852" w:author="Grigory" w:date="2018-11-13T17:52:00Z">
            <w:rPr>
              <w:color w:val="333333"/>
              <w:sz w:val="20"/>
              <w:szCs w:val="20"/>
            </w:rPr>
          </w:rPrChange>
        </w:rPr>
        <w:t>date_to</w:t>
      </w:r>
      <w:proofErr w:type="spellEnd"/>
      <w:r w:rsidRPr="00C2429D">
        <w:rPr>
          <w:color w:val="333333"/>
          <w:sz w:val="20"/>
          <w:szCs w:val="20"/>
          <w:lang w:val="en-US"/>
          <w:rPrChange w:id="1853" w:author="Grigory" w:date="2018-11-13T17:52:00Z">
            <w:rPr>
              <w:color w:val="333333"/>
              <w:sz w:val="20"/>
              <w:szCs w:val="20"/>
            </w:rPr>
          </w:rPrChange>
        </w:rPr>
        <w:t>: date!</w:t>
      </w:r>
    </w:p>
    <w:p w14:paraId="77E5F86D" w14:textId="77777777" w:rsidR="008F2729" w:rsidRPr="00C2429D" w:rsidRDefault="00CE5BF4">
      <w:pPr>
        <w:pStyle w:val="10"/>
        <w:contextualSpacing w:val="0"/>
        <w:rPr>
          <w:color w:val="333333"/>
          <w:sz w:val="20"/>
          <w:szCs w:val="20"/>
          <w:lang w:val="en-US"/>
          <w:rPrChange w:id="1854" w:author="Grigory" w:date="2018-11-13T17:52:00Z">
            <w:rPr>
              <w:color w:val="333333"/>
              <w:sz w:val="20"/>
              <w:szCs w:val="20"/>
            </w:rPr>
          </w:rPrChange>
        </w:rPr>
      </w:pPr>
      <w:r w:rsidRPr="00C2429D">
        <w:rPr>
          <w:color w:val="333333"/>
          <w:sz w:val="20"/>
          <w:szCs w:val="20"/>
          <w:lang w:val="en-US"/>
          <w:rPrChange w:id="1855" w:author="Grigory" w:date="2018-11-13T17:52:00Z">
            <w:rPr>
              <w:color w:val="333333"/>
              <w:sz w:val="20"/>
              <w:szCs w:val="20"/>
            </w:rPr>
          </w:rPrChange>
        </w:rPr>
        <w:t>}</w:t>
      </w:r>
    </w:p>
    <w:p w14:paraId="4C7871FF" w14:textId="77777777" w:rsidR="008F2729" w:rsidRPr="00C2429D" w:rsidRDefault="008F2729">
      <w:pPr>
        <w:pStyle w:val="10"/>
        <w:contextualSpacing w:val="0"/>
        <w:rPr>
          <w:color w:val="333333"/>
          <w:sz w:val="20"/>
          <w:szCs w:val="20"/>
          <w:lang w:val="en-US"/>
          <w:rPrChange w:id="1856" w:author="Grigory" w:date="2018-11-13T17:52:00Z">
            <w:rPr>
              <w:color w:val="333333"/>
              <w:sz w:val="20"/>
              <w:szCs w:val="20"/>
            </w:rPr>
          </w:rPrChange>
        </w:rPr>
      </w:pPr>
    </w:p>
    <w:p w14:paraId="43BA1BFA" w14:textId="77777777" w:rsidR="008F2729" w:rsidRPr="00C2429D" w:rsidRDefault="00CE5BF4">
      <w:pPr>
        <w:pStyle w:val="10"/>
        <w:contextualSpacing w:val="0"/>
        <w:rPr>
          <w:color w:val="333333"/>
          <w:sz w:val="20"/>
          <w:szCs w:val="20"/>
          <w:lang w:val="en-US"/>
          <w:rPrChange w:id="1857" w:author="Grigory" w:date="2018-11-13T17:52:00Z">
            <w:rPr>
              <w:color w:val="333333"/>
              <w:sz w:val="20"/>
              <w:szCs w:val="20"/>
            </w:rPr>
          </w:rPrChange>
        </w:rPr>
      </w:pPr>
      <w:proofErr w:type="spellStart"/>
      <w:r w:rsidRPr="00C2429D">
        <w:rPr>
          <w:color w:val="333333"/>
          <w:sz w:val="20"/>
          <w:szCs w:val="20"/>
          <w:lang w:val="en-US"/>
          <w:rPrChange w:id="1858" w:author="Grigory" w:date="2018-11-13T17:52:00Z">
            <w:rPr>
              <w:color w:val="333333"/>
              <w:sz w:val="20"/>
              <w:szCs w:val="20"/>
            </w:rPr>
          </w:rPrChange>
        </w:rPr>
        <w:t>GetFavoriteArticlesFilterSuggestions</w:t>
      </w:r>
      <w:proofErr w:type="spellEnd"/>
    </w:p>
    <w:p w14:paraId="55D02594" w14:textId="77777777" w:rsidR="008F2729" w:rsidRPr="00C2429D" w:rsidRDefault="00CE5BF4">
      <w:pPr>
        <w:pStyle w:val="10"/>
        <w:contextualSpacing w:val="0"/>
        <w:rPr>
          <w:color w:val="333333"/>
          <w:sz w:val="20"/>
          <w:szCs w:val="20"/>
          <w:lang w:val="en-US"/>
          <w:rPrChange w:id="1859" w:author="Grigory" w:date="2018-11-13T17:52:00Z">
            <w:rPr>
              <w:color w:val="333333"/>
              <w:sz w:val="20"/>
              <w:szCs w:val="20"/>
            </w:rPr>
          </w:rPrChange>
        </w:rPr>
      </w:pPr>
      <w:r w:rsidRPr="00C2429D">
        <w:rPr>
          <w:color w:val="333333"/>
          <w:sz w:val="20"/>
          <w:szCs w:val="20"/>
          <w:lang w:val="en-US"/>
          <w:rPrChange w:id="1860" w:author="Grigory" w:date="2018-11-13T17:52:00Z">
            <w:rPr>
              <w:color w:val="333333"/>
              <w:sz w:val="20"/>
              <w:szCs w:val="20"/>
            </w:rPr>
          </w:rPrChange>
        </w:rPr>
        <w:t>/</w:t>
      </w:r>
      <w:proofErr w:type="spellStart"/>
      <w:r w:rsidRPr="00C2429D">
        <w:rPr>
          <w:color w:val="333333"/>
          <w:sz w:val="20"/>
          <w:szCs w:val="20"/>
          <w:lang w:val="en-US"/>
          <w:rPrChange w:id="1861" w:author="Grigory" w:date="2018-11-13T17:52:00Z">
            <w:rPr>
              <w:color w:val="333333"/>
              <w:sz w:val="20"/>
              <w:szCs w:val="20"/>
            </w:rPr>
          </w:rPrChange>
        </w:rPr>
        <w:t>api</w:t>
      </w:r>
      <w:proofErr w:type="spellEnd"/>
      <w:r w:rsidRPr="00C2429D">
        <w:rPr>
          <w:color w:val="333333"/>
          <w:sz w:val="20"/>
          <w:szCs w:val="20"/>
          <w:lang w:val="en-US"/>
          <w:rPrChange w:id="1862" w:author="Grigory" w:date="2018-11-13T17:52:00Z">
            <w:rPr>
              <w:color w:val="333333"/>
              <w:sz w:val="20"/>
              <w:szCs w:val="20"/>
            </w:rPr>
          </w:rPrChange>
        </w:rPr>
        <w:t>/favorites/suggestions/?filter={"</w:t>
      </w:r>
      <w:proofErr w:type="spellStart"/>
      <w:r w:rsidRPr="00C2429D">
        <w:rPr>
          <w:color w:val="333333"/>
          <w:sz w:val="20"/>
          <w:szCs w:val="20"/>
          <w:lang w:val="en-US"/>
          <w:rPrChange w:id="1863" w:author="Grigory" w:date="2018-11-13T17:52:00Z">
            <w:rPr>
              <w:color w:val="333333"/>
              <w:sz w:val="20"/>
              <w:szCs w:val="20"/>
            </w:rPr>
          </w:rPrChange>
        </w:rPr>
        <w:t>type":"article</w:t>
      </w:r>
      <w:proofErr w:type="spellEnd"/>
      <w:r w:rsidRPr="00C2429D">
        <w:rPr>
          <w:color w:val="333333"/>
          <w:sz w:val="20"/>
          <w:szCs w:val="20"/>
          <w:lang w:val="en-US"/>
          <w:rPrChange w:id="1864" w:author="Grigory" w:date="2018-11-13T17:52:00Z">
            <w:rPr>
              <w:color w:val="333333"/>
              <w:sz w:val="20"/>
              <w:szCs w:val="20"/>
            </w:rPr>
          </w:rPrChange>
        </w:rPr>
        <w:t>"}</w:t>
      </w:r>
    </w:p>
    <w:p w14:paraId="2D3E7DDA" w14:textId="77777777" w:rsidR="008F2729" w:rsidRDefault="00CE5BF4">
      <w:pPr>
        <w:pStyle w:val="10"/>
        <w:contextualSpacing w:val="0"/>
        <w:rPr>
          <w:color w:val="333333"/>
          <w:sz w:val="20"/>
          <w:szCs w:val="20"/>
        </w:rPr>
      </w:pPr>
      <w:r>
        <w:rPr>
          <w:color w:val="333333"/>
          <w:sz w:val="20"/>
          <w:szCs w:val="20"/>
        </w:rPr>
        <w:t>подсказка по имени в фильтре избранных статей</w:t>
      </w:r>
    </w:p>
    <w:p w14:paraId="516EDAED" w14:textId="77777777" w:rsidR="008F2729" w:rsidRDefault="00CE5BF4">
      <w:pPr>
        <w:pStyle w:val="10"/>
        <w:contextualSpacing w:val="0"/>
        <w:rPr>
          <w:color w:val="333333"/>
          <w:sz w:val="20"/>
          <w:szCs w:val="20"/>
        </w:rPr>
      </w:pPr>
      <w:r>
        <w:rPr>
          <w:color w:val="333333"/>
          <w:sz w:val="20"/>
          <w:szCs w:val="20"/>
        </w:rPr>
        <w:t>входные параметры:</w:t>
      </w:r>
    </w:p>
    <w:p w14:paraId="24D1A1EC" w14:textId="77777777" w:rsidR="008F2729" w:rsidRDefault="00CE5BF4">
      <w:pPr>
        <w:pStyle w:val="10"/>
        <w:contextualSpacing w:val="0"/>
        <w:rPr>
          <w:color w:val="333333"/>
          <w:sz w:val="20"/>
          <w:szCs w:val="20"/>
        </w:rPr>
      </w:pPr>
      <w:r>
        <w:rPr>
          <w:color w:val="333333"/>
          <w:sz w:val="20"/>
          <w:szCs w:val="20"/>
        </w:rPr>
        <w:t>- строка</w:t>
      </w:r>
    </w:p>
    <w:p w14:paraId="193D9CD3" w14:textId="77777777" w:rsidR="008F2729" w:rsidRDefault="00CE5BF4">
      <w:pPr>
        <w:pStyle w:val="10"/>
        <w:contextualSpacing w:val="0"/>
        <w:rPr>
          <w:color w:val="333333"/>
          <w:sz w:val="20"/>
          <w:szCs w:val="20"/>
        </w:rPr>
      </w:pPr>
      <w:r>
        <w:rPr>
          <w:color w:val="333333"/>
          <w:sz w:val="20"/>
          <w:szCs w:val="20"/>
        </w:rPr>
        <w:t>формат ответа:</w:t>
      </w:r>
    </w:p>
    <w:p w14:paraId="6BB60611" w14:textId="77777777" w:rsidR="008F2729" w:rsidRPr="00C2429D" w:rsidRDefault="00CE5BF4">
      <w:pPr>
        <w:pStyle w:val="10"/>
        <w:contextualSpacing w:val="0"/>
        <w:rPr>
          <w:color w:val="333333"/>
          <w:sz w:val="20"/>
          <w:szCs w:val="20"/>
          <w:lang w:val="en-US"/>
          <w:rPrChange w:id="1865" w:author="Grigory" w:date="2018-11-13T17:52:00Z">
            <w:rPr>
              <w:color w:val="333333"/>
              <w:sz w:val="20"/>
              <w:szCs w:val="20"/>
            </w:rPr>
          </w:rPrChange>
        </w:rPr>
      </w:pPr>
      <w:r w:rsidRPr="00C2429D">
        <w:rPr>
          <w:color w:val="333333"/>
          <w:sz w:val="20"/>
          <w:szCs w:val="20"/>
          <w:lang w:val="en-US"/>
          <w:rPrChange w:id="1866" w:author="Grigory" w:date="2018-11-13T17:52:00Z">
            <w:rPr>
              <w:color w:val="333333"/>
              <w:sz w:val="20"/>
              <w:szCs w:val="20"/>
            </w:rPr>
          </w:rPrChange>
        </w:rPr>
        <w:t>[</w:t>
      </w:r>
    </w:p>
    <w:p w14:paraId="4113BBF4" w14:textId="77777777" w:rsidR="008F2729" w:rsidRPr="00C2429D" w:rsidRDefault="00CE5BF4">
      <w:pPr>
        <w:pStyle w:val="10"/>
        <w:contextualSpacing w:val="0"/>
        <w:rPr>
          <w:color w:val="333333"/>
          <w:sz w:val="20"/>
          <w:szCs w:val="20"/>
          <w:lang w:val="en-US"/>
          <w:rPrChange w:id="1867" w:author="Grigory" w:date="2018-11-13T17:52:00Z">
            <w:rPr>
              <w:color w:val="333333"/>
              <w:sz w:val="20"/>
              <w:szCs w:val="20"/>
            </w:rPr>
          </w:rPrChange>
        </w:rPr>
      </w:pPr>
      <w:r w:rsidRPr="00C2429D">
        <w:rPr>
          <w:color w:val="333333"/>
          <w:sz w:val="20"/>
          <w:szCs w:val="20"/>
          <w:lang w:val="en-US"/>
          <w:rPrChange w:id="1868" w:author="Grigory" w:date="2018-11-13T17:52:00Z">
            <w:rPr>
              <w:color w:val="333333"/>
              <w:sz w:val="20"/>
              <w:szCs w:val="20"/>
            </w:rPr>
          </w:rPrChange>
        </w:rPr>
        <w:t xml:space="preserve"> string,</w:t>
      </w:r>
    </w:p>
    <w:p w14:paraId="2D1E4A32" w14:textId="77777777" w:rsidR="008F2729" w:rsidRPr="00C2429D" w:rsidRDefault="00CE5BF4">
      <w:pPr>
        <w:pStyle w:val="10"/>
        <w:contextualSpacing w:val="0"/>
        <w:rPr>
          <w:color w:val="333333"/>
          <w:sz w:val="20"/>
          <w:szCs w:val="20"/>
          <w:lang w:val="en-US"/>
          <w:rPrChange w:id="1869" w:author="Grigory" w:date="2018-11-13T17:52:00Z">
            <w:rPr>
              <w:color w:val="333333"/>
              <w:sz w:val="20"/>
              <w:szCs w:val="20"/>
            </w:rPr>
          </w:rPrChange>
        </w:rPr>
      </w:pPr>
      <w:r w:rsidRPr="00C2429D">
        <w:rPr>
          <w:color w:val="333333"/>
          <w:sz w:val="20"/>
          <w:szCs w:val="20"/>
          <w:lang w:val="en-US"/>
          <w:rPrChange w:id="1870" w:author="Grigory" w:date="2018-11-13T17:52:00Z">
            <w:rPr>
              <w:color w:val="333333"/>
              <w:sz w:val="20"/>
              <w:szCs w:val="20"/>
            </w:rPr>
          </w:rPrChange>
        </w:rPr>
        <w:t xml:space="preserve"> .....</w:t>
      </w:r>
    </w:p>
    <w:p w14:paraId="7E112FBC" w14:textId="77777777" w:rsidR="008F2729" w:rsidRPr="00C2429D" w:rsidRDefault="00CE5BF4">
      <w:pPr>
        <w:pStyle w:val="10"/>
        <w:contextualSpacing w:val="0"/>
        <w:rPr>
          <w:color w:val="333333"/>
          <w:sz w:val="20"/>
          <w:szCs w:val="20"/>
          <w:lang w:val="en-US"/>
          <w:rPrChange w:id="1871" w:author="Grigory" w:date="2018-11-13T17:52:00Z">
            <w:rPr>
              <w:color w:val="333333"/>
              <w:sz w:val="20"/>
              <w:szCs w:val="20"/>
            </w:rPr>
          </w:rPrChange>
        </w:rPr>
      </w:pPr>
      <w:r w:rsidRPr="00C2429D">
        <w:rPr>
          <w:color w:val="333333"/>
          <w:sz w:val="20"/>
          <w:szCs w:val="20"/>
          <w:lang w:val="en-US"/>
          <w:rPrChange w:id="1872" w:author="Grigory" w:date="2018-11-13T17:52:00Z">
            <w:rPr>
              <w:color w:val="333333"/>
              <w:sz w:val="20"/>
              <w:szCs w:val="20"/>
            </w:rPr>
          </w:rPrChange>
        </w:rPr>
        <w:t>]</w:t>
      </w:r>
    </w:p>
    <w:p w14:paraId="74613BC0" w14:textId="77777777" w:rsidR="008F2729" w:rsidRPr="00C2429D" w:rsidRDefault="008F2729">
      <w:pPr>
        <w:pStyle w:val="10"/>
        <w:contextualSpacing w:val="0"/>
        <w:rPr>
          <w:color w:val="333333"/>
          <w:sz w:val="20"/>
          <w:szCs w:val="20"/>
          <w:lang w:val="en-US"/>
          <w:rPrChange w:id="1873" w:author="Grigory" w:date="2018-11-13T17:52:00Z">
            <w:rPr>
              <w:color w:val="333333"/>
              <w:sz w:val="20"/>
              <w:szCs w:val="20"/>
            </w:rPr>
          </w:rPrChange>
        </w:rPr>
      </w:pPr>
    </w:p>
    <w:p w14:paraId="513E29B6" w14:textId="77777777" w:rsidR="008F2729" w:rsidRPr="00C2429D" w:rsidRDefault="00CE5BF4">
      <w:pPr>
        <w:pStyle w:val="10"/>
        <w:contextualSpacing w:val="0"/>
        <w:rPr>
          <w:color w:val="333333"/>
          <w:sz w:val="20"/>
          <w:szCs w:val="20"/>
          <w:lang w:val="en-US"/>
          <w:rPrChange w:id="1874" w:author="Grigory" w:date="2018-11-13T17:52:00Z">
            <w:rPr>
              <w:color w:val="333333"/>
              <w:sz w:val="20"/>
              <w:szCs w:val="20"/>
            </w:rPr>
          </w:rPrChange>
        </w:rPr>
      </w:pPr>
      <w:proofErr w:type="spellStart"/>
      <w:r w:rsidRPr="00C2429D">
        <w:rPr>
          <w:color w:val="333333"/>
          <w:sz w:val="20"/>
          <w:szCs w:val="20"/>
          <w:lang w:val="en-US"/>
          <w:rPrChange w:id="1875" w:author="Grigory" w:date="2018-11-13T17:52:00Z">
            <w:rPr>
              <w:color w:val="333333"/>
              <w:sz w:val="20"/>
              <w:szCs w:val="20"/>
            </w:rPr>
          </w:rPrChange>
        </w:rPr>
        <w:t>GetFavoriteArticlesFilterTagsSuggestions</w:t>
      </w:r>
      <w:proofErr w:type="spellEnd"/>
    </w:p>
    <w:p w14:paraId="58D319C9" w14:textId="77777777" w:rsidR="008F2729" w:rsidRPr="00C2429D" w:rsidRDefault="00CE5BF4">
      <w:pPr>
        <w:pStyle w:val="10"/>
        <w:contextualSpacing w:val="0"/>
        <w:rPr>
          <w:color w:val="333333"/>
          <w:sz w:val="20"/>
          <w:szCs w:val="20"/>
          <w:lang w:val="en-US"/>
          <w:rPrChange w:id="1876" w:author="Grigory" w:date="2018-11-13T17:52:00Z">
            <w:rPr>
              <w:color w:val="333333"/>
              <w:sz w:val="20"/>
              <w:szCs w:val="20"/>
            </w:rPr>
          </w:rPrChange>
        </w:rPr>
      </w:pPr>
      <w:r w:rsidRPr="00C2429D">
        <w:rPr>
          <w:color w:val="333333"/>
          <w:sz w:val="20"/>
          <w:szCs w:val="20"/>
          <w:lang w:val="en-US"/>
          <w:rPrChange w:id="1877" w:author="Grigory" w:date="2018-11-13T17:52:00Z">
            <w:rPr>
              <w:color w:val="333333"/>
              <w:sz w:val="20"/>
              <w:szCs w:val="20"/>
            </w:rPr>
          </w:rPrChange>
        </w:rPr>
        <w:t>/api/favorites/suggestions_tag/?filter={"type":"article","keywords":"&lt;</w:t>
      </w:r>
      <w:r>
        <w:rPr>
          <w:color w:val="333333"/>
          <w:sz w:val="20"/>
          <w:szCs w:val="20"/>
        </w:rPr>
        <w:t>строка</w:t>
      </w:r>
      <w:r w:rsidRPr="00C2429D">
        <w:rPr>
          <w:color w:val="333333"/>
          <w:sz w:val="20"/>
          <w:szCs w:val="20"/>
          <w:lang w:val="en-US"/>
          <w:rPrChange w:id="1878" w:author="Grigory" w:date="2018-11-13T17:52:00Z">
            <w:rPr>
              <w:color w:val="333333"/>
              <w:sz w:val="20"/>
              <w:szCs w:val="20"/>
            </w:rPr>
          </w:rPrChange>
        </w:rPr>
        <w:t>&gt;"}</w:t>
      </w:r>
    </w:p>
    <w:p w14:paraId="359118B9" w14:textId="77777777" w:rsidR="008F2729" w:rsidRDefault="00CE5BF4">
      <w:pPr>
        <w:pStyle w:val="10"/>
        <w:contextualSpacing w:val="0"/>
        <w:rPr>
          <w:color w:val="333333"/>
          <w:sz w:val="20"/>
          <w:szCs w:val="20"/>
        </w:rPr>
      </w:pPr>
      <w:r>
        <w:rPr>
          <w:color w:val="333333"/>
          <w:sz w:val="20"/>
          <w:szCs w:val="20"/>
        </w:rPr>
        <w:t>подсказки при выборе тегов в избранных статьях</w:t>
      </w:r>
    </w:p>
    <w:p w14:paraId="1A6E4FD8" w14:textId="77777777" w:rsidR="008F2729" w:rsidRDefault="00CE5BF4">
      <w:pPr>
        <w:pStyle w:val="10"/>
        <w:contextualSpacing w:val="0"/>
        <w:rPr>
          <w:color w:val="333333"/>
          <w:sz w:val="20"/>
          <w:szCs w:val="20"/>
        </w:rPr>
      </w:pPr>
      <w:r>
        <w:rPr>
          <w:color w:val="333333"/>
          <w:sz w:val="20"/>
          <w:szCs w:val="20"/>
        </w:rPr>
        <w:t>входные параметры:</w:t>
      </w:r>
    </w:p>
    <w:p w14:paraId="14F9D4C2" w14:textId="77777777" w:rsidR="008F2729" w:rsidRDefault="00CE5BF4">
      <w:pPr>
        <w:pStyle w:val="10"/>
        <w:contextualSpacing w:val="0"/>
        <w:rPr>
          <w:color w:val="333333"/>
          <w:sz w:val="20"/>
          <w:szCs w:val="20"/>
        </w:rPr>
      </w:pPr>
      <w:r>
        <w:rPr>
          <w:color w:val="333333"/>
          <w:sz w:val="20"/>
          <w:szCs w:val="20"/>
        </w:rPr>
        <w:t>- строка</w:t>
      </w:r>
    </w:p>
    <w:p w14:paraId="4F63CE4C" w14:textId="77777777" w:rsidR="008F2729" w:rsidRDefault="00CE5BF4">
      <w:pPr>
        <w:pStyle w:val="10"/>
        <w:contextualSpacing w:val="0"/>
        <w:rPr>
          <w:color w:val="333333"/>
          <w:sz w:val="20"/>
          <w:szCs w:val="20"/>
        </w:rPr>
      </w:pPr>
      <w:r>
        <w:rPr>
          <w:color w:val="333333"/>
          <w:sz w:val="20"/>
          <w:szCs w:val="20"/>
        </w:rPr>
        <w:t>формат ответа:</w:t>
      </w:r>
    </w:p>
    <w:p w14:paraId="42EE1FD0" w14:textId="77777777" w:rsidR="008F2729" w:rsidRPr="00C2429D" w:rsidRDefault="00CE5BF4">
      <w:pPr>
        <w:pStyle w:val="10"/>
        <w:contextualSpacing w:val="0"/>
        <w:rPr>
          <w:color w:val="333333"/>
          <w:sz w:val="20"/>
          <w:szCs w:val="20"/>
          <w:lang w:val="en-US"/>
          <w:rPrChange w:id="1879" w:author="Grigory" w:date="2018-11-13T17:52:00Z">
            <w:rPr>
              <w:color w:val="333333"/>
              <w:sz w:val="20"/>
              <w:szCs w:val="20"/>
            </w:rPr>
          </w:rPrChange>
        </w:rPr>
      </w:pPr>
      <w:r w:rsidRPr="00C2429D">
        <w:rPr>
          <w:color w:val="333333"/>
          <w:sz w:val="20"/>
          <w:szCs w:val="20"/>
          <w:lang w:val="en-US"/>
          <w:rPrChange w:id="1880" w:author="Grigory" w:date="2018-11-13T17:52:00Z">
            <w:rPr>
              <w:color w:val="333333"/>
              <w:sz w:val="20"/>
              <w:szCs w:val="20"/>
            </w:rPr>
          </w:rPrChange>
        </w:rPr>
        <w:t>[</w:t>
      </w:r>
    </w:p>
    <w:p w14:paraId="44473F1C" w14:textId="77777777" w:rsidR="008F2729" w:rsidRPr="00C2429D" w:rsidRDefault="00CE5BF4">
      <w:pPr>
        <w:pStyle w:val="10"/>
        <w:contextualSpacing w:val="0"/>
        <w:rPr>
          <w:color w:val="333333"/>
          <w:sz w:val="20"/>
          <w:szCs w:val="20"/>
          <w:lang w:val="en-US"/>
          <w:rPrChange w:id="1881" w:author="Grigory" w:date="2018-11-13T17:52:00Z">
            <w:rPr>
              <w:color w:val="333333"/>
              <w:sz w:val="20"/>
              <w:szCs w:val="20"/>
            </w:rPr>
          </w:rPrChange>
        </w:rPr>
      </w:pPr>
      <w:r w:rsidRPr="00C2429D">
        <w:rPr>
          <w:color w:val="333333"/>
          <w:sz w:val="20"/>
          <w:szCs w:val="20"/>
          <w:lang w:val="en-US"/>
          <w:rPrChange w:id="1882" w:author="Grigory" w:date="2018-11-13T17:52:00Z">
            <w:rPr>
              <w:color w:val="333333"/>
              <w:sz w:val="20"/>
              <w:szCs w:val="20"/>
            </w:rPr>
          </w:rPrChange>
        </w:rPr>
        <w:t>string,</w:t>
      </w:r>
    </w:p>
    <w:p w14:paraId="7C4CF91F" w14:textId="77777777" w:rsidR="008F2729" w:rsidRPr="00C2429D" w:rsidRDefault="00CE5BF4">
      <w:pPr>
        <w:pStyle w:val="10"/>
        <w:contextualSpacing w:val="0"/>
        <w:rPr>
          <w:color w:val="333333"/>
          <w:sz w:val="20"/>
          <w:szCs w:val="20"/>
          <w:lang w:val="en-US"/>
          <w:rPrChange w:id="1883" w:author="Grigory" w:date="2018-11-13T17:52:00Z">
            <w:rPr>
              <w:color w:val="333333"/>
              <w:sz w:val="20"/>
              <w:szCs w:val="20"/>
            </w:rPr>
          </w:rPrChange>
        </w:rPr>
      </w:pPr>
      <w:r w:rsidRPr="00C2429D">
        <w:rPr>
          <w:color w:val="333333"/>
          <w:sz w:val="20"/>
          <w:szCs w:val="20"/>
          <w:lang w:val="en-US"/>
          <w:rPrChange w:id="1884" w:author="Grigory" w:date="2018-11-13T17:52:00Z">
            <w:rPr>
              <w:color w:val="333333"/>
              <w:sz w:val="20"/>
              <w:szCs w:val="20"/>
            </w:rPr>
          </w:rPrChange>
        </w:rPr>
        <w:t>.....</w:t>
      </w:r>
    </w:p>
    <w:p w14:paraId="2FFE264E" w14:textId="77777777" w:rsidR="008F2729" w:rsidRPr="00C2429D" w:rsidRDefault="00CE5BF4">
      <w:pPr>
        <w:pStyle w:val="10"/>
        <w:contextualSpacing w:val="0"/>
        <w:rPr>
          <w:color w:val="333333"/>
          <w:sz w:val="20"/>
          <w:szCs w:val="20"/>
          <w:lang w:val="en-US"/>
          <w:rPrChange w:id="1885" w:author="Grigory" w:date="2018-11-13T17:52:00Z">
            <w:rPr>
              <w:color w:val="333333"/>
              <w:sz w:val="20"/>
              <w:szCs w:val="20"/>
            </w:rPr>
          </w:rPrChange>
        </w:rPr>
      </w:pPr>
      <w:r w:rsidRPr="00C2429D">
        <w:rPr>
          <w:color w:val="333333"/>
          <w:sz w:val="20"/>
          <w:szCs w:val="20"/>
          <w:lang w:val="en-US"/>
          <w:rPrChange w:id="1886" w:author="Grigory" w:date="2018-11-13T17:52:00Z">
            <w:rPr>
              <w:color w:val="333333"/>
              <w:sz w:val="20"/>
              <w:szCs w:val="20"/>
            </w:rPr>
          </w:rPrChange>
        </w:rPr>
        <w:t>]</w:t>
      </w:r>
    </w:p>
    <w:p w14:paraId="4410448B" w14:textId="77777777" w:rsidR="008F2729" w:rsidRPr="00C2429D" w:rsidRDefault="008F2729">
      <w:pPr>
        <w:pStyle w:val="10"/>
        <w:contextualSpacing w:val="0"/>
        <w:rPr>
          <w:color w:val="333333"/>
          <w:sz w:val="20"/>
          <w:szCs w:val="20"/>
          <w:lang w:val="en-US"/>
          <w:rPrChange w:id="1887" w:author="Grigory" w:date="2018-11-13T17:52:00Z">
            <w:rPr>
              <w:color w:val="333333"/>
              <w:sz w:val="20"/>
              <w:szCs w:val="20"/>
            </w:rPr>
          </w:rPrChange>
        </w:rPr>
      </w:pPr>
    </w:p>
    <w:p w14:paraId="3F2269E7" w14:textId="77777777" w:rsidR="008F2729" w:rsidRPr="00C2429D" w:rsidRDefault="00CE5BF4">
      <w:pPr>
        <w:pStyle w:val="10"/>
        <w:contextualSpacing w:val="0"/>
        <w:rPr>
          <w:color w:val="333333"/>
          <w:sz w:val="20"/>
          <w:szCs w:val="20"/>
          <w:lang w:val="en-US"/>
          <w:rPrChange w:id="1888" w:author="Grigory" w:date="2018-11-13T17:52:00Z">
            <w:rPr>
              <w:color w:val="333333"/>
              <w:sz w:val="20"/>
              <w:szCs w:val="20"/>
            </w:rPr>
          </w:rPrChange>
        </w:rPr>
      </w:pPr>
      <w:proofErr w:type="spellStart"/>
      <w:r w:rsidRPr="00C2429D">
        <w:rPr>
          <w:color w:val="333333"/>
          <w:sz w:val="20"/>
          <w:szCs w:val="20"/>
          <w:lang w:val="en-US"/>
          <w:rPrChange w:id="1889" w:author="Grigory" w:date="2018-11-13T17:52:00Z">
            <w:rPr>
              <w:color w:val="333333"/>
              <w:sz w:val="20"/>
              <w:szCs w:val="20"/>
            </w:rPr>
          </w:rPrChange>
        </w:rPr>
        <w:t>BasketAddNumbe</w:t>
      </w:r>
      <w:proofErr w:type="spellEnd"/>
    </w:p>
    <w:p w14:paraId="2645A1DB" w14:textId="77777777" w:rsidR="008F2729" w:rsidRPr="00C2429D" w:rsidRDefault="00CE5BF4">
      <w:pPr>
        <w:pStyle w:val="10"/>
        <w:contextualSpacing w:val="0"/>
        <w:rPr>
          <w:color w:val="333333"/>
          <w:sz w:val="20"/>
          <w:szCs w:val="20"/>
          <w:lang w:val="en-US"/>
          <w:rPrChange w:id="1890" w:author="Grigory" w:date="2018-11-13T17:52:00Z">
            <w:rPr>
              <w:color w:val="333333"/>
              <w:sz w:val="20"/>
              <w:szCs w:val="20"/>
            </w:rPr>
          </w:rPrChange>
        </w:rPr>
      </w:pPr>
      <w:r w:rsidRPr="00C2429D">
        <w:rPr>
          <w:color w:val="333333"/>
          <w:sz w:val="20"/>
          <w:szCs w:val="20"/>
          <w:lang w:val="en-US"/>
          <w:rPrChange w:id="1891" w:author="Grigory" w:date="2018-11-13T17:52:00Z">
            <w:rPr>
              <w:color w:val="333333"/>
              <w:sz w:val="20"/>
              <w:szCs w:val="20"/>
            </w:rPr>
          </w:rPrChange>
        </w:rPr>
        <w:t>/</w:t>
      </w:r>
      <w:proofErr w:type="spellStart"/>
      <w:r w:rsidRPr="00C2429D">
        <w:rPr>
          <w:color w:val="333333"/>
          <w:sz w:val="20"/>
          <w:szCs w:val="20"/>
          <w:lang w:val="en-US"/>
          <w:rPrChange w:id="1892" w:author="Grigory" w:date="2018-11-13T17:52:00Z">
            <w:rPr>
              <w:color w:val="333333"/>
              <w:sz w:val="20"/>
              <w:szCs w:val="20"/>
            </w:rPr>
          </w:rPrChange>
        </w:rPr>
        <w:t>api</w:t>
      </w:r>
      <w:proofErr w:type="spellEnd"/>
      <w:r w:rsidRPr="00C2429D">
        <w:rPr>
          <w:color w:val="333333"/>
          <w:sz w:val="20"/>
          <w:szCs w:val="20"/>
          <w:lang w:val="en-US"/>
          <w:rPrChange w:id="1893" w:author="Grigory" w:date="2018-11-13T17:52:00Z">
            <w:rPr>
              <w:color w:val="333333"/>
              <w:sz w:val="20"/>
              <w:szCs w:val="20"/>
            </w:rPr>
          </w:rPrChange>
        </w:rPr>
        <w:t>/numbers/&lt;ID_</w:t>
      </w:r>
      <w:r>
        <w:rPr>
          <w:color w:val="333333"/>
          <w:sz w:val="20"/>
          <w:szCs w:val="20"/>
        </w:rPr>
        <w:t>выпуска</w:t>
      </w:r>
      <w:r w:rsidRPr="00C2429D">
        <w:rPr>
          <w:color w:val="333333"/>
          <w:sz w:val="20"/>
          <w:szCs w:val="20"/>
          <w:lang w:val="en-US"/>
          <w:rPrChange w:id="1894" w:author="Grigory" w:date="2018-11-13T17:52:00Z">
            <w:rPr>
              <w:color w:val="333333"/>
              <w:sz w:val="20"/>
              <w:szCs w:val="20"/>
            </w:rPr>
          </w:rPrChange>
        </w:rPr>
        <w:t>&gt;/r</w:t>
      </w:r>
    </w:p>
    <w:p w14:paraId="585F075A" w14:textId="77777777" w:rsidR="008F2729" w:rsidRDefault="00CE5BF4">
      <w:pPr>
        <w:pStyle w:val="10"/>
        <w:contextualSpacing w:val="0"/>
        <w:rPr>
          <w:color w:val="333333"/>
          <w:sz w:val="20"/>
          <w:szCs w:val="20"/>
        </w:rPr>
      </w:pPr>
      <w:r>
        <w:rPr>
          <w:color w:val="333333"/>
          <w:sz w:val="20"/>
          <w:szCs w:val="20"/>
        </w:rPr>
        <w:t>добавить выпуск в корзину</w:t>
      </w:r>
    </w:p>
    <w:p w14:paraId="50A9FBC2" w14:textId="77777777" w:rsidR="008F2729" w:rsidRDefault="00CE5BF4">
      <w:pPr>
        <w:pStyle w:val="10"/>
        <w:contextualSpacing w:val="0"/>
        <w:rPr>
          <w:color w:val="333333"/>
          <w:sz w:val="20"/>
          <w:szCs w:val="20"/>
        </w:rPr>
      </w:pPr>
      <w:r>
        <w:rPr>
          <w:color w:val="333333"/>
          <w:sz w:val="20"/>
          <w:szCs w:val="20"/>
        </w:rPr>
        <w:t>метод POST или PUT</w:t>
      </w:r>
    </w:p>
    <w:p w14:paraId="242C292E" w14:textId="77777777" w:rsidR="008F2729" w:rsidRDefault="00CE5BF4">
      <w:pPr>
        <w:pStyle w:val="10"/>
        <w:contextualSpacing w:val="0"/>
        <w:rPr>
          <w:color w:val="333333"/>
          <w:sz w:val="20"/>
          <w:szCs w:val="20"/>
        </w:rPr>
      </w:pPr>
      <w:r>
        <w:rPr>
          <w:color w:val="333333"/>
          <w:sz w:val="20"/>
          <w:szCs w:val="20"/>
        </w:rPr>
        <w:t>входные параметры:</w:t>
      </w:r>
    </w:p>
    <w:p w14:paraId="4D348C2C" w14:textId="77777777" w:rsidR="008F2729" w:rsidRDefault="00CE5BF4">
      <w:pPr>
        <w:pStyle w:val="10"/>
        <w:contextualSpacing w:val="0"/>
        <w:rPr>
          <w:color w:val="333333"/>
          <w:sz w:val="20"/>
          <w:szCs w:val="20"/>
        </w:rPr>
      </w:pPr>
      <w:r>
        <w:rPr>
          <w:color w:val="333333"/>
          <w:sz w:val="20"/>
          <w:szCs w:val="20"/>
        </w:rPr>
        <w:t>- ид выпуска</w:t>
      </w:r>
    </w:p>
    <w:p w14:paraId="73F2523E"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type</w:t>
      </w:r>
      <w:proofErr w:type="spellEnd"/>
      <w:r>
        <w:rPr>
          <w:color w:val="333333"/>
          <w:sz w:val="20"/>
          <w:szCs w:val="20"/>
        </w:rPr>
        <w:t xml:space="preserve"> - тип (электронный, печатный)</w:t>
      </w:r>
    </w:p>
    <w:p w14:paraId="324A01B2"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quantity</w:t>
      </w:r>
      <w:proofErr w:type="spellEnd"/>
      <w:r>
        <w:rPr>
          <w:color w:val="333333"/>
          <w:sz w:val="20"/>
          <w:szCs w:val="20"/>
        </w:rPr>
        <w:t xml:space="preserve"> - количество</w:t>
      </w:r>
    </w:p>
    <w:p w14:paraId="5C2FD62A" w14:textId="77777777" w:rsidR="008F2729" w:rsidRDefault="00CE5BF4">
      <w:pPr>
        <w:pStyle w:val="10"/>
        <w:contextualSpacing w:val="0"/>
        <w:rPr>
          <w:color w:val="333333"/>
          <w:sz w:val="20"/>
          <w:szCs w:val="20"/>
        </w:rPr>
      </w:pPr>
      <w:r>
        <w:rPr>
          <w:color w:val="333333"/>
          <w:sz w:val="20"/>
          <w:szCs w:val="20"/>
        </w:rPr>
        <w:t>ответ:</w:t>
      </w:r>
    </w:p>
    <w:p w14:paraId="3237F48E" w14:textId="77777777" w:rsidR="008F2729" w:rsidRDefault="00CE5BF4">
      <w:pPr>
        <w:pStyle w:val="10"/>
        <w:contextualSpacing w:val="0"/>
        <w:rPr>
          <w:color w:val="333333"/>
          <w:sz w:val="20"/>
          <w:szCs w:val="20"/>
        </w:rPr>
      </w:pPr>
      <w:r>
        <w:rPr>
          <w:color w:val="333333"/>
          <w:sz w:val="20"/>
          <w:szCs w:val="20"/>
        </w:rPr>
        <w:lastRenderedPageBreak/>
        <w:t>ид товара в корзине</w:t>
      </w:r>
    </w:p>
    <w:p w14:paraId="27ADC99F" w14:textId="77777777" w:rsidR="008F2729" w:rsidRDefault="008F2729">
      <w:pPr>
        <w:pStyle w:val="10"/>
        <w:contextualSpacing w:val="0"/>
        <w:rPr>
          <w:color w:val="333333"/>
          <w:sz w:val="20"/>
          <w:szCs w:val="20"/>
        </w:rPr>
      </w:pPr>
    </w:p>
    <w:p w14:paraId="511CB107" w14:textId="77777777" w:rsidR="008F2729" w:rsidRPr="00C2429D" w:rsidRDefault="00CE5BF4">
      <w:pPr>
        <w:pStyle w:val="10"/>
        <w:contextualSpacing w:val="0"/>
        <w:rPr>
          <w:color w:val="333333"/>
          <w:sz w:val="20"/>
          <w:szCs w:val="20"/>
          <w:lang w:val="en-US"/>
          <w:rPrChange w:id="1895" w:author="Grigory" w:date="2018-11-13T17:52:00Z">
            <w:rPr>
              <w:color w:val="333333"/>
              <w:sz w:val="20"/>
              <w:szCs w:val="20"/>
            </w:rPr>
          </w:rPrChange>
        </w:rPr>
      </w:pPr>
      <w:proofErr w:type="spellStart"/>
      <w:r w:rsidRPr="00C2429D">
        <w:rPr>
          <w:color w:val="333333"/>
          <w:sz w:val="20"/>
          <w:szCs w:val="20"/>
          <w:lang w:val="en-US"/>
          <w:rPrChange w:id="1896" w:author="Grigory" w:date="2018-11-13T17:52:00Z">
            <w:rPr>
              <w:color w:val="333333"/>
              <w:sz w:val="20"/>
              <w:szCs w:val="20"/>
            </w:rPr>
          </w:rPrChange>
        </w:rPr>
        <w:t>BasketAddArticle</w:t>
      </w:r>
      <w:proofErr w:type="spellEnd"/>
    </w:p>
    <w:p w14:paraId="54C03255" w14:textId="77777777" w:rsidR="008F2729" w:rsidRPr="00C2429D" w:rsidRDefault="00CE5BF4">
      <w:pPr>
        <w:pStyle w:val="10"/>
        <w:contextualSpacing w:val="0"/>
        <w:rPr>
          <w:color w:val="333333"/>
          <w:sz w:val="20"/>
          <w:szCs w:val="20"/>
          <w:lang w:val="en-US"/>
          <w:rPrChange w:id="1897" w:author="Grigory" w:date="2018-11-13T17:52:00Z">
            <w:rPr>
              <w:color w:val="333333"/>
              <w:sz w:val="20"/>
              <w:szCs w:val="20"/>
            </w:rPr>
          </w:rPrChange>
        </w:rPr>
      </w:pPr>
      <w:r w:rsidRPr="00C2429D">
        <w:rPr>
          <w:color w:val="333333"/>
          <w:sz w:val="20"/>
          <w:szCs w:val="20"/>
          <w:lang w:val="en-US"/>
          <w:rPrChange w:id="1898" w:author="Grigory" w:date="2018-11-13T17:52:00Z">
            <w:rPr>
              <w:color w:val="333333"/>
              <w:sz w:val="20"/>
              <w:szCs w:val="20"/>
            </w:rPr>
          </w:rPrChange>
        </w:rPr>
        <w:t>/</w:t>
      </w:r>
      <w:proofErr w:type="spellStart"/>
      <w:r w:rsidRPr="00C2429D">
        <w:rPr>
          <w:color w:val="333333"/>
          <w:sz w:val="20"/>
          <w:szCs w:val="20"/>
          <w:lang w:val="en-US"/>
          <w:rPrChange w:id="1899" w:author="Grigory" w:date="2018-11-13T17:52:00Z">
            <w:rPr>
              <w:color w:val="333333"/>
              <w:sz w:val="20"/>
              <w:szCs w:val="20"/>
            </w:rPr>
          </w:rPrChange>
        </w:rPr>
        <w:t>api</w:t>
      </w:r>
      <w:proofErr w:type="spellEnd"/>
      <w:r w:rsidRPr="00C2429D">
        <w:rPr>
          <w:color w:val="333333"/>
          <w:sz w:val="20"/>
          <w:szCs w:val="20"/>
          <w:lang w:val="en-US"/>
          <w:rPrChange w:id="1900" w:author="Grigory" w:date="2018-11-13T17:52:00Z">
            <w:rPr>
              <w:color w:val="333333"/>
              <w:sz w:val="20"/>
              <w:szCs w:val="20"/>
            </w:rPr>
          </w:rPrChange>
        </w:rPr>
        <w:t>/articles/&lt;ID_</w:t>
      </w:r>
      <w:r>
        <w:rPr>
          <w:color w:val="333333"/>
          <w:sz w:val="20"/>
          <w:szCs w:val="20"/>
        </w:rPr>
        <w:t>статьи</w:t>
      </w:r>
      <w:r w:rsidRPr="00C2429D">
        <w:rPr>
          <w:color w:val="333333"/>
          <w:sz w:val="20"/>
          <w:szCs w:val="20"/>
          <w:lang w:val="en-US"/>
          <w:rPrChange w:id="1901" w:author="Grigory" w:date="2018-11-13T17:52:00Z">
            <w:rPr>
              <w:color w:val="333333"/>
              <w:sz w:val="20"/>
              <w:szCs w:val="20"/>
            </w:rPr>
          </w:rPrChange>
        </w:rPr>
        <w:t>&gt;/</w:t>
      </w:r>
    </w:p>
    <w:p w14:paraId="6C57CA15" w14:textId="77777777" w:rsidR="008F2729" w:rsidRDefault="00CE5BF4">
      <w:pPr>
        <w:pStyle w:val="10"/>
        <w:contextualSpacing w:val="0"/>
        <w:rPr>
          <w:color w:val="333333"/>
          <w:sz w:val="20"/>
          <w:szCs w:val="20"/>
        </w:rPr>
      </w:pPr>
      <w:r>
        <w:rPr>
          <w:color w:val="333333"/>
          <w:sz w:val="20"/>
          <w:szCs w:val="20"/>
        </w:rPr>
        <w:t>добавить статью в корзину</w:t>
      </w:r>
    </w:p>
    <w:p w14:paraId="7EF07459" w14:textId="77777777" w:rsidR="008F2729" w:rsidRDefault="00CE5BF4">
      <w:pPr>
        <w:pStyle w:val="10"/>
        <w:contextualSpacing w:val="0"/>
        <w:rPr>
          <w:color w:val="333333"/>
          <w:sz w:val="20"/>
          <w:szCs w:val="20"/>
        </w:rPr>
      </w:pPr>
      <w:r>
        <w:rPr>
          <w:color w:val="333333"/>
          <w:sz w:val="20"/>
          <w:szCs w:val="20"/>
        </w:rPr>
        <w:t>метод POST или PUT</w:t>
      </w:r>
    </w:p>
    <w:p w14:paraId="69AC69C0" w14:textId="77777777" w:rsidR="008F2729" w:rsidRDefault="00CE5BF4">
      <w:pPr>
        <w:pStyle w:val="10"/>
        <w:contextualSpacing w:val="0"/>
        <w:rPr>
          <w:color w:val="333333"/>
          <w:sz w:val="20"/>
          <w:szCs w:val="20"/>
        </w:rPr>
      </w:pPr>
      <w:r>
        <w:rPr>
          <w:color w:val="333333"/>
          <w:sz w:val="20"/>
          <w:szCs w:val="20"/>
        </w:rPr>
        <w:t>входные параметры:</w:t>
      </w:r>
    </w:p>
    <w:p w14:paraId="1661C87D" w14:textId="77777777" w:rsidR="008F2729" w:rsidRDefault="00CE5BF4">
      <w:pPr>
        <w:pStyle w:val="10"/>
        <w:contextualSpacing w:val="0"/>
        <w:rPr>
          <w:color w:val="333333"/>
          <w:sz w:val="20"/>
          <w:szCs w:val="20"/>
        </w:rPr>
      </w:pPr>
      <w:r>
        <w:rPr>
          <w:color w:val="333333"/>
          <w:sz w:val="20"/>
          <w:szCs w:val="20"/>
        </w:rPr>
        <w:t>- ид статьи</w:t>
      </w:r>
    </w:p>
    <w:p w14:paraId="40551FCD" w14:textId="77777777" w:rsidR="008F2729" w:rsidRDefault="00CE5BF4">
      <w:pPr>
        <w:pStyle w:val="10"/>
        <w:contextualSpacing w:val="0"/>
        <w:rPr>
          <w:color w:val="333333"/>
          <w:sz w:val="20"/>
          <w:szCs w:val="20"/>
        </w:rPr>
      </w:pPr>
      <w:r>
        <w:rPr>
          <w:color w:val="333333"/>
          <w:sz w:val="20"/>
          <w:szCs w:val="20"/>
        </w:rPr>
        <w:t>ответ:</w:t>
      </w:r>
    </w:p>
    <w:p w14:paraId="1CB1E4C0" w14:textId="77777777" w:rsidR="008F2729" w:rsidRPr="00C2429D" w:rsidRDefault="00CE5BF4">
      <w:pPr>
        <w:pStyle w:val="10"/>
        <w:contextualSpacing w:val="0"/>
        <w:rPr>
          <w:color w:val="333333"/>
          <w:sz w:val="20"/>
          <w:szCs w:val="20"/>
          <w:lang w:val="en-US"/>
          <w:rPrChange w:id="1902" w:author="Grigory" w:date="2018-11-13T17:52:00Z">
            <w:rPr>
              <w:color w:val="333333"/>
              <w:sz w:val="20"/>
              <w:szCs w:val="20"/>
            </w:rPr>
          </w:rPrChange>
        </w:rPr>
      </w:pPr>
      <w:r>
        <w:rPr>
          <w:color w:val="333333"/>
          <w:sz w:val="20"/>
          <w:szCs w:val="20"/>
        </w:rPr>
        <w:t>ид</w:t>
      </w:r>
      <w:r w:rsidRPr="00C2429D">
        <w:rPr>
          <w:color w:val="333333"/>
          <w:sz w:val="20"/>
          <w:szCs w:val="20"/>
          <w:lang w:val="en-US"/>
          <w:rPrChange w:id="1903" w:author="Grigory" w:date="2018-11-13T17:52:00Z">
            <w:rPr>
              <w:color w:val="333333"/>
              <w:sz w:val="20"/>
              <w:szCs w:val="20"/>
            </w:rPr>
          </w:rPrChange>
        </w:rPr>
        <w:t xml:space="preserve"> </w:t>
      </w:r>
      <w:r>
        <w:rPr>
          <w:color w:val="333333"/>
          <w:sz w:val="20"/>
          <w:szCs w:val="20"/>
        </w:rPr>
        <w:t>товара</w:t>
      </w:r>
      <w:r w:rsidRPr="00C2429D">
        <w:rPr>
          <w:color w:val="333333"/>
          <w:sz w:val="20"/>
          <w:szCs w:val="20"/>
          <w:lang w:val="en-US"/>
          <w:rPrChange w:id="1904" w:author="Grigory" w:date="2018-11-13T17:52:00Z">
            <w:rPr>
              <w:color w:val="333333"/>
              <w:sz w:val="20"/>
              <w:szCs w:val="20"/>
            </w:rPr>
          </w:rPrChange>
        </w:rPr>
        <w:t xml:space="preserve"> </w:t>
      </w:r>
      <w:r>
        <w:rPr>
          <w:color w:val="333333"/>
          <w:sz w:val="20"/>
          <w:szCs w:val="20"/>
        </w:rPr>
        <w:t>в</w:t>
      </w:r>
      <w:r w:rsidRPr="00C2429D">
        <w:rPr>
          <w:color w:val="333333"/>
          <w:sz w:val="20"/>
          <w:szCs w:val="20"/>
          <w:lang w:val="en-US"/>
          <w:rPrChange w:id="1905" w:author="Grigory" w:date="2018-11-13T17:52:00Z">
            <w:rPr>
              <w:color w:val="333333"/>
              <w:sz w:val="20"/>
              <w:szCs w:val="20"/>
            </w:rPr>
          </w:rPrChange>
        </w:rPr>
        <w:t xml:space="preserve"> </w:t>
      </w:r>
      <w:r>
        <w:rPr>
          <w:color w:val="333333"/>
          <w:sz w:val="20"/>
          <w:szCs w:val="20"/>
        </w:rPr>
        <w:t>корзине</w:t>
      </w:r>
    </w:p>
    <w:p w14:paraId="6FA15517" w14:textId="77777777" w:rsidR="008F2729" w:rsidRPr="00C2429D" w:rsidRDefault="008F2729">
      <w:pPr>
        <w:pStyle w:val="10"/>
        <w:contextualSpacing w:val="0"/>
        <w:rPr>
          <w:color w:val="333333"/>
          <w:sz w:val="20"/>
          <w:szCs w:val="20"/>
          <w:lang w:val="en-US"/>
          <w:rPrChange w:id="1906" w:author="Grigory" w:date="2018-11-13T17:52:00Z">
            <w:rPr>
              <w:color w:val="333333"/>
              <w:sz w:val="20"/>
              <w:szCs w:val="20"/>
            </w:rPr>
          </w:rPrChange>
        </w:rPr>
      </w:pPr>
    </w:p>
    <w:p w14:paraId="1B4A4E2A" w14:textId="77777777" w:rsidR="008F2729" w:rsidRPr="00C2429D" w:rsidRDefault="00CE5BF4">
      <w:pPr>
        <w:pStyle w:val="10"/>
        <w:contextualSpacing w:val="0"/>
        <w:rPr>
          <w:color w:val="333333"/>
          <w:sz w:val="20"/>
          <w:szCs w:val="20"/>
          <w:lang w:val="en-US"/>
          <w:rPrChange w:id="1907" w:author="Grigory" w:date="2018-11-13T17:52:00Z">
            <w:rPr>
              <w:color w:val="333333"/>
              <w:sz w:val="20"/>
              <w:szCs w:val="20"/>
            </w:rPr>
          </w:rPrChange>
        </w:rPr>
      </w:pPr>
      <w:proofErr w:type="spellStart"/>
      <w:r w:rsidRPr="00C2429D">
        <w:rPr>
          <w:color w:val="333333"/>
          <w:sz w:val="20"/>
          <w:szCs w:val="20"/>
          <w:lang w:val="en-US"/>
          <w:rPrChange w:id="1908" w:author="Grigory" w:date="2018-11-13T17:52:00Z">
            <w:rPr>
              <w:color w:val="333333"/>
              <w:sz w:val="20"/>
              <w:szCs w:val="20"/>
            </w:rPr>
          </w:rPrChange>
        </w:rPr>
        <w:t>BasketDeleteItem</w:t>
      </w:r>
      <w:proofErr w:type="spellEnd"/>
    </w:p>
    <w:p w14:paraId="0CA57003" w14:textId="77777777" w:rsidR="008F2729" w:rsidRPr="00C2429D" w:rsidRDefault="00CE5BF4">
      <w:pPr>
        <w:pStyle w:val="10"/>
        <w:contextualSpacing w:val="0"/>
        <w:rPr>
          <w:color w:val="333333"/>
          <w:sz w:val="20"/>
          <w:szCs w:val="20"/>
          <w:lang w:val="en-US"/>
          <w:rPrChange w:id="1909" w:author="Grigory" w:date="2018-11-13T17:52:00Z">
            <w:rPr>
              <w:color w:val="333333"/>
              <w:sz w:val="20"/>
              <w:szCs w:val="20"/>
            </w:rPr>
          </w:rPrChange>
        </w:rPr>
      </w:pPr>
      <w:r w:rsidRPr="00C2429D">
        <w:rPr>
          <w:color w:val="333333"/>
          <w:sz w:val="20"/>
          <w:szCs w:val="20"/>
          <w:lang w:val="en-US"/>
          <w:rPrChange w:id="1910" w:author="Grigory" w:date="2018-11-13T17:52:00Z">
            <w:rPr>
              <w:color w:val="333333"/>
              <w:sz w:val="20"/>
              <w:szCs w:val="20"/>
            </w:rPr>
          </w:rPrChange>
        </w:rPr>
        <w:t>/</w:t>
      </w:r>
      <w:proofErr w:type="spellStart"/>
      <w:r w:rsidRPr="00C2429D">
        <w:rPr>
          <w:color w:val="333333"/>
          <w:sz w:val="20"/>
          <w:szCs w:val="20"/>
          <w:lang w:val="en-US"/>
          <w:rPrChange w:id="1911" w:author="Grigory" w:date="2018-11-13T17:52:00Z">
            <w:rPr>
              <w:color w:val="333333"/>
              <w:sz w:val="20"/>
              <w:szCs w:val="20"/>
            </w:rPr>
          </w:rPrChange>
        </w:rPr>
        <w:t>api</w:t>
      </w:r>
      <w:proofErr w:type="spellEnd"/>
      <w:r w:rsidRPr="00C2429D">
        <w:rPr>
          <w:color w:val="333333"/>
          <w:sz w:val="20"/>
          <w:szCs w:val="20"/>
          <w:lang w:val="en-US"/>
          <w:rPrChange w:id="1912" w:author="Grigory" w:date="2018-11-13T17:52:00Z">
            <w:rPr>
              <w:color w:val="333333"/>
              <w:sz w:val="20"/>
              <w:szCs w:val="20"/>
            </w:rPr>
          </w:rPrChange>
        </w:rPr>
        <w:t>/basket/&lt;</w:t>
      </w:r>
      <w:proofErr w:type="spellStart"/>
      <w:r w:rsidRPr="00C2429D">
        <w:rPr>
          <w:color w:val="333333"/>
          <w:sz w:val="20"/>
          <w:szCs w:val="20"/>
          <w:lang w:val="en-US"/>
          <w:rPrChange w:id="1913" w:author="Grigory" w:date="2018-11-13T17:52:00Z">
            <w:rPr>
              <w:color w:val="333333"/>
              <w:sz w:val="20"/>
              <w:szCs w:val="20"/>
            </w:rPr>
          </w:rPrChange>
        </w:rPr>
        <w:t>basket_id</w:t>
      </w:r>
      <w:proofErr w:type="spellEnd"/>
      <w:r w:rsidRPr="00C2429D">
        <w:rPr>
          <w:color w:val="333333"/>
          <w:sz w:val="20"/>
          <w:szCs w:val="20"/>
          <w:lang w:val="en-US"/>
          <w:rPrChange w:id="1914" w:author="Grigory" w:date="2018-11-13T17:52:00Z">
            <w:rPr>
              <w:color w:val="333333"/>
              <w:sz w:val="20"/>
              <w:szCs w:val="20"/>
            </w:rPr>
          </w:rPrChange>
        </w:rPr>
        <w:t>&gt;/</w:t>
      </w:r>
    </w:p>
    <w:p w14:paraId="41C6D2E5" w14:textId="77777777" w:rsidR="008F2729" w:rsidRDefault="00CE5BF4">
      <w:pPr>
        <w:pStyle w:val="10"/>
        <w:contextualSpacing w:val="0"/>
        <w:rPr>
          <w:color w:val="333333"/>
          <w:sz w:val="20"/>
          <w:szCs w:val="20"/>
        </w:rPr>
      </w:pPr>
      <w:r>
        <w:rPr>
          <w:color w:val="333333"/>
          <w:sz w:val="20"/>
          <w:szCs w:val="20"/>
        </w:rPr>
        <w:t>удалить товар из корзины</w:t>
      </w:r>
    </w:p>
    <w:p w14:paraId="039570B0" w14:textId="77777777" w:rsidR="008F2729" w:rsidRDefault="00CE5BF4">
      <w:pPr>
        <w:pStyle w:val="10"/>
        <w:contextualSpacing w:val="0"/>
        <w:rPr>
          <w:color w:val="333333"/>
          <w:sz w:val="20"/>
          <w:szCs w:val="20"/>
        </w:rPr>
      </w:pPr>
      <w:r>
        <w:rPr>
          <w:color w:val="333333"/>
          <w:sz w:val="20"/>
          <w:szCs w:val="20"/>
        </w:rPr>
        <w:t>метод DELETE</w:t>
      </w:r>
    </w:p>
    <w:p w14:paraId="1710CD15" w14:textId="77777777" w:rsidR="008F2729" w:rsidRDefault="00CE5BF4">
      <w:pPr>
        <w:pStyle w:val="10"/>
        <w:contextualSpacing w:val="0"/>
        <w:rPr>
          <w:color w:val="333333"/>
          <w:sz w:val="20"/>
          <w:szCs w:val="20"/>
        </w:rPr>
      </w:pPr>
      <w:r>
        <w:rPr>
          <w:color w:val="333333"/>
          <w:sz w:val="20"/>
          <w:szCs w:val="20"/>
        </w:rPr>
        <w:t>входные параметры:</w:t>
      </w:r>
    </w:p>
    <w:p w14:paraId="7A985A7E" w14:textId="77777777" w:rsidR="008F2729" w:rsidRDefault="00CE5BF4">
      <w:pPr>
        <w:pStyle w:val="10"/>
        <w:contextualSpacing w:val="0"/>
        <w:rPr>
          <w:color w:val="333333"/>
          <w:sz w:val="20"/>
          <w:szCs w:val="20"/>
        </w:rPr>
      </w:pPr>
      <w:r>
        <w:rPr>
          <w:color w:val="333333"/>
          <w:sz w:val="20"/>
          <w:szCs w:val="20"/>
        </w:rPr>
        <w:t>- ид товара в корзине</w:t>
      </w:r>
    </w:p>
    <w:p w14:paraId="41D498FF" w14:textId="77777777" w:rsidR="008F2729" w:rsidRDefault="00CE5BF4">
      <w:pPr>
        <w:pStyle w:val="10"/>
        <w:contextualSpacing w:val="0"/>
        <w:rPr>
          <w:color w:val="333333"/>
          <w:sz w:val="20"/>
          <w:szCs w:val="20"/>
        </w:rPr>
      </w:pPr>
      <w:r>
        <w:rPr>
          <w:color w:val="333333"/>
          <w:sz w:val="20"/>
          <w:szCs w:val="20"/>
        </w:rPr>
        <w:t>формат ответа:</w:t>
      </w:r>
    </w:p>
    <w:p w14:paraId="13FE46FB" w14:textId="77777777" w:rsidR="008F2729" w:rsidRDefault="00CE5BF4">
      <w:pPr>
        <w:pStyle w:val="10"/>
        <w:contextualSpacing w:val="0"/>
        <w:rPr>
          <w:color w:val="333333"/>
          <w:sz w:val="20"/>
          <w:szCs w:val="20"/>
        </w:rPr>
      </w:pPr>
      <w:r>
        <w:rPr>
          <w:color w:val="333333"/>
          <w:sz w:val="20"/>
          <w:szCs w:val="20"/>
        </w:rPr>
        <w:t>не задан</w:t>
      </w:r>
    </w:p>
    <w:p w14:paraId="1CF5C495" w14:textId="77777777" w:rsidR="008F2729" w:rsidRDefault="008F2729">
      <w:pPr>
        <w:pStyle w:val="10"/>
        <w:contextualSpacing w:val="0"/>
        <w:rPr>
          <w:color w:val="333333"/>
          <w:sz w:val="20"/>
          <w:szCs w:val="20"/>
        </w:rPr>
      </w:pPr>
    </w:p>
    <w:p w14:paraId="1B8340DA" w14:textId="77777777" w:rsidR="008F2729" w:rsidRDefault="00CE5BF4">
      <w:pPr>
        <w:pStyle w:val="10"/>
        <w:contextualSpacing w:val="0"/>
        <w:rPr>
          <w:color w:val="333333"/>
          <w:sz w:val="20"/>
          <w:szCs w:val="20"/>
        </w:rPr>
      </w:pPr>
      <w:proofErr w:type="spellStart"/>
      <w:r>
        <w:rPr>
          <w:color w:val="333333"/>
          <w:sz w:val="20"/>
          <w:szCs w:val="20"/>
        </w:rPr>
        <w:t>BasketDeleteAll</w:t>
      </w:r>
      <w:proofErr w:type="spellEnd"/>
    </w:p>
    <w:p w14:paraId="155BB1EE"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basket</w:t>
      </w:r>
      <w:proofErr w:type="spellEnd"/>
      <w:r>
        <w:rPr>
          <w:color w:val="333333"/>
          <w:sz w:val="20"/>
          <w:szCs w:val="20"/>
        </w:rPr>
        <w:t>/</w:t>
      </w:r>
    </w:p>
    <w:p w14:paraId="79C5BCEB" w14:textId="77777777" w:rsidR="008F2729" w:rsidRDefault="00CE5BF4">
      <w:pPr>
        <w:pStyle w:val="10"/>
        <w:contextualSpacing w:val="0"/>
        <w:rPr>
          <w:color w:val="333333"/>
          <w:sz w:val="20"/>
          <w:szCs w:val="20"/>
        </w:rPr>
      </w:pPr>
      <w:r>
        <w:rPr>
          <w:color w:val="333333"/>
          <w:sz w:val="20"/>
          <w:szCs w:val="20"/>
        </w:rPr>
        <w:t>очистить корзину</w:t>
      </w:r>
    </w:p>
    <w:p w14:paraId="31ED6BD3" w14:textId="77777777" w:rsidR="008F2729" w:rsidRDefault="00CE5BF4">
      <w:pPr>
        <w:pStyle w:val="10"/>
        <w:contextualSpacing w:val="0"/>
        <w:rPr>
          <w:color w:val="333333"/>
          <w:sz w:val="20"/>
          <w:szCs w:val="20"/>
        </w:rPr>
      </w:pPr>
      <w:r>
        <w:rPr>
          <w:color w:val="333333"/>
          <w:sz w:val="20"/>
          <w:szCs w:val="20"/>
        </w:rPr>
        <w:t>метод DELETE</w:t>
      </w:r>
    </w:p>
    <w:p w14:paraId="7C4E3938" w14:textId="77777777" w:rsidR="008F2729" w:rsidRDefault="00CE5BF4">
      <w:pPr>
        <w:pStyle w:val="10"/>
        <w:contextualSpacing w:val="0"/>
        <w:rPr>
          <w:color w:val="333333"/>
          <w:sz w:val="20"/>
          <w:szCs w:val="20"/>
        </w:rPr>
      </w:pPr>
      <w:r>
        <w:rPr>
          <w:color w:val="333333"/>
          <w:sz w:val="20"/>
          <w:szCs w:val="20"/>
        </w:rPr>
        <w:t>без входных параметров</w:t>
      </w:r>
    </w:p>
    <w:p w14:paraId="5FF602B1" w14:textId="77777777" w:rsidR="008F2729" w:rsidRDefault="00CE5BF4">
      <w:pPr>
        <w:pStyle w:val="10"/>
        <w:contextualSpacing w:val="0"/>
        <w:rPr>
          <w:color w:val="333333"/>
          <w:sz w:val="20"/>
          <w:szCs w:val="20"/>
        </w:rPr>
      </w:pPr>
      <w:r>
        <w:rPr>
          <w:color w:val="333333"/>
          <w:sz w:val="20"/>
          <w:szCs w:val="20"/>
        </w:rPr>
        <w:t>формат ответа не задан</w:t>
      </w:r>
    </w:p>
    <w:p w14:paraId="7BD2291F" w14:textId="77777777" w:rsidR="008F2729" w:rsidRDefault="008F2729">
      <w:pPr>
        <w:pStyle w:val="10"/>
        <w:contextualSpacing w:val="0"/>
        <w:rPr>
          <w:color w:val="333333"/>
          <w:sz w:val="20"/>
          <w:szCs w:val="20"/>
        </w:rPr>
      </w:pPr>
    </w:p>
    <w:p w14:paraId="48808EE2" w14:textId="77777777" w:rsidR="008F2729" w:rsidRDefault="00CE5BF4">
      <w:pPr>
        <w:pStyle w:val="10"/>
        <w:contextualSpacing w:val="0"/>
        <w:rPr>
          <w:color w:val="333333"/>
          <w:sz w:val="20"/>
          <w:szCs w:val="20"/>
        </w:rPr>
      </w:pPr>
      <w:proofErr w:type="spellStart"/>
      <w:r>
        <w:rPr>
          <w:color w:val="333333"/>
          <w:sz w:val="20"/>
          <w:szCs w:val="20"/>
        </w:rPr>
        <w:t>BasketGetItems</w:t>
      </w:r>
      <w:proofErr w:type="spellEnd"/>
    </w:p>
    <w:p w14:paraId="06F6616D"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basket</w:t>
      </w:r>
      <w:proofErr w:type="spellEnd"/>
      <w:r>
        <w:rPr>
          <w:color w:val="333333"/>
          <w:sz w:val="20"/>
          <w:szCs w:val="20"/>
        </w:rPr>
        <w:t>/</w:t>
      </w:r>
    </w:p>
    <w:p w14:paraId="35044699" w14:textId="77777777" w:rsidR="008F2729" w:rsidRDefault="00CE5BF4">
      <w:pPr>
        <w:pStyle w:val="10"/>
        <w:contextualSpacing w:val="0"/>
        <w:rPr>
          <w:color w:val="333333"/>
          <w:sz w:val="20"/>
          <w:szCs w:val="20"/>
        </w:rPr>
      </w:pPr>
      <w:r>
        <w:rPr>
          <w:color w:val="333333"/>
          <w:sz w:val="20"/>
          <w:szCs w:val="20"/>
        </w:rPr>
        <w:t>список товаров в корзине</w:t>
      </w:r>
    </w:p>
    <w:p w14:paraId="001537AC" w14:textId="77777777" w:rsidR="008F2729" w:rsidRDefault="00CE5BF4">
      <w:pPr>
        <w:pStyle w:val="10"/>
        <w:contextualSpacing w:val="0"/>
        <w:rPr>
          <w:color w:val="333333"/>
          <w:sz w:val="20"/>
          <w:szCs w:val="20"/>
        </w:rPr>
      </w:pPr>
      <w:r>
        <w:rPr>
          <w:color w:val="333333"/>
          <w:sz w:val="20"/>
          <w:szCs w:val="20"/>
        </w:rPr>
        <w:t>без входных параметров</w:t>
      </w:r>
    </w:p>
    <w:p w14:paraId="49057E07" w14:textId="77777777" w:rsidR="008F2729" w:rsidRDefault="008F2729">
      <w:pPr>
        <w:pStyle w:val="10"/>
        <w:contextualSpacing w:val="0"/>
        <w:rPr>
          <w:color w:val="333333"/>
          <w:sz w:val="20"/>
          <w:szCs w:val="20"/>
        </w:rPr>
      </w:pPr>
    </w:p>
    <w:p w14:paraId="72C0A364" w14:textId="77777777" w:rsidR="008F2729" w:rsidRPr="00C2429D" w:rsidRDefault="00CE5BF4">
      <w:pPr>
        <w:pStyle w:val="10"/>
        <w:contextualSpacing w:val="0"/>
        <w:rPr>
          <w:color w:val="333333"/>
          <w:sz w:val="20"/>
          <w:szCs w:val="20"/>
          <w:lang w:val="en-US"/>
          <w:rPrChange w:id="1915" w:author="Grigory" w:date="2018-11-13T17:52:00Z">
            <w:rPr>
              <w:color w:val="333333"/>
              <w:sz w:val="20"/>
              <w:szCs w:val="20"/>
            </w:rPr>
          </w:rPrChange>
        </w:rPr>
      </w:pPr>
      <w:r>
        <w:rPr>
          <w:color w:val="333333"/>
          <w:sz w:val="20"/>
          <w:szCs w:val="20"/>
        </w:rPr>
        <w:t>формат</w:t>
      </w:r>
      <w:r w:rsidRPr="00C2429D">
        <w:rPr>
          <w:color w:val="333333"/>
          <w:sz w:val="20"/>
          <w:szCs w:val="20"/>
          <w:lang w:val="en-US"/>
          <w:rPrChange w:id="1916" w:author="Grigory" w:date="2018-11-13T17:52:00Z">
            <w:rPr>
              <w:color w:val="333333"/>
              <w:sz w:val="20"/>
              <w:szCs w:val="20"/>
            </w:rPr>
          </w:rPrChange>
        </w:rPr>
        <w:t xml:space="preserve"> </w:t>
      </w:r>
      <w:r>
        <w:rPr>
          <w:color w:val="333333"/>
          <w:sz w:val="20"/>
          <w:szCs w:val="20"/>
        </w:rPr>
        <w:t>ответа</w:t>
      </w:r>
      <w:r w:rsidRPr="00C2429D">
        <w:rPr>
          <w:color w:val="333333"/>
          <w:sz w:val="20"/>
          <w:szCs w:val="20"/>
          <w:lang w:val="en-US"/>
          <w:rPrChange w:id="1917" w:author="Grigory" w:date="2018-11-13T17:52:00Z">
            <w:rPr>
              <w:color w:val="333333"/>
              <w:sz w:val="20"/>
              <w:szCs w:val="20"/>
            </w:rPr>
          </w:rPrChange>
        </w:rPr>
        <w:t>:</w:t>
      </w:r>
    </w:p>
    <w:p w14:paraId="63491A6D" w14:textId="77777777" w:rsidR="008F2729" w:rsidRPr="00C2429D" w:rsidRDefault="00CE5BF4">
      <w:pPr>
        <w:pStyle w:val="10"/>
        <w:contextualSpacing w:val="0"/>
        <w:rPr>
          <w:color w:val="333333"/>
          <w:sz w:val="20"/>
          <w:szCs w:val="20"/>
          <w:lang w:val="en-US"/>
          <w:rPrChange w:id="1918" w:author="Grigory" w:date="2018-11-13T17:52:00Z">
            <w:rPr>
              <w:color w:val="333333"/>
              <w:sz w:val="20"/>
              <w:szCs w:val="20"/>
            </w:rPr>
          </w:rPrChange>
        </w:rPr>
      </w:pPr>
      <w:r w:rsidRPr="00C2429D">
        <w:rPr>
          <w:color w:val="333333"/>
          <w:sz w:val="20"/>
          <w:szCs w:val="20"/>
          <w:lang w:val="en-US"/>
          <w:rPrChange w:id="1919" w:author="Grigory" w:date="2018-11-13T17:52:00Z">
            <w:rPr>
              <w:color w:val="333333"/>
              <w:sz w:val="20"/>
              <w:szCs w:val="20"/>
            </w:rPr>
          </w:rPrChange>
        </w:rPr>
        <w:t>{</w:t>
      </w:r>
    </w:p>
    <w:p w14:paraId="0687C568" w14:textId="77777777" w:rsidR="008F2729" w:rsidRPr="00C2429D" w:rsidRDefault="00CE5BF4">
      <w:pPr>
        <w:pStyle w:val="10"/>
        <w:contextualSpacing w:val="0"/>
        <w:rPr>
          <w:color w:val="333333"/>
          <w:sz w:val="20"/>
          <w:szCs w:val="20"/>
          <w:lang w:val="en-US"/>
          <w:rPrChange w:id="1920" w:author="Grigory" w:date="2018-11-13T17:52:00Z">
            <w:rPr>
              <w:color w:val="333333"/>
              <w:sz w:val="20"/>
              <w:szCs w:val="20"/>
            </w:rPr>
          </w:rPrChange>
        </w:rPr>
      </w:pPr>
      <w:r w:rsidRPr="00C2429D">
        <w:rPr>
          <w:color w:val="333333"/>
          <w:sz w:val="20"/>
          <w:szCs w:val="20"/>
          <w:lang w:val="en-US"/>
          <w:rPrChange w:id="1921" w:author="Grigory" w:date="2018-11-13T17:52:00Z">
            <w:rPr>
              <w:color w:val="333333"/>
              <w:sz w:val="20"/>
              <w:szCs w:val="20"/>
            </w:rPr>
          </w:rPrChange>
        </w:rPr>
        <w:t xml:space="preserve">  magazines: [</w:t>
      </w:r>
    </w:p>
    <w:p w14:paraId="21ACD949" w14:textId="77777777" w:rsidR="008F2729" w:rsidRPr="00C2429D" w:rsidRDefault="00CE5BF4">
      <w:pPr>
        <w:pStyle w:val="10"/>
        <w:contextualSpacing w:val="0"/>
        <w:rPr>
          <w:color w:val="333333"/>
          <w:sz w:val="20"/>
          <w:szCs w:val="20"/>
          <w:lang w:val="en-US"/>
          <w:rPrChange w:id="1922" w:author="Grigory" w:date="2018-11-13T17:52:00Z">
            <w:rPr>
              <w:color w:val="333333"/>
              <w:sz w:val="20"/>
              <w:szCs w:val="20"/>
            </w:rPr>
          </w:rPrChange>
        </w:rPr>
      </w:pPr>
      <w:r w:rsidRPr="00C2429D">
        <w:rPr>
          <w:color w:val="333333"/>
          <w:sz w:val="20"/>
          <w:szCs w:val="20"/>
          <w:lang w:val="en-US"/>
          <w:rPrChange w:id="1923" w:author="Grigory" w:date="2018-11-13T17:52:00Z">
            <w:rPr>
              <w:color w:val="333333"/>
              <w:sz w:val="20"/>
              <w:szCs w:val="20"/>
            </w:rPr>
          </w:rPrChange>
        </w:rPr>
        <w:t xml:space="preserve">      {</w:t>
      </w:r>
    </w:p>
    <w:p w14:paraId="7F188953" w14:textId="77777777" w:rsidR="008F2729" w:rsidRPr="00C2429D" w:rsidRDefault="00CE5BF4">
      <w:pPr>
        <w:pStyle w:val="10"/>
        <w:contextualSpacing w:val="0"/>
        <w:rPr>
          <w:color w:val="333333"/>
          <w:sz w:val="20"/>
          <w:szCs w:val="20"/>
          <w:lang w:val="en-US"/>
          <w:rPrChange w:id="1924" w:author="Grigory" w:date="2018-11-13T17:52:00Z">
            <w:rPr>
              <w:color w:val="333333"/>
              <w:sz w:val="20"/>
              <w:szCs w:val="20"/>
            </w:rPr>
          </w:rPrChange>
        </w:rPr>
      </w:pPr>
      <w:r w:rsidRPr="00C2429D">
        <w:rPr>
          <w:color w:val="333333"/>
          <w:sz w:val="20"/>
          <w:szCs w:val="20"/>
          <w:lang w:val="en-US"/>
          <w:rPrChange w:id="1925" w:author="Grigory" w:date="2018-11-13T17:52:00Z">
            <w:rPr>
              <w:color w:val="333333"/>
              <w:sz w:val="20"/>
              <w:szCs w:val="20"/>
            </w:rPr>
          </w:rPrChange>
        </w:rPr>
        <w:t xml:space="preserve">          </w:t>
      </w:r>
      <w:proofErr w:type="spellStart"/>
      <w:r w:rsidRPr="00C2429D">
        <w:rPr>
          <w:color w:val="333333"/>
          <w:sz w:val="20"/>
          <w:szCs w:val="20"/>
          <w:lang w:val="en-US"/>
          <w:rPrChange w:id="1926" w:author="Grigory" w:date="2018-11-13T17:52:00Z">
            <w:rPr>
              <w:color w:val="333333"/>
              <w:sz w:val="20"/>
              <w:szCs w:val="20"/>
            </w:rPr>
          </w:rPrChange>
        </w:rPr>
        <w:t>basket_id</w:t>
      </w:r>
      <w:proofErr w:type="spellEnd"/>
      <w:r w:rsidRPr="00C2429D">
        <w:rPr>
          <w:color w:val="333333"/>
          <w:sz w:val="20"/>
          <w:szCs w:val="20"/>
          <w:lang w:val="en-US"/>
          <w:rPrChange w:id="1927" w:author="Grigory" w:date="2018-11-13T17:52:00Z">
            <w:rPr>
              <w:color w:val="333333"/>
              <w:sz w:val="20"/>
              <w:szCs w:val="20"/>
            </w:rPr>
          </w:rPrChange>
        </w:rPr>
        <w:t xml:space="preserve">: </w:t>
      </w:r>
      <w:proofErr w:type="gramStart"/>
      <w:r w:rsidRPr="00C2429D">
        <w:rPr>
          <w:color w:val="333333"/>
          <w:sz w:val="20"/>
          <w:szCs w:val="20"/>
          <w:lang w:val="en-US"/>
          <w:rPrChange w:id="1928" w:author="Grigory" w:date="2018-11-13T17:52:00Z">
            <w:rPr>
              <w:color w:val="333333"/>
              <w:sz w:val="20"/>
              <w:szCs w:val="20"/>
            </w:rPr>
          </w:rPrChange>
        </w:rPr>
        <w:t>string!,</w:t>
      </w:r>
      <w:proofErr w:type="gramEnd"/>
    </w:p>
    <w:p w14:paraId="6B59441D" w14:textId="77777777" w:rsidR="008F2729" w:rsidRPr="00C2429D" w:rsidRDefault="00CE5BF4">
      <w:pPr>
        <w:pStyle w:val="10"/>
        <w:contextualSpacing w:val="0"/>
        <w:rPr>
          <w:color w:val="333333"/>
          <w:sz w:val="20"/>
          <w:szCs w:val="20"/>
          <w:lang w:val="en-US"/>
          <w:rPrChange w:id="1929" w:author="Grigory" w:date="2018-11-13T17:52:00Z">
            <w:rPr>
              <w:color w:val="333333"/>
              <w:sz w:val="20"/>
              <w:szCs w:val="20"/>
            </w:rPr>
          </w:rPrChange>
        </w:rPr>
      </w:pPr>
      <w:r w:rsidRPr="00C2429D">
        <w:rPr>
          <w:color w:val="333333"/>
          <w:sz w:val="20"/>
          <w:szCs w:val="20"/>
          <w:lang w:val="en-US"/>
          <w:rPrChange w:id="1930" w:author="Grigory" w:date="2018-11-13T17:52:00Z">
            <w:rPr>
              <w:color w:val="333333"/>
              <w:sz w:val="20"/>
              <w:szCs w:val="20"/>
            </w:rPr>
          </w:rPrChange>
        </w:rPr>
        <w:t xml:space="preserve">          id: </w:t>
      </w:r>
      <w:proofErr w:type="gramStart"/>
      <w:r w:rsidRPr="00C2429D">
        <w:rPr>
          <w:color w:val="333333"/>
          <w:sz w:val="20"/>
          <w:szCs w:val="20"/>
          <w:lang w:val="en-US"/>
          <w:rPrChange w:id="1931" w:author="Grigory" w:date="2018-11-13T17:52:00Z">
            <w:rPr>
              <w:color w:val="333333"/>
              <w:sz w:val="20"/>
              <w:szCs w:val="20"/>
            </w:rPr>
          </w:rPrChange>
        </w:rPr>
        <w:t>string!,</w:t>
      </w:r>
      <w:proofErr w:type="gramEnd"/>
    </w:p>
    <w:p w14:paraId="5A96FC40" w14:textId="77777777" w:rsidR="008F2729" w:rsidRPr="00C2429D" w:rsidRDefault="00CE5BF4">
      <w:pPr>
        <w:pStyle w:val="10"/>
        <w:contextualSpacing w:val="0"/>
        <w:rPr>
          <w:color w:val="333333"/>
          <w:sz w:val="20"/>
          <w:szCs w:val="20"/>
          <w:lang w:val="en-US"/>
          <w:rPrChange w:id="1932" w:author="Grigory" w:date="2018-11-13T17:52:00Z">
            <w:rPr>
              <w:color w:val="333333"/>
              <w:sz w:val="20"/>
              <w:szCs w:val="20"/>
            </w:rPr>
          </w:rPrChange>
        </w:rPr>
      </w:pPr>
      <w:r w:rsidRPr="00C2429D">
        <w:rPr>
          <w:color w:val="333333"/>
          <w:sz w:val="20"/>
          <w:szCs w:val="20"/>
          <w:lang w:val="en-US"/>
          <w:rPrChange w:id="1933" w:author="Grigory" w:date="2018-11-13T17:52:00Z">
            <w:rPr>
              <w:color w:val="333333"/>
              <w:sz w:val="20"/>
              <w:szCs w:val="20"/>
            </w:rPr>
          </w:rPrChange>
        </w:rPr>
        <w:t xml:space="preserve">          name: </w:t>
      </w:r>
      <w:proofErr w:type="gramStart"/>
      <w:r w:rsidRPr="00C2429D">
        <w:rPr>
          <w:color w:val="333333"/>
          <w:sz w:val="20"/>
          <w:szCs w:val="20"/>
          <w:lang w:val="en-US"/>
          <w:rPrChange w:id="1934" w:author="Grigory" w:date="2018-11-13T17:52:00Z">
            <w:rPr>
              <w:color w:val="333333"/>
              <w:sz w:val="20"/>
              <w:szCs w:val="20"/>
            </w:rPr>
          </w:rPrChange>
        </w:rPr>
        <w:t>string!,</w:t>
      </w:r>
      <w:proofErr w:type="gramEnd"/>
    </w:p>
    <w:p w14:paraId="6D581CDB" w14:textId="77777777" w:rsidR="008F2729" w:rsidRPr="00C2429D" w:rsidRDefault="00CE5BF4">
      <w:pPr>
        <w:pStyle w:val="10"/>
        <w:contextualSpacing w:val="0"/>
        <w:rPr>
          <w:color w:val="333333"/>
          <w:sz w:val="20"/>
          <w:szCs w:val="20"/>
          <w:lang w:val="en-US"/>
          <w:rPrChange w:id="1935" w:author="Grigory" w:date="2018-11-13T17:52:00Z">
            <w:rPr>
              <w:color w:val="333333"/>
              <w:sz w:val="20"/>
              <w:szCs w:val="20"/>
            </w:rPr>
          </w:rPrChange>
        </w:rPr>
      </w:pPr>
      <w:r w:rsidRPr="00C2429D">
        <w:rPr>
          <w:color w:val="333333"/>
          <w:sz w:val="20"/>
          <w:szCs w:val="20"/>
          <w:lang w:val="en-US"/>
          <w:rPrChange w:id="1936" w:author="Grigory" w:date="2018-11-13T17:52:00Z">
            <w:rPr>
              <w:color w:val="333333"/>
              <w:sz w:val="20"/>
              <w:szCs w:val="20"/>
            </w:rPr>
          </w:rPrChange>
        </w:rPr>
        <w:t xml:space="preserve">          </w:t>
      </w:r>
      <w:proofErr w:type="spellStart"/>
      <w:r w:rsidRPr="00C2429D">
        <w:rPr>
          <w:color w:val="333333"/>
          <w:sz w:val="20"/>
          <w:szCs w:val="20"/>
          <w:lang w:val="en-US"/>
          <w:rPrChange w:id="1937" w:author="Grigory" w:date="2018-11-13T17:52:00Z">
            <w:rPr>
              <w:color w:val="333333"/>
              <w:sz w:val="20"/>
              <w:szCs w:val="20"/>
            </w:rPr>
          </w:rPrChange>
        </w:rPr>
        <w:t>preview_image</w:t>
      </w:r>
      <w:proofErr w:type="spellEnd"/>
      <w:r w:rsidRPr="00C2429D">
        <w:rPr>
          <w:color w:val="333333"/>
          <w:sz w:val="20"/>
          <w:szCs w:val="20"/>
          <w:lang w:val="en-US"/>
          <w:rPrChange w:id="1938" w:author="Grigory" w:date="2018-11-13T17:52:00Z">
            <w:rPr>
              <w:color w:val="333333"/>
              <w:sz w:val="20"/>
              <w:szCs w:val="20"/>
            </w:rPr>
          </w:rPrChange>
        </w:rPr>
        <w:t xml:space="preserve">: </w:t>
      </w:r>
      <w:proofErr w:type="spellStart"/>
      <w:proofErr w:type="gramStart"/>
      <w:r w:rsidRPr="00C2429D">
        <w:rPr>
          <w:color w:val="333333"/>
          <w:sz w:val="20"/>
          <w:szCs w:val="20"/>
          <w:lang w:val="en-US"/>
          <w:rPrChange w:id="1939" w:author="Grigory" w:date="2018-11-13T17:52:00Z">
            <w:rPr>
              <w:color w:val="333333"/>
              <w:sz w:val="20"/>
              <w:szCs w:val="20"/>
            </w:rPr>
          </w:rPrChange>
        </w:rPr>
        <w:t>url</w:t>
      </w:r>
      <w:proofErr w:type="spellEnd"/>
      <w:r w:rsidRPr="00C2429D">
        <w:rPr>
          <w:color w:val="333333"/>
          <w:sz w:val="20"/>
          <w:szCs w:val="20"/>
          <w:lang w:val="en-US"/>
          <w:rPrChange w:id="1940" w:author="Grigory" w:date="2018-11-13T17:52:00Z">
            <w:rPr>
              <w:color w:val="333333"/>
              <w:sz w:val="20"/>
              <w:szCs w:val="20"/>
            </w:rPr>
          </w:rPrChange>
        </w:rPr>
        <w:t>?,</w:t>
      </w:r>
      <w:proofErr w:type="gramEnd"/>
    </w:p>
    <w:p w14:paraId="6857F631" w14:textId="77777777" w:rsidR="008F2729" w:rsidRPr="00C2429D" w:rsidRDefault="00CE5BF4">
      <w:pPr>
        <w:pStyle w:val="10"/>
        <w:contextualSpacing w:val="0"/>
        <w:rPr>
          <w:color w:val="333333"/>
          <w:sz w:val="20"/>
          <w:szCs w:val="20"/>
          <w:lang w:val="en-US"/>
          <w:rPrChange w:id="1941" w:author="Grigory" w:date="2018-11-13T17:52:00Z">
            <w:rPr>
              <w:color w:val="333333"/>
              <w:sz w:val="20"/>
              <w:szCs w:val="20"/>
            </w:rPr>
          </w:rPrChange>
        </w:rPr>
      </w:pPr>
      <w:r w:rsidRPr="00C2429D">
        <w:rPr>
          <w:color w:val="333333"/>
          <w:sz w:val="20"/>
          <w:szCs w:val="20"/>
          <w:lang w:val="en-US"/>
          <w:rPrChange w:id="1942" w:author="Grigory" w:date="2018-11-13T17:52:00Z">
            <w:rPr>
              <w:color w:val="333333"/>
              <w:sz w:val="20"/>
              <w:szCs w:val="20"/>
            </w:rPr>
          </w:rPrChange>
        </w:rPr>
        <w:t xml:space="preserve">          </w:t>
      </w:r>
      <w:proofErr w:type="spellStart"/>
      <w:r w:rsidRPr="00C2429D">
        <w:rPr>
          <w:color w:val="333333"/>
          <w:sz w:val="20"/>
          <w:szCs w:val="20"/>
          <w:lang w:val="en-US"/>
          <w:rPrChange w:id="1943" w:author="Grigory" w:date="2018-11-13T17:52:00Z">
            <w:rPr>
              <w:color w:val="333333"/>
              <w:sz w:val="20"/>
              <w:szCs w:val="20"/>
            </w:rPr>
          </w:rPrChange>
        </w:rPr>
        <w:t>subscribe_info</w:t>
      </w:r>
      <w:proofErr w:type="spellEnd"/>
      <w:r w:rsidRPr="00C2429D">
        <w:rPr>
          <w:color w:val="333333"/>
          <w:sz w:val="20"/>
          <w:szCs w:val="20"/>
          <w:lang w:val="en-US"/>
          <w:rPrChange w:id="1944" w:author="Grigory" w:date="2018-11-13T17:52:00Z">
            <w:rPr>
              <w:color w:val="333333"/>
              <w:sz w:val="20"/>
              <w:szCs w:val="20"/>
            </w:rPr>
          </w:rPrChange>
        </w:rPr>
        <w:t>: {</w:t>
      </w:r>
    </w:p>
    <w:p w14:paraId="118CA0BA" w14:textId="77777777" w:rsidR="008F2729" w:rsidRPr="00C2429D" w:rsidRDefault="00CE5BF4">
      <w:pPr>
        <w:pStyle w:val="10"/>
        <w:contextualSpacing w:val="0"/>
        <w:rPr>
          <w:color w:val="333333"/>
          <w:sz w:val="20"/>
          <w:szCs w:val="20"/>
          <w:lang w:val="en-US"/>
          <w:rPrChange w:id="1945" w:author="Grigory" w:date="2018-11-13T17:52:00Z">
            <w:rPr>
              <w:color w:val="333333"/>
              <w:sz w:val="20"/>
              <w:szCs w:val="20"/>
            </w:rPr>
          </w:rPrChange>
        </w:rPr>
      </w:pPr>
      <w:r w:rsidRPr="00C2429D">
        <w:rPr>
          <w:color w:val="333333"/>
          <w:sz w:val="20"/>
          <w:szCs w:val="20"/>
          <w:lang w:val="en-US"/>
          <w:rPrChange w:id="1946" w:author="Grigory" w:date="2018-11-13T17:52:00Z">
            <w:rPr>
              <w:color w:val="333333"/>
              <w:sz w:val="20"/>
              <w:szCs w:val="20"/>
            </w:rPr>
          </w:rPrChange>
        </w:rPr>
        <w:t xml:space="preserve">              price: </w:t>
      </w:r>
      <w:proofErr w:type="gramStart"/>
      <w:r w:rsidRPr="00C2429D">
        <w:rPr>
          <w:color w:val="333333"/>
          <w:sz w:val="20"/>
          <w:szCs w:val="20"/>
          <w:lang w:val="en-US"/>
          <w:rPrChange w:id="1947" w:author="Grigory" w:date="2018-11-13T17:52:00Z">
            <w:rPr>
              <w:color w:val="333333"/>
              <w:sz w:val="20"/>
              <w:szCs w:val="20"/>
            </w:rPr>
          </w:rPrChange>
        </w:rPr>
        <w:t>double!,</w:t>
      </w:r>
      <w:proofErr w:type="gramEnd"/>
    </w:p>
    <w:p w14:paraId="5AFEBAC3" w14:textId="77777777" w:rsidR="008F2729" w:rsidRPr="00C2429D" w:rsidRDefault="00CE5BF4">
      <w:pPr>
        <w:pStyle w:val="10"/>
        <w:contextualSpacing w:val="0"/>
        <w:rPr>
          <w:color w:val="333333"/>
          <w:sz w:val="20"/>
          <w:szCs w:val="20"/>
          <w:lang w:val="en-US"/>
          <w:rPrChange w:id="1948" w:author="Grigory" w:date="2018-11-13T17:52:00Z">
            <w:rPr>
              <w:color w:val="333333"/>
              <w:sz w:val="20"/>
              <w:szCs w:val="20"/>
            </w:rPr>
          </w:rPrChange>
        </w:rPr>
      </w:pPr>
      <w:r w:rsidRPr="00C2429D">
        <w:rPr>
          <w:color w:val="333333"/>
          <w:sz w:val="20"/>
          <w:szCs w:val="20"/>
          <w:lang w:val="en-US"/>
          <w:rPrChange w:id="1949" w:author="Grigory" w:date="2018-11-13T17:52:00Z">
            <w:rPr>
              <w:color w:val="333333"/>
              <w:sz w:val="20"/>
              <w:szCs w:val="20"/>
            </w:rPr>
          </w:rPrChange>
        </w:rPr>
        <w:t xml:space="preserve">              end: </w:t>
      </w:r>
      <w:proofErr w:type="gramStart"/>
      <w:r w:rsidRPr="00C2429D">
        <w:rPr>
          <w:color w:val="333333"/>
          <w:sz w:val="20"/>
          <w:szCs w:val="20"/>
          <w:lang w:val="en-US"/>
          <w:rPrChange w:id="1950" w:author="Grigory" w:date="2018-11-13T17:52:00Z">
            <w:rPr>
              <w:color w:val="333333"/>
              <w:sz w:val="20"/>
              <w:szCs w:val="20"/>
            </w:rPr>
          </w:rPrChange>
        </w:rPr>
        <w:t>date!,</w:t>
      </w:r>
      <w:proofErr w:type="gramEnd"/>
    </w:p>
    <w:p w14:paraId="794FB7B5" w14:textId="77777777" w:rsidR="008F2729" w:rsidRPr="00C2429D" w:rsidRDefault="00CE5BF4">
      <w:pPr>
        <w:pStyle w:val="10"/>
        <w:contextualSpacing w:val="0"/>
        <w:rPr>
          <w:color w:val="333333"/>
          <w:sz w:val="20"/>
          <w:szCs w:val="20"/>
          <w:lang w:val="en-US"/>
          <w:rPrChange w:id="1951" w:author="Grigory" w:date="2018-11-13T17:52:00Z">
            <w:rPr>
              <w:color w:val="333333"/>
              <w:sz w:val="20"/>
              <w:szCs w:val="20"/>
            </w:rPr>
          </w:rPrChange>
        </w:rPr>
      </w:pPr>
      <w:r w:rsidRPr="00C2429D">
        <w:rPr>
          <w:color w:val="333333"/>
          <w:sz w:val="20"/>
          <w:szCs w:val="20"/>
          <w:lang w:val="en-US"/>
          <w:rPrChange w:id="1952" w:author="Grigory" w:date="2018-11-13T17:52:00Z">
            <w:rPr>
              <w:color w:val="333333"/>
              <w:sz w:val="20"/>
              <w:szCs w:val="20"/>
            </w:rPr>
          </w:rPrChange>
        </w:rPr>
        <w:t xml:space="preserve">              left: time!</w:t>
      </w:r>
    </w:p>
    <w:p w14:paraId="0247980A" w14:textId="77777777" w:rsidR="008F2729" w:rsidRPr="00C2429D" w:rsidRDefault="00CE5BF4">
      <w:pPr>
        <w:pStyle w:val="10"/>
        <w:contextualSpacing w:val="0"/>
        <w:rPr>
          <w:color w:val="333333"/>
          <w:sz w:val="20"/>
          <w:szCs w:val="20"/>
          <w:lang w:val="en-US"/>
          <w:rPrChange w:id="1953" w:author="Grigory" w:date="2018-11-13T17:52:00Z">
            <w:rPr>
              <w:color w:val="333333"/>
              <w:sz w:val="20"/>
              <w:szCs w:val="20"/>
            </w:rPr>
          </w:rPrChange>
        </w:rPr>
      </w:pPr>
      <w:r w:rsidRPr="00C2429D">
        <w:rPr>
          <w:color w:val="333333"/>
          <w:sz w:val="20"/>
          <w:szCs w:val="20"/>
          <w:lang w:val="en-US"/>
          <w:rPrChange w:id="1954" w:author="Grigory" w:date="2018-11-13T17:52:00Z">
            <w:rPr>
              <w:color w:val="333333"/>
              <w:sz w:val="20"/>
              <w:szCs w:val="20"/>
            </w:rPr>
          </w:rPrChange>
        </w:rPr>
        <w:t xml:space="preserve">          }!</w:t>
      </w:r>
    </w:p>
    <w:p w14:paraId="0FA05FB9" w14:textId="77777777" w:rsidR="008F2729" w:rsidRPr="00C2429D" w:rsidRDefault="00CE5BF4">
      <w:pPr>
        <w:pStyle w:val="10"/>
        <w:contextualSpacing w:val="0"/>
        <w:rPr>
          <w:color w:val="333333"/>
          <w:sz w:val="20"/>
          <w:szCs w:val="20"/>
          <w:lang w:val="en-US"/>
          <w:rPrChange w:id="1955" w:author="Grigory" w:date="2018-11-13T17:52:00Z">
            <w:rPr>
              <w:color w:val="333333"/>
              <w:sz w:val="20"/>
              <w:szCs w:val="20"/>
            </w:rPr>
          </w:rPrChange>
        </w:rPr>
      </w:pPr>
      <w:r w:rsidRPr="00C2429D">
        <w:rPr>
          <w:color w:val="333333"/>
          <w:sz w:val="20"/>
          <w:szCs w:val="20"/>
          <w:lang w:val="en-US"/>
          <w:rPrChange w:id="1956" w:author="Grigory" w:date="2018-11-13T17:52:00Z">
            <w:rPr>
              <w:color w:val="333333"/>
              <w:sz w:val="20"/>
              <w:szCs w:val="20"/>
            </w:rPr>
          </w:rPrChange>
        </w:rPr>
        <w:t xml:space="preserve">      },</w:t>
      </w:r>
    </w:p>
    <w:p w14:paraId="1684F682" w14:textId="77777777" w:rsidR="008F2729" w:rsidRPr="00C2429D" w:rsidRDefault="00CE5BF4">
      <w:pPr>
        <w:pStyle w:val="10"/>
        <w:contextualSpacing w:val="0"/>
        <w:rPr>
          <w:color w:val="333333"/>
          <w:sz w:val="20"/>
          <w:szCs w:val="20"/>
          <w:lang w:val="en-US"/>
          <w:rPrChange w:id="1957" w:author="Grigory" w:date="2018-11-13T17:52:00Z">
            <w:rPr>
              <w:color w:val="333333"/>
              <w:sz w:val="20"/>
              <w:szCs w:val="20"/>
            </w:rPr>
          </w:rPrChange>
        </w:rPr>
      </w:pPr>
      <w:r w:rsidRPr="00C2429D">
        <w:rPr>
          <w:color w:val="333333"/>
          <w:sz w:val="20"/>
          <w:szCs w:val="20"/>
          <w:lang w:val="en-US"/>
          <w:rPrChange w:id="1958" w:author="Grigory" w:date="2018-11-13T17:52:00Z">
            <w:rPr>
              <w:color w:val="333333"/>
              <w:sz w:val="20"/>
              <w:szCs w:val="20"/>
            </w:rPr>
          </w:rPrChange>
        </w:rPr>
        <w:t xml:space="preserve">      .....</w:t>
      </w:r>
    </w:p>
    <w:p w14:paraId="05F1897C" w14:textId="77777777" w:rsidR="008F2729" w:rsidRPr="00C2429D" w:rsidRDefault="00CE5BF4">
      <w:pPr>
        <w:pStyle w:val="10"/>
        <w:contextualSpacing w:val="0"/>
        <w:rPr>
          <w:color w:val="333333"/>
          <w:sz w:val="20"/>
          <w:szCs w:val="20"/>
          <w:lang w:val="en-US"/>
          <w:rPrChange w:id="1959" w:author="Grigory" w:date="2018-11-13T17:52:00Z">
            <w:rPr>
              <w:color w:val="333333"/>
              <w:sz w:val="20"/>
              <w:szCs w:val="20"/>
            </w:rPr>
          </w:rPrChange>
        </w:rPr>
      </w:pPr>
      <w:r w:rsidRPr="00C2429D">
        <w:rPr>
          <w:color w:val="333333"/>
          <w:sz w:val="20"/>
          <w:szCs w:val="20"/>
          <w:lang w:val="en-US"/>
          <w:rPrChange w:id="1960" w:author="Grigory" w:date="2018-11-13T17:52:00Z">
            <w:rPr>
              <w:color w:val="333333"/>
              <w:sz w:val="20"/>
              <w:szCs w:val="20"/>
            </w:rPr>
          </w:rPrChange>
        </w:rPr>
        <w:t xml:space="preserve">  ],</w:t>
      </w:r>
    </w:p>
    <w:p w14:paraId="1E340CA0" w14:textId="77777777" w:rsidR="008F2729" w:rsidRPr="00C2429D" w:rsidRDefault="00CE5BF4">
      <w:pPr>
        <w:pStyle w:val="10"/>
        <w:contextualSpacing w:val="0"/>
        <w:rPr>
          <w:color w:val="333333"/>
          <w:sz w:val="20"/>
          <w:szCs w:val="20"/>
          <w:lang w:val="en-US"/>
          <w:rPrChange w:id="1961" w:author="Grigory" w:date="2018-11-13T17:52:00Z">
            <w:rPr>
              <w:color w:val="333333"/>
              <w:sz w:val="20"/>
              <w:szCs w:val="20"/>
            </w:rPr>
          </w:rPrChange>
        </w:rPr>
      </w:pPr>
      <w:r w:rsidRPr="00C2429D">
        <w:rPr>
          <w:color w:val="333333"/>
          <w:sz w:val="20"/>
          <w:szCs w:val="20"/>
          <w:lang w:val="en-US"/>
          <w:rPrChange w:id="1962" w:author="Grigory" w:date="2018-11-13T17:52:00Z">
            <w:rPr>
              <w:color w:val="333333"/>
              <w:sz w:val="20"/>
              <w:szCs w:val="20"/>
            </w:rPr>
          </w:rPrChange>
        </w:rPr>
        <w:t xml:space="preserve">  numbers: [</w:t>
      </w:r>
    </w:p>
    <w:p w14:paraId="4DD520E7" w14:textId="77777777" w:rsidR="008F2729" w:rsidRPr="00C2429D" w:rsidRDefault="00CE5BF4">
      <w:pPr>
        <w:pStyle w:val="10"/>
        <w:contextualSpacing w:val="0"/>
        <w:rPr>
          <w:color w:val="333333"/>
          <w:sz w:val="20"/>
          <w:szCs w:val="20"/>
          <w:lang w:val="en-US"/>
          <w:rPrChange w:id="1963" w:author="Grigory" w:date="2018-11-13T17:52:00Z">
            <w:rPr>
              <w:color w:val="333333"/>
              <w:sz w:val="20"/>
              <w:szCs w:val="20"/>
            </w:rPr>
          </w:rPrChange>
        </w:rPr>
      </w:pPr>
      <w:r w:rsidRPr="00C2429D">
        <w:rPr>
          <w:color w:val="333333"/>
          <w:sz w:val="20"/>
          <w:szCs w:val="20"/>
          <w:lang w:val="en-US"/>
          <w:rPrChange w:id="1964" w:author="Grigory" w:date="2018-11-13T17:52:00Z">
            <w:rPr>
              <w:color w:val="333333"/>
              <w:sz w:val="20"/>
              <w:szCs w:val="20"/>
            </w:rPr>
          </w:rPrChange>
        </w:rPr>
        <w:t xml:space="preserve">      {</w:t>
      </w:r>
    </w:p>
    <w:p w14:paraId="045C2267" w14:textId="77777777" w:rsidR="008F2729" w:rsidRPr="00C2429D" w:rsidRDefault="00CE5BF4">
      <w:pPr>
        <w:pStyle w:val="10"/>
        <w:contextualSpacing w:val="0"/>
        <w:rPr>
          <w:color w:val="333333"/>
          <w:sz w:val="20"/>
          <w:szCs w:val="20"/>
          <w:lang w:val="en-US"/>
          <w:rPrChange w:id="1965" w:author="Grigory" w:date="2018-11-13T17:52:00Z">
            <w:rPr>
              <w:color w:val="333333"/>
              <w:sz w:val="20"/>
              <w:szCs w:val="20"/>
            </w:rPr>
          </w:rPrChange>
        </w:rPr>
      </w:pPr>
      <w:r w:rsidRPr="00C2429D">
        <w:rPr>
          <w:color w:val="333333"/>
          <w:sz w:val="20"/>
          <w:szCs w:val="20"/>
          <w:lang w:val="en-US"/>
          <w:rPrChange w:id="1966" w:author="Grigory" w:date="2018-11-13T17:52:00Z">
            <w:rPr>
              <w:color w:val="333333"/>
              <w:sz w:val="20"/>
              <w:szCs w:val="20"/>
            </w:rPr>
          </w:rPrChange>
        </w:rPr>
        <w:t xml:space="preserve">          </w:t>
      </w:r>
      <w:proofErr w:type="spellStart"/>
      <w:r w:rsidRPr="00C2429D">
        <w:rPr>
          <w:color w:val="333333"/>
          <w:sz w:val="20"/>
          <w:szCs w:val="20"/>
          <w:lang w:val="en-US"/>
          <w:rPrChange w:id="1967" w:author="Grigory" w:date="2018-11-13T17:52:00Z">
            <w:rPr>
              <w:color w:val="333333"/>
              <w:sz w:val="20"/>
              <w:szCs w:val="20"/>
            </w:rPr>
          </w:rPrChange>
        </w:rPr>
        <w:t>basket_id</w:t>
      </w:r>
      <w:proofErr w:type="spellEnd"/>
      <w:r w:rsidRPr="00C2429D">
        <w:rPr>
          <w:color w:val="333333"/>
          <w:sz w:val="20"/>
          <w:szCs w:val="20"/>
          <w:lang w:val="en-US"/>
          <w:rPrChange w:id="1968" w:author="Grigory" w:date="2018-11-13T17:52:00Z">
            <w:rPr>
              <w:color w:val="333333"/>
              <w:sz w:val="20"/>
              <w:szCs w:val="20"/>
            </w:rPr>
          </w:rPrChange>
        </w:rPr>
        <w:t xml:space="preserve">: </w:t>
      </w:r>
      <w:proofErr w:type="gramStart"/>
      <w:r w:rsidRPr="00C2429D">
        <w:rPr>
          <w:color w:val="333333"/>
          <w:sz w:val="20"/>
          <w:szCs w:val="20"/>
          <w:lang w:val="en-US"/>
          <w:rPrChange w:id="1969" w:author="Grigory" w:date="2018-11-13T17:52:00Z">
            <w:rPr>
              <w:color w:val="333333"/>
              <w:sz w:val="20"/>
              <w:szCs w:val="20"/>
            </w:rPr>
          </w:rPrChange>
        </w:rPr>
        <w:t>string!,</w:t>
      </w:r>
      <w:proofErr w:type="gramEnd"/>
    </w:p>
    <w:p w14:paraId="5DA06CC8" w14:textId="77777777" w:rsidR="008F2729" w:rsidRPr="00C2429D" w:rsidRDefault="00CE5BF4">
      <w:pPr>
        <w:pStyle w:val="10"/>
        <w:contextualSpacing w:val="0"/>
        <w:rPr>
          <w:color w:val="333333"/>
          <w:sz w:val="20"/>
          <w:szCs w:val="20"/>
          <w:lang w:val="en-US"/>
          <w:rPrChange w:id="1970" w:author="Grigory" w:date="2018-11-13T17:52:00Z">
            <w:rPr>
              <w:color w:val="333333"/>
              <w:sz w:val="20"/>
              <w:szCs w:val="20"/>
            </w:rPr>
          </w:rPrChange>
        </w:rPr>
      </w:pPr>
      <w:r w:rsidRPr="00C2429D">
        <w:rPr>
          <w:color w:val="333333"/>
          <w:sz w:val="20"/>
          <w:szCs w:val="20"/>
          <w:lang w:val="en-US"/>
          <w:rPrChange w:id="1971" w:author="Grigory" w:date="2018-11-13T17:52:00Z">
            <w:rPr>
              <w:color w:val="333333"/>
              <w:sz w:val="20"/>
              <w:szCs w:val="20"/>
            </w:rPr>
          </w:rPrChange>
        </w:rPr>
        <w:t xml:space="preserve">          id: </w:t>
      </w:r>
      <w:proofErr w:type="gramStart"/>
      <w:r w:rsidRPr="00C2429D">
        <w:rPr>
          <w:color w:val="333333"/>
          <w:sz w:val="20"/>
          <w:szCs w:val="20"/>
          <w:lang w:val="en-US"/>
          <w:rPrChange w:id="1972" w:author="Grigory" w:date="2018-11-13T17:52:00Z">
            <w:rPr>
              <w:color w:val="333333"/>
              <w:sz w:val="20"/>
              <w:szCs w:val="20"/>
            </w:rPr>
          </w:rPrChange>
        </w:rPr>
        <w:t>string!,</w:t>
      </w:r>
      <w:proofErr w:type="gramEnd"/>
    </w:p>
    <w:p w14:paraId="6E7A2AAA" w14:textId="77777777" w:rsidR="008F2729" w:rsidRPr="00C2429D" w:rsidRDefault="00CE5BF4">
      <w:pPr>
        <w:pStyle w:val="10"/>
        <w:contextualSpacing w:val="0"/>
        <w:rPr>
          <w:color w:val="333333"/>
          <w:sz w:val="20"/>
          <w:szCs w:val="20"/>
          <w:lang w:val="en-US"/>
          <w:rPrChange w:id="1973" w:author="Grigory" w:date="2018-11-13T17:52:00Z">
            <w:rPr>
              <w:color w:val="333333"/>
              <w:sz w:val="20"/>
              <w:szCs w:val="20"/>
            </w:rPr>
          </w:rPrChange>
        </w:rPr>
      </w:pPr>
      <w:r w:rsidRPr="00C2429D">
        <w:rPr>
          <w:color w:val="333333"/>
          <w:sz w:val="20"/>
          <w:szCs w:val="20"/>
          <w:lang w:val="en-US"/>
          <w:rPrChange w:id="1974" w:author="Grigory" w:date="2018-11-13T17:52:00Z">
            <w:rPr>
              <w:color w:val="333333"/>
              <w:sz w:val="20"/>
              <w:szCs w:val="20"/>
            </w:rPr>
          </w:rPrChange>
        </w:rPr>
        <w:lastRenderedPageBreak/>
        <w:t xml:space="preserve">          name: </w:t>
      </w:r>
      <w:proofErr w:type="gramStart"/>
      <w:r w:rsidRPr="00C2429D">
        <w:rPr>
          <w:color w:val="333333"/>
          <w:sz w:val="20"/>
          <w:szCs w:val="20"/>
          <w:lang w:val="en-US"/>
          <w:rPrChange w:id="1975" w:author="Grigory" w:date="2018-11-13T17:52:00Z">
            <w:rPr>
              <w:color w:val="333333"/>
              <w:sz w:val="20"/>
              <w:szCs w:val="20"/>
            </w:rPr>
          </w:rPrChange>
        </w:rPr>
        <w:t>string!,</w:t>
      </w:r>
      <w:proofErr w:type="gramEnd"/>
    </w:p>
    <w:p w14:paraId="5FC3BF2E" w14:textId="77777777" w:rsidR="008F2729" w:rsidRPr="00C2429D" w:rsidRDefault="00CE5BF4">
      <w:pPr>
        <w:pStyle w:val="10"/>
        <w:contextualSpacing w:val="0"/>
        <w:rPr>
          <w:color w:val="333333"/>
          <w:sz w:val="20"/>
          <w:szCs w:val="20"/>
          <w:lang w:val="en-US"/>
          <w:rPrChange w:id="1976" w:author="Grigory" w:date="2018-11-13T17:52:00Z">
            <w:rPr>
              <w:color w:val="333333"/>
              <w:sz w:val="20"/>
              <w:szCs w:val="20"/>
            </w:rPr>
          </w:rPrChange>
        </w:rPr>
      </w:pPr>
      <w:r w:rsidRPr="00C2429D">
        <w:rPr>
          <w:color w:val="333333"/>
          <w:sz w:val="20"/>
          <w:szCs w:val="20"/>
          <w:lang w:val="en-US"/>
          <w:rPrChange w:id="1977" w:author="Grigory" w:date="2018-11-13T17:52:00Z">
            <w:rPr>
              <w:color w:val="333333"/>
              <w:sz w:val="20"/>
              <w:szCs w:val="20"/>
            </w:rPr>
          </w:rPrChange>
        </w:rPr>
        <w:t xml:space="preserve">          </w:t>
      </w:r>
      <w:proofErr w:type="spellStart"/>
      <w:r w:rsidRPr="00C2429D">
        <w:rPr>
          <w:color w:val="333333"/>
          <w:sz w:val="20"/>
          <w:szCs w:val="20"/>
          <w:lang w:val="en-US"/>
          <w:rPrChange w:id="1978" w:author="Grigory" w:date="2018-11-13T17:52:00Z">
            <w:rPr>
              <w:color w:val="333333"/>
              <w:sz w:val="20"/>
              <w:szCs w:val="20"/>
            </w:rPr>
          </w:rPrChange>
        </w:rPr>
        <w:t>preview_image</w:t>
      </w:r>
      <w:proofErr w:type="spellEnd"/>
      <w:r w:rsidRPr="00C2429D">
        <w:rPr>
          <w:color w:val="333333"/>
          <w:sz w:val="20"/>
          <w:szCs w:val="20"/>
          <w:lang w:val="en-US"/>
          <w:rPrChange w:id="1979" w:author="Grigory" w:date="2018-11-13T17:52:00Z">
            <w:rPr>
              <w:color w:val="333333"/>
              <w:sz w:val="20"/>
              <w:szCs w:val="20"/>
            </w:rPr>
          </w:rPrChange>
        </w:rPr>
        <w:t xml:space="preserve">: </w:t>
      </w:r>
      <w:proofErr w:type="spellStart"/>
      <w:proofErr w:type="gramStart"/>
      <w:r w:rsidRPr="00C2429D">
        <w:rPr>
          <w:color w:val="333333"/>
          <w:sz w:val="20"/>
          <w:szCs w:val="20"/>
          <w:lang w:val="en-US"/>
          <w:rPrChange w:id="1980" w:author="Grigory" w:date="2018-11-13T17:52:00Z">
            <w:rPr>
              <w:color w:val="333333"/>
              <w:sz w:val="20"/>
              <w:szCs w:val="20"/>
            </w:rPr>
          </w:rPrChange>
        </w:rPr>
        <w:t>url</w:t>
      </w:r>
      <w:proofErr w:type="spellEnd"/>
      <w:r w:rsidRPr="00C2429D">
        <w:rPr>
          <w:color w:val="333333"/>
          <w:sz w:val="20"/>
          <w:szCs w:val="20"/>
          <w:lang w:val="en-US"/>
          <w:rPrChange w:id="1981" w:author="Grigory" w:date="2018-11-13T17:52:00Z">
            <w:rPr>
              <w:color w:val="333333"/>
              <w:sz w:val="20"/>
              <w:szCs w:val="20"/>
            </w:rPr>
          </w:rPrChange>
        </w:rPr>
        <w:t>?,</w:t>
      </w:r>
      <w:proofErr w:type="gramEnd"/>
    </w:p>
    <w:p w14:paraId="738A38A0" w14:textId="77777777" w:rsidR="008F2729" w:rsidRPr="00C2429D" w:rsidRDefault="00CE5BF4">
      <w:pPr>
        <w:pStyle w:val="10"/>
        <w:contextualSpacing w:val="0"/>
        <w:rPr>
          <w:color w:val="333333"/>
          <w:sz w:val="20"/>
          <w:szCs w:val="20"/>
          <w:lang w:val="en-US"/>
          <w:rPrChange w:id="1982" w:author="Grigory" w:date="2018-11-13T17:52:00Z">
            <w:rPr>
              <w:color w:val="333333"/>
              <w:sz w:val="20"/>
              <w:szCs w:val="20"/>
            </w:rPr>
          </w:rPrChange>
        </w:rPr>
      </w:pPr>
      <w:r w:rsidRPr="00C2429D">
        <w:rPr>
          <w:color w:val="333333"/>
          <w:sz w:val="20"/>
          <w:szCs w:val="20"/>
          <w:lang w:val="en-US"/>
          <w:rPrChange w:id="1983" w:author="Grigory" w:date="2018-11-13T17:52:00Z">
            <w:rPr>
              <w:color w:val="333333"/>
              <w:sz w:val="20"/>
              <w:szCs w:val="20"/>
            </w:rPr>
          </w:rPrChange>
        </w:rPr>
        <w:t xml:space="preserve">          </w:t>
      </w:r>
      <w:proofErr w:type="spellStart"/>
      <w:r w:rsidRPr="00C2429D">
        <w:rPr>
          <w:color w:val="333333"/>
          <w:sz w:val="20"/>
          <w:szCs w:val="20"/>
          <w:lang w:val="en-US"/>
          <w:rPrChange w:id="1984" w:author="Grigory" w:date="2018-11-13T17:52:00Z">
            <w:rPr>
              <w:color w:val="333333"/>
              <w:sz w:val="20"/>
              <w:szCs w:val="20"/>
            </w:rPr>
          </w:rPrChange>
        </w:rPr>
        <w:t>release_number</w:t>
      </w:r>
      <w:proofErr w:type="spellEnd"/>
      <w:r w:rsidRPr="00C2429D">
        <w:rPr>
          <w:color w:val="333333"/>
          <w:sz w:val="20"/>
          <w:szCs w:val="20"/>
          <w:lang w:val="en-US"/>
          <w:rPrChange w:id="1985" w:author="Grigory" w:date="2018-11-13T17:52:00Z">
            <w:rPr>
              <w:color w:val="333333"/>
              <w:sz w:val="20"/>
              <w:szCs w:val="20"/>
            </w:rPr>
          </w:rPrChange>
        </w:rPr>
        <w:t xml:space="preserve">: </w:t>
      </w:r>
      <w:proofErr w:type="gramStart"/>
      <w:r w:rsidRPr="00C2429D">
        <w:rPr>
          <w:color w:val="333333"/>
          <w:sz w:val="20"/>
          <w:szCs w:val="20"/>
          <w:lang w:val="en-US"/>
          <w:rPrChange w:id="1986" w:author="Grigory" w:date="2018-11-13T17:52:00Z">
            <w:rPr>
              <w:color w:val="333333"/>
              <w:sz w:val="20"/>
              <w:szCs w:val="20"/>
            </w:rPr>
          </w:rPrChange>
        </w:rPr>
        <w:t>int?,</w:t>
      </w:r>
      <w:proofErr w:type="gramEnd"/>
    </w:p>
    <w:p w14:paraId="18AB4811" w14:textId="77777777" w:rsidR="008F2729" w:rsidRPr="00C2429D" w:rsidRDefault="00CE5BF4">
      <w:pPr>
        <w:pStyle w:val="10"/>
        <w:contextualSpacing w:val="0"/>
        <w:rPr>
          <w:color w:val="333333"/>
          <w:sz w:val="20"/>
          <w:szCs w:val="20"/>
          <w:lang w:val="en-US"/>
          <w:rPrChange w:id="1987" w:author="Grigory" w:date="2018-11-13T17:52:00Z">
            <w:rPr>
              <w:color w:val="333333"/>
              <w:sz w:val="20"/>
              <w:szCs w:val="20"/>
            </w:rPr>
          </w:rPrChange>
        </w:rPr>
      </w:pPr>
      <w:r w:rsidRPr="00C2429D">
        <w:rPr>
          <w:color w:val="333333"/>
          <w:sz w:val="20"/>
          <w:szCs w:val="20"/>
          <w:lang w:val="en-US"/>
          <w:rPrChange w:id="1988" w:author="Grigory" w:date="2018-11-13T17:52:00Z">
            <w:rPr>
              <w:color w:val="333333"/>
              <w:sz w:val="20"/>
              <w:szCs w:val="20"/>
            </w:rPr>
          </w:rPrChange>
        </w:rPr>
        <w:t xml:space="preserve">          date: </w:t>
      </w:r>
      <w:proofErr w:type="gramStart"/>
      <w:r w:rsidRPr="00C2429D">
        <w:rPr>
          <w:color w:val="333333"/>
          <w:sz w:val="20"/>
          <w:szCs w:val="20"/>
          <w:lang w:val="en-US"/>
          <w:rPrChange w:id="1989" w:author="Grigory" w:date="2018-11-13T17:52:00Z">
            <w:rPr>
              <w:color w:val="333333"/>
              <w:sz w:val="20"/>
              <w:szCs w:val="20"/>
            </w:rPr>
          </w:rPrChange>
        </w:rPr>
        <w:t>date?,</w:t>
      </w:r>
      <w:proofErr w:type="gramEnd"/>
    </w:p>
    <w:p w14:paraId="7DF8640D" w14:textId="77777777" w:rsidR="008F2729" w:rsidRPr="00C2429D" w:rsidRDefault="00CE5BF4">
      <w:pPr>
        <w:pStyle w:val="10"/>
        <w:contextualSpacing w:val="0"/>
        <w:rPr>
          <w:color w:val="333333"/>
          <w:sz w:val="20"/>
          <w:szCs w:val="20"/>
          <w:lang w:val="en-US"/>
          <w:rPrChange w:id="1990" w:author="Grigory" w:date="2018-11-13T17:52:00Z">
            <w:rPr>
              <w:color w:val="333333"/>
              <w:sz w:val="20"/>
              <w:szCs w:val="20"/>
            </w:rPr>
          </w:rPrChange>
        </w:rPr>
      </w:pPr>
      <w:r w:rsidRPr="00C2429D">
        <w:rPr>
          <w:color w:val="333333"/>
          <w:sz w:val="20"/>
          <w:szCs w:val="20"/>
          <w:lang w:val="en-US"/>
          <w:rPrChange w:id="1991" w:author="Grigory" w:date="2018-11-13T17:52:00Z">
            <w:rPr>
              <w:color w:val="333333"/>
              <w:sz w:val="20"/>
              <w:szCs w:val="20"/>
            </w:rPr>
          </w:rPrChange>
        </w:rPr>
        <w:t xml:space="preserve">          price: double?</w:t>
      </w:r>
    </w:p>
    <w:p w14:paraId="3D23498C" w14:textId="77777777" w:rsidR="008F2729" w:rsidRPr="00C2429D" w:rsidRDefault="00CE5BF4">
      <w:pPr>
        <w:pStyle w:val="10"/>
        <w:contextualSpacing w:val="0"/>
        <w:rPr>
          <w:color w:val="333333"/>
          <w:sz w:val="20"/>
          <w:szCs w:val="20"/>
          <w:lang w:val="en-US"/>
          <w:rPrChange w:id="1992" w:author="Grigory" w:date="2018-11-13T17:52:00Z">
            <w:rPr>
              <w:color w:val="333333"/>
              <w:sz w:val="20"/>
              <w:szCs w:val="20"/>
            </w:rPr>
          </w:rPrChange>
        </w:rPr>
      </w:pPr>
      <w:r w:rsidRPr="00C2429D">
        <w:rPr>
          <w:color w:val="333333"/>
          <w:sz w:val="20"/>
          <w:szCs w:val="20"/>
          <w:lang w:val="en-US"/>
          <w:rPrChange w:id="1993" w:author="Grigory" w:date="2018-11-13T17:52:00Z">
            <w:rPr>
              <w:color w:val="333333"/>
              <w:sz w:val="20"/>
              <w:szCs w:val="20"/>
            </w:rPr>
          </w:rPrChange>
        </w:rPr>
        <w:t xml:space="preserve">      },</w:t>
      </w:r>
    </w:p>
    <w:p w14:paraId="0DC95F65" w14:textId="77777777" w:rsidR="008F2729" w:rsidRPr="00C2429D" w:rsidRDefault="00CE5BF4">
      <w:pPr>
        <w:pStyle w:val="10"/>
        <w:contextualSpacing w:val="0"/>
        <w:rPr>
          <w:color w:val="333333"/>
          <w:sz w:val="20"/>
          <w:szCs w:val="20"/>
          <w:lang w:val="en-US"/>
          <w:rPrChange w:id="1994" w:author="Grigory" w:date="2018-11-13T17:52:00Z">
            <w:rPr>
              <w:color w:val="333333"/>
              <w:sz w:val="20"/>
              <w:szCs w:val="20"/>
            </w:rPr>
          </w:rPrChange>
        </w:rPr>
      </w:pPr>
      <w:r w:rsidRPr="00C2429D">
        <w:rPr>
          <w:color w:val="333333"/>
          <w:sz w:val="20"/>
          <w:szCs w:val="20"/>
          <w:lang w:val="en-US"/>
          <w:rPrChange w:id="1995" w:author="Grigory" w:date="2018-11-13T17:52:00Z">
            <w:rPr>
              <w:color w:val="333333"/>
              <w:sz w:val="20"/>
              <w:szCs w:val="20"/>
            </w:rPr>
          </w:rPrChange>
        </w:rPr>
        <w:t xml:space="preserve">      .....</w:t>
      </w:r>
    </w:p>
    <w:p w14:paraId="015D6FE0" w14:textId="77777777" w:rsidR="008F2729" w:rsidRPr="00C2429D" w:rsidRDefault="00CE5BF4">
      <w:pPr>
        <w:pStyle w:val="10"/>
        <w:contextualSpacing w:val="0"/>
        <w:rPr>
          <w:color w:val="333333"/>
          <w:sz w:val="20"/>
          <w:szCs w:val="20"/>
          <w:lang w:val="en-US"/>
          <w:rPrChange w:id="1996" w:author="Grigory" w:date="2018-11-13T17:52:00Z">
            <w:rPr>
              <w:color w:val="333333"/>
              <w:sz w:val="20"/>
              <w:szCs w:val="20"/>
            </w:rPr>
          </w:rPrChange>
        </w:rPr>
      </w:pPr>
      <w:r w:rsidRPr="00C2429D">
        <w:rPr>
          <w:color w:val="333333"/>
          <w:sz w:val="20"/>
          <w:szCs w:val="20"/>
          <w:lang w:val="en-US"/>
          <w:rPrChange w:id="1997" w:author="Grigory" w:date="2018-11-13T17:52:00Z">
            <w:rPr>
              <w:color w:val="333333"/>
              <w:sz w:val="20"/>
              <w:szCs w:val="20"/>
            </w:rPr>
          </w:rPrChange>
        </w:rPr>
        <w:t xml:space="preserve">  ],</w:t>
      </w:r>
    </w:p>
    <w:p w14:paraId="7899911B" w14:textId="77777777" w:rsidR="008F2729" w:rsidRPr="00C2429D" w:rsidRDefault="00CE5BF4">
      <w:pPr>
        <w:pStyle w:val="10"/>
        <w:contextualSpacing w:val="0"/>
        <w:rPr>
          <w:color w:val="333333"/>
          <w:sz w:val="20"/>
          <w:szCs w:val="20"/>
          <w:lang w:val="en-US"/>
          <w:rPrChange w:id="1998" w:author="Grigory" w:date="2018-11-13T17:52:00Z">
            <w:rPr>
              <w:color w:val="333333"/>
              <w:sz w:val="20"/>
              <w:szCs w:val="20"/>
            </w:rPr>
          </w:rPrChange>
        </w:rPr>
      </w:pPr>
      <w:r w:rsidRPr="00C2429D">
        <w:rPr>
          <w:color w:val="333333"/>
          <w:sz w:val="20"/>
          <w:szCs w:val="20"/>
          <w:lang w:val="en-US"/>
          <w:rPrChange w:id="1999" w:author="Grigory" w:date="2018-11-13T17:52:00Z">
            <w:rPr>
              <w:color w:val="333333"/>
              <w:sz w:val="20"/>
              <w:szCs w:val="20"/>
            </w:rPr>
          </w:rPrChange>
        </w:rPr>
        <w:t xml:space="preserve">  articles: [</w:t>
      </w:r>
    </w:p>
    <w:p w14:paraId="3660A382" w14:textId="77777777" w:rsidR="008F2729" w:rsidRPr="00C2429D" w:rsidRDefault="00CE5BF4">
      <w:pPr>
        <w:pStyle w:val="10"/>
        <w:contextualSpacing w:val="0"/>
        <w:rPr>
          <w:color w:val="333333"/>
          <w:sz w:val="20"/>
          <w:szCs w:val="20"/>
          <w:lang w:val="en-US"/>
          <w:rPrChange w:id="2000" w:author="Grigory" w:date="2018-11-13T17:52:00Z">
            <w:rPr>
              <w:color w:val="333333"/>
              <w:sz w:val="20"/>
              <w:szCs w:val="20"/>
            </w:rPr>
          </w:rPrChange>
        </w:rPr>
      </w:pPr>
      <w:r w:rsidRPr="00C2429D">
        <w:rPr>
          <w:color w:val="333333"/>
          <w:sz w:val="20"/>
          <w:szCs w:val="20"/>
          <w:lang w:val="en-US"/>
          <w:rPrChange w:id="2001" w:author="Grigory" w:date="2018-11-13T17:52:00Z">
            <w:rPr>
              <w:color w:val="333333"/>
              <w:sz w:val="20"/>
              <w:szCs w:val="20"/>
            </w:rPr>
          </w:rPrChange>
        </w:rPr>
        <w:t xml:space="preserve">      {</w:t>
      </w:r>
    </w:p>
    <w:p w14:paraId="346D8A6B" w14:textId="77777777" w:rsidR="008F2729" w:rsidRPr="00C2429D" w:rsidRDefault="00CE5BF4">
      <w:pPr>
        <w:pStyle w:val="10"/>
        <w:contextualSpacing w:val="0"/>
        <w:rPr>
          <w:color w:val="333333"/>
          <w:sz w:val="20"/>
          <w:szCs w:val="20"/>
          <w:lang w:val="en-US"/>
          <w:rPrChange w:id="2002" w:author="Grigory" w:date="2018-11-13T17:52:00Z">
            <w:rPr>
              <w:color w:val="333333"/>
              <w:sz w:val="20"/>
              <w:szCs w:val="20"/>
            </w:rPr>
          </w:rPrChange>
        </w:rPr>
      </w:pPr>
      <w:r w:rsidRPr="00C2429D">
        <w:rPr>
          <w:color w:val="333333"/>
          <w:sz w:val="20"/>
          <w:szCs w:val="20"/>
          <w:lang w:val="en-US"/>
          <w:rPrChange w:id="2003" w:author="Grigory" w:date="2018-11-13T17:52:00Z">
            <w:rPr>
              <w:color w:val="333333"/>
              <w:sz w:val="20"/>
              <w:szCs w:val="20"/>
            </w:rPr>
          </w:rPrChange>
        </w:rPr>
        <w:t xml:space="preserve">          </w:t>
      </w:r>
      <w:proofErr w:type="spellStart"/>
      <w:r w:rsidRPr="00C2429D">
        <w:rPr>
          <w:color w:val="333333"/>
          <w:sz w:val="20"/>
          <w:szCs w:val="20"/>
          <w:lang w:val="en-US"/>
          <w:rPrChange w:id="2004" w:author="Grigory" w:date="2018-11-13T17:52:00Z">
            <w:rPr>
              <w:color w:val="333333"/>
              <w:sz w:val="20"/>
              <w:szCs w:val="20"/>
            </w:rPr>
          </w:rPrChange>
        </w:rPr>
        <w:t>basket_id</w:t>
      </w:r>
      <w:proofErr w:type="spellEnd"/>
      <w:r w:rsidRPr="00C2429D">
        <w:rPr>
          <w:color w:val="333333"/>
          <w:sz w:val="20"/>
          <w:szCs w:val="20"/>
          <w:lang w:val="en-US"/>
          <w:rPrChange w:id="2005" w:author="Grigory" w:date="2018-11-13T17:52:00Z">
            <w:rPr>
              <w:color w:val="333333"/>
              <w:sz w:val="20"/>
              <w:szCs w:val="20"/>
            </w:rPr>
          </w:rPrChange>
        </w:rPr>
        <w:t xml:space="preserve">: </w:t>
      </w:r>
      <w:proofErr w:type="gramStart"/>
      <w:r w:rsidRPr="00C2429D">
        <w:rPr>
          <w:color w:val="333333"/>
          <w:sz w:val="20"/>
          <w:szCs w:val="20"/>
          <w:lang w:val="en-US"/>
          <w:rPrChange w:id="2006" w:author="Grigory" w:date="2018-11-13T17:52:00Z">
            <w:rPr>
              <w:color w:val="333333"/>
              <w:sz w:val="20"/>
              <w:szCs w:val="20"/>
            </w:rPr>
          </w:rPrChange>
        </w:rPr>
        <w:t>string!,</w:t>
      </w:r>
      <w:proofErr w:type="gramEnd"/>
    </w:p>
    <w:p w14:paraId="6963FCB1" w14:textId="77777777" w:rsidR="008F2729" w:rsidRPr="00C2429D" w:rsidRDefault="00CE5BF4">
      <w:pPr>
        <w:pStyle w:val="10"/>
        <w:contextualSpacing w:val="0"/>
        <w:rPr>
          <w:color w:val="333333"/>
          <w:sz w:val="20"/>
          <w:szCs w:val="20"/>
          <w:lang w:val="en-US"/>
          <w:rPrChange w:id="2007" w:author="Grigory" w:date="2018-11-13T17:52:00Z">
            <w:rPr>
              <w:color w:val="333333"/>
              <w:sz w:val="20"/>
              <w:szCs w:val="20"/>
            </w:rPr>
          </w:rPrChange>
        </w:rPr>
      </w:pPr>
      <w:r w:rsidRPr="00C2429D">
        <w:rPr>
          <w:color w:val="333333"/>
          <w:sz w:val="20"/>
          <w:szCs w:val="20"/>
          <w:lang w:val="en-US"/>
          <w:rPrChange w:id="2008" w:author="Grigory" w:date="2018-11-13T17:52:00Z">
            <w:rPr>
              <w:color w:val="333333"/>
              <w:sz w:val="20"/>
              <w:szCs w:val="20"/>
            </w:rPr>
          </w:rPrChange>
        </w:rPr>
        <w:t xml:space="preserve">          id: </w:t>
      </w:r>
      <w:proofErr w:type="gramStart"/>
      <w:r w:rsidRPr="00C2429D">
        <w:rPr>
          <w:color w:val="333333"/>
          <w:sz w:val="20"/>
          <w:szCs w:val="20"/>
          <w:lang w:val="en-US"/>
          <w:rPrChange w:id="2009" w:author="Grigory" w:date="2018-11-13T17:52:00Z">
            <w:rPr>
              <w:color w:val="333333"/>
              <w:sz w:val="20"/>
              <w:szCs w:val="20"/>
            </w:rPr>
          </w:rPrChange>
        </w:rPr>
        <w:t>string!,</w:t>
      </w:r>
      <w:proofErr w:type="gramEnd"/>
    </w:p>
    <w:p w14:paraId="3BE1F9A1" w14:textId="77777777" w:rsidR="008F2729" w:rsidRPr="00C2429D" w:rsidRDefault="00CE5BF4">
      <w:pPr>
        <w:pStyle w:val="10"/>
        <w:contextualSpacing w:val="0"/>
        <w:rPr>
          <w:color w:val="333333"/>
          <w:sz w:val="20"/>
          <w:szCs w:val="20"/>
          <w:lang w:val="en-US"/>
          <w:rPrChange w:id="2010" w:author="Grigory" w:date="2018-11-13T17:52:00Z">
            <w:rPr>
              <w:color w:val="333333"/>
              <w:sz w:val="20"/>
              <w:szCs w:val="20"/>
            </w:rPr>
          </w:rPrChange>
        </w:rPr>
      </w:pPr>
      <w:r w:rsidRPr="00C2429D">
        <w:rPr>
          <w:color w:val="333333"/>
          <w:sz w:val="20"/>
          <w:szCs w:val="20"/>
          <w:lang w:val="en-US"/>
          <w:rPrChange w:id="2011" w:author="Grigory" w:date="2018-11-13T17:52:00Z">
            <w:rPr>
              <w:color w:val="333333"/>
              <w:sz w:val="20"/>
              <w:szCs w:val="20"/>
            </w:rPr>
          </w:rPrChange>
        </w:rPr>
        <w:t xml:space="preserve">          name: </w:t>
      </w:r>
      <w:proofErr w:type="gramStart"/>
      <w:r w:rsidRPr="00C2429D">
        <w:rPr>
          <w:color w:val="333333"/>
          <w:sz w:val="20"/>
          <w:szCs w:val="20"/>
          <w:lang w:val="en-US"/>
          <w:rPrChange w:id="2012" w:author="Grigory" w:date="2018-11-13T17:52:00Z">
            <w:rPr>
              <w:color w:val="333333"/>
              <w:sz w:val="20"/>
              <w:szCs w:val="20"/>
            </w:rPr>
          </w:rPrChange>
        </w:rPr>
        <w:t>string!,</w:t>
      </w:r>
      <w:proofErr w:type="gramEnd"/>
    </w:p>
    <w:p w14:paraId="67325B78" w14:textId="77777777" w:rsidR="008F2729" w:rsidRPr="00C2429D" w:rsidRDefault="00CE5BF4">
      <w:pPr>
        <w:pStyle w:val="10"/>
        <w:contextualSpacing w:val="0"/>
        <w:rPr>
          <w:color w:val="333333"/>
          <w:sz w:val="20"/>
          <w:szCs w:val="20"/>
          <w:lang w:val="en-US"/>
          <w:rPrChange w:id="2013" w:author="Grigory" w:date="2018-11-13T17:52:00Z">
            <w:rPr>
              <w:color w:val="333333"/>
              <w:sz w:val="20"/>
              <w:szCs w:val="20"/>
            </w:rPr>
          </w:rPrChange>
        </w:rPr>
      </w:pPr>
      <w:r w:rsidRPr="00C2429D">
        <w:rPr>
          <w:color w:val="333333"/>
          <w:sz w:val="20"/>
          <w:szCs w:val="20"/>
          <w:lang w:val="en-US"/>
          <w:rPrChange w:id="2014" w:author="Grigory" w:date="2018-11-13T17:52:00Z">
            <w:rPr>
              <w:color w:val="333333"/>
              <w:sz w:val="20"/>
              <w:szCs w:val="20"/>
            </w:rPr>
          </w:rPrChange>
        </w:rPr>
        <w:t xml:space="preserve">          number: {</w:t>
      </w:r>
    </w:p>
    <w:p w14:paraId="11EBFD76" w14:textId="77777777" w:rsidR="008F2729" w:rsidRPr="00C2429D" w:rsidRDefault="00CE5BF4">
      <w:pPr>
        <w:pStyle w:val="10"/>
        <w:contextualSpacing w:val="0"/>
        <w:rPr>
          <w:color w:val="333333"/>
          <w:sz w:val="20"/>
          <w:szCs w:val="20"/>
          <w:lang w:val="en-US"/>
          <w:rPrChange w:id="2015" w:author="Grigory" w:date="2018-11-13T17:52:00Z">
            <w:rPr>
              <w:color w:val="333333"/>
              <w:sz w:val="20"/>
              <w:szCs w:val="20"/>
            </w:rPr>
          </w:rPrChange>
        </w:rPr>
      </w:pPr>
      <w:r w:rsidRPr="00C2429D">
        <w:rPr>
          <w:color w:val="333333"/>
          <w:sz w:val="20"/>
          <w:szCs w:val="20"/>
          <w:lang w:val="en-US"/>
          <w:rPrChange w:id="2016" w:author="Grigory" w:date="2018-11-13T17:52:00Z">
            <w:rPr>
              <w:color w:val="333333"/>
              <w:sz w:val="20"/>
              <w:szCs w:val="20"/>
            </w:rPr>
          </w:rPrChange>
        </w:rPr>
        <w:t xml:space="preserve">              id: </w:t>
      </w:r>
      <w:proofErr w:type="gramStart"/>
      <w:r w:rsidRPr="00C2429D">
        <w:rPr>
          <w:color w:val="333333"/>
          <w:sz w:val="20"/>
          <w:szCs w:val="20"/>
          <w:lang w:val="en-US"/>
          <w:rPrChange w:id="2017" w:author="Grigory" w:date="2018-11-13T17:52:00Z">
            <w:rPr>
              <w:color w:val="333333"/>
              <w:sz w:val="20"/>
              <w:szCs w:val="20"/>
            </w:rPr>
          </w:rPrChange>
        </w:rPr>
        <w:t>string!,</w:t>
      </w:r>
      <w:proofErr w:type="gramEnd"/>
    </w:p>
    <w:p w14:paraId="25675CCE" w14:textId="77777777" w:rsidR="008F2729" w:rsidRPr="00C2429D" w:rsidRDefault="00CE5BF4">
      <w:pPr>
        <w:pStyle w:val="10"/>
        <w:contextualSpacing w:val="0"/>
        <w:rPr>
          <w:color w:val="333333"/>
          <w:sz w:val="20"/>
          <w:szCs w:val="20"/>
          <w:lang w:val="en-US"/>
          <w:rPrChange w:id="2018" w:author="Grigory" w:date="2018-11-13T17:52:00Z">
            <w:rPr>
              <w:color w:val="333333"/>
              <w:sz w:val="20"/>
              <w:szCs w:val="20"/>
            </w:rPr>
          </w:rPrChange>
        </w:rPr>
      </w:pPr>
      <w:r w:rsidRPr="00C2429D">
        <w:rPr>
          <w:color w:val="333333"/>
          <w:sz w:val="20"/>
          <w:szCs w:val="20"/>
          <w:lang w:val="en-US"/>
          <w:rPrChange w:id="2019" w:author="Grigory" w:date="2018-11-13T17:52:00Z">
            <w:rPr>
              <w:color w:val="333333"/>
              <w:sz w:val="20"/>
              <w:szCs w:val="20"/>
            </w:rPr>
          </w:rPrChange>
        </w:rPr>
        <w:t xml:space="preserve">              name: </w:t>
      </w:r>
      <w:proofErr w:type="gramStart"/>
      <w:r w:rsidRPr="00C2429D">
        <w:rPr>
          <w:color w:val="333333"/>
          <w:sz w:val="20"/>
          <w:szCs w:val="20"/>
          <w:lang w:val="en-US"/>
          <w:rPrChange w:id="2020" w:author="Grigory" w:date="2018-11-13T17:52:00Z">
            <w:rPr>
              <w:color w:val="333333"/>
              <w:sz w:val="20"/>
              <w:szCs w:val="20"/>
            </w:rPr>
          </w:rPrChange>
        </w:rPr>
        <w:t>string!,</w:t>
      </w:r>
      <w:proofErr w:type="gramEnd"/>
    </w:p>
    <w:p w14:paraId="09600283" w14:textId="77777777" w:rsidR="008F2729" w:rsidRPr="00C2429D" w:rsidRDefault="00CE5BF4">
      <w:pPr>
        <w:pStyle w:val="10"/>
        <w:contextualSpacing w:val="0"/>
        <w:rPr>
          <w:color w:val="333333"/>
          <w:sz w:val="20"/>
          <w:szCs w:val="20"/>
          <w:lang w:val="en-US"/>
          <w:rPrChange w:id="2021" w:author="Grigory" w:date="2018-11-13T17:52:00Z">
            <w:rPr>
              <w:color w:val="333333"/>
              <w:sz w:val="20"/>
              <w:szCs w:val="20"/>
            </w:rPr>
          </w:rPrChange>
        </w:rPr>
      </w:pPr>
      <w:r w:rsidRPr="00C2429D">
        <w:rPr>
          <w:color w:val="333333"/>
          <w:sz w:val="20"/>
          <w:szCs w:val="20"/>
          <w:lang w:val="en-US"/>
          <w:rPrChange w:id="2022" w:author="Grigory" w:date="2018-11-13T17:52:00Z">
            <w:rPr>
              <w:color w:val="333333"/>
              <w:sz w:val="20"/>
              <w:szCs w:val="20"/>
            </w:rPr>
          </w:rPrChange>
        </w:rPr>
        <w:t xml:space="preserve">              </w:t>
      </w:r>
      <w:proofErr w:type="spellStart"/>
      <w:r w:rsidRPr="00C2429D">
        <w:rPr>
          <w:color w:val="333333"/>
          <w:sz w:val="20"/>
          <w:szCs w:val="20"/>
          <w:lang w:val="en-US"/>
          <w:rPrChange w:id="2023" w:author="Grigory" w:date="2018-11-13T17:52:00Z">
            <w:rPr>
              <w:color w:val="333333"/>
              <w:sz w:val="20"/>
              <w:szCs w:val="20"/>
            </w:rPr>
          </w:rPrChange>
        </w:rPr>
        <w:t>release_number</w:t>
      </w:r>
      <w:proofErr w:type="spellEnd"/>
      <w:r w:rsidRPr="00C2429D">
        <w:rPr>
          <w:color w:val="333333"/>
          <w:sz w:val="20"/>
          <w:szCs w:val="20"/>
          <w:lang w:val="en-US"/>
          <w:rPrChange w:id="2024" w:author="Grigory" w:date="2018-11-13T17:52:00Z">
            <w:rPr>
              <w:color w:val="333333"/>
              <w:sz w:val="20"/>
              <w:szCs w:val="20"/>
            </w:rPr>
          </w:rPrChange>
        </w:rPr>
        <w:t>: int?</w:t>
      </w:r>
    </w:p>
    <w:p w14:paraId="434D0D7E" w14:textId="77777777" w:rsidR="008F2729" w:rsidRPr="00C2429D" w:rsidRDefault="00CE5BF4">
      <w:pPr>
        <w:pStyle w:val="10"/>
        <w:contextualSpacing w:val="0"/>
        <w:rPr>
          <w:color w:val="333333"/>
          <w:sz w:val="20"/>
          <w:szCs w:val="20"/>
          <w:lang w:val="en-US"/>
          <w:rPrChange w:id="2025" w:author="Grigory" w:date="2018-11-13T17:52:00Z">
            <w:rPr>
              <w:color w:val="333333"/>
              <w:sz w:val="20"/>
              <w:szCs w:val="20"/>
            </w:rPr>
          </w:rPrChange>
        </w:rPr>
      </w:pPr>
      <w:r w:rsidRPr="00C2429D">
        <w:rPr>
          <w:color w:val="333333"/>
          <w:sz w:val="20"/>
          <w:szCs w:val="20"/>
          <w:lang w:val="en-US"/>
          <w:rPrChange w:id="2026" w:author="Grigory" w:date="2018-11-13T17:52:00Z">
            <w:rPr>
              <w:color w:val="333333"/>
              <w:sz w:val="20"/>
              <w:szCs w:val="20"/>
            </w:rPr>
          </w:rPrChange>
        </w:rPr>
        <w:t xml:space="preserve">          }?,</w:t>
      </w:r>
    </w:p>
    <w:p w14:paraId="7E0B738F" w14:textId="77777777" w:rsidR="008F2729" w:rsidRPr="00C2429D" w:rsidRDefault="00CE5BF4">
      <w:pPr>
        <w:pStyle w:val="10"/>
        <w:contextualSpacing w:val="0"/>
        <w:rPr>
          <w:color w:val="333333"/>
          <w:sz w:val="20"/>
          <w:szCs w:val="20"/>
          <w:lang w:val="en-US"/>
          <w:rPrChange w:id="2027" w:author="Grigory" w:date="2018-11-13T17:52:00Z">
            <w:rPr>
              <w:color w:val="333333"/>
              <w:sz w:val="20"/>
              <w:szCs w:val="20"/>
            </w:rPr>
          </w:rPrChange>
        </w:rPr>
      </w:pPr>
      <w:r w:rsidRPr="00C2429D">
        <w:rPr>
          <w:color w:val="333333"/>
          <w:sz w:val="20"/>
          <w:szCs w:val="20"/>
          <w:lang w:val="en-US"/>
          <w:rPrChange w:id="2028" w:author="Grigory" w:date="2018-11-13T17:52:00Z">
            <w:rPr>
              <w:color w:val="333333"/>
              <w:sz w:val="20"/>
              <w:szCs w:val="20"/>
            </w:rPr>
          </w:rPrChange>
        </w:rPr>
        <w:t xml:space="preserve">          magazine: {</w:t>
      </w:r>
    </w:p>
    <w:p w14:paraId="185D3E85" w14:textId="77777777" w:rsidR="008F2729" w:rsidRPr="00C2429D" w:rsidRDefault="00CE5BF4">
      <w:pPr>
        <w:pStyle w:val="10"/>
        <w:contextualSpacing w:val="0"/>
        <w:rPr>
          <w:color w:val="333333"/>
          <w:sz w:val="20"/>
          <w:szCs w:val="20"/>
          <w:lang w:val="en-US"/>
          <w:rPrChange w:id="2029" w:author="Grigory" w:date="2018-11-13T17:52:00Z">
            <w:rPr>
              <w:color w:val="333333"/>
              <w:sz w:val="20"/>
              <w:szCs w:val="20"/>
            </w:rPr>
          </w:rPrChange>
        </w:rPr>
      </w:pPr>
      <w:r w:rsidRPr="00C2429D">
        <w:rPr>
          <w:color w:val="333333"/>
          <w:sz w:val="20"/>
          <w:szCs w:val="20"/>
          <w:lang w:val="en-US"/>
          <w:rPrChange w:id="2030" w:author="Grigory" w:date="2018-11-13T17:52:00Z">
            <w:rPr>
              <w:color w:val="333333"/>
              <w:sz w:val="20"/>
              <w:szCs w:val="20"/>
            </w:rPr>
          </w:rPrChange>
        </w:rPr>
        <w:t xml:space="preserve">              id: </w:t>
      </w:r>
      <w:proofErr w:type="gramStart"/>
      <w:r w:rsidRPr="00C2429D">
        <w:rPr>
          <w:color w:val="333333"/>
          <w:sz w:val="20"/>
          <w:szCs w:val="20"/>
          <w:lang w:val="en-US"/>
          <w:rPrChange w:id="2031" w:author="Grigory" w:date="2018-11-13T17:52:00Z">
            <w:rPr>
              <w:color w:val="333333"/>
              <w:sz w:val="20"/>
              <w:szCs w:val="20"/>
            </w:rPr>
          </w:rPrChange>
        </w:rPr>
        <w:t>string!,</w:t>
      </w:r>
      <w:proofErr w:type="gramEnd"/>
    </w:p>
    <w:p w14:paraId="4C343AAC" w14:textId="77777777" w:rsidR="008F2729" w:rsidRPr="00C2429D" w:rsidRDefault="00CE5BF4">
      <w:pPr>
        <w:pStyle w:val="10"/>
        <w:contextualSpacing w:val="0"/>
        <w:rPr>
          <w:color w:val="333333"/>
          <w:sz w:val="20"/>
          <w:szCs w:val="20"/>
          <w:lang w:val="en-US"/>
          <w:rPrChange w:id="2032" w:author="Grigory" w:date="2018-11-13T17:52:00Z">
            <w:rPr>
              <w:color w:val="333333"/>
              <w:sz w:val="20"/>
              <w:szCs w:val="20"/>
            </w:rPr>
          </w:rPrChange>
        </w:rPr>
      </w:pPr>
      <w:r w:rsidRPr="00C2429D">
        <w:rPr>
          <w:color w:val="333333"/>
          <w:sz w:val="20"/>
          <w:szCs w:val="20"/>
          <w:lang w:val="en-US"/>
          <w:rPrChange w:id="2033" w:author="Grigory" w:date="2018-11-13T17:52:00Z">
            <w:rPr>
              <w:color w:val="333333"/>
              <w:sz w:val="20"/>
              <w:szCs w:val="20"/>
            </w:rPr>
          </w:rPrChange>
        </w:rPr>
        <w:t xml:space="preserve">              name: string!</w:t>
      </w:r>
    </w:p>
    <w:p w14:paraId="0ABBC7D5" w14:textId="77777777" w:rsidR="008F2729" w:rsidRPr="00C2429D" w:rsidRDefault="00CE5BF4">
      <w:pPr>
        <w:pStyle w:val="10"/>
        <w:contextualSpacing w:val="0"/>
        <w:rPr>
          <w:color w:val="333333"/>
          <w:sz w:val="20"/>
          <w:szCs w:val="20"/>
          <w:lang w:val="en-US"/>
          <w:rPrChange w:id="2034" w:author="Grigory" w:date="2018-11-13T17:52:00Z">
            <w:rPr>
              <w:color w:val="333333"/>
              <w:sz w:val="20"/>
              <w:szCs w:val="20"/>
            </w:rPr>
          </w:rPrChange>
        </w:rPr>
      </w:pPr>
      <w:r w:rsidRPr="00C2429D">
        <w:rPr>
          <w:color w:val="333333"/>
          <w:sz w:val="20"/>
          <w:szCs w:val="20"/>
          <w:lang w:val="en-US"/>
          <w:rPrChange w:id="2035" w:author="Grigory" w:date="2018-11-13T17:52:00Z">
            <w:rPr>
              <w:color w:val="333333"/>
              <w:sz w:val="20"/>
              <w:szCs w:val="20"/>
            </w:rPr>
          </w:rPrChange>
        </w:rPr>
        <w:t xml:space="preserve">          }?,</w:t>
      </w:r>
    </w:p>
    <w:p w14:paraId="60EDE6B5" w14:textId="77777777" w:rsidR="008F2729" w:rsidRPr="00C2429D" w:rsidRDefault="00CE5BF4">
      <w:pPr>
        <w:pStyle w:val="10"/>
        <w:contextualSpacing w:val="0"/>
        <w:rPr>
          <w:color w:val="333333"/>
          <w:sz w:val="20"/>
          <w:szCs w:val="20"/>
          <w:lang w:val="en-US"/>
          <w:rPrChange w:id="2036" w:author="Grigory" w:date="2018-11-13T17:52:00Z">
            <w:rPr>
              <w:color w:val="333333"/>
              <w:sz w:val="20"/>
              <w:szCs w:val="20"/>
            </w:rPr>
          </w:rPrChange>
        </w:rPr>
      </w:pPr>
      <w:r w:rsidRPr="00C2429D">
        <w:rPr>
          <w:color w:val="333333"/>
          <w:sz w:val="20"/>
          <w:szCs w:val="20"/>
          <w:lang w:val="en-US"/>
          <w:rPrChange w:id="2037" w:author="Grigory" w:date="2018-11-13T17:52:00Z">
            <w:rPr>
              <w:color w:val="333333"/>
              <w:sz w:val="20"/>
              <w:szCs w:val="20"/>
            </w:rPr>
          </w:rPrChange>
        </w:rPr>
        <w:t xml:space="preserve">          authors: [</w:t>
      </w:r>
    </w:p>
    <w:p w14:paraId="21B88DAA" w14:textId="77777777" w:rsidR="008F2729" w:rsidRPr="00C2429D" w:rsidRDefault="00CE5BF4">
      <w:pPr>
        <w:pStyle w:val="10"/>
        <w:contextualSpacing w:val="0"/>
        <w:rPr>
          <w:color w:val="333333"/>
          <w:sz w:val="20"/>
          <w:szCs w:val="20"/>
          <w:lang w:val="en-US"/>
          <w:rPrChange w:id="2038" w:author="Grigory" w:date="2018-11-13T17:52:00Z">
            <w:rPr>
              <w:color w:val="333333"/>
              <w:sz w:val="20"/>
              <w:szCs w:val="20"/>
            </w:rPr>
          </w:rPrChange>
        </w:rPr>
      </w:pPr>
      <w:r w:rsidRPr="00C2429D">
        <w:rPr>
          <w:color w:val="333333"/>
          <w:sz w:val="20"/>
          <w:szCs w:val="20"/>
          <w:lang w:val="en-US"/>
          <w:rPrChange w:id="2039" w:author="Grigory" w:date="2018-11-13T17:52:00Z">
            <w:rPr>
              <w:color w:val="333333"/>
              <w:sz w:val="20"/>
              <w:szCs w:val="20"/>
            </w:rPr>
          </w:rPrChange>
        </w:rPr>
        <w:t xml:space="preserve">              {</w:t>
      </w:r>
    </w:p>
    <w:p w14:paraId="401F796A" w14:textId="77777777" w:rsidR="008F2729" w:rsidRPr="00C2429D" w:rsidRDefault="00CE5BF4">
      <w:pPr>
        <w:pStyle w:val="10"/>
        <w:contextualSpacing w:val="0"/>
        <w:rPr>
          <w:color w:val="333333"/>
          <w:sz w:val="20"/>
          <w:szCs w:val="20"/>
          <w:lang w:val="en-US"/>
          <w:rPrChange w:id="2040" w:author="Grigory" w:date="2018-11-13T17:52:00Z">
            <w:rPr>
              <w:color w:val="333333"/>
              <w:sz w:val="20"/>
              <w:szCs w:val="20"/>
            </w:rPr>
          </w:rPrChange>
        </w:rPr>
      </w:pPr>
      <w:r w:rsidRPr="00C2429D">
        <w:rPr>
          <w:color w:val="333333"/>
          <w:sz w:val="20"/>
          <w:szCs w:val="20"/>
          <w:lang w:val="en-US"/>
          <w:rPrChange w:id="2041" w:author="Grigory" w:date="2018-11-13T17:52:00Z">
            <w:rPr>
              <w:color w:val="333333"/>
              <w:sz w:val="20"/>
              <w:szCs w:val="20"/>
            </w:rPr>
          </w:rPrChange>
        </w:rPr>
        <w:t xml:space="preserve">                  id: </w:t>
      </w:r>
      <w:proofErr w:type="gramStart"/>
      <w:r w:rsidRPr="00C2429D">
        <w:rPr>
          <w:color w:val="333333"/>
          <w:sz w:val="20"/>
          <w:szCs w:val="20"/>
          <w:lang w:val="en-US"/>
          <w:rPrChange w:id="2042" w:author="Grigory" w:date="2018-11-13T17:52:00Z">
            <w:rPr>
              <w:color w:val="333333"/>
              <w:sz w:val="20"/>
              <w:szCs w:val="20"/>
            </w:rPr>
          </w:rPrChange>
        </w:rPr>
        <w:t>string!,</w:t>
      </w:r>
      <w:proofErr w:type="gramEnd"/>
    </w:p>
    <w:p w14:paraId="1281BC5D" w14:textId="77777777" w:rsidR="008F2729" w:rsidRPr="00C2429D" w:rsidRDefault="00CE5BF4">
      <w:pPr>
        <w:pStyle w:val="10"/>
        <w:contextualSpacing w:val="0"/>
        <w:rPr>
          <w:color w:val="333333"/>
          <w:sz w:val="20"/>
          <w:szCs w:val="20"/>
          <w:lang w:val="en-US"/>
          <w:rPrChange w:id="2043" w:author="Grigory" w:date="2018-11-13T17:52:00Z">
            <w:rPr>
              <w:color w:val="333333"/>
              <w:sz w:val="20"/>
              <w:szCs w:val="20"/>
            </w:rPr>
          </w:rPrChange>
        </w:rPr>
      </w:pPr>
      <w:r w:rsidRPr="00C2429D">
        <w:rPr>
          <w:color w:val="333333"/>
          <w:sz w:val="20"/>
          <w:szCs w:val="20"/>
          <w:lang w:val="en-US"/>
          <w:rPrChange w:id="2044" w:author="Grigory" w:date="2018-11-13T17:52:00Z">
            <w:rPr>
              <w:color w:val="333333"/>
              <w:sz w:val="20"/>
              <w:szCs w:val="20"/>
            </w:rPr>
          </w:rPrChange>
        </w:rPr>
        <w:t xml:space="preserve">                  name: string!</w:t>
      </w:r>
    </w:p>
    <w:p w14:paraId="162401FF" w14:textId="77777777" w:rsidR="008F2729" w:rsidRPr="00C2429D" w:rsidRDefault="00CE5BF4">
      <w:pPr>
        <w:pStyle w:val="10"/>
        <w:contextualSpacing w:val="0"/>
        <w:rPr>
          <w:color w:val="333333"/>
          <w:sz w:val="20"/>
          <w:szCs w:val="20"/>
          <w:lang w:val="en-US"/>
          <w:rPrChange w:id="2045" w:author="Grigory" w:date="2018-11-13T17:52:00Z">
            <w:rPr>
              <w:color w:val="333333"/>
              <w:sz w:val="20"/>
              <w:szCs w:val="20"/>
            </w:rPr>
          </w:rPrChange>
        </w:rPr>
      </w:pPr>
      <w:r w:rsidRPr="00C2429D">
        <w:rPr>
          <w:color w:val="333333"/>
          <w:sz w:val="20"/>
          <w:szCs w:val="20"/>
          <w:lang w:val="en-US"/>
          <w:rPrChange w:id="2046" w:author="Grigory" w:date="2018-11-13T17:52:00Z">
            <w:rPr>
              <w:color w:val="333333"/>
              <w:sz w:val="20"/>
              <w:szCs w:val="20"/>
            </w:rPr>
          </w:rPrChange>
        </w:rPr>
        <w:t xml:space="preserve">              },</w:t>
      </w:r>
    </w:p>
    <w:p w14:paraId="7E6D4EAD" w14:textId="77777777" w:rsidR="008F2729" w:rsidRPr="00C2429D" w:rsidRDefault="00CE5BF4">
      <w:pPr>
        <w:pStyle w:val="10"/>
        <w:contextualSpacing w:val="0"/>
        <w:rPr>
          <w:color w:val="333333"/>
          <w:sz w:val="20"/>
          <w:szCs w:val="20"/>
          <w:lang w:val="en-US"/>
          <w:rPrChange w:id="2047" w:author="Grigory" w:date="2018-11-13T17:52:00Z">
            <w:rPr>
              <w:color w:val="333333"/>
              <w:sz w:val="20"/>
              <w:szCs w:val="20"/>
            </w:rPr>
          </w:rPrChange>
        </w:rPr>
      </w:pPr>
      <w:r w:rsidRPr="00C2429D">
        <w:rPr>
          <w:color w:val="333333"/>
          <w:sz w:val="20"/>
          <w:szCs w:val="20"/>
          <w:lang w:val="en-US"/>
          <w:rPrChange w:id="2048" w:author="Grigory" w:date="2018-11-13T17:52:00Z">
            <w:rPr>
              <w:color w:val="333333"/>
              <w:sz w:val="20"/>
              <w:szCs w:val="20"/>
            </w:rPr>
          </w:rPrChange>
        </w:rPr>
        <w:t xml:space="preserve">              .....</w:t>
      </w:r>
    </w:p>
    <w:p w14:paraId="42704825" w14:textId="77777777" w:rsidR="008F2729" w:rsidRPr="00C2429D" w:rsidRDefault="00CE5BF4">
      <w:pPr>
        <w:pStyle w:val="10"/>
        <w:contextualSpacing w:val="0"/>
        <w:rPr>
          <w:color w:val="333333"/>
          <w:sz w:val="20"/>
          <w:szCs w:val="20"/>
          <w:lang w:val="en-US"/>
          <w:rPrChange w:id="2049" w:author="Grigory" w:date="2018-11-13T17:52:00Z">
            <w:rPr>
              <w:color w:val="333333"/>
              <w:sz w:val="20"/>
              <w:szCs w:val="20"/>
            </w:rPr>
          </w:rPrChange>
        </w:rPr>
      </w:pPr>
      <w:r w:rsidRPr="00C2429D">
        <w:rPr>
          <w:color w:val="333333"/>
          <w:sz w:val="20"/>
          <w:szCs w:val="20"/>
          <w:lang w:val="en-US"/>
          <w:rPrChange w:id="2050" w:author="Grigory" w:date="2018-11-13T17:52:00Z">
            <w:rPr>
              <w:color w:val="333333"/>
              <w:sz w:val="20"/>
              <w:szCs w:val="20"/>
            </w:rPr>
          </w:rPrChange>
        </w:rPr>
        <w:t xml:space="preserve">          ]?,</w:t>
      </w:r>
    </w:p>
    <w:p w14:paraId="688C92AC" w14:textId="77777777" w:rsidR="008F2729" w:rsidRPr="00C2429D" w:rsidRDefault="00CE5BF4">
      <w:pPr>
        <w:pStyle w:val="10"/>
        <w:contextualSpacing w:val="0"/>
        <w:rPr>
          <w:color w:val="333333"/>
          <w:sz w:val="20"/>
          <w:szCs w:val="20"/>
          <w:lang w:val="en-US"/>
          <w:rPrChange w:id="2051" w:author="Grigory" w:date="2018-11-13T17:52:00Z">
            <w:rPr>
              <w:color w:val="333333"/>
              <w:sz w:val="20"/>
              <w:szCs w:val="20"/>
            </w:rPr>
          </w:rPrChange>
        </w:rPr>
      </w:pPr>
      <w:r w:rsidRPr="00C2429D">
        <w:rPr>
          <w:color w:val="333333"/>
          <w:sz w:val="20"/>
          <w:szCs w:val="20"/>
          <w:lang w:val="en-US"/>
          <w:rPrChange w:id="2052" w:author="Grigory" w:date="2018-11-13T17:52:00Z">
            <w:rPr>
              <w:color w:val="333333"/>
              <w:sz w:val="20"/>
              <w:szCs w:val="20"/>
            </w:rPr>
          </w:rPrChange>
        </w:rPr>
        <w:t xml:space="preserve">          date: </w:t>
      </w:r>
      <w:proofErr w:type="gramStart"/>
      <w:r w:rsidRPr="00C2429D">
        <w:rPr>
          <w:color w:val="333333"/>
          <w:sz w:val="20"/>
          <w:szCs w:val="20"/>
          <w:lang w:val="en-US"/>
          <w:rPrChange w:id="2053" w:author="Grigory" w:date="2018-11-13T17:52:00Z">
            <w:rPr>
              <w:color w:val="333333"/>
              <w:sz w:val="20"/>
              <w:szCs w:val="20"/>
            </w:rPr>
          </w:rPrChange>
        </w:rPr>
        <w:t>date?,</w:t>
      </w:r>
      <w:proofErr w:type="gramEnd"/>
    </w:p>
    <w:p w14:paraId="73E3CB84" w14:textId="77777777" w:rsidR="008F2729" w:rsidRPr="00C2429D" w:rsidRDefault="00CE5BF4">
      <w:pPr>
        <w:pStyle w:val="10"/>
        <w:contextualSpacing w:val="0"/>
        <w:rPr>
          <w:color w:val="333333"/>
          <w:sz w:val="20"/>
          <w:szCs w:val="20"/>
          <w:lang w:val="en-US"/>
          <w:rPrChange w:id="2054" w:author="Grigory" w:date="2018-11-13T17:52:00Z">
            <w:rPr>
              <w:color w:val="333333"/>
              <w:sz w:val="20"/>
              <w:szCs w:val="20"/>
            </w:rPr>
          </w:rPrChange>
        </w:rPr>
      </w:pPr>
      <w:r w:rsidRPr="00C2429D">
        <w:rPr>
          <w:color w:val="333333"/>
          <w:sz w:val="20"/>
          <w:szCs w:val="20"/>
          <w:lang w:val="en-US"/>
          <w:rPrChange w:id="2055" w:author="Grigory" w:date="2018-11-13T17:52:00Z">
            <w:rPr>
              <w:color w:val="333333"/>
              <w:sz w:val="20"/>
              <w:szCs w:val="20"/>
            </w:rPr>
          </w:rPrChange>
        </w:rPr>
        <w:t xml:space="preserve">          price: double!</w:t>
      </w:r>
    </w:p>
    <w:p w14:paraId="05036A89" w14:textId="77777777" w:rsidR="008F2729" w:rsidRPr="00C2429D" w:rsidRDefault="00CE5BF4">
      <w:pPr>
        <w:pStyle w:val="10"/>
        <w:contextualSpacing w:val="0"/>
        <w:rPr>
          <w:color w:val="333333"/>
          <w:sz w:val="20"/>
          <w:szCs w:val="20"/>
          <w:lang w:val="en-US"/>
          <w:rPrChange w:id="2056" w:author="Grigory" w:date="2018-11-13T17:52:00Z">
            <w:rPr>
              <w:color w:val="333333"/>
              <w:sz w:val="20"/>
              <w:szCs w:val="20"/>
            </w:rPr>
          </w:rPrChange>
        </w:rPr>
      </w:pPr>
      <w:r w:rsidRPr="00C2429D">
        <w:rPr>
          <w:color w:val="333333"/>
          <w:sz w:val="20"/>
          <w:szCs w:val="20"/>
          <w:lang w:val="en-US"/>
          <w:rPrChange w:id="2057" w:author="Grigory" w:date="2018-11-13T17:52:00Z">
            <w:rPr>
              <w:color w:val="333333"/>
              <w:sz w:val="20"/>
              <w:szCs w:val="20"/>
            </w:rPr>
          </w:rPrChange>
        </w:rPr>
        <w:t xml:space="preserve">      }</w:t>
      </w:r>
    </w:p>
    <w:p w14:paraId="6F1ACCAE" w14:textId="77777777" w:rsidR="008F2729" w:rsidRPr="00C2429D" w:rsidRDefault="00CE5BF4">
      <w:pPr>
        <w:pStyle w:val="10"/>
        <w:contextualSpacing w:val="0"/>
        <w:rPr>
          <w:color w:val="333333"/>
          <w:sz w:val="20"/>
          <w:szCs w:val="20"/>
          <w:lang w:val="en-US"/>
          <w:rPrChange w:id="2058" w:author="Grigory" w:date="2018-11-13T17:52:00Z">
            <w:rPr>
              <w:color w:val="333333"/>
              <w:sz w:val="20"/>
              <w:szCs w:val="20"/>
            </w:rPr>
          </w:rPrChange>
        </w:rPr>
      </w:pPr>
      <w:r w:rsidRPr="00C2429D">
        <w:rPr>
          <w:color w:val="333333"/>
          <w:sz w:val="20"/>
          <w:szCs w:val="20"/>
          <w:lang w:val="en-US"/>
          <w:rPrChange w:id="2059" w:author="Grigory" w:date="2018-11-13T17:52:00Z">
            <w:rPr>
              <w:color w:val="333333"/>
              <w:sz w:val="20"/>
              <w:szCs w:val="20"/>
            </w:rPr>
          </w:rPrChange>
        </w:rPr>
        <w:t xml:space="preserve">  ]</w:t>
      </w:r>
    </w:p>
    <w:p w14:paraId="722B10EA" w14:textId="77777777" w:rsidR="008F2729" w:rsidRPr="00C2429D" w:rsidRDefault="00CE5BF4">
      <w:pPr>
        <w:pStyle w:val="10"/>
        <w:contextualSpacing w:val="0"/>
        <w:rPr>
          <w:color w:val="333333"/>
          <w:sz w:val="20"/>
          <w:szCs w:val="20"/>
          <w:lang w:val="en-US"/>
          <w:rPrChange w:id="2060" w:author="Grigory" w:date="2018-11-13T17:52:00Z">
            <w:rPr>
              <w:color w:val="333333"/>
              <w:sz w:val="20"/>
              <w:szCs w:val="20"/>
            </w:rPr>
          </w:rPrChange>
        </w:rPr>
      </w:pPr>
      <w:r w:rsidRPr="00C2429D">
        <w:rPr>
          <w:color w:val="333333"/>
          <w:sz w:val="20"/>
          <w:szCs w:val="20"/>
          <w:lang w:val="en-US"/>
          <w:rPrChange w:id="2061" w:author="Grigory" w:date="2018-11-13T17:52:00Z">
            <w:rPr>
              <w:color w:val="333333"/>
              <w:sz w:val="20"/>
              <w:szCs w:val="20"/>
            </w:rPr>
          </w:rPrChange>
        </w:rPr>
        <w:t>}</w:t>
      </w:r>
    </w:p>
    <w:p w14:paraId="7934DBD0" w14:textId="77777777" w:rsidR="008F2729" w:rsidRPr="00C2429D" w:rsidRDefault="008F2729">
      <w:pPr>
        <w:pStyle w:val="10"/>
        <w:contextualSpacing w:val="0"/>
        <w:rPr>
          <w:color w:val="333333"/>
          <w:sz w:val="20"/>
          <w:szCs w:val="20"/>
          <w:lang w:val="en-US"/>
          <w:rPrChange w:id="2062" w:author="Grigory" w:date="2018-11-13T17:52:00Z">
            <w:rPr>
              <w:color w:val="333333"/>
              <w:sz w:val="20"/>
              <w:szCs w:val="20"/>
            </w:rPr>
          </w:rPrChange>
        </w:rPr>
      </w:pPr>
    </w:p>
    <w:p w14:paraId="7BE1AFAC" w14:textId="77777777" w:rsidR="008F2729" w:rsidRPr="00C2429D" w:rsidRDefault="00CE5BF4">
      <w:pPr>
        <w:pStyle w:val="10"/>
        <w:contextualSpacing w:val="0"/>
        <w:rPr>
          <w:color w:val="333333"/>
          <w:sz w:val="20"/>
          <w:szCs w:val="20"/>
          <w:lang w:val="en-US"/>
          <w:rPrChange w:id="2063" w:author="Grigory" w:date="2018-11-13T17:52:00Z">
            <w:rPr>
              <w:color w:val="333333"/>
              <w:sz w:val="20"/>
              <w:szCs w:val="20"/>
            </w:rPr>
          </w:rPrChange>
        </w:rPr>
      </w:pPr>
      <w:proofErr w:type="spellStart"/>
      <w:r w:rsidRPr="00C2429D">
        <w:rPr>
          <w:color w:val="333333"/>
          <w:sz w:val="20"/>
          <w:szCs w:val="20"/>
          <w:lang w:val="en-US"/>
          <w:rPrChange w:id="2064" w:author="Grigory" w:date="2018-11-13T17:52:00Z">
            <w:rPr>
              <w:color w:val="333333"/>
              <w:sz w:val="20"/>
              <w:szCs w:val="20"/>
            </w:rPr>
          </w:rPrChange>
        </w:rPr>
        <w:t>GetMyLibraryMagazines</w:t>
      </w:r>
      <w:proofErr w:type="spellEnd"/>
    </w:p>
    <w:p w14:paraId="1C1D5618" w14:textId="77777777" w:rsidR="008F2729" w:rsidRPr="00C2429D" w:rsidRDefault="00CE5BF4">
      <w:pPr>
        <w:pStyle w:val="10"/>
        <w:contextualSpacing w:val="0"/>
        <w:rPr>
          <w:color w:val="333333"/>
          <w:sz w:val="20"/>
          <w:szCs w:val="20"/>
          <w:lang w:val="en-US"/>
          <w:rPrChange w:id="2065" w:author="Grigory" w:date="2018-11-13T17:52:00Z">
            <w:rPr>
              <w:color w:val="333333"/>
              <w:sz w:val="20"/>
              <w:szCs w:val="20"/>
            </w:rPr>
          </w:rPrChange>
        </w:rPr>
      </w:pPr>
      <w:r w:rsidRPr="00C2429D">
        <w:rPr>
          <w:color w:val="333333"/>
          <w:sz w:val="20"/>
          <w:szCs w:val="20"/>
          <w:lang w:val="en-US"/>
          <w:rPrChange w:id="2066" w:author="Grigory" w:date="2018-11-13T17:52:00Z">
            <w:rPr>
              <w:color w:val="333333"/>
              <w:sz w:val="20"/>
              <w:szCs w:val="20"/>
            </w:rPr>
          </w:rPrChange>
        </w:rPr>
        <w:t>/</w:t>
      </w:r>
      <w:proofErr w:type="spellStart"/>
      <w:r w:rsidRPr="00C2429D">
        <w:rPr>
          <w:color w:val="333333"/>
          <w:sz w:val="20"/>
          <w:szCs w:val="20"/>
          <w:lang w:val="en-US"/>
          <w:rPrChange w:id="2067" w:author="Grigory" w:date="2018-11-13T17:52:00Z">
            <w:rPr>
              <w:color w:val="333333"/>
              <w:sz w:val="20"/>
              <w:szCs w:val="20"/>
            </w:rPr>
          </w:rPrChange>
        </w:rPr>
        <w:t>api</w:t>
      </w:r>
      <w:proofErr w:type="spellEnd"/>
      <w:r w:rsidRPr="00C2429D">
        <w:rPr>
          <w:color w:val="333333"/>
          <w:sz w:val="20"/>
          <w:szCs w:val="20"/>
          <w:lang w:val="en-US"/>
          <w:rPrChange w:id="2068" w:author="Grigory" w:date="2018-11-13T17:52:00Z">
            <w:rPr>
              <w:color w:val="333333"/>
              <w:sz w:val="20"/>
              <w:szCs w:val="20"/>
            </w:rPr>
          </w:rPrChange>
        </w:rPr>
        <w:t>/magazines/?filter={"</w:t>
      </w:r>
      <w:proofErr w:type="spellStart"/>
      <w:r w:rsidRPr="00C2429D">
        <w:rPr>
          <w:color w:val="333333"/>
          <w:sz w:val="20"/>
          <w:szCs w:val="20"/>
          <w:lang w:val="en-US"/>
          <w:rPrChange w:id="2069" w:author="Grigory" w:date="2018-11-13T17:52:00Z">
            <w:rPr>
              <w:color w:val="333333"/>
              <w:sz w:val="20"/>
              <w:szCs w:val="20"/>
            </w:rPr>
          </w:rPrChange>
        </w:rPr>
        <w:t>my</w:t>
      </w:r>
      <w:proofErr w:type="gramStart"/>
      <w:r w:rsidRPr="00C2429D">
        <w:rPr>
          <w:color w:val="333333"/>
          <w:sz w:val="20"/>
          <w:szCs w:val="20"/>
          <w:lang w:val="en-US"/>
          <w:rPrChange w:id="2070" w:author="Grigory" w:date="2018-11-13T17:52:00Z">
            <w:rPr>
              <w:color w:val="333333"/>
              <w:sz w:val="20"/>
              <w:szCs w:val="20"/>
            </w:rPr>
          </w:rPrChange>
        </w:rPr>
        <w:t>":true</w:t>
      </w:r>
      <w:proofErr w:type="spellEnd"/>
      <w:proofErr w:type="gramEnd"/>
      <w:r w:rsidRPr="00C2429D">
        <w:rPr>
          <w:color w:val="333333"/>
          <w:sz w:val="20"/>
          <w:szCs w:val="20"/>
          <w:lang w:val="en-US"/>
          <w:rPrChange w:id="2071" w:author="Grigory" w:date="2018-11-13T17:52:00Z">
            <w:rPr>
              <w:color w:val="333333"/>
              <w:sz w:val="20"/>
              <w:szCs w:val="20"/>
            </w:rPr>
          </w:rPrChange>
        </w:rPr>
        <w:t>}</w:t>
      </w:r>
    </w:p>
    <w:p w14:paraId="2C7C8CE5" w14:textId="77777777" w:rsidR="008F2729" w:rsidRDefault="00CE5BF4">
      <w:pPr>
        <w:pStyle w:val="10"/>
        <w:contextualSpacing w:val="0"/>
        <w:rPr>
          <w:color w:val="333333"/>
          <w:sz w:val="20"/>
          <w:szCs w:val="20"/>
        </w:rPr>
      </w:pPr>
      <w:r>
        <w:rPr>
          <w:color w:val="333333"/>
          <w:sz w:val="20"/>
          <w:szCs w:val="20"/>
        </w:rPr>
        <w:t>список журналов в моей библиотеке</w:t>
      </w:r>
    </w:p>
    <w:p w14:paraId="4135ED2E" w14:textId="77777777" w:rsidR="008F2729" w:rsidRDefault="00CE5BF4">
      <w:pPr>
        <w:pStyle w:val="10"/>
        <w:contextualSpacing w:val="0"/>
        <w:rPr>
          <w:color w:val="333333"/>
          <w:sz w:val="20"/>
          <w:szCs w:val="20"/>
        </w:rPr>
      </w:pPr>
      <w:r>
        <w:rPr>
          <w:color w:val="333333"/>
          <w:sz w:val="20"/>
          <w:szCs w:val="20"/>
        </w:rPr>
        <w:t xml:space="preserve">фильтрация, сортировка и все остальное работает как в </w:t>
      </w:r>
      <w:proofErr w:type="spellStart"/>
      <w:r>
        <w:rPr>
          <w:color w:val="333333"/>
          <w:sz w:val="20"/>
          <w:szCs w:val="20"/>
        </w:rPr>
        <w:t>GetMagazines</w:t>
      </w:r>
      <w:proofErr w:type="spellEnd"/>
      <w:r>
        <w:rPr>
          <w:color w:val="333333"/>
          <w:sz w:val="20"/>
          <w:szCs w:val="20"/>
        </w:rPr>
        <w:t xml:space="preserve"> </w:t>
      </w:r>
    </w:p>
    <w:p w14:paraId="4CD8DC32" w14:textId="77777777" w:rsidR="008F2729" w:rsidRDefault="00CE5BF4">
      <w:pPr>
        <w:pStyle w:val="10"/>
        <w:contextualSpacing w:val="0"/>
        <w:rPr>
          <w:color w:val="333333"/>
          <w:sz w:val="20"/>
          <w:szCs w:val="20"/>
        </w:rPr>
      </w:pPr>
      <w:r>
        <w:rPr>
          <w:color w:val="333333"/>
          <w:sz w:val="20"/>
          <w:szCs w:val="20"/>
        </w:rPr>
        <w:t>просто дополнительно применяется фильтр по доступным пользователю журналам</w:t>
      </w:r>
    </w:p>
    <w:p w14:paraId="368445E1" w14:textId="77777777" w:rsidR="008F2729" w:rsidRDefault="00CE5BF4">
      <w:pPr>
        <w:pStyle w:val="10"/>
        <w:contextualSpacing w:val="0"/>
        <w:rPr>
          <w:color w:val="333333"/>
          <w:sz w:val="20"/>
          <w:szCs w:val="20"/>
        </w:rPr>
      </w:pPr>
      <w:r>
        <w:rPr>
          <w:color w:val="333333"/>
          <w:sz w:val="20"/>
          <w:szCs w:val="20"/>
        </w:rPr>
        <w:t>входные параметры:</w:t>
      </w:r>
    </w:p>
    <w:p w14:paraId="0B7988CE" w14:textId="77777777" w:rsidR="008F2729" w:rsidRDefault="00CE5BF4">
      <w:pPr>
        <w:pStyle w:val="10"/>
        <w:contextualSpacing w:val="0"/>
        <w:rPr>
          <w:color w:val="333333"/>
          <w:sz w:val="20"/>
          <w:szCs w:val="20"/>
        </w:rPr>
      </w:pPr>
      <w:r>
        <w:rPr>
          <w:color w:val="333333"/>
          <w:sz w:val="20"/>
          <w:szCs w:val="20"/>
        </w:rPr>
        <w:t>-фильтр:</w:t>
      </w:r>
    </w:p>
    <w:p w14:paraId="508205ED" w14:textId="77777777" w:rsidR="008F2729" w:rsidRDefault="00CE5BF4">
      <w:pPr>
        <w:pStyle w:val="10"/>
        <w:contextualSpacing w:val="0"/>
        <w:rPr>
          <w:color w:val="333333"/>
          <w:sz w:val="20"/>
          <w:szCs w:val="20"/>
        </w:rPr>
      </w:pPr>
      <w:r>
        <w:rPr>
          <w:color w:val="333333"/>
          <w:sz w:val="20"/>
          <w:szCs w:val="20"/>
        </w:rPr>
        <w:t>- название (подстрока</w:t>
      </w:r>
      <w:proofErr w:type="gramStart"/>
      <w:r>
        <w:rPr>
          <w:color w:val="333333"/>
          <w:sz w:val="20"/>
          <w:szCs w:val="20"/>
        </w:rPr>
        <w:t>) ?</w:t>
      </w:r>
      <w:proofErr w:type="gramEnd"/>
    </w:p>
    <w:p w14:paraId="272A2CB1" w14:textId="77777777" w:rsidR="008F2729" w:rsidRDefault="00CE5BF4">
      <w:pPr>
        <w:pStyle w:val="10"/>
        <w:contextualSpacing w:val="0"/>
        <w:rPr>
          <w:color w:val="333333"/>
          <w:sz w:val="20"/>
          <w:szCs w:val="20"/>
        </w:rPr>
      </w:pPr>
      <w:r>
        <w:rPr>
          <w:color w:val="333333"/>
          <w:sz w:val="20"/>
          <w:szCs w:val="20"/>
        </w:rPr>
        <w:t>- направление (</w:t>
      </w:r>
      <w:proofErr w:type="spellStart"/>
      <w:r>
        <w:rPr>
          <w:color w:val="333333"/>
          <w:sz w:val="20"/>
          <w:szCs w:val="20"/>
        </w:rPr>
        <w:t>id</w:t>
      </w:r>
      <w:proofErr w:type="spellEnd"/>
      <w:r>
        <w:rPr>
          <w:color w:val="333333"/>
          <w:sz w:val="20"/>
          <w:szCs w:val="20"/>
        </w:rPr>
        <w:t xml:space="preserve"> направления</w:t>
      </w:r>
      <w:proofErr w:type="gramStart"/>
      <w:r>
        <w:rPr>
          <w:color w:val="333333"/>
          <w:sz w:val="20"/>
          <w:szCs w:val="20"/>
        </w:rPr>
        <w:t>) ?</w:t>
      </w:r>
      <w:proofErr w:type="gramEnd"/>
    </w:p>
    <w:p w14:paraId="180142BE" w14:textId="77777777" w:rsidR="008F2729" w:rsidRDefault="00CE5BF4">
      <w:pPr>
        <w:pStyle w:val="10"/>
        <w:contextualSpacing w:val="0"/>
        <w:rPr>
          <w:color w:val="333333"/>
          <w:sz w:val="20"/>
          <w:szCs w:val="20"/>
        </w:rPr>
      </w:pPr>
      <w:r>
        <w:rPr>
          <w:color w:val="333333"/>
          <w:sz w:val="20"/>
          <w:szCs w:val="20"/>
        </w:rPr>
        <w:t>- издательство (</w:t>
      </w:r>
      <w:proofErr w:type="spellStart"/>
      <w:r>
        <w:rPr>
          <w:color w:val="333333"/>
          <w:sz w:val="20"/>
          <w:szCs w:val="20"/>
        </w:rPr>
        <w:t>id</w:t>
      </w:r>
      <w:proofErr w:type="spellEnd"/>
      <w:r>
        <w:rPr>
          <w:color w:val="333333"/>
          <w:sz w:val="20"/>
          <w:szCs w:val="20"/>
        </w:rPr>
        <w:t xml:space="preserve"> издательства</w:t>
      </w:r>
      <w:proofErr w:type="gramStart"/>
      <w:r>
        <w:rPr>
          <w:color w:val="333333"/>
          <w:sz w:val="20"/>
          <w:szCs w:val="20"/>
        </w:rPr>
        <w:t>) ?</w:t>
      </w:r>
      <w:proofErr w:type="gramEnd"/>
    </w:p>
    <w:p w14:paraId="036A2E98" w14:textId="77777777" w:rsidR="008F2729" w:rsidRDefault="00CE5BF4">
      <w:pPr>
        <w:pStyle w:val="10"/>
        <w:contextualSpacing w:val="0"/>
        <w:rPr>
          <w:color w:val="333333"/>
          <w:sz w:val="20"/>
          <w:szCs w:val="20"/>
        </w:rPr>
      </w:pPr>
      <w:r>
        <w:rPr>
          <w:color w:val="333333"/>
          <w:sz w:val="20"/>
          <w:szCs w:val="20"/>
        </w:rPr>
        <w:t>- сортировка. Сортировка забита на клиенте, я буду передавать 2 параметра: код по которому нужна сортировка и направление (</w:t>
      </w:r>
      <w:proofErr w:type="spellStart"/>
      <w:r>
        <w:rPr>
          <w:color w:val="333333"/>
          <w:sz w:val="20"/>
          <w:szCs w:val="20"/>
        </w:rPr>
        <w:t>asc</w:t>
      </w:r>
      <w:proofErr w:type="spellEnd"/>
      <w:r>
        <w:rPr>
          <w:color w:val="333333"/>
          <w:sz w:val="20"/>
          <w:szCs w:val="20"/>
        </w:rPr>
        <w:t>\</w:t>
      </w:r>
      <w:proofErr w:type="spellStart"/>
      <w:r>
        <w:rPr>
          <w:color w:val="333333"/>
          <w:sz w:val="20"/>
          <w:szCs w:val="20"/>
        </w:rPr>
        <w:t>desc</w:t>
      </w:r>
      <w:proofErr w:type="spellEnd"/>
      <w:r>
        <w:rPr>
          <w:color w:val="333333"/>
          <w:sz w:val="20"/>
          <w:szCs w:val="20"/>
        </w:rPr>
        <w:t xml:space="preserve">). Нужны параметры куда их подставлять и их значение. Сейчас </w:t>
      </w:r>
      <w:proofErr w:type="gramStart"/>
      <w:r>
        <w:rPr>
          <w:color w:val="333333"/>
          <w:sz w:val="20"/>
          <w:szCs w:val="20"/>
        </w:rPr>
        <w:t xml:space="preserve">предусмотрено:   </w:t>
      </w:r>
      <w:proofErr w:type="gramEnd"/>
      <w:r>
        <w:rPr>
          <w:color w:val="333333"/>
          <w:sz w:val="20"/>
          <w:szCs w:val="20"/>
        </w:rPr>
        <w:t xml:space="preserve">      По алфавиту,         Дешевле ,         Дороже ,         По дате выхода (позже) ,         По дате выхода (раньше)    </w:t>
      </w:r>
    </w:p>
    <w:p w14:paraId="1B8A4035" w14:textId="77777777" w:rsidR="008F2729" w:rsidRPr="00B2533C" w:rsidRDefault="00CE5BF4">
      <w:pPr>
        <w:pStyle w:val="10"/>
        <w:contextualSpacing w:val="0"/>
        <w:rPr>
          <w:color w:val="333333"/>
          <w:sz w:val="20"/>
          <w:szCs w:val="20"/>
          <w:lang w:val="en-US"/>
          <w:rPrChange w:id="2072" w:author="Григорий Григорий" w:date="2018-12-07T00:41:00Z">
            <w:rPr>
              <w:color w:val="333333"/>
              <w:sz w:val="20"/>
              <w:szCs w:val="20"/>
            </w:rPr>
          </w:rPrChange>
        </w:rPr>
      </w:pPr>
      <w:r w:rsidRPr="00B2533C">
        <w:rPr>
          <w:color w:val="333333"/>
          <w:sz w:val="20"/>
          <w:szCs w:val="20"/>
          <w:lang w:val="en-US"/>
          <w:rPrChange w:id="2073" w:author="Григорий Григорий" w:date="2018-12-07T00:41:00Z">
            <w:rPr>
              <w:color w:val="333333"/>
              <w:sz w:val="20"/>
              <w:szCs w:val="20"/>
            </w:rPr>
          </w:rPrChange>
        </w:rPr>
        <w:t xml:space="preserve">- </w:t>
      </w:r>
      <w:proofErr w:type="spellStart"/>
      <w:r>
        <w:rPr>
          <w:color w:val="333333"/>
          <w:sz w:val="20"/>
          <w:szCs w:val="20"/>
        </w:rPr>
        <w:t>пагинационные</w:t>
      </w:r>
      <w:proofErr w:type="spellEnd"/>
      <w:r w:rsidRPr="00B2533C">
        <w:rPr>
          <w:color w:val="333333"/>
          <w:sz w:val="20"/>
          <w:szCs w:val="20"/>
          <w:lang w:val="en-US"/>
          <w:rPrChange w:id="2074" w:author="Григорий Григорий" w:date="2018-12-07T00:41:00Z">
            <w:rPr>
              <w:color w:val="333333"/>
              <w:sz w:val="20"/>
              <w:szCs w:val="20"/>
            </w:rPr>
          </w:rPrChange>
        </w:rPr>
        <w:t xml:space="preserve"> </w:t>
      </w:r>
      <w:r>
        <w:rPr>
          <w:color w:val="333333"/>
          <w:sz w:val="20"/>
          <w:szCs w:val="20"/>
        </w:rPr>
        <w:t>параметры</w:t>
      </w:r>
      <w:r w:rsidRPr="00B2533C">
        <w:rPr>
          <w:color w:val="333333"/>
          <w:sz w:val="20"/>
          <w:szCs w:val="20"/>
          <w:lang w:val="en-US"/>
          <w:rPrChange w:id="2075" w:author="Григорий Григорий" w:date="2018-12-07T00:41:00Z">
            <w:rPr>
              <w:color w:val="333333"/>
              <w:sz w:val="20"/>
              <w:szCs w:val="20"/>
            </w:rPr>
          </w:rPrChange>
        </w:rPr>
        <w:t>.</w:t>
      </w:r>
    </w:p>
    <w:p w14:paraId="21CDF391" w14:textId="77777777" w:rsidR="008F2729" w:rsidRPr="00B2533C" w:rsidRDefault="00CE5BF4">
      <w:pPr>
        <w:pStyle w:val="10"/>
        <w:contextualSpacing w:val="0"/>
        <w:rPr>
          <w:color w:val="333333"/>
          <w:sz w:val="20"/>
          <w:szCs w:val="20"/>
          <w:lang w:val="en-US"/>
          <w:rPrChange w:id="2076"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2077"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2078" w:author="Григорий Григорий" w:date="2018-12-07T00:41:00Z">
            <w:rPr>
              <w:color w:val="333333"/>
              <w:sz w:val="20"/>
              <w:szCs w:val="20"/>
            </w:rPr>
          </w:rPrChange>
        </w:rPr>
        <w:t>:</w:t>
      </w:r>
    </w:p>
    <w:p w14:paraId="7505D1FF" w14:textId="77777777" w:rsidR="008F2729" w:rsidRPr="00B2533C" w:rsidRDefault="00CE5BF4">
      <w:pPr>
        <w:pStyle w:val="10"/>
        <w:contextualSpacing w:val="0"/>
        <w:rPr>
          <w:color w:val="333333"/>
          <w:sz w:val="20"/>
          <w:szCs w:val="20"/>
          <w:lang w:val="en-US"/>
          <w:rPrChange w:id="2079" w:author="Григорий Григорий" w:date="2018-12-07T00:41:00Z">
            <w:rPr>
              <w:color w:val="333333"/>
              <w:sz w:val="20"/>
              <w:szCs w:val="20"/>
            </w:rPr>
          </w:rPrChange>
        </w:rPr>
      </w:pPr>
      <w:r w:rsidRPr="00B2533C">
        <w:rPr>
          <w:color w:val="333333"/>
          <w:sz w:val="20"/>
          <w:szCs w:val="20"/>
          <w:lang w:val="en-US"/>
          <w:rPrChange w:id="2080" w:author="Григорий Григорий" w:date="2018-12-07T00:41:00Z">
            <w:rPr>
              <w:color w:val="333333"/>
              <w:sz w:val="20"/>
              <w:szCs w:val="20"/>
            </w:rPr>
          </w:rPrChange>
        </w:rPr>
        <w:t>[</w:t>
      </w:r>
    </w:p>
    <w:p w14:paraId="7B56190C" w14:textId="77777777" w:rsidR="008F2729" w:rsidRPr="00B2533C" w:rsidRDefault="00CE5BF4">
      <w:pPr>
        <w:pStyle w:val="10"/>
        <w:contextualSpacing w:val="0"/>
        <w:rPr>
          <w:color w:val="333333"/>
          <w:sz w:val="20"/>
          <w:szCs w:val="20"/>
          <w:lang w:val="en-US"/>
          <w:rPrChange w:id="2081" w:author="Григорий Григорий" w:date="2018-12-07T00:41:00Z">
            <w:rPr>
              <w:color w:val="333333"/>
              <w:sz w:val="20"/>
              <w:szCs w:val="20"/>
            </w:rPr>
          </w:rPrChange>
        </w:rPr>
      </w:pPr>
      <w:r w:rsidRPr="00B2533C">
        <w:rPr>
          <w:color w:val="333333"/>
          <w:sz w:val="20"/>
          <w:szCs w:val="20"/>
          <w:lang w:val="en-US"/>
          <w:rPrChange w:id="2082" w:author="Григорий Григорий" w:date="2018-12-07T00:41:00Z">
            <w:rPr>
              <w:color w:val="333333"/>
              <w:sz w:val="20"/>
              <w:szCs w:val="20"/>
            </w:rPr>
          </w:rPrChange>
        </w:rPr>
        <w:lastRenderedPageBreak/>
        <w:t>{</w:t>
      </w:r>
    </w:p>
    <w:p w14:paraId="310BD37A" w14:textId="77777777" w:rsidR="008F2729" w:rsidRPr="00B2533C" w:rsidRDefault="00CE5BF4">
      <w:pPr>
        <w:pStyle w:val="10"/>
        <w:contextualSpacing w:val="0"/>
        <w:rPr>
          <w:color w:val="333333"/>
          <w:sz w:val="20"/>
          <w:szCs w:val="20"/>
          <w:lang w:val="en-US"/>
          <w:rPrChange w:id="2083" w:author="Григорий Григорий" w:date="2018-12-07T00:41:00Z">
            <w:rPr>
              <w:color w:val="333333"/>
              <w:sz w:val="20"/>
              <w:szCs w:val="20"/>
            </w:rPr>
          </w:rPrChange>
        </w:rPr>
      </w:pPr>
      <w:r w:rsidRPr="00B2533C">
        <w:rPr>
          <w:color w:val="333333"/>
          <w:sz w:val="20"/>
          <w:szCs w:val="20"/>
          <w:lang w:val="en-US"/>
          <w:rPrChange w:id="2084"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2085" w:author="Григорий Григорий" w:date="2018-12-07T00:41:00Z">
            <w:rPr>
              <w:color w:val="333333"/>
              <w:sz w:val="20"/>
              <w:szCs w:val="20"/>
            </w:rPr>
          </w:rPrChange>
        </w:rPr>
        <w:t>string!,</w:t>
      </w:r>
      <w:proofErr w:type="gramEnd"/>
    </w:p>
    <w:p w14:paraId="2DBCBB60" w14:textId="77777777" w:rsidR="008F2729" w:rsidRPr="00C2429D" w:rsidRDefault="00CE5BF4">
      <w:pPr>
        <w:pStyle w:val="10"/>
        <w:contextualSpacing w:val="0"/>
        <w:rPr>
          <w:color w:val="333333"/>
          <w:sz w:val="20"/>
          <w:szCs w:val="20"/>
          <w:lang w:val="en-US"/>
          <w:rPrChange w:id="2086" w:author="Grigory" w:date="2018-11-13T17:52:00Z">
            <w:rPr>
              <w:color w:val="333333"/>
              <w:sz w:val="20"/>
              <w:szCs w:val="20"/>
            </w:rPr>
          </w:rPrChange>
        </w:rPr>
      </w:pPr>
      <w:r w:rsidRPr="00B2533C">
        <w:rPr>
          <w:color w:val="333333"/>
          <w:sz w:val="20"/>
          <w:szCs w:val="20"/>
          <w:lang w:val="en-US"/>
          <w:rPrChange w:id="2087" w:author="Григорий Григорий" w:date="2018-12-07T00:41:00Z">
            <w:rPr>
              <w:color w:val="333333"/>
              <w:sz w:val="20"/>
              <w:szCs w:val="20"/>
            </w:rPr>
          </w:rPrChange>
        </w:rPr>
        <w:t xml:space="preserve">    </w:t>
      </w:r>
      <w:r w:rsidRPr="00C2429D">
        <w:rPr>
          <w:color w:val="333333"/>
          <w:sz w:val="20"/>
          <w:szCs w:val="20"/>
          <w:lang w:val="en-US"/>
          <w:rPrChange w:id="2088" w:author="Grigory" w:date="2018-11-13T17:52:00Z">
            <w:rPr>
              <w:color w:val="333333"/>
              <w:sz w:val="20"/>
              <w:szCs w:val="20"/>
            </w:rPr>
          </w:rPrChange>
        </w:rPr>
        <w:t xml:space="preserve">name: </w:t>
      </w:r>
      <w:proofErr w:type="gramStart"/>
      <w:r w:rsidRPr="00C2429D">
        <w:rPr>
          <w:color w:val="333333"/>
          <w:sz w:val="20"/>
          <w:szCs w:val="20"/>
          <w:lang w:val="en-US"/>
          <w:rPrChange w:id="2089" w:author="Grigory" w:date="2018-11-13T17:52:00Z">
            <w:rPr>
              <w:color w:val="333333"/>
              <w:sz w:val="20"/>
              <w:szCs w:val="20"/>
            </w:rPr>
          </w:rPrChange>
        </w:rPr>
        <w:t>string!,</w:t>
      </w:r>
      <w:proofErr w:type="gramEnd"/>
    </w:p>
    <w:p w14:paraId="3C6D135D" w14:textId="77777777" w:rsidR="008F2729" w:rsidRPr="00C2429D" w:rsidRDefault="00CE5BF4">
      <w:pPr>
        <w:pStyle w:val="10"/>
        <w:contextualSpacing w:val="0"/>
        <w:rPr>
          <w:color w:val="333333"/>
          <w:sz w:val="20"/>
          <w:szCs w:val="20"/>
          <w:lang w:val="en-US"/>
          <w:rPrChange w:id="2090" w:author="Grigory" w:date="2018-11-13T17:52:00Z">
            <w:rPr>
              <w:color w:val="333333"/>
              <w:sz w:val="20"/>
              <w:szCs w:val="20"/>
            </w:rPr>
          </w:rPrChange>
        </w:rPr>
      </w:pPr>
      <w:r w:rsidRPr="00C2429D">
        <w:rPr>
          <w:color w:val="333333"/>
          <w:sz w:val="20"/>
          <w:szCs w:val="20"/>
          <w:lang w:val="en-US"/>
          <w:rPrChange w:id="2091" w:author="Grigory" w:date="2018-11-13T17:52:00Z">
            <w:rPr>
              <w:color w:val="333333"/>
              <w:sz w:val="20"/>
              <w:szCs w:val="20"/>
            </w:rPr>
          </w:rPrChange>
        </w:rPr>
        <w:t xml:space="preserve">    publisher: {</w:t>
      </w:r>
    </w:p>
    <w:p w14:paraId="3F8CA72F" w14:textId="77777777" w:rsidR="008F2729" w:rsidRPr="00C2429D" w:rsidRDefault="00CE5BF4">
      <w:pPr>
        <w:pStyle w:val="10"/>
        <w:contextualSpacing w:val="0"/>
        <w:rPr>
          <w:color w:val="333333"/>
          <w:sz w:val="20"/>
          <w:szCs w:val="20"/>
          <w:lang w:val="en-US"/>
          <w:rPrChange w:id="2092" w:author="Grigory" w:date="2018-11-13T17:52:00Z">
            <w:rPr>
              <w:color w:val="333333"/>
              <w:sz w:val="20"/>
              <w:szCs w:val="20"/>
            </w:rPr>
          </w:rPrChange>
        </w:rPr>
      </w:pPr>
      <w:r w:rsidRPr="00C2429D">
        <w:rPr>
          <w:color w:val="333333"/>
          <w:sz w:val="20"/>
          <w:szCs w:val="20"/>
          <w:lang w:val="en-US"/>
          <w:rPrChange w:id="2093" w:author="Grigory" w:date="2018-11-13T17:52:00Z">
            <w:rPr>
              <w:color w:val="333333"/>
              <w:sz w:val="20"/>
              <w:szCs w:val="20"/>
            </w:rPr>
          </w:rPrChange>
        </w:rPr>
        <w:t xml:space="preserve">        id: </w:t>
      </w:r>
      <w:proofErr w:type="gramStart"/>
      <w:r w:rsidRPr="00C2429D">
        <w:rPr>
          <w:color w:val="333333"/>
          <w:sz w:val="20"/>
          <w:szCs w:val="20"/>
          <w:lang w:val="en-US"/>
          <w:rPrChange w:id="2094" w:author="Grigory" w:date="2018-11-13T17:52:00Z">
            <w:rPr>
              <w:color w:val="333333"/>
              <w:sz w:val="20"/>
              <w:szCs w:val="20"/>
            </w:rPr>
          </w:rPrChange>
        </w:rPr>
        <w:t>string!,</w:t>
      </w:r>
      <w:proofErr w:type="gramEnd"/>
    </w:p>
    <w:p w14:paraId="11F68C18" w14:textId="77777777" w:rsidR="008F2729" w:rsidRPr="00C2429D" w:rsidRDefault="00CE5BF4">
      <w:pPr>
        <w:pStyle w:val="10"/>
        <w:contextualSpacing w:val="0"/>
        <w:rPr>
          <w:color w:val="333333"/>
          <w:sz w:val="20"/>
          <w:szCs w:val="20"/>
          <w:lang w:val="en-US"/>
          <w:rPrChange w:id="2095" w:author="Grigory" w:date="2018-11-13T17:52:00Z">
            <w:rPr>
              <w:color w:val="333333"/>
              <w:sz w:val="20"/>
              <w:szCs w:val="20"/>
            </w:rPr>
          </w:rPrChange>
        </w:rPr>
      </w:pPr>
      <w:r w:rsidRPr="00C2429D">
        <w:rPr>
          <w:color w:val="333333"/>
          <w:sz w:val="20"/>
          <w:szCs w:val="20"/>
          <w:lang w:val="en-US"/>
          <w:rPrChange w:id="2096" w:author="Grigory" w:date="2018-11-13T17:52:00Z">
            <w:rPr>
              <w:color w:val="333333"/>
              <w:sz w:val="20"/>
              <w:szCs w:val="20"/>
            </w:rPr>
          </w:rPrChange>
        </w:rPr>
        <w:t xml:space="preserve">        name: string!</w:t>
      </w:r>
    </w:p>
    <w:p w14:paraId="3A693C47" w14:textId="77777777" w:rsidR="008F2729" w:rsidRPr="00C2429D" w:rsidRDefault="00CE5BF4">
      <w:pPr>
        <w:pStyle w:val="10"/>
        <w:contextualSpacing w:val="0"/>
        <w:rPr>
          <w:color w:val="333333"/>
          <w:sz w:val="20"/>
          <w:szCs w:val="20"/>
          <w:lang w:val="en-US"/>
          <w:rPrChange w:id="2097" w:author="Grigory" w:date="2018-11-13T17:52:00Z">
            <w:rPr>
              <w:color w:val="333333"/>
              <w:sz w:val="20"/>
              <w:szCs w:val="20"/>
            </w:rPr>
          </w:rPrChange>
        </w:rPr>
      </w:pPr>
      <w:r w:rsidRPr="00C2429D">
        <w:rPr>
          <w:color w:val="333333"/>
          <w:sz w:val="20"/>
          <w:szCs w:val="20"/>
          <w:lang w:val="en-US"/>
          <w:rPrChange w:id="2098" w:author="Grigory" w:date="2018-11-13T17:52:00Z">
            <w:rPr>
              <w:color w:val="333333"/>
              <w:sz w:val="20"/>
              <w:szCs w:val="20"/>
            </w:rPr>
          </w:rPrChange>
        </w:rPr>
        <w:t xml:space="preserve">    },</w:t>
      </w:r>
    </w:p>
    <w:p w14:paraId="723A352D" w14:textId="77777777" w:rsidR="008F2729" w:rsidRPr="00C2429D" w:rsidRDefault="00CE5BF4">
      <w:pPr>
        <w:pStyle w:val="10"/>
        <w:contextualSpacing w:val="0"/>
        <w:rPr>
          <w:color w:val="333333"/>
          <w:sz w:val="20"/>
          <w:szCs w:val="20"/>
          <w:lang w:val="en-US"/>
          <w:rPrChange w:id="2099" w:author="Grigory" w:date="2018-11-13T17:52:00Z">
            <w:rPr>
              <w:color w:val="333333"/>
              <w:sz w:val="20"/>
              <w:szCs w:val="20"/>
            </w:rPr>
          </w:rPrChange>
        </w:rPr>
      </w:pPr>
      <w:r w:rsidRPr="00C2429D">
        <w:rPr>
          <w:color w:val="333333"/>
          <w:sz w:val="20"/>
          <w:szCs w:val="20"/>
          <w:lang w:val="en-US"/>
          <w:rPrChange w:id="2100" w:author="Grigory" w:date="2018-11-13T17:52:00Z">
            <w:rPr>
              <w:color w:val="333333"/>
              <w:sz w:val="20"/>
              <w:szCs w:val="20"/>
            </w:rPr>
          </w:rPrChange>
        </w:rPr>
        <w:t xml:space="preserve">    price: </w:t>
      </w:r>
      <w:proofErr w:type="gramStart"/>
      <w:r w:rsidRPr="00C2429D">
        <w:rPr>
          <w:color w:val="333333"/>
          <w:sz w:val="20"/>
          <w:szCs w:val="20"/>
          <w:lang w:val="en-US"/>
          <w:rPrChange w:id="2101" w:author="Grigory" w:date="2018-11-13T17:52:00Z">
            <w:rPr>
              <w:color w:val="333333"/>
              <w:sz w:val="20"/>
              <w:szCs w:val="20"/>
            </w:rPr>
          </w:rPrChange>
        </w:rPr>
        <w:t>double!,</w:t>
      </w:r>
      <w:proofErr w:type="gramEnd"/>
    </w:p>
    <w:p w14:paraId="3E16E0D4" w14:textId="77777777" w:rsidR="008F2729" w:rsidRPr="00C2429D" w:rsidRDefault="00CE5BF4">
      <w:pPr>
        <w:pStyle w:val="10"/>
        <w:contextualSpacing w:val="0"/>
        <w:rPr>
          <w:color w:val="333333"/>
          <w:sz w:val="20"/>
          <w:szCs w:val="20"/>
          <w:lang w:val="en-US"/>
          <w:rPrChange w:id="2102" w:author="Grigory" w:date="2018-11-13T17:52:00Z">
            <w:rPr>
              <w:color w:val="333333"/>
              <w:sz w:val="20"/>
              <w:szCs w:val="20"/>
            </w:rPr>
          </w:rPrChange>
        </w:rPr>
      </w:pPr>
      <w:r w:rsidRPr="00C2429D">
        <w:rPr>
          <w:color w:val="333333"/>
          <w:sz w:val="20"/>
          <w:szCs w:val="20"/>
          <w:lang w:val="en-US"/>
          <w:rPrChange w:id="2103" w:author="Grigory" w:date="2018-11-13T17:52:00Z">
            <w:rPr>
              <w:color w:val="333333"/>
              <w:sz w:val="20"/>
              <w:szCs w:val="20"/>
            </w:rPr>
          </w:rPrChange>
        </w:rPr>
        <w:t xml:space="preserve">    </w:t>
      </w:r>
      <w:proofErr w:type="spellStart"/>
      <w:r w:rsidRPr="00C2429D">
        <w:rPr>
          <w:color w:val="333333"/>
          <w:sz w:val="20"/>
          <w:szCs w:val="20"/>
          <w:lang w:val="en-US"/>
          <w:rPrChange w:id="2104" w:author="Grigory" w:date="2018-11-13T17:52:00Z">
            <w:rPr>
              <w:color w:val="333333"/>
              <w:sz w:val="20"/>
              <w:szCs w:val="20"/>
            </w:rPr>
          </w:rPrChange>
        </w:rPr>
        <w:t>preview_image</w:t>
      </w:r>
      <w:proofErr w:type="spellEnd"/>
      <w:r w:rsidRPr="00C2429D">
        <w:rPr>
          <w:color w:val="333333"/>
          <w:sz w:val="20"/>
          <w:szCs w:val="20"/>
          <w:lang w:val="en-US"/>
          <w:rPrChange w:id="2105" w:author="Grigory" w:date="2018-11-13T17:52:00Z">
            <w:rPr>
              <w:color w:val="333333"/>
              <w:sz w:val="20"/>
              <w:szCs w:val="20"/>
            </w:rPr>
          </w:rPrChange>
        </w:rPr>
        <w:t xml:space="preserve">: </w:t>
      </w:r>
      <w:proofErr w:type="spellStart"/>
      <w:r w:rsidRPr="00C2429D">
        <w:rPr>
          <w:color w:val="333333"/>
          <w:sz w:val="20"/>
          <w:szCs w:val="20"/>
          <w:lang w:val="en-US"/>
          <w:rPrChange w:id="2106" w:author="Grigory" w:date="2018-11-13T17:52:00Z">
            <w:rPr>
              <w:color w:val="333333"/>
              <w:sz w:val="20"/>
              <w:szCs w:val="20"/>
            </w:rPr>
          </w:rPrChange>
        </w:rPr>
        <w:t>url</w:t>
      </w:r>
      <w:proofErr w:type="spellEnd"/>
      <w:r w:rsidRPr="00C2429D">
        <w:rPr>
          <w:color w:val="333333"/>
          <w:sz w:val="20"/>
          <w:szCs w:val="20"/>
          <w:lang w:val="en-US"/>
          <w:rPrChange w:id="2107" w:author="Grigory" w:date="2018-11-13T17:52:00Z">
            <w:rPr>
              <w:color w:val="333333"/>
              <w:sz w:val="20"/>
              <w:szCs w:val="20"/>
            </w:rPr>
          </w:rPrChange>
        </w:rPr>
        <w:t>?</w:t>
      </w:r>
    </w:p>
    <w:p w14:paraId="0EBC0AFF" w14:textId="77777777" w:rsidR="008F2729" w:rsidRPr="00C2429D" w:rsidRDefault="00CE5BF4">
      <w:pPr>
        <w:pStyle w:val="10"/>
        <w:contextualSpacing w:val="0"/>
        <w:rPr>
          <w:color w:val="333333"/>
          <w:sz w:val="20"/>
          <w:szCs w:val="20"/>
          <w:lang w:val="en-US"/>
          <w:rPrChange w:id="2108" w:author="Grigory" w:date="2018-11-13T17:52:00Z">
            <w:rPr>
              <w:color w:val="333333"/>
              <w:sz w:val="20"/>
              <w:szCs w:val="20"/>
            </w:rPr>
          </w:rPrChange>
        </w:rPr>
      </w:pPr>
      <w:r w:rsidRPr="00C2429D">
        <w:rPr>
          <w:color w:val="333333"/>
          <w:sz w:val="20"/>
          <w:szCs w:val="20"/>
          <w:lang w:val="en-US"/>
          <w:rPrChange w:id="2109" w:author="Grigory" w:date="2018-11-13T17:52:00Z">
            <w:rPr>
              <w:color w:val="333333"/>
              <w:sz w:val="20"/>
              <w:szCs w:val="20"/>
            </w:rPr>
          </w:rPrChange>
        </w:rPr>
        <w:t>},</w:t>
      </w:r>
    </w:p>
    <w:p w14:paraId="5EFE9447" w14:textId="77777777" w:rsidR="008F2729" w:rsidRPr="00C2429D" w:rsidRDefault="00CE5BF4">
      <w:pPr>
        <w:pStyle w:val="10"/>
        <w:contextualSpacing w:val="0"/>
        <w:rPr>
          <w:color w:val="333333"/>
          <w:sz w:val="20"/>
          <w:szCs w:val="20"/>
          <w:lang w:val="en-US"/>
          <w:rPrChange w:id="2110" w:author="Grigory" w:date="2018-11-13T17:52:00Z">
            <w:rPr>
              <w:color w:val="333333"/>
              <w:sz w:val="20"/>
              <w:szCs w:val="20"/>
            </w:rPr>
          </w:rPrChange>
        </w:rPr>
      </w:pPr>
      <w:r w:rsidRPr="00C2429D">
        <w:rPr>
          <w:color w:val="333333"/>
          <w:sz w:val="20"/>
          <w:szCs w:val="20"/>
          <w:lang w:val="en-US"/>
          <w:rPrChange w:id="2111" w:author="Grigory" w:date="2018-11-13T17:52:00Z">
            <w:rPr>
              <w:color w:val="333333"/>
              <w:sz w:val="20"/>
              <w:szCs w:val="20"/>
            </w:rPr>
          </w:rPrChange>
        </w:rPr>
        <w:t>...</w:t>
      </w:r>
    </w:p>
    <w:p w14:paraId="678B581C" w14:textId="77777777" w:rsidR="008F2729" w:rsidRPr="00C2429D" w:rsidRDefault="00CE5BF4">
      <w:pPr>
        <w:pStyle w:val="10"/>
        <w:contextualSpacing w:val="0"/>
        <w:rPr>
          <w:color w:val="333333"/>
          <w:sz w:val="20"/>
          <w:szCs w:val="20"/>
          <w:lang w:val="en-US"/>
          <w:rPrChange w:id="2112" w:author="Grigory" w:date="2018-11-13T17:52:00Z">
            <w:rPr>
              <w:color w:val="333333"/>
              <w:sz w:val="20"/>
              <w:szCs w:val="20"/>
            </w:rPr>
          </w:rPrChange>
        </w:rPr>
      </w:pPr>
      <w:r w:rsidRPr="00C2429D">
        <w:rPr>
          <w:color w:val="333333"/>
          <w:sz w:val="20"/>
          <w:szCs w:val="20"/>
          <w:lang w:val="en-US"/>
          <w:rPrChange w:id="2113" w:author="Grigory" w:date="2018-11-13T17:52:00Z">
            <w:rPr>
              <w:color w:val="333333"/>
              <w:sz w:val="20"/>
              <w:szCs w:val="20"/>
            </w:rPr>
          </w:rPrChange>
        </w:rPr>
        <w:t>]</w:t>
      </w:r>
    </w:p>
    <w:p w14:paraId="67C00EB9" w14:textId="77777777" w:rsidR="008F2729" w:rsidRPr="00C2429D" w:rsidRDefault="008F2729">
      <w:pPr>
        <w:pStyle w:val="10"/>
        <w:contextualSpacing w:val="0"/>
        <w:rPr>
          <w:color w:val="333333"/>
          <w:sz w:val="20"/>
          <w:szCs w:val="20"/>
          <w:lang w:val="en-US"/>
          <w:rPrChange w:id="2114" w:author="Grigory" w:date="2018-11-13T17:52:00Z">
            <w:rPr>
              <w:color w:val="333333"/>
              <w:sz w:val="20"/>
              <w:szCs w:val="20"/>
            </w:rPr>
          </w:rPrChange>
        </w:rPr>
      </w:pPr>
    </w:p>
    <w:p w14:paraId="4E01C644" w14:textId="77777777" w:rsidR="008F2729" w:rsidRPr="00C2429D" w:rsidRDefault="00CE5BF4">
      <w:pPr>
        <w:pStyle w:val="10"/>
        <w:contextualSpacing w:val="0"/>
        <w:rPr>
          <w:color w:val="333333"/>
          <w:sz w:val="20"/>
          <w:szCs w:val="20"/>
          <w:lang w:val="en-US"/>
          <w:rPrChange w:id="2115" w:author="Grigory" w:date="2018-11-13T17:52:00Z">
            <w:rPr>
              <w:color w:val="333333"/>
              <w:sz w:val="20"/>
              <w:szCs w:val="20"/>
            </w:rPr>
          </w:rPrChange>
        </w:rPr>
      </w:pPr>
      <w:proofErr w:type="spellStart"/>
      <w:r w:rsidRPr="00C2429D">
        <w:rPr>
          <w:color w:val="333333"/>
          <w:sz w:val="20"/>
          <w:szCs w:val="20"/>
          <w:lang w:val="en-US"/>
          <w:rPrChange w:id="2116" w:author="Grigory" w:date="2018-11-13T17:52:00Z">
            <w:rPr>
              <w:color w:val="333333"/>
              <w:sz w:val="20"/>
              <w:szCs w:val="20"/>
            </w:rPr>
          </w:rPrChange>
        </w:rPr>
        <w:t>GetMyLibraryMagazinesFilterValues</w:t>
      </w:r>
      <w:proofErr w:type="spellEnd"/>
    </w:p>
    <w:p w14:paraId="35201098" w14:textId="77777777" w:rsidR="008F2729" w:rsidRPr="00C2429D" w:rsidRDefault="00CE5BF4">
      <w:pPr>
        <w:pStyle w:val="10"/>
        <w:contextualSpacing w:val="0"/>
        <w:rPr>
          <w:color w:val="333333"/>
          <w:sz w:val="20"/>
          <w:szCs w:val="20"/>
          <w:lang w:val="en-US"/>
          <w:rPrChange w:id="2117" w:author="Grigory" w:date="2018-11-13T17:52:00Z">
            <w:rPr>
              <w:color w:val="333333"/>
              <w:sz w:val="20"/>
              <w:szCs w:val="20"/>
            </w:rPr>
          </w:rPrChange>
        </w:rPr>
      </w:pPr>
      <w:r w:rsidRPr="00C2429D">
        <w:rPr>
          <w:color w:val="333333"/>
          <w:sz w:val="20"/>
          <w:szCs w:val="20"/>
          <w:lang w:val="en-US"/>
          <w:rPrChange w:id="2118" w:author="Grigory" w:date="2018-11-13T17:52:00Z">
            <w:rPr>
              <w:color w:val="333333"/>
              <w:sz w:val="20"/>
              <w:szCs w:val="20"/>
            </w:rPr>
          </w:rPrChange>
        </w:rPr>
        <w:t>/</w:t>
      </w:r>
      <w:proofErr w:type="spellStart"/>
      <w:r w:rsidRPr="00C2429D">
        <w:rPr>
          <w:color w:val="333333"/>
          <w:sz w:val="20"/>
          <w:szCs w:val="20"/>
          <w:lang w:val="en-US"/>
          <w:rPrChange w:id="2119" w:author="Grigory" w:date="2018-11-13T17:52:00Z">
            <w:rPr>
              <w:color w:val="333333"/>
              <w:sz w:val="20"/>
              <w:szCs w:val="20"/>
            </w:rPr>
          </w:rPrChange>
        </w:rPr>
        <w:t>api</w:t>
      </w:r>
      <w:proofErr w:type="spellEnd"/>
      <w:r w:rsidRPr="00C2429D">
        <w:rPr>
          <w:color w:val="333333"/>
          <w:sz w:val="20"/>
          <w:szCs w:val="20"/>
          <w:lang w:val="en-US"/>
          <w:rPrChange w:id="2120" w:author="Grigory" w:date="2018-11-13T17:52:00Z">
            <w:rPr>
              <w:color w:val="333333"/>
              <w:sz w:val="20"/>
              <w:szCs w:val="20"/>
            </w:rPr>
          </w:rPrChange>
        </w:rPr>
        <w:t>/magazines/filter/?filter={"</w:t>
      </w:r>
      <w:proofErr w:type="spellStart"/>
      <w:r w:rsidRPr="00C2429D">
        <w:rPr>
          <w:color w:val="333333"/>
          <w:sz w:val="20"/>
          <w:szCs w:val="20"/>
          <w:lang w:val="en-US"/>
          <w:rPrChange w:id="2121" w:author="Grigory" w:date="2018-11-13T17:52:00Z">
            <w:rPr>
              <w:color w:val="333333"/>
              <w:sz w:val="20"/>
              <w:szCs w:val="20"/>
            </w:rPr>
          </w:rPrChange>
        </w:rPr>
        <w:t>my</w:t>
      </w:r>
      <w:proofErr w:type="gramStart"/>
      <w:r w:rsidRPr="00C2429D">
        <w:rPr>
          <w:color w:val="333333"/>
          <w:sz w:val="20"/>
          <w:szCs w:val="20"/>
          <w:lang w:val="en-US"/>
          <w:rPrChange w:id="2122" w:author="Grigory" w:date="2018-11-13T17:52:00Z">
            <w:rPr>
              <w:color w:val="333333"/>
              <w:sz w:val="20"/>
              <w:szCs w:val="20"/>
            </w:rPr>
          </w:rPrChange>
        </w:rPr>
        <w:t>":true</w:t>
      </w:r>
      <w:proofErr w:type="spellEnd"/>
      <w:proofErr w:type="gramEnd"/>
      <w:r w:rsidRPr="00C2429D">
        <w:rPr>
          <w:color w:val="333333"/>
          <w:sz w:val="20"/>
          <w:szCs w:val="20"/>
          <w:lang w:val="en-US"/>
          <w:rPrChange w:id="2123" w:author="Grigory" w:date="2018-11-13T17:52:00Z">
            <w:rPr>
              <w:color w:val="333333"/>
              <w:sz w:val="20"/>
              <w:szCs w:val="20"/>
            </w:rPr>
          </w:rPrChange>
        </w:rPr>
        <w:t>}</w:t>
      </w:r>
    </w:p>
    <w:p w14:paraId="2A2974A8" w14:textId="77777777" w:rsidR="008F2729" w:rsidRDefault="00CE5BF4">
      <w:pPr>
        <w:pStyle w:val="10"/>
        <w:contextualSpacing w:val="0"/>
        <w:rPr>
          <w:color w:val="333333"/>
          <w:sz w:val="20"/>
          <w:szCs w:val="20"/>
        </w:rPr>
      </w:pPr>
      <w:r>
        <w:rPr>
          <w:color w:val="333333"/>
          <w:sz w:val="20"/>
          <w:szCs w:val="20"/>
        </w:rPr>
        <w:t>данные для фильтрации журналов в моей библиотеке</w:t>
      </w:r>
    </w:p>
    <w:p w14:paraId="136D17EB" w14:textId="77777777" w:rsidR="008F2729" w:rsidRDefault="00CE5BF4">
      <w:pPr>
        <w:pStyle w:val="10"/>
        <w:contextualSpacing w:val="0"/>
        <w:rPr>
          <w:color w:val="333333"/>
          <w:sz w:val="20"/>
          <w:szCs w:val="20"/>
        </w:rPr>
      </w:pPr>
      <w:r>
        <w:rPr>
          <w:color w:val="333333"/>
          <w:sz w:val="20"/>
          <w:szCs w:val="20"/>
        </w:rPr>
        <w:t>без входных параметров</w:t>
      </w:r>
    </w:p>
    <w:p w14:paraId="5B3B3F67" w14:textId="77777777" w:rsidR="008F2729" w:rsidRDefault="00CE5BF4">
      <w:pPr>
        <w:pStyle w:val="10"/>
        <w:contextualSpacing w:val="0"/>
        <w:rPr>
          <w:color w:val="333333"/>
          <w:sz w:val="20"/>
          <w:szCs w:val="20"/>
        </w:rPr>
      </w:pPr>
      <w:r>
        <w:rPr>
          <w:color w:val="333333"/>
          <w:sz w:val="20"/>
          <w:szCs w:val="20"/>
        </w:rPr>
        <w:t>формат ответа:</w:t>
      </w:r>
    </w:p>
    <w:p w14:paraId="0AFC32A1" w14:textId="77777777" w:rsidR="008F2729" w:rsidRPr="00C2429D" w:rsidRDefault="00CE5BF4">
      <w:pPr>
        <w:pStyle w:val="10"/>
        <w:contextualSpacing w:val="0"/>
        <w:rPr>
          <w:color w:val="333333"/>
          <w:sz w:val="20"/>
          <w:szCs w:val="20"/>
          <w:lang w:val="en-US"/>
          <w:rPrChange w:id="2124" w:author="Grigory" w:date="2018-11-13T17:52:00Z">
            <w:rPr>
              <w:color w:val="333333"/>
              <w:sz w:val="20"/>
              <w:szCs w:val="20"/>
            </w:rPr>
          </w:rPrChange>
        </w:rPr>
      </w:pPr>
      <w:r w:rsidRPr="00C2429D">
        <w:rPr>
          <w:color w:val="333333"/>
          <w:sz w:val="20"/>
          <w:szCs w:val="20"/>
          <w:lang w:val="en-US"/>
          <w:rPrChange w:id="2125" w:author="Grigory" w:date="2018-11-13T17:52:00Z">
            <w:rPr>
              <w:color w:val="333333"/>
              <w:sz w:val="20"/>
              <w:szCs w:val="20"/>
            </w:rPr>
          </w:rPrChange>
        </w:rPr>
        <w:t>{</w:t>
      </w:r>
    </w:p>
    <w:p w14:paraId="082F06A9" w14:textId="77777777" w:rsidR="008F2729" w:rsidRPr="00C2429D" w:rsidRDefault="00CE5BF4">
      <w:pPr>
        <w:pStyle w:val="10"/>
        <w:contextualSpacing w:val="0"/>
        <w:rPr>
          <w:color w:val="333333"/>
          <w:sz w:val="20"/>
          <w:szCs w:val="20"/>
          <w:lang w:val="en-US"/>
          <w:rPrChange w:id="2126" w:author="Grigory" w:date="2018-11-13T17:52:00Z">
            <w:rPr>
              <w:color w:val="333333"/>
              <w:sz w:val="20"/>
              <w:szCs w:val="20"/>
            </w:rPr>
          </w:rPrChange>
        </w:rPr>
      </w:pPr>
      <w:r w:rsidRPr="00C2429D">
        <w:rPr>
          <w:color w:val="333333"/>
          <w:sz w:val="20"/>
          <w:szCs w:val="20"/>
          <w:lang w:val="en-US"/>
          <w:rPrChange w:id="2127" w:author="Grigory" w:date="2018-11-13T17:52:00Z">
            <w:rPr>
              <w:color w:val="333333"/>
              <w:sz w:val="20"/>
              <w:szCs w:val="20"/>
            </w:rPr>
          </w:rPrChange>
        </w:rPr>
        <w:t>directions: [</w:t>
      </w:r>
    </w:p>
    <w:p w14:paraId="0F1F2F67" w14:textId="77777777" w:rsidR="008F2729" w:rsidRPr="00C2429D" w:rsidRDefault="00CE5BF4">
      <w:pPr>
        <w:pStyle w:val="10"/>
        <w:contextualSpacing w:val="0"/>
        <w:rPr>
          <w:color w:val="333333"/>
          <w:sz w:val="20"/>
          <w:szCs w:val="20"/>
          <w:lang w:val="en-US"/>
          <w:rPrChange w:id="2128" w:author="Grigory" w:date="2018-11-13T17:52:00Z">
            <w:rPr>
              <w:color w:val="333333"/>
              <w:sz w:val="20"/>
              <w:szCs w:val="20"/>
            </w:rPr>
          </w:rPrChange>
        </w:rPr>
      </w:pPr>
      <w:r w:rsidRPr="00C2429D">
        <w:rPr>
          <w:color w:val="333333"/>
          <w:sz w:val="20"/>
          <w:szCs w:val="20"/>
          <w:lang w:val="en-US"/>
          <w:rPrChange w:id="2129" w:author="Grigory" w:date="2018-11-13T17:52:00Z">
            <w:rPr>
              <w:color w:val="333333"/>
              <w:sz w:val="20"/>
              <w:szCs w:val="20"/>
            </w:rPr>
          </w:rPrChange>
        </w:rPr>
        <w:t xml:space="preserve">    {</w:t>
      </w:r>
    </w:p>
    <w:p w14:paraId="3A6A4A20" w14:textId="77777777" w:rsidR="008F2729" w:rsidRPr="00C2429D" w:rsidRDefault="00CE5BF4">
      <w:pPr>
        <w:pStyle w:val="10"/>
        <w:contextualSpacing w:val="0"/>
        <w:rPr>
          <w:color w:val="333333"/>
          <w:sz w:val="20"/>
          <w:szCs w:val="20"/>
          <w:lang w:val="en-US"/>
          <w:rPrChange w:id="2130" w:author="Grigory" w:date="2018-11-13T17:52:00Z">
            <w:rPr>
              <w:color w:val="333333"/>
              <w:sz w:val="20"/>
              <w:szCs w:val="20"/>
            </w:rPr>
          </w:rPrChange>
        </w:rPr>
      </w:pPr>
      <w:r w:rsidRPr="00C2429D">
        <w:rPr>
          <w:color w:val="333333"/>
          <w:sz w:val="20"/>
          <w:szCs w:val="20"/>
          <w:lang w:val="en-US"/>
          <w:rPrChange w:id="2131" w:author="Grigory" w:date="2018-11-13T17:52:00Z">
            <w:rPr>
              <w:color w:val="333333"/>
              <w:sz w:val="20"/>
              <w:szCs w:val="20"/>
            </w:rPr>
          </w:rPrChange>
        </w:rPr>
        <w:t xml:space="preserve">        id: </w:t>
      </w:r>
      <w:proofErr w:type="gramStart"/>
      <w:r w:rsidRPr="00C2429D">
        <w:rPr>
          <w:color w:val="333333"/>
          <w:sz w:val="20"/>
          <w:szCs w:val="20"/>
          <w:lang w:val="en-US"/>
          <w:rPrChange w:id="2132" w:author="Grigory" w:date="2018-11-13T17:52:00Z">
            <w:rPr>
              <w:color w:val="333333"/>
              <w:sz w:val="20"/>
              <w:szCs w:val="20"/>
            </w:rPr>
          </w:rPrChange>
        </w:rPr>
        <w:t>string!,</w:t>
      </w:r>
      <w:proofErr w:type="gramEnd"/>
    </w:p>
    <w:p w14:paraId="1AAA80F3" w14:textId="77777777" w:rsidR="008F2729" w:rsidRPr="00C2429D" w:rsidRDefault="00CE5BF4">
      <w:pPr>
        <w:pStyle w:val="10"/>
        <w:contextualSpacing w:val="0"/>
        <w:rPr>
          <w:color w:val="333333"/>
          <w:sz w:val="20"/>
          <w:szCs w:val="20"/>
          <w:lang w:val="en-US"/>
          <w:rPrChange w:id="2133" w:author="Grigory" w:date="2018-11-13T17:52:00Z">
            <w:rPr>
              <w:color w:val="333333"/>
              <w:sz w:val="20"/>
              <w:szCs w:val="20"/>
            </w:rPr>
          </w:rPrChange>
        </w:rPr>
      </w:pPr>
      <w:r w:rsidRPr="00C2429D">
        <w:rPr>
          <w:color w:val="333333"/>
          <w:sz w:val="20"/>
          <w:szCs w:val="20"/>
          <w:lang w:val="en-US"/>
          <w:rPrChange w:id="2134" w:author="Grigory" w:date="2018-11-13T17:52:00Z">
            <w:rPr>
              <w:color w:val="333333"/>
              <w:sz w:val="20"/>
              <w:szCs w:val="20"/>
            </w:rPr>
          </w:rPrChange>
        </w:rPr>
        <w:t xml:space="preserve">        name: string!</w:t>
      </w:r>
    </w:p>
    <w:p w14:paraId="1A219D28" w14:textId="77777777" w:rsidR="008F2729" w:rsidRPr="00C2429D" w:rsidRDefault="00CE5BF4">
      <w:pPr>
        <w:pStyle w:val="10"/>
        <w:contextualSpacing w:val="0"/>
        <w:rPr>
          <w:color w:val="333333"/>
          <w:sz w:val="20"/>
          <w:szCs w:val="20"/>
          <w:lang w:val="en-US"/>
          <w:rPrChange w:id="2135" w:author="Grigory" w:date="2018-11-13T17:53:00Z">
            <w:rPr>
              <w:color w:val="333333"/>
              <w:sz w:val="20"/>
              <w:szCs w:val="20"/>
            </w:rPr>
          </w:rPrChange>
        </w:rPr>
      </w:pPr>
      <w:r w:rsidRPr="00C2429D">
        <w:rPr>
          <w:color w:val="333333"/>
          <w:sz w:val="20"/>
          <w:szCs w:val="20"/>
          <w:lang w:val="en-US"/>
          <w:rPrChange w:id="2136" w:author="Grigory" w:date="2018-11-13T17:52:00Z">
            <w:rPr>
              <w:color w:val="333333"/>
              <w:sz w:val="20"/>
              <w:szCs w:val="20"/>
            </w:rPr>
          </w:rPrChange>
        </w:rPr>
        <w:t xml:space="preserve">    </w:t>
      </w:r>
      <w:r w:rsidRPr="00C2429D">
        <w:rPr>
          <w:color w:val="333333"/>
          <w:sz w:val="20"/>
          <w:szCs w:val="20"/>
          <w:lang w:val="en-US"/>
          <w:rPrChange w:id="2137" w:author="Grigory" w:date="2018-11-13T17:53:00Z">
            <w:rPr>
              <w:color w:val="333333"/>
              <w:sz w:val="20"/>
              <w:szCs w:val="20"/>
            </w:rPr>
          </w:rPrChange>
        </w:rPr>
        <w:t>},</w:t>
      </w:r>
    </w:p>
    <w:p w14:paraId="1696C7D3" w14:textId="77777777" w:rsidR="008F2729" w:rsidRPr="00C2429D" w:rsidRDefault="00CE5BF4">
      <w:pPr>
        <w:pStyle w:val="10"/>
        <w:contextualSpacing w:val="0"/>
        <w:rPr>
          <w:color w:val="333333"/>
          <w:sz w:val="20"/>
          <w:szCs w:val="20"/>
          <w:lang w:val="en-US"/>
          <w:rPrChange w:id="2138" w:author="Grigory" w:date="2018-11-13T17:53:00Z">
            <w:rPr>
              <w:color w:val="333333"/>
              <w:sz w:val="20"/>
              <w:szCs w:val="20"/>
            </w:rPr>
          </w:rPrChange>
        </w:rPr>
      </w:pPr>
      <w:r w:rsidRPr="00C2429D">
        <w:rPr>
          <w:color w:val="333333"/>
          <w:sz w:val="20"/>
          <w:szCs w:val="20"/>
          <w:lang w:val="en-US"/>
          <w:rPrChange w:id="2139" w:author="Grigory" w:date="2018-11-13T17:53:00Z">
            <w:rPr>
              <w:color w:val="333333"/>
              <w:sz w:val="20"/>
              <w:szCs w:val="20"/>
            </w:rPr>
          </w:rPrChange>
        </w:rPr>
        <w:t xml:space="preserve">    ...</w:t>
      </w:r>
    </w:p>
    <w:p w14:paraId="317C9749" w14:textId="77777777" w:rsidR="008F2729" w:rsidRPr="00C2429D" w:rsidRDefault="00CE5BF4">
      <w:pPr>
        <w:pStyle w:val="10"/>
        <w:contextualSpacing w:val="0"/>
        <w:rPr>
          <w:color w:val="333333"/>
          <w:sz w:val="20"/>
          <w:szCs w:val="20"/>
          <w:lang w:val="en-US"/>
          <w:rPrChange w:id="2140" w:author="Grigory" w:date="2018-11-13T17:53:00Z">
            <w:rPr>
              <w:color w:val="333333"/>
              <w:sz w:val="20"/>
              <w:szCs w:val="20"/>
            </w:rPr>
          </w:rPrChange>
        </w:rPr>
      </w:pPr>
      <w:r w:rsidRPr="00C2429D">
        <w:rPr>
          <w:color w:val="333333"/>
          <w:sz w:val="20"/>
          <w:szCs w:val="20"/>
          <w:lang w:val="en-US"/>
          <w:rPrChange w:id="2141" w:author="Grigory" w:date="2018-11-13T17:53:00Z">
            <w:rPr>
              <w:color w:val="333333"/>
              <w:sz w:val="20"/>
              <w:szCs w:val="20"/>
            </w:rPr>
          </w:rPrChange>
        </w:rPr>
        <w:t>],</w:t>
      </w:r>
    </w:p>
    <w:p w14:paraId="13C496C0" w14:textId="77777777" w:rsidR="008F2729" w:rsidRPr="00C2429D" w:rsidRDefault="00CE5BF4">
      <w:pPr>
        <w:pStyle w:val="10"/>
        <w:contextualSpacing w:val="0"/>
        <w:rPr>
          <w:color w:val="333333"/>
          <w:sz w:val="20"/>
          <w:szCs w:val="20"/>
          <w:lang w:val="en-US"/>
          <w:rPrChange w:id="2142" w:author="Grigory" w:date="2018-11-13T17:53:00Z">
            <w:rPr>
              <w:color w:val="333333"/>
              <w:sz w:val="20"/>
              <w:szCs w:val="20"/>
            </w:rPr>
          </w:rPrChange>
        </w:rPr>
      </w:pPr>
      <w:r w:rsidRPr="00C2429D">
        <w:rPr>
          <w:color w:val="333333"/>
          <w:sz w:val="20"/>
          <w:szCs w:val="20"/>
          <w:lang w:val="en-US"/>
          <w:rPrChange w:id="2143" w:author="Grigory" w:date="2018-11-13T17:53:00Z">
            <w:rPr>
              <w:color w:val="333333"/>
              <w:sz w:val="20"/>
              <w:szCs w:val="20"/>
            </w:rPr>
          </w:rPrChange>
        </w:rPr>
        <w:t>publishers: [</w:t>
      </w:r>
    </w:p>
    <w:p w14:paraId="77D8054F" w14:textId="77777777" w:rsidR="008F2729" w:rsidRPr="00C2429D" w:rsidRDefault="00CE5BF4">
      <w:pPr>
        <w:pStyle w:val="10"/>
        <w:contextualSpacing w:val="0"/>
        <w:rPr>
          <w:color w:val="333333"/>
          <w:sz w:val="20"/>
          <w:szCs w:val="20"/>
          <w:lang w:val="en-US"/>
          <w:rPrChange w:id="2144" w:author="Grigory" w:date="2018-11-13T17:53:00Z">
            <w:rPr>
              <w:color w:val="333333"/>
              <w:sz w:val="20"/>
              <w:szCs w:val="20"/>
            </w:rPr>
          </w:rPrChange>
        </w:rPr>
      </w:pPr>
      <w:r w:rsidRPr="00C2429D">
        <w:rPr>
          <w:color w:val="333333"/>
          <w:sz w:val="20"/>
          <w:szCs w:val="20"/>
          <w:lang w:val="en-US"/>
          <w:rPrChange w:id="2145" w:author="Grigory" w:date="2018-11-13T17:53:00Z">
            <w:rPr>
              <w:color w:val="333333"/>
              <w:sz w:val="20"/>
              <w:szCs w:val="20"/>
            </w:rPr>
          </w:rPrChange>
        </w:rPr>
        <w:t xml:space="preserve">    {</w:t>
      </w:r>
    </w:p>
    <w:p w14:paraId="3550A56E" w14:textId="77777777" w:rsidR="008F2729" w:rsidRPr="00C2429D" w:rsidRDefault="00CE5BF4">
      <w:pPr>
        <w:pStyle w:val="10"/>
        <w:contextualSpacing w:val="0"/>
        <w:rPr>
          <w:color w:val="333333"/>
          <w:sz w:val="20"/>
          <w:szCs w:val="20"/>
          <w:lang w:val="en-US"/>
          <w:rPrChange w:id="2146" w:author="Grigory" w:date="2018-11-13T17:53:00Z">
            <w:rPr>
              <w:color w:val="333333"/>
              <w:sz w:val="20"/>
              <w:szCs w:val="20"/>
            </w:rPr>
          </w:rPrChange>
        </w:rPr>
      </w:pPr>
      <w:r w:rsidRPr="00C2429D">
        <w:rPr>
          <w:color w:val="333333"/>
          <w:sz w:val="20"/>
          <w:szCs w:val="20"/>
          <w:lang w:val="en-US"/>
          <w:rPrChange w:id="2147" w:author="Grigory" w:date="2018-11-13T17:53:00Z">
            <w:rPr>
              <w:color w:val="333333"/>
              <w:sz w:val="20"/>
              <w:szCs w:val="20"/>
            </w:rPr>
          </w:rPrChange>
        </w:rPr>
        <w:t xml:space="preserve">        id: </w:t>
      </w:r>
      <w:proofErr w:type="gramStart"/>
      <w:r w:rsidRPr="00C2429D">
        <w:rPr>
          <w:color w:val="333333"/>
          <w:sz w:val="20"/>
          <w:szCs w:val="20"/>
          <w:lang w:val="en-US"/>
          <w:rPrChange w:id="2148" w:author="Grigory" w:date="2018-11-13T17:53:00Z">
            <w:rPr>
              <w:color w:val="333333"/>
              <w:sz w:val="20"/>
              <w:szCs w:val="20"/>
            </w:rPr>
          </w:rPrChange>
        </w:rPr>
        <w:t>string!,</w:t>
      </w:r>
      <w:proofErr w:type="gramEnd"/>
    </w:p>
    <w:p w14:paraId="71E73F01" w14:textId="77777777" w:rsidR="008F2729" w:rsidRPr="00C2429D" w:rsidRDefault="00CE5BF4">
      <w:pPr>
        <w:pStyle w:val="10"/>
        <w:contextualSpacing w:val="0"/>
        <w:rPr>
          <w:color w:val="333333"/>
          <w:sz w:val="20"/>
          <w:szCs w:val="20"/>
          <w:lang w:val="en-US"/>
          <w:rPrChange w:id="2149" w:author="Grigory" w:date="2018-11-13T17:53:00Z">
            <w:rPr>
              <w:color w:val="333333"/>
              <w:sz w:val="20"/>
              <w:szCs w:val="20"/>
            </w:rPr>
          </w:rPrChange>
        </w:rPr>
      </w:pPr>
      <w:r w:rsidRPr="00C2429D">
        <w:rPr>
          <w:color w:val="333333"/>
          <w:sz w:val="20"/>
          <w:szCs w:val="20"/>
          <w:lang w:val="en-US"/>
          <w:rPrChange w:id="2150" w:author="Grigory" w:date="2018-11-13T17:53:00Z">
            <w:rPr>
              <w:color w:val="333333"/>
              <w:sz w:val="20"/>
              <w:szCs w:val="20"/>
            </w:rPr>
          </w:rPrChange>
        </w:rPr>
        <w:t xml:space="preserve">        name: string!</w:t>
      </w:r>
    </w:p>
    <w:p w14:paraId="4F690598" w14:textId="77777777" w:rsidR="008F2729" w:rsidRPr="00C2429D" w:rsidRDefault="00CE5BF4">
      <w:pPr>
        <w:pStyle w:val="10"/>
        <w:contextualSpacing w:val="0"/>
        <w:rPr>
          <w:color w:val="333333"/>
          <w:sz w:val="20"/>
          <w:szCs w:val="20"/>
          <w:lang w:val="en-US"/>
          <w:rPrChange w:id="2151" w:author="Grigory" w:date="2018-11-13T17:53:00Z">
            <w:rPr>
              <w:color w:val="333333"/>
              <w:sz w:val="20"/>
              <w:szCs w:val="20"/>
            </w:rPr>
          </w:rPrChange>
        </w:rPr>
      </w:pPr>
      <w:r w:rsidRPr="00C2429D">
        <w:rPr>
          <w:color w:val="333333"/>
          <w:sz w:val="20"/>
          <w:szCs w:val="20"/>
          <w:lang w:val="en-US"/>
          <w:rPrChange w:id="2152" w:author="Grigory" w:date="2018-11-13T17:53:00Z">
            <w:rPr>
              <w:color w:val="333333"/>
              <w:sz w:val="20"/>
              <w:szCs w:val="20"/>
            </w:rPr>
          </w:rPrChange>
        </w:rPr>
        <w:t xml:space="preserve">    },</w:t>
      </w:r>
    </w:p>
    <w:p w14:paraId="0B08785B" w14:textId="77777777" w:rsidR="008F2729" w:rsidRPr="00C2429D" w:rsidRDefault="00CE5BF4">
      <w:pPr>
        <w:pStyle w:val="10"/>
        <w:contextualSpacing w:val="0"/>
        <w:rPr>
          <w:color w:val="333333"/>
          <w:sz w:val="20"/>
          <w:szCs w:val="20"/>
          <w:lang w:val="en-US"/>
          <w:rPrChange w:id="2153" w:author="Grigory" w:date="2018-11-13T17:53:00Z">
            <w:rPr>
              <w:color w:val="333333"/>
              <w:sz w:val="20"/>
              <w:szCs w:val="20"/>
            </w:rPr>
          </w:rPrChange>
        </w:rPr>
      </w:pPr>
      <w:r w:rsidRPr="00C2429D">
        <w:rPr>
          <w:color w:val="333333"/>
          <w:sz w:val="20"/>
          <w:szCs w:val="20"/>
          <w:lang w:val="en-US"/>
          <w:rPrChange w:id="2154" w:author="Grigory" w:date="2018-11-13T17:53:00Z">
            <w:rPr>
              <w:color w:val="333333"/>
              <w:sz w:val="20"/>
              <w:szCs w:val="20"/>
            </w:rPr>
          </w:rPrChange>
        </w:rPr>
        <w:t xml:space="preserve">    ...</w:t>
      </w:r>
    </w:p>
    <w:p w14:paraId="5EFDF042" w14:textId="77777777" w:rsidR="008F2729" w:rsidRPr="00C2429D" w:rsidRDefault="00CE5BF4">
      <w:pPr>
        <w:pStyle w:val="10"/>
        <w:contextualSpacing w:val="0"/>
        <w:rPr>
          <w:color w:val="333333"/>
          <w:sz w:val="20"/>
          <w:szCs w:val="20"/>
          <w:lang w:val="en-US"/>
          <w:rPrChange w:id="2155" w:author="Grigory" w:date="2018-11-13T17:53:00Z">
            <w:rPr>
              <w:color w:val="333333"/>
              <w:sz w:val="20"/>
              <w:szCs w:val="20"/>
            </w:rPr>
          </w:rPrChange>
        </w:rPr>
      </w:pPr>
      <w:r w:rsidRPr="00C2429D">
        <w:rPr>
          <w:color w:val="333333"/>
          <w:sz w:val="20"/>
          <w:szCs w:val="20"/>
          <w:lang w:val="en-US"/>
          <w:rPrChange w:id="2156" w:author="Grigory" w:date="2018-11-13T17:53:00Z">
            <w:rPr>
              <w:color w:val="333333"/>
              <w:sz w:val="20"/>
              <w:szCs w:val="20"/>
            </w:rPr>
          </w:rPrChange>
        </w:rPr>
        <w:t>]</w:t>
      </w:r>
    </w:p>
    <w:p w14:paraId="4EF6EC77" w14:textId="77777777" w:rsidR="008F2729" w:rsidRPr="00C2429D" w:rsidRDefault="00CE5BF4">
      <w:pPr>
        <w:pStyle w:val="10"/>
        <w:contextualSpacing w:val="0"/>
        <w:rPr>
          <w:color w:val="333333"/>
          <w:sz w:val="20"/>
          <w:szCs w:val="20"/>
          <w:lang w:val="en-US"/>
          <w:rPrChange w:id="2157" w:author="Grigory" w:date="2018-11-13T17:53:00Z">
            <w:rPr>
              <w:color w:val="333333"/>
              <w:sz w:val="20"/>
              <w:szCs w:val="20"/>
            </w:rPr>
          </w:rPrChange>
        </w:rPr>
      </w:pPr>
      <w:r w:rsidRPr="00C2429D">
        <w:rPr>
          <w:color w:val="333333"/>
          <w:sz w:val="20"/>
          <w:szCs w:val="20"/>
          <w:lang w:val="en-US"/>
          <w:rPrChange w:id="2158" w:author="Grigory" w:date="2018-11-13T17:53:00Z">
            <w:rPr>
              <w:color w:val="333333"/>
              <w:sz w:val="20"/>
              <w:szCs w:val="20"/>
            </w:rPr>
          </w:rPrChange>
        </w:rPr>
        <w:t>}</w:t>
      </w:r>
    </w:p>
    <w:p w14:paraId="71DA7EEC" w14:textId="77777777" w:rsidR="008F2729" w:rsidRPr="00C2429D" w:rsidRDefault="008F2729">
      <w:pPr>
        <w:pStyle w:val="10"/>
        <w:contextualSpacing w:val="0"/>
        <w:rPr>
          <w:color w:val="333333"/>
          <w:sz w:val="20"/>
          <w:szCs w:val="20"/>
          <w:lang w:val="en-US"/>
          <w:rPrChange w:id="2159" w:author="Grigory" w:date="2018-11-13T17:53:00Z">
            <w:rPr>
              <w:color w:val="333333"/>
              <w:sz w:val="20"/>
              <w:szCs w:val="20"/>
            </w:rPr>
          </w:rPrChange>
        </w:rPr>
      </w:pPr>
    </w:p>
    <w:p w14:paraId="664420F0" w14:textId="77777777" w:rsidR="008F2729" w:rsidRPr="00C2429D" w:rsidRDefault="00CE5BF4">
      <w:pPr>
        <w:pStyle w:val="10"/>
        <w:contextualSpacing w:val="0"/>
        <w:rPr>
          <w:color w:val="333333"/>
          <w:sz w:val="20"/>
          <w:szCs w:val="20"/>
          <w:lang w:val="en-US"/>
          <w:rPrChange w:id="2160" w:author="Grigory" w:date="2018-11-13T17:53:00Z">
            <w:rPr>
              <w:color w:val="333333"/>
              <w:sz w:val="20"/>
              <w:szCs w:val="20"/>
            </w:rPr>
          </w:rPrChange>
        </w:rPr>
      </w:pPr>
      <w:proofErr w:type="spellStart"/>
      <w:r w:rsidRPr="00C2429D">
        <w:rPr>
          <w:color w:val="333333"/>
          <w:sz w:val="20"/>
          <w:szCs w:val="20"/>
          <w:lang w:val="en-US"/>
          <w:rPrChange w:id="2161" w:author="Grigory" w:date="2018-11-13T17:53:00Z">
            <w:rPr>
              <w:color w:val="333333"/>
              <w:sz w:val="20"/>
              <w:szCs w:val="20"/>
            </w:rPr>
          </w:rPrChange>
        </w:rPr>
        <w:t>GetMyLibraryMagazinesFilterSuggestions</w:t>
      </w:r>
      <w:proofErr w:type="spellEnd"/>
    </w:p>
    <w:p w14:paraId="5EB0851B" w14:textId="77777777" w:rsidR="008F2729" w:rsidRPr="00C2429D" w:rsidRDefault="00CE5BF4">
      <w:pPr>
        <w:pStyle w:val="10"/>
        <w:contextualSpacing w:val="0"/>
        <w:rPr>
          <w:color w:val="333333"/>
          <w:sz w:val="20"/>
          <w:szCs w:val="20"/>
          <w:lang w:val="en-US"/>
          <w:rPrChange w:id="2162" w:author="Grigory" w:date="2018-11-13T17:53:00Z">
            <w:rPr>
              <w:color w:val="333333"/>
              <w:sz w:val="20"/>
              <w:szCs w:val="20"/>
            </w:rPr>
          </w:rPrChange>
        </w:rPr>
      </w:pPr>
      <w:r w:rsidRPr="00C2429D">
        <w:rPr>
          <w:color w:val="333333"/>
          <w:sz w:val="20"/>
          <w:szCs w:val="20"/>
          <w:lang w:val="en-US"/>
          <w:rPrChange w:id="2163" w:author="Grigory" w:date="2018-11-13T17:53:00Z">
            <w:rPr>
              <w:color w:val="333333"/>
              <w:sz w:val="20"/>
              <w:szCs w:val="20"/>
            </w:rPr>
          </w:rPrChange>
        </w:rPr>
        <w:t>/</w:t>
      </w:r>
      <w:proofErr w:type="spellStart"/>
      <w:r w:rsidRPr="00C2429D">
        <w:rPr>
          <w:color w:val="333333"/>
          <w:sz w:val="20"/>
          <w:szCs w:val="20"/>
          <w:lang w:val="en-US"/>
          <w:rPrChange w:id="2164" w:author="Grigory" w:date="2018-11-13T17:53:00Z">
            <w:rPr>
              <w:color w:val="333333"/>
              <w:sz w:val="20"/>
              <w:szCs w:val="20"/>
            </w:rPr>
          </w:rPrChange>
        </w:rPr>
        <w:t>api</w:t>
      </w:r>
      <w:proofErr w:type="spellEnd"/>
      <w:r w:rsidRPr="00C2429D">
        <w:rPr>
          <w:color w:val="333333"/>
          <w:sz w:val="20"/>
          <w:szCs w:val="20"/>
          <w:lang w:val="en-US"/>
          <w:rPrChange w:id="2165" w:author="Grigory" w:date="2018-11-13T17:53:00Z">
            <w:rPr>
              <w:color w:val="333333"/>
              <w:sz w:val="20"/>
              <w:szCs w:val="20"/>
            </w:rPr>
          </w:rPrChange>
        </w:rPr>
        <w:t>/magazines/suggestions/?filter={"</w:t>
      </w:r>
      <w:proofErr w:type="spellStart"/>
      <w:r w:rsidRPr="00C2429D">
        <w:rPr>
          <w:color w:val="333333"/>
          <w:sz w:val="20"/>
          <w:szCs w:val="20"/>
          <w:lang w:val="en-US"/>
          <w:rPrChange w:id="2166" w:author="Grigory" w:date="2018-11-13T17:53:00Z">
            <w:rPr>
              <w:color w:val="333333"/>
              <w:sz w:val="20"/>
              <w:szCs w:val="20"/>
            </w:rPr>
          </w:rPrChange>
        </w:rPr>
        <w:t>my</w:t>
      </w:r>
      <w:proofErr w:type="gramStart"/>
      <w:r w:rsidRPr="00C2429D">
        <w:rPr>
          <w:color w:val="333333"/>
          <w:sz w:val="20"/>
          <w:szCs w:val="20"/>
          <w:lang w:val="en-US"/>
          <w:rPrChange w:id="2167" w:author="Grigory" w:date="2018-11-13T17:53:00Z">
            <w:rPr>
              <w:color w:val="333333"/>
              <w:sz w:val="20"/>
              <w:szCs w:val="20"/>
            </w:rPr>
          </w:rPrChange>
        </w:rPr>
        <w:t>":true</w:t>
      </w:r>
      <w:proofErr w:type="gramEnd"/>
      <w:r w:rsidRPr="00C2429D">
        <w:rPr>
          <w:color w:val="333333"/>
          <w:sz w:val="20"/>
          <w:szCs w:val="20"/>
          <w:lang w:val="en-US"/>
          <w:rPrChange w:id="2168" w:author="Grigory" w:date="2018-11-13T17:53:00Z">
            <w:rPr>
              <w:color w:val="333333"/>
              <w:sz w:val="20"/>
              <w:szCs w:val="20"/>
            </w:rPr>
          </w:rPrChange>
        </w:rPr>
        <w:t>,"name</w:t>
      </w:r>
      <w:proofErr w:type="spellEnd"/>
      <w:r w:rsidRPr="00C2429D">
        <w:rPr>
          <w:color w:val="333333"/>
          <w:sz w:val="20"/>
          <w:szCs w:val="20"/>
          <w:lang w:val="en-US"/>
          <w:rPrChange w:id="2169" w:author="Grigory" w:date="2018-11-13T17:53:00Z">
            <w:rPr>
              <w:color w:val="333333"/>
              <w:sz w:val="20"/>
              <w:szCs w:val="20"/>
            </w:rPr>
          </w:rPrChange>
        </w:rPr>
        <w:t>":"&lt;</w:t>
      </w:r>
      <w:r>
        <w:rPr>
          <w:color w:val="333333"/>
          <w:sz w:val="20"/>
          <w:szCs w:val="20"/>
        </w:rPr>
        <w:t>строка</w:t>
      </w:r>
      <w:r w:rsidRPr="00C2429D">
        <w:rPr>
          <w:color w:val="333333"/>
          <w:sz w:val="20"/>
          <w:szCs w:val="20"/>
          <w:lang w:val="en-US"/>
          <w:rPrChange w:id="2170" w:author="Grigory" w:date="2018-11-13T17:53:00Z">
            <w:rPr>
              <w:color w:val="333333"/>
              <w:sz w:val="20"/>
              <w:szCs w:val="20"/>
            </w:rPr>
          </w:rPrChange>
        </w:rPr>
        <w:t>&gt;"}</w:t>
      </w:r>
    </w:p>
    <w:p w14:paraId="34EF488E" w14:textId="77777777" w:rsidR="008F2729" w:rsidRDefault="00CE5BF4">
      <w:pPr>
        <w:pStyle w:val="10"/>
        <w:contextualSpacing w:val="0"/>
        <w:rPr>
          <w:color w:val="333333"/>
          <w:sz w:val="20"/>
          <w:szCs w:val="20"/>
        </w:rPr>
      </w:pPr>
      <w:r>
        <w:rPr>
          <w:color w:val="333333"/>
          <w:sz w:val="20"/>
          <w:szCs w:val="20"/>
        </w:rPr>
        <w:t>подсказки к названию в фильтре журналов в моей библиотеке</w:t>
      </w:r>
    </w:p>
    <w:p w14:paraId="5ABF5111" w14:textId="77777777" w:rsidR="008F2729" w:rsidRDefault="00CE5BF4">
      <w:pPr>
        <w:pStyle w:val="10"/>
        <w:contextualSpacing w:val="0"/>
        <w:rPr>
          <w:color w:val="333333"/>
          <w:sz w:val="20"/>
          <w:szCs w:val="20"/>
        </w:rPr>
      </w:pPr>
      <w:r>
        <w:rPr>
          <w:color w:val="333333"/>
          <w:sz w:val="20"/>
          <w:szCs w:val="20"/>
        </w:rPr>
        <w:t>входные параметры:</w:t>
      </w:r>
    </w:p>
    <w:p w14:paraId="7895DF13" w14:textId="77777777" w:rsidR="008F2729" w:rsidRDefault="00CE5BF4">
      <w:pPr>
        <w:pStyle w:val="10"/>
        <w:contextualSpacing w:val="0"/>
        <w:rPr>
          <w:color w:val="333333"/>
          <w:sz w:val="20"/>
          <w:szCs w:val="20"/>
        </w:rPr>
      </w:pPr>
      <w:r>
        <w:rPr>
          <w:color w:val="333333"/>
          <w:sz w:val="20"/>
          <w:szCs w:val="20"/>
        </w:rPr>
        <w:t>- строка</w:t>
      </w:r>
    </w:p>
    <w:p w14:paraId="289BDD4E" w14:textId="77777777" w:rsidR="008F2729" w:rsidRDefault="008F2729">
      <w:pPr>
        <w:pStyle w:val="10"/>
        <w:contextualSpacing w:val="0"/>
        <w:rPr>
          <w:color w:val="333333"/>
          <w:sz w:val="20"/>
          <w:szCs w:val="20"/>
        </w:rPr>
      </w:pPr>
    </w:p>
    <w:p w14:paraId="7E85C77C" w14:textId="77777777" w:rsidR="008F2729" w:rsidRDefault="00CE5BF4">
      <w:pPr>
        <w:pStyle w:val="10"/>
        <w:contextualSpacing w:val="0"/>
        <w:rPr>
          <w:color w:val="333333"/>
          <w:sz w:val="20"/>
          <w:szCs w:val="20"/>
        </w:rPr>
      </w:pPr>
      <w:r>
        <w:rPr>
          <w:color w:val="333333"/>
          <w:sz w:val="20"/>
          <w:szCs w:val="20"/>
        </w:rPr>
        <w:t>формат ответа - массив строк:</w:t>
      </w:r>
    </w:p>
    <w:p w14:paraId="6D42CB31" w14:textId="77777777" w:rsidR="008F2729" w:rsidRPr="00C2429D" w:rsidRDefault="00CE5BF4">
      <w:pPr>
        <w:pStyle w:val="10"/>
        <w:contextualSpacing w:val="0"/>
        <w:rPr>
          <w:color w:val="333333"/>
          <w:sz w:val="20"/>
          <w:szCs w:val="20"/>
          <w:lang w:val="en-US"/>
          <w:rPrChange w:id="2171" w:author="Grigory" w:date="2018-11-13T17:53:00Z">
            <w:rPr>
              <w:color w:val="333333"/>
              <w:sz w:val="20"/>
              <w:szCs w:val="20"/>
            </w:rPr>
          </w:rPrChange>
        </w:rPr>
      </w:pPr>
      <w:r w:rsidRPr="00C2429D">
        <w:rPr>
          <w:color w:val="333333"/>
          <w:sz w:val="20"/>
          <w:szCs w:val="20"/>
          <w:lang w:val="en-US"/>
          <w:rPrChange w:id="2172" w:author="Grigory" w:date="2018-11-13T17:53:00Z">
            <w:rPr>
              <w:color w:val="333333"/>
              <w:sz w:val="20"/>
              <w:szCs w:val="20"/>
            </w:rPr>
          </w:rPrChange>
        </w:rPr>
        <w:t>[</w:t>
      </w:r>
    </w:p>
    <w:p w14:paraId="367A0D6A" w14:textId="77777777" w:rsidR="008F2729" w:rsidRPr="00C2429D" w:rsidRDefault="00CE5BF4">
      <w:pPr>
        <w:pStyle w:val="10"/>
        <w:contextualSpacing w:val="0"/>
        <w:rPr>
          <w:color w:val="333333"/>
          <w:sz w:val="20"/>
          <w:szCs w:val="20"/>
          <w:lang w:val="en-US"/>
          <w:rPrChange w:id="2173" w:author="Grigory" w:date="2018-11-13T17:53:00Z">
            <w:rPr>
              <w:color w:val="333333"/>
              <w:sz w:val="20"/>
              <w:szCs w:val="20"/>
            </w:rPr>
          </w:rPrChange>
        </w:rPr>
      </w:pPr>
      <w:proofErr w:type="gramStart"/>
      <w:r w:rsidRPr="00C2429D">
        <w:rPr>
          <w:color w:val="333333"/>
          <w:sz w:val="20"/>
          <w:szCs w:val="20"/>
          <w:lang w:val="en-US"/>
          <w:rPrChange w:id="2174" w:author="Grigory" w:date="2018-11-13T17:53:00Z">
            <w:rPr>
              <w:color w:val="333333"/>
              <w:sz w:val="20"/>
              <w:szCs w:val="20"/>
            </w:rPr>
          </w:rPrChange>
        </w:rPr>
        <w:t>string!,</w:t>
      </w:r>
      <w:proofErr w:type="gramEnd"/>
    </w:p>
    <w:p w14:paraId="036163AB" w14:textId="77777777" w:rsidR="008F2729" w:rsidRPr="00C2429D" w:rsidRDefault="00CE5BF4">
      <w:pPr>
        <w:pStyle w:val="10"/>
        <w:contextualSpacing w:val="0"/>
        <w:rPr>
          <w:color w:val="333333"/>
          <w:sz w:val="20"/>
          <w:szCs w:val="20"/>
          <w:lang w:val="en-US"/>
          <w:rPrChange w:id="2175" w:author="Grigory" w:date="2018-11-13T17:53:00Z">
            <w:rPr>
              <w:color w:val="333333"/>
              <w:sz w:val="20"/>
              <w:szCs w:val="20"/>
            </w:rPr>
          </w:rPrChange>
        </w:rPr>
      </w:pPr>
      <w:r w:rsidRPr="00C2429D">
        <w:rPr>
          <w:color w:val="333333"/>
          <w:sz w:val="20"/>
          <w:szCs w:val="20"/>
          <w:lang w:val="en-US"/>
          <w:rPrChange w:id="2176" w:author="Grigory" w:date="2018-11-13T17:53:00Z">
            <w:rPr>
              <w:color w:val="333333"/>
              <w:sz w:val="20"/>
              <w:szCs w:val="20"/>
            </w:rPr>
          </w:rPrChange>
        </w:rPr>
        <w:t>...</w:t>
      </w:r>
    </w:p>
    <w:p w14:paraId="4A394786" w14:textId="77777777" w:rsidR="008F2729" w:rsidRPr="00C2429D" w:rsidRDefault="00CE5BF4">
      <w:pPr>
        <w:pStyle w:val="10"/>
        <w:contextualSpacing w:val="0"/>
        <w:rPr>
          <w:color w:val="333333"/>
          <w:sz w:val="20"/>
          <w:szCs w:val="20"/>
          <w:lang w:val="en-US"/>
          <w:rPrChange w:id="2177" w:author="Grigory" w:date="2018-11-13T17:53:00Z">
            <w:rPr>
              <w:color w:val="333333"/>
              <w:sz w:val="20"/>
              <w:szCs w:val="20"/>
            </w:rPr>
          </w:rPrChange>
        </w:rPr>
      </w:pPr>
      <w:r w:rsidRPr="00C2429D">
        <w:rPr>
          <w:color w:val="333333"/>
          <w:sz w:val="20"/>
          <w:szCs w:val="20"/>
          <w:lang w:val="en-US"/>
          <w:rPrChange w:id="2178" w:author="Grigory" w:date="2018-11-13T17:53:00Z">
            <w:rPr>
              <w:color w:val="333333"/>
              <w:sz w:val="20"/>
              <w:szCs w:val="20"/>
            </w:rPr>
          </w:rPrChange>
        </w:rPr>
        <w:t>]</w:t>
      </w:r>
    </w:p>
    <w:p w14:paraId="1279C68F" w14:textId="77777777" w:rsidR="008F2729" w:rsidRPr="00C2429D" w:rsidRDefault="008F2729">
      <w:pPr>
        <w:pStyle w:val="10"/>
        <w:contextualSpacing w:val="0"/>
        <w:rPr>
          <w:color w:val="333333"/>
          <w:sz w:val="20"/>
          <w:szCs w:val="20"/>
          <w:lang w:val="en-US"/>
          <w:rPrChange w:id="2179" w:author="Grigory" w:date="2018-11-13T17:53:00Z">
            <w:rPr>
              <w:color w:val="333333"/>
              <w:sz w:val="20"/>
              <w:szCs w:val="20"/>
            </w:rPr>
          </w:rPrChange>
        </w:rPr>
      </w:pPr>
    </w:p>
    <w:p w14:paraId="64C31E7C" w14:textId="77777777" w:rsidR="008F2729" w:rsidRPr="00C2429D" w:rsidRDefault="00CE5BF4">
      <w:pPr>
        <w:pStyle w:val="10"/>
        <w:contextualSpacing w:val="0"/>
        <w:rPr>
          <w:color w:val="333333"/>
          <w:sz w:val="20"/>
          <w:szCs w:val="20"/>
          <w:lang w:val="en-US"/>
          <w:rPrChange w:id="2180" w:author="Grigory" w:date="2018-11-13T17:53:00Z">
            <w:rPr>
              <w:color w:val="333333"/>
              <w:sz w:val="20"/>
              <w:szCs w:val="20"/>
            </w:rPr>
          </w:rPrChange>
        </w:rPr>
      </w:pPr>
      <w:proofErr w:type="spellStart"/>
      <w:r w:rsidRPr="00C2429D">
        <w:rPr>
          <w:color w:val="333333"/>
          <w:sz w:val="20"/>
          <w:szCs w:val="20"/>
          <w:lang w:val="en-US"/>
          <w:rPrChange w:id="2181" w:author="Grigory" w:date="2018-11-13T17:53:00Z">
            <w:rPr>
              <w:color w:val="333333"/>
              <w:sz w:val="20"/>
              <w:szCs w:val="20"/>
            </w:rPr>
          </w:rPrChange>
        </w:rPr>
        <w:t>GetMyLibraryNumbers</w:t>
      </w:r>
      <w:proofErr w:type="spellEnd"/>
    </w:p>
    <w:p w14:paraId="2C756047" w14:textId="77777777" w:rsidR="008F2729" w:rsidRPr="00C2429D" w:rsidRDefault="00CE5BF4">
      <w:pPr>
        <w:pStyle w:val="10"/>
        <w:contextualSpacing w:val="0"/>
        <w:rPr>
          <w:color w:val="333333"/>
          <w:sz w:val="20"/>
          <w:szCs w:val="20"/>
          <w:lang w:val="en-US"/>
          <w:rPrChange w:id="2182" w:author="Grigory" w:date="2018-11-13T17:53:00Z">
            <w:rPr>
              <w:color w:val="333333"/>
              <w:sz w:val="20"/>
              <w:szCs w:val="20"/>
            </w:rPr>
          </w:rPrChange>
        </w:rPr>
      </w:pPr>
      <w:r w:rsidRPr="00C2429D">
        <w:rPr>
          <w:color w:val="333333"/>
          <w:sz w:val="20"/>
          <w:szCs w:val="20"/>
          <w:lang w:val="en-US"/>
          <w:rPrChange w:id="2183" w:author="Grigory" w:date="2018-11-13T17:53:00Z">
            <w:rPr>
              <w:color w:val="333333"/>
              <w:sz w:val="20"/>
              <w:szCs w:val="20"/>
            </w:rPr>
          </w:rPrChange>
        </w:rPr>
        <w:t>/</w:t>
      </w:r>
      <w:proofErr w:type="spellStart"/>
      <w:r w:rsidRPr="00C2429D">
        <w:rPr>
          <w:color w:val="333333"/>
          <w:sz w:val="20"/>
          <w:szCs w:val="20"/>
          <w:lang w:val="en-US"/>
          <w:rPrChange w:id="2184" w:author="Grigory" w:date="2018-11-13T17:53:00Z">
            <w:rPr>
              <w:color w:val="333333"/>
              <w:sz w:val="20"/>
              <w:szCs w:val="20"/>
            </w:rPr>
          </w:rPrChange>
        </w:rPr>
        <w:t>api</w:t>
      </w:r>
      <w:proofErr w:type="spellEnd"/>
      <w:r w:rsidRPr="00C2429D">
        <w:rPr>
          <w:color w:val="333333"/>
          <w:sz w:val="20"/>
          <w:szCs w:val="20"/>
          <w:lang w:val="en-US"/>
          <w:rPrChange w:id="2185" w:author="Grigory" w:date="2018-11-13T17:53:00Z">
            <w:rPr>
              <w:color w:val="333333"/>
              <w:sz w:val="20"/>
              <w:szCs w:val="20"/>
            </w:rPr>
          </w:rPrChange>
        </w:rPr>
        <w:t>/numbers/?filter={"</w:t>
      </w:r>
      <w:proofErr w:type="spellStart"/>
      <w:r w:rsidRPr="00C2429D">
        <w:rPr>
          <w:color w:val="333333"/>
          <w:sz w:val="20"/>
          <w:szCs w:val="20"/>
          <w:lang w:val="en-US"/>
          <w:rPrChange w:id="2186" w:author="Grigory" w:date="2018-11-13T17:53:00Z">
            <w:rPr>
              <w:color w:val="333333"/>
              <w:sz w:val="20"/>
              <w:szCs w:val="20"/>
            </w:rPr>
          </w:rPrChange>
        </w:rPr>
        <w:t>my</w:t>
      </w:r>
      <w:proofErr w:type="gramStart"/>
      <w:r w:rsidRPr="00C2429D">
        <w:rPr>
          <w:color w:val="333333"/>
          <w:sz w:val="20"/>
          <w:szCs w:val="20"/>
          <w:lang w:val="en-US"/>
          <w:rPrChange w:id="2187" w:author="Grigory" w:date="2018-11-13T17:53:00Z">
            <w:rPr>
              <w:color w:val="333333"/>
              <w:sz w:val="20"/>
              <w:szCs w:val="20"/>
            </w:rPr>
          </w:rPrChange>
        </w:rPr>
        <w:t>":true</w:t>
      </w:r>
      <w:proofErr w:type="spellEnd"/>
      <w:proofErr w:type="gramEnd"/>
      <w:r w:rsidRPr="00C2429D">
        <w:rPr>
          <w:color w:val="333333"/>
          <w:sz w:val="20"/>
          <w:szCs w:val="20"/>
          <w:lang w:val="en-US"/>
          <w:rPrChange w:id="2188" w:author="Grigory" w:date="2018-11-13T17:53:00Z">
            <w:rPr>
              <w:color w:val="333333"/>
              <w:sz w:val="20"/>
              <w:szCs w:val="20"/>
            </w:rPr>
          </w:rPrChange>
        </w:rPr>
        <w:t>}</w:t>
      </w:r>
    </w:p>
    <w:p w14:paraId="2DFB467B" w14:textId="77777777" w:rsidR="008F2729" w:rsidRDefault="00CE5BF4">
      <w:pPr>
        <w:pStyle w:val="10"/>
        <w:contextualSpacing w:val="0"/>
        <w:rPr>
          <w:color w:val="333333"/>
          <w:sz w:val="20"/>
          <w:szCs w:val="20"/>
        </w:rPr>
      </w:pPr>
      <w:r>
        <w:rPr>
          <w:color w:val="333333"/>
          <w:sz w:val="20"/>
          <w:szCs w:val="20"/>
        </w:rPr>
        <w:t>список выпусков в моей библиотеке</w:t>
      </w:r>
    </w:p>
    <w:p w14:paraId="1BCBA97D" w14:textId="77777777" w:rsidR="008F2729" w:rsidRDefault="00CE5BF4">
      <w:pPr>
        <w:pStyle w:val="10"/>
        <w:contextualSpacing w:val="0"/>
        <w:rPr>
          <w:color w:val="333333"/>
          <w:sz w:val="20"/>
          <w:szCs w:val="20"/>
        </w:rPr>
      </w:pPr>
      <w:r>
        <w:rPr>
          <w:color w:val="333333"/>
          <w:sz w:val="20"/>
          <w:szCs w:val="20"/>
        </w:rPr>
        <w:t xml:space="preserve">то же что и </w:t>
      </w:r>
      <w:proofErr w:type="spellStart"/>
      <w:r>
        <w:rPr>
          <w:color w:val="333333"/>
          <w:sz w:val="20"/>
          <w:szCs w:val="20"/>
        </w:rPr>
        <w:t>GetNumbers</w:t>
      </w:r>
      <w:proofErr w:type="spellEnd"/>
      <w:r>
        <w:rPr>
          <w:color w:val="333333"/>
          <w:sz w:val="20"/>
          <w:szCs w:val="20"/>
        </w:rPr>
        <w:t xml:space="preserve">, только с фильтром </w:t>
      </w:r>
      <w:proofErr w:type="spellStart"/>
      <w:r>
        <w:rPr>
          <w:color w:val="333333"/>
          <w:sz w:val="20"/>
          <w:szCs w:val="20"/>
        </w:rPr>
        <w:t>filter</w:t>
      </w:r>
      <w:proofErr w:type="spellEnd"/>
      <w:r>
        <w:rPr>
          <w:color w:val="333333"/>
          <w:sz w:val="20"/>
          <w:szCs w:val="20"/>
        </w:rPr>
        <w:t>={"</w:t>
      </w:r>
      <w:proofErr w:type="spellStart"/>
      <w:r>
        <w:rPr>
          <w:color w:val="333333"/>
          <w:sz w:val="20"/>
          <w:szCs w:val="20"/>
        </w:rPr>
        <w:t>my</w:t>
      </w:r>
      <w:proofErr w:type="spellEnd"/>
      <w:proofErr w:type="gramStart"/>
      <w:r>
        <w:rPr>
          <w:color w:val="333333"/>
          <w:sz w:val="20"/>
          <w:szCs w:val="20"/>
        </w:rPr>
        <w:t>":</w:t>
      </w:r>
      <w:proofErr w:type="spellStart"/>
      <w:r>
        <w:rPr>
          <w:color w:val="333333"/>
          <w:sz w:val="20"/>
          <w:szCs w:val="20"/>
        </w:rPr>
        <w:t>true</w:t>
      </w:r>
      <w:proofErr w:type="spellEnd"/>
      <w:proofErr w:type="gramEnd"/>
      <w:r>
        <w:rPr>
          <w:color w:val="333333"/>
          <w:sz w:val="20"/>
          <w:szCs w:val="20"/>
        </w:rPr>
        <w:t>}</w:t>
      </w:r>
    </w:p>
    <w:p w14:paraId="6F31DADA" w14:textId="77777777" w:rsidR="008F2729" w:rsidRDefault="00CE5BF4">
      <w:pPr>
        <w:pStyle w:val="10"/>
        <w:contextualSpacing w:val="0"/>
        <w:rPr>
          <w:color w:val="333333"/>
          <w:sz w:val="20"/>
          <w:szCs w:val="20"/>
        </w:rPr>
      </w:pPr>
      <w:r>
        <w:rPr>
          <w:color w:val="333333"/>
          <w:sz w:val="20"/>
          <w:szCs w:val="20"/>
        </w:rPr>
        <w:t>входные параметры:</w:t>
      </w:r>
    </w:p>
    <w:p w14:paraId="66A5D11B" w14:textId="77777777" w:rsidR="008F2729" w:rsidRDefault="00CE5BF4">
      <w:pPr>
        <w:pStyle w:val="10"/>
        <w:contextualSpacing w:val="0"/>
        <w:rPr>
          <w:color w:val="333333"/>
          <w:sz w:val="20"/>
          <w:szCs w:val="20"/>
        </w:rPr>
      </w:pPr>
      <w:r>
        <w:rPr>
          <w:color w:val="333333"/>
          <w:sz w:val="20"/>
          <w:szCs w:val="20"/>
        </w:rPr>
        <w:lastRenderedPageBreak/>
        <w:t>-фильтр:</w:t>
      </w:r>
    </w:p>
    <w:p w14:paraId="0253F904" w14:textId="77777777" w:rsidR="008F2729" w:rsidRDefault="00CE5BF4">
      <w:pPr>
        <w:pStyle w:val="10"/>
        <w:contextualSpacing w:val="0"/>
        <w:rPr>
          <w:color w:val="333333"/>
          <w:sz w:val="20"/>
          <w:szCs w:val="20"/>
        </w:rPr>
      </w:pPr>
      <w:r>
        <w:rPr>
          <w:color w:val="333333"/>
          <w:sz w:val="20"/>
          <w:szCs w:val="20"/>
        </w:rPr>
        <w:t>--— название (подстрока)</w:t>
      </w:r>
    </w:p>
    <w:p w14:paraId="6A84B9C2" w14:textId="77777777" w:rsidR="008F2729" w:rsidRDefault="00CE5BF4">
      <w:pPr>
        <w:pStyle w:val="10"/>
        <w:contextualSpacing w:val="0"/>
        <w:rPr>
          <w:color w:val="333333"/>
          <w:sz w:val="20"/>
          <w:szCs w:val="20"/>
        </w:rPr>
      </w:pPr>
      <w:r>
        <w:rPr>
          <w:color w:val="333333"/>
          <w:sz w:val="20"/>
          <w:szCs w:val="20"/>
        </w:rPr>
        <w:t>--— ид журнала</w:t>
      </w:r>
    </w:p>
    <w:p w14:paraId="00D7473C" w14:textId="77777777" w:rsidR="008F2729" w:rsidRDefault="00CE5BF4">
      <w:pPr>
        <w:pStyle w:val="10"/>
        <w:contextualSpacing w:val="0"/>
        <w:rPr>
          <w:color w:val="333333"/>
          <w:sz w:val="20"/>
          <w:szCs w:val="20"/>
        </w:rPr>
      </w:pPr>
      <w:r>
        <w:rPr>
          <w:color w:val="333333"/>
          <w:sz w:val="20"/>
          <w:szCs w:val="20"/>
        </w:rPr>
        <w:t>--— дата начала</w:t>
      </w:r>
    </w:p>
    <w:p w14:paraId="5DD487A9" w14:textId="77777777" w:rsidR="008F2729" w:rsidRDefault="00CE5BF4">
      <w:pPr>
        <w:pStyle w:val="10"/>
        <w:contextualSpacing w:val="0"/>
        <w:rPr>
          <w:color w:val="333333"/>
          <w:sz w:val="20"/>
          <w:szCs w:val="20"/>
        </w:rPr>
      </w:pPr>
      <w:r>
        <w:rPr>
          <w:color w:val="333333"/>
          <w:sz w:val="20"/>
          <w:szCs w:val="20"/>
        </w:rPr>
        <w:t>--— дата конца</w:t>
      </w:r>
    </w:p>
    <w:p w14:paraId="3D654772" w14:textId="77777777" w:rsidR="008F2729" w:rsidRDefault="00CE5BF4">
      <w:pPr>
        <w:pStyle w:val="10"/>
        <w:contextualSpacing w:val="0"/>
        <w:rPr>
          <w:color w:val="333333"/>
          <w:sz w:val="20"/>
          <w:szCs w:val="20"/>
        </w:rPr>
      </w:pPr>
      <w:r>
        <w:rPr>
          <w:color w:val="333333"/>
          <w:sz w:val="20"/>
          <w:szCs w:val="20"/>
        </w:rPr>
        <w:t xml:space="preserve">- сортировка: По </w:t>
      </w:r>
      <w:proofErr w:type="gramStart"/>
      <w:r>
        <w:rPr>
          <w:color w:val="333333"/>
          <w:sz w:val="20"/>
          <w:szCs w:val="20"/>
        </w:rPr>
        <w:t>алфавиту ,</w:t>
      </w:r>
      <w:proofErr w:type="gramEnd"/>
      <w:r>
        <w:rPr>
          <w:color w:val="333333"/>
          <w:sz w:val="20"/>
          <w:szCs w:val="20"/>
        </w:rPr>
        <w:t xml:space="preserve"> Дешевле , Дороже , По дате выхода (позже) , По дате выхода (раньше)</w:t>
      </w:r>
    </w:p>
    <w:p w14:paraId="7172B8AD" w14:textId="77777777" w:rsidR="008F2729" w:rsidRDefault="00CE5BF4">
      <w:pPr>
        <w:pStyle w:val="10"/>
        <w:contextualSpacing w:val="0"/>
        <w:rPr>
          <w:color w:val="333333"/>
          <w:sz w:val="20"/>
          <w:szCs w:val="20"/>
        </w:rPr>
      </w:pPr>
      <w:r>
        <w:rPr>
          <w:color w:val="333333"/>
          <w:sz w:val="20"/>
          <w:szCs w:val="20"/>
        </w:rPr>
        <w:t>- пагинация</w:t>
      </w:r>
    </w:p>
    <w:p w14:paraId="5923C400" w14:textId="77777777" w:rsidR="008F2729" w:rsidRDefault="00CE5BF4">
      <w:pPr>
        <w:pStyle w:val="10"/>
        <w:contextualSpacing w:val="0"/>
        <w:rPr>
          <w:color w:val="333333"/>
          <w:sz w:val="20"/>
          <w:szCs w:val="20"/>
        </w:rPr>
      </w:pPr>
      <w:r>
        <w:rPr>
          <w:color w:val="333333"/>
          <w:sz w:val="20"/>
          <w:szCs w:val="20"/>
        </w:rPr>
        <w:t>формат ответа:</w:t>
      </w:r>
    </w:p>
    <w:p w14:paraId="4C231748" w14:textId="77777777" w:rsidR="008F2729" w:rsidRDefault="00CE5BF4">
      <w:pPr>
        <w:pStyle w:val="10"/>
        <w:contextualSpacing w:val="0"/>
        <w:rPr>
          <w:color w:val="333333"/>
          <w:sz w:val="20"/>
          <w:szCs w:val="20"/>
        </w:rPr>
      </w:pPr>
      <w:r>
        <w:rPr>
          <w:color w:val="333333"/>
          <w:sz w:val="20"/>
          <w:szCs w:val="20"/>
        </w:rPr>
        <w:t>{</w:t>
      </w:r>
    </w:p>
    <w:p w14:paraId="7940F27B"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items</w:t>
      </w:r>
      <w:proofErr w:type="spellEnd"/>
      <w:r>
        <w:rPr>
          <w:color w:val="333333"/>
          <w:sz w:val="20"/>
          <w:szCs w:val="20"/>
        </w:rPr>
        <w:t>: [</w:t>
      </w:r>
    </w:p>
    <w:p w14:paraId="4BA343E8" w14:textId="77777777" w:rsidR="008F2729" w:rsidRDefault="00CE5BF4">
      <w:pPr>
        <w:pStyle w:val="10"/>
        <w:contextualSpacing w:val="0"/>
        <w:rPr>
          <w:color w:val="333333"/>
          <w:sz w:val="20"/>
          <w:szCs w:val="20"/>
        </w:rPr>
      </w:pPr>
      <w:r>
        <w:rPr>
          <w:color w:val="333333"/>
          <w:sz w:val="20"/>
          <w:szCs w:val="20"/>
        </w:rPr>
        <w:t>--------{</w:t>
      </w:r>
    </w:p>
    <w:p w14:paraId="5170F26C" w14:textId="77777777" w:rsidR="008F2729" w:rsidRPr="00B2533C" w:rsidRDefault="00CE5BF4">
      <w:pPr>
        <w:pStyle w:val="10"/>
        <w:contextualSpacing w:val="0"/>
        <w:rPr>
          <w:color w:val="333333"/>
          <w:sz w:val="20"/>
          <w:szCs w:val="20"/>
          <w:lang w:val="en-US"/>
          <w:rPrChange w:id="2189" w:author="Григорий Григорий" w:date="2018-12-07T00:39:00Z">
            <w:rPr>
              <w:color w:val="333333"/>
              <w:sz w:val="20"/>
              <w:szCs w:val="20"/>
            </w:rPr>
          </w:rPrChange>
        </w:rPr>
      </w:pPr>
      <w:r w:rsidRPr="00B2533C">
        <w:rPr>
          <w:color w:val="333333"/>
          <w:sz w:val="20"/>
          <w:szCs w:val="20"/>
          <w:lang w:val="en-US"/>
          <w:rPrChange w:id="2190" w:author="Григорий Григорий" w:date="2018-12-07T00:39:00Z">
            <w:rPr>
              <w:color w:val="333333"/>
              <w:sz w:val="20"/>
              <w:szCs w:val="20"/>
            </w:rPr>
          </w:rPrChange>
        </w:rPr>
        <w:t xml:space="preserve">------------id: </w:t>
      </w:r>
      <w:proofErr w:type="gramStart"/>
      <w:r w:rsidRPr="00B2533C">
        <w:rPr>
          <w:color w:val="333333"/>
          <w:sz w:val="20"/>
          <w:szCs w:val="20"/>
          <w:lang w:val="en-US"/>
          <w:rPrChange w:id="2191" w:author="Григорий Григорий" w:date="2018-12-07T00:39:00Z">
            <w:rPr>
              <w:color w:val="333333"/>
              <w:sz w:val="20"/>
              <w:szCs w:val="20"/>
            </w:rPr>
          </w:rPrChange>
        </w:rPr>
        <w:t>string!,</w:t>
      </w:r>
      <w:proofErr w:type="gramEnd"/>
    </w:p>
    <w:p w14:paraId="7510FC96" w14:textId="77777777" w:rsidR="008F2729" w:rsidRPr="00C2429D" w:rsidRDefault="00CE5BF4">
      <w:pPr>
        <w:pStyle w:val="10"/>
        <w:contextualSpacing w:val="0"/>
        <w:rPr>
          <w:color w:val="333333"/>
          <w:sz w:val="20"/>
          <w:szCs w:val="20"/>
          <w:lang w:val="en-US"/>
          <w:rPrChange w:id="2192" w:author="Grigory" w:date="2018-11-13T17:53:00Z">
            <w:rPr>
              <w:color w:val="333333"/>
              <w:sz w:val="20"/>
              <w:szCs w:val="20"/>
            </w:rPr>
          </w:rPrChange>
        </w:rPr>
      </w:pPr>
      <w:r w:rsidRPr="00C2429D">
        <w:rPr>
          <w:color w:val="333333"/>
          <w:sz w:val="20"/>
          <w:szCs w:val="20"/>
          <w:lang w:val="en-US"/>
          <w:rPrChange w:id="2193" w:author="Grigory" w:date="2018-11-13T17:53:00Z">
            <w:rPr>
              <w:color w:val="333333"/>
              <w:sz w:val="20"/>
              <w:szCs w:val="20"/>
            </w:rPr>
          </w:rPrChange>
        </w:rPr>
        <w:t xml:space="preserve">------------name: </w:t>
      </w:r>
      <w:proofErr w:type="gramStart"/>
      <w:r w:rsidRPr="00C2429D">
        <w:rPr>
          <w:color w:val="333333"/>
          <w:sz w:val="20"/>
          <w:szCs w:val="20"/>
          <w:lang w:val="en-US"/>
          <w:rPrChange w:id="2194" w:author="Grigory" w:date="2018-11-13T17:53:00Z">
            <w:rPr>
              <w:color w:val="333333"/>
              <w:sz w:val="20"/>
              <w:szCs w:val="20"/>
            </w:rPr>
          </w:rPrChange>
        </w:rPr>
        <w:t>string!,</w:t>
      </w:r>
      <w:proofErr w:type="gramEnd"/>
    </w:p>
    <w:p w14:paraId="27B70127" w14:textId="77777777" w:rsidR="008F2729" w:rsidRPr="00C2429D" w:rsidRDefault="00CE5BF4">
      <w:pPr>
        <w:pStyle w:val="10"/>
        <w:contextualSpacing w:val="0"/>
        <w:rPr>
          <w:color w:val="333333"/>
          <w:sz w:val="20"/>
          <w:szCs w:val="20"/>
          <w:lang w:val="en-US"/>
          <w:rPrChange w:id="2195" w:author="Grigory" w:date="2018-11-13T17:53:00Z">
            <w:rPr>
              <w:color w:val="333333"/>
              <w:sz w:val="20"/>
              <w:szCs w:val="20"/>
            </w:rPr>
          </w:rPrChange>
        </w:rPr>
      </w:pPr>
      <w:r w:rsidRPr="00C2429D">
        <w:rPr>
          <w:color w:val="333333"/>
          <w:sz w:val="20"/>
          <w:szCs w:val="20"/>
          <w:lang w:val="en-US"/>
          <w:rPrChange w:id="2196" w:author="Grigory" w:date="2018-11-13T17:53:00Z">
            <w:rPr>
              <w:color w:val="333333"/>
              <w:sz w:val="20"/>
              <w:szCs w:val="20"/>
            </w:rPr>
          </w:rPrChange>
        </w:rPr>
        <w:t>------------</w:t>
      </w:r>
      <w:proofErr w:type="spellStart"/>
      <w:r w:rsidRPr="00C2429D">
        <w:rPr>
          <w:color w:val="333333"/>
          <w:sz w:val="20"/>
          <w:szCs w:val="20"/>
          <w:lang w:val="en-US"/>
          <w:rPrChange w:id="2197" w:author="Grigory" w:date="2018-11-13T17:53:00Z">
            <w:rPr>
              <w:color w:val="333333"/>
              <w:sz w:val="20"/>
              <w:szCs w:val="20"/>
            </w:rPr>
          </w:rPrChange>
        </w:rPr>
        <w:t>release_number</w:t>
      </w:r>
      <w:proofErr w:type="spellEnd"/>
      <w:r w:rsidRPr="00C2429D">
        <w:rPr>
          <w:color w:val="333333"/>
          <w:sz w:val="20"/>
          <w:szCs w:val="20"/>
          <w:lang w:val="en-US"/>
          <w:rPrChange w:id="2198" w:author="Grigory" w:date="2018-11-13T17:53:00Z">
            <w:rPr>
              <w:color w:val="333333"/>
              <w:sz w:val="20"/>
              <w:szCs w:val="20"/>
            </w:rPr>
          </w:rPrChange>
        </w:rPr>
        <w:t xml:space="preserve">: </w:t>
      </w:r>
      <w:proofErr w:type="gramStart"/>
      <w:r w:rsidRPr="00C2429D">
        <w:rPr>
          <w:color w:val="333333"/>
          <w:sz w:val="20"/>
          <w:szCs w:val="20"/>
          <w:lang w:val="en-US"/>
          <w:rPrChange w:id="2199" w:author="Grigory" w:date="2018-11-13T17:53:00Z">
            <w:rPr>
              <w:color w:val="333333"/>
              <w:sz w:val="20"/>
              <w:szCs w:val="20"/>
            </w:rPr>
          </w:rPrChange>
        </w:rPr>
        <w:t>int?,</w:t>
      </w:r>
      <w:proofErr w:type="gramEnd"/>
    </w:p>
    <w:p w14:paraId="32B3F5FB" w14:textId="77777777" w:rsidR="008F2729" w:rsidRPr="00C2429D" w:rsidRDefault="00CE5BF4">
      <w:pPr>
        <w:pStyle w:val="10"/>
        <w:contextualSpacing w:val="0"/>
        <w:rPr>
          <w:color w:val="333333"/>
          <w:sz w:val="20"/>
          <w:szCs w:val="20"/>
          <w:lang w:val="en-US"/>
          <w:rPrChange w:id="2200" w:author="Grigory" w:date="2018-11-13T17:53:00Z">
            <w:rPr>
              <w:color w:val="333333"/>
              <w:sz w:val="20"/>
              <w:szCs w:val="20"/>
            </w:rPr>
          </w:rPrChange>
        </w:rPr>
      </w:pPr>
      <w:r w:rsidRPr="00C2429D">
        <w:rPr>
          <w:color w:val="333333"/>
          <w:sz w:val="20"/>
          <w:szCs w:val="20"/>
          <w:lang w:val="en-US"/>
          <w:rPrChange w:id="2201" w:author="Grigory" w:date="2018-11-13T17:53:00Z">
            <w:rPr>
              <w:color w:val="333333"/>
              <w:sz w:val="20"/>
              <w:szCs w:val="20"/>
            </w:rPr>
          </w:rPrChange>
        </w:rPr>
        <w:t xml:space="preserve">------------date: </w:t>
      </w:r>
      <w:proofErr w:type="gramStart"/>
      <w:r w:rsidRPr="00C2429D">
        <w:rPr>
          <w:color w:val="333333"/>
          <w:sz w:val="20"/>
          <w:szCs w:val="20"/>
          <w:lang w:val="en-US"/>
          <w:rPrChange w:id="2202" w:author="Grigory" w:date="2018-11-13T17:53:00Z">
            <w:rPr>
              <w:color w:val="333333"/>
              <w:sz w:val="20"/>
              <w:szCs w:val="20"/>
            </w:rPr>
          </w:rPrChange>
        </w:rPr>
        <w:t>date?,</w:t>
      </w:r>
      <w:proofErr w:type="gramEnd"/>
    </w:p>
    <w:p w14:paraId="3CF07C98" w14:textId="77777777" w:rsidR="008F2729" w:rsidRPr="00C2429D" w:rsidRDefault="00CE5BF4">
      <w:pPr>
        <w:pStyle w:val="10"/>
        <w:contextualSpacing w:val="0"/>
        <w:rPr>
          <w:color w:val="333333"/>
          <w:sz w:val="20"/>
          <w:szCs w:val="20"/>
          <w:lang w:val="en-US"/>
          <w:rPrChange w:id="2203" w:author="Grigory" w:date="2018-11-13T17:53:00Z">
            <w:rPr>
              <w:color w:val="333333"/>
              <w:sz w:val="20"/>
              <w:szCs w:val="20"/>
            </w:rPr>
          </w:rPrChange>
        </w:rPr>
      </w:pPr>
      <w:r w:rsidRPr="00C2429D">
        <w:rPr>
          <w:color w:val="333333"/>
          <w:sz w:val="20"/>
          <w:szCs w:val="20"/>
          <w:lang w:val="en-US"/>
          <w:rPrChange w:id="2204" w:author="Grigory" w:date="2018-11-13T17:53:00Z">
            <w:rPr>
              <w:color w:val="333333"/>
              <w:sz w:val="20"/>
              <w:szCs w:val="20"/>
            </w:rPr>
          </w:rPrChange>
        </w:rPr>
        <w:t xml:space="preserve">------------price: </w:t>
      </w:r>
      <w:proofErr w:type="gramStart"/>
      <w:r w:rsidRPr="00C2429D">
        <w:rPr>
          <w:color w:val="333333"/>
          <w:sz w:val="20"/>
          <w:szCs w:val="20"/>
          <w:lang w:val="en-US"/>
          <w:rPrChange w:id="2205" w:author="Grigory" w:date="2018-11-13T17:53:00Z">
            <w:rPr>
              <w:color w:val="333333"/>
              <w:sz w:val="20"/>
              <w:szCs w:val="20"/>
            </w:rPr>
          </w:rPrChange>
        </w:rPr>
        <w:t>double!,</w:t>
      </w:r>
      <w:proofErr w:type="gramEnd"/>
    </w:p>
    <w:p w14:paraId="70E8A7F6" w14:textId="77777777" w:rsidR="008F2729" w:rsidRPr="00C2429D" w:rsidRDefault="00CE5BF4">
      <w:pPr>
        <w:pStyle w:val="10"/>
        <w:contextualSpacing w:val="0"/>
        <w:rPr>
          <w:color w:val="333333"/>
          <w:sz w:val="20"/>
          <w:szCs w:val="20"/>
          <w:lang w:val="en-US"/>
          <w:rPrChange w:id="2206" w:author="Grigory" w:date="2018-11-13T17:53:00Z">
            <w:rPr>
              <w:color w:val="333333"/>
              <w:sz w:val="20"/>
              <w:szCs w:val="20"/>
            </w:rPr>
          </w:rPrChange>
        </w:rPr>
      </w:pPr>
      <w:r w:rsidRPr="00C2429D">
        <w:rPr>
          <w:color w:val="333333"/>
          <w:sz w:val="20"/>
          <w:szCs w:val="20"/>
          <w:lang w:val="en-US"/>
          <w:rPrChange w:id="2207" w:author="Grigory" w:date="2018-11-13T17:53:00Z">
            <w:rPr>
              <w:color w:val="333333"/>
              <w:sz w:val="20"/>
              <w:szCs w:val="20"/>
            </w:rPr>
          </w:rPrChange>
        </w:rPr>
        <w:t>------------</w:t>
      </w:r>
      <w:proofErr w:type="spellStart"/>
      <w:r w:rsidRPr="00C2429D">
        <w:rPr>
          <w:color w:val="333333"/>
          <w:sz w:val="20"/>
          <w:szCs w:val="20"/>
          <w:lang w:val="en-US"/>
          <w:rPrChange w:id="2208" w:author="Grigory" w:date="2018-11-13T17:53:00Z">
            <w:rPr>
              <w:color w:val="333333"/>
              <w:sz w:val="20"/>
              <w:szCs w:val="20"/>
            </w:rPr>
          </w:rPrChange>
        </w:rPr>
        <w:t>preview_image</w:t>
      </w:r>
      <w:proofErr w:type="spellEnd"/>
      <w:r w:rsidRPr="00C2429D">
        <w:rPr>
          <w:color w:val="333333"/>
          <w:sz w:val="20"/>
          <w:szCs w:val="20"/>
          <w:lang w:val="en-US"/>
          <w:rPrChange w:id="2209" w:author="Grigory" w:date="2018-11-13T17:53:00Z">
            <w:rPr>
              <w:color w:val="333333"/>
              <w:sz w:val="20"/>
              <w:szCs w:val="20"/>
            </w:rPr>
          </w:rPrChange>
        </w:rPr>
        <w:t xml:space="preserve">: </w:t>
      </w:r>
      <w:proofErr w:type="spellStart"/>
      <w:proofErr w:type="gramStart"/>
      <w:r w:rsidRPr="00C2429D">
        <w:rPr>
          <w:color w:val="333333"/>
          <w:sz w:val="20"/>
          <w:szCs w:val="20"/>
          <w:lang w:val="en-US"/>
          <w:rPrChange w:id="2210" w:author="Grigory" w:date="2018-11-13T17:53:00Z">
            <w:rPr>
              <w:color w:val="333333"/>
              <w:sz w:val="20"/>
              <w:szCs w:val="20"/>
            </w:rPr>
          </w:rPrChange>
        </w:rPr>
        <w:t>url</w:t>
      </w:r>
      <w:proofErr w:type="spellEnd"/>
      <w:r w:rsidRPr="00C2429D">
        <w:rPr>
          <w:color w:val="333333"/>
          <w:sz w:val="20"/>
          <w:szCs w:val="20"/>
          <w:lang w:val="en-US"/>
          <w:rPrChange w:id="2211" w:author="Grigory" w:date="2018-11-13T17:53:00Z">
            <w:rPr>
              <w:color w:val="333333"/>
              <w:sz w:val="20"/>
              <w:szCs w:val="20"/>
            </w:rPr>
          </w:rPrChange>
        </w:rPr>
        <w:t>?,</w:t>
      </w:r>
      <w:proofErr w:type="gramEnd"/>
    </w:p>
    <w:p w14:paraId="288072EB" w14:textId="77777777" w:rsidR="008F2729" w:rsidRPr="00C2429D" w:rsidRDefault="00CE5BF4">
      <w:pPr>
        <w:pStyle w:val="10"/>
        <w:contextualSpacing w:val="0"/>
        <w:rPr>
          <w:color w:val="333333"/>
          <w:sz w:val="20"/>
          <w:szCs w:val="20"/>
          <w:lang w:val="en-US"/>
          <w:rPrChange w:id="2212" w:author="Grigory" w:date="2018-11-13T17:53:00Z">
            <w:rPr>
              <w:color w:val="333333"/>
              <w:sz w:val="20"/>
              <w:szCs w:val="20"/>
            </w:rPr>
          </w:rPrChange>
        </w:rPr>
      </w:pPr>
      <w:r w:rsidRPr="00C2429D">
        <w:rPr>
          <w:color w:val="333333"/>
          <w:sz w:val="20"/>
          <w:szCs w:val="20"/>
          <w:lang w:val="en-US"/>
          <w:rPrChange w:id="2213" w:author="Grigory" w:date="2018-11-13T17:53:00Z">
            <w:rPr>
              <w:color w:val="333333"/>
              <w:sz w:val="20"/>
              <w:szCs w:val="20"/>
            </w:rPr>
          </w:rPrChange>
        </w:rPr>
        <w:t>------------</w:t>
      </w:r>
      <w:proofErr w:type="spellStart"/>
      <w:r w:rsidRPr="00C2429D">
        <w:rPr>
          <w:color w:val="333333"/>
          <w:sz w:val="20"/>
          <w:szCs w:val="20"/>
          <w:lang w:val="en-US"/>
          <w:rPrChange w:id="2214" w:author="Grigory" w:date="2018-11-13T17:53:00Z">
            <w:rPr>
              <w:color w:val="333333"/>
              <w:sz w:val="20"/>
              <w:szCs w:val="20"/>
            </w:rPr>
          </w:rPrChange>
        </w:rPr>
        <w:t>in_basket</w:t>
      </w:r>
      <w:proofErr w:type="spellEnd"/>
      <w:r w:rsidRPr="00C2429D">
        <w:rPr>
          <w:color w:val="333333"/>
          <w:sz w:val="20"/>
          <w:szCs w:val="20"/>
          <w:lang w:val="en-US"/>
          <w:rPrChange w:id="2215" w:author="Grigory" w:date="2018-11-13T17:53:00Z">
            <w:rPr>
              <w:color w:val="333333"/>
              <w:sz w:val="20"/>
              <w:szCs w:val="20"/>
            </w:rPr>
          </w:rPrChange>
        </w:rPr>
        <w:t xml:space="preserve">: </w:t>
      </w:r>
      <w:proofErr w:type="gramStart"/>
      <w:r w:rsidRPr="00C2429D">
        <w:rPr>
          <w:color w:val="333333"/>
          <w:sz w:val="20"/>
          <w:szCs w:val="20"/>
          <w:lang w:val="en-US"/>
          <w:rPrChange w:id="2216" w:author="Grigory" w:date="2018-11-13T17:53:00Z">
            <w:rPr>
              <w:color w:val="333333"/>
              <w:sz w:val="20"/>
              <w:szCs w:val="20"/>
            </w:rPr>
          </w:rPrChange>
        </w:rPr>
        <w:t>bool?,</w:t>
      </w:r>
      <w:proofErr w:type="gramEnd"/>
    </w:p>
    <w:p w14:paraId="62C5603C" w14:textId="77777777" w:rsidR="008F2729" w:rsidRPr="00C2429D" w:rsidRDefault="00CE5BF4">
      <w:pPr>
        <w:pStyle w:val="10"/>
        <w:contextualSpacing w:val="0"/>
        <w:rPr>
          <w:color w:val="333333"/>
          <w:sz w:val="20"/>
          <w:szCs w:val="20"/>
          <w:lang w:val="en-US"/>
          <w:rPrChange w:id="2217" w:author="Grigory" w:date="2018-11-13T17:53:00Z">
            <w:rPr>
              <w:color w:val="333333"/>
              <w:sz w:val="20"/>
              <w:szCs w:val="20"/>
            </w:rPr>
          </w:rPrChange>
        </w:rPr>
      </w:pPr>
      <w:r w:rsidRPr="00C2429D">
        <w:rPr>
          <w:color w:val="333333"/>
          <w:sz w:val="20"/>
          <w:szCs w:val="20"/>
          <w:lang w:val="en-US"/>
          <w:rPrChange w:id="2218" w:author="Grigory" w:date="2018-11-13T17:53:00Z">
            <w:rPr>
              <w:color w:val="333333"/>
              <w:sz w:val="20"/>
              <w:szCs w:val="20"/>
            </w:rPr>
          </w:rPrChange>
        </w:rPr>
        <w:t>------------</w:t>
      </w:r>
      <w:proofErr w:type="spellStart"/>
      <w:r w:rsidRPr="00C2429D">
        <w:rPr>
          <w:color w:val="333333"/>
          <w:sz w:val="20"/>
          <w:szCs w:val="20"/>
          <w:lang w:val="en-US"/>
          <w:rPrChange w:id="2219" w:author="Grigory" w:date="2018-11-13T17:53:00Z">
            <w:rPr>
              <w:color w:val="333333"/>
              <w:sz w:val="20"/>
              <w:szCs w:val="20"/>
            </w:rPr>
          </w:rPrChange>
        </w:rPr>
        <w:t>in_favorite</w:t>
      </w:r>
      <w:proofErr w:type="spellEnd"/>
      <w:r w:rsidRPr="00C2429D">
        <w:rPr>
          <w:color w:val="333333"/>
          <w:sz w:val="20"/>
          <w:szCs w:val="20"/>
          <w:lang w:val="en-US"/>
          <w:rPrChange w:id="2220" w:author="Grigory" w:date="2018-11-13T17:53:00Z">
            <w:rPr>
              <w:color w:val="333333"/>
              <w:sz w:val="20"/>
              <w:szCs w:val="20"/>
            </w:rPr>
          </w:rPrChange>
        </w:rPr>
        <w:t>: bool?</w:t>
      </w:r>
    </w:p>
    <w:p w14:paraId="4909C6D9" w14:textId="77777777" w:rsidR="008F2729" w:rsidRPr="00C2429D" w:rsidRDefault="00CE5BF4">
      <w:pPr>
        <w:pStyle w:val="10"/>
        <w:contextualSpacing w:val="0"/>
        <w:rPr>
          <w:color w:val="333333"/>
          <w:sz w:val="20"/>
          <w:szCs w:val="20"/>
          <w:lang w:val="en-US"/>
          <w:rPrChange w:id="2221" w:author="Grigory" w:date="2018-11-13T17:53:00Z">
            <w:rPr>
              <w:color w:val="333333"/>
              <w:sz w:val="20"/>
              <w:szCs w:val="20"/>
            </w:rPr>
          </w:rPrChange>
        </w:rPr>
      </w:pPr>
      <w:r w:rsidRPr="00C2429D">
        <w:rPr>
          <w:color w:val="333333"/>
          <w:sz w:val="20"/>
          <w:szCs w:val="20"/>
          <w:lang w:val="en-US"/>
          <w:rPrChange w:id="2222" w:author="Grigory" w:date="2018-11-13T17:53:00Z">
            <w:rPr>
              <w:color w:val="333333"/>
              <w:sz w:val="20"/>
              <w:szCs w:val="20"/>
            </w:rPr>
          </w:rPrChange>
        </w:rPr>
        <w:t>--------},</w:t>
      </w:r>
    </w:p>
    <w:p w14:paraId="171E3FA3" w14:textId="77777777" w:rsidR="008F2729" w:rsidRPr="00C2429D" w:rsidRDefault="00CE5BF4">
      <w:pPr>
        <w:pStyle w:val="10"/>
        <w:contextualSpacing w:val="0"/>
        <w:rPr>
          <w:color w:val="333333"/>
          <w:sz w:val="20"/>
          <w:szCs w:val="20"/>
          <w:lang w:val="en-US"/>
          <w:rPrChange w:id="2223" w:author="Grigory" w:date="2018-11-13T17:53:00Z">
            <w:rPr>
              <w:color w:val="333333"/>
              <w:sz w:val="20"/>
              <w:szCs w:val="20"/>
            </w:rPr>
          </w:rPrChange>
        </w:rPr>
      </w:pPr>
      <w:r w:rsidRPr="00C2429D">
        <w:rPr>
          <w:color w:val="333333"/>
          <w:sz w:val="20"/>
          <w:szCs w:val="20"/>
          <w:lang w:val="en-US"/>
          <w:rPrChange w:id="2224" w:author="Grigory" w:date="2018-11-13T17:53:00Z">
            <w:rPr>
              <w:color w:val="333333"/>
              <w:sz w:val="20"/>
              <w:szCs w:val="20"/>
            </w:rPr>
          </w:rPrChange>
        </w:rPr>
        <w:t>--------.....</w:t>
      </w:r>
    </w:p>
    <w:p w14:paraId="7E7C0AA8" w14:textId="77777777" w:rsidR="008F2729" w:rsidRPr="00C2429D" w:rsidRDefault="00CE5BF4">
      <w:pPr>
        <w:pStyle w:val="10"/>
        <w:contextualSpacing w:val="0"/>
        <w:rPr>
          <w:color w:val="333333"/>
          <w:sz w:val="20"/>
          <w:szCs w:val="20"/>
          <w:lang w:val="en-US"/>
          <w:rPrChange w:id="2225" w:author="Grigory" w:date="2018-11-13T17:53:00Z">
            <w:rPr>
              <w:color w:val="333333"/>
              <w:sz w:val="20"/>
              <w:szCs w:val="20"/>
            </w:rPr>
          </w:rPrChange>
        </w:rPr>
      </w:pPr>
      <w:r w:rsidRPr="00C2429D">
        <w:rPr>
          <w:color w:val="333333"/>
          <w:sz w:val="20"/>
          <w:szCs w:val="20"/>
          <w:lang w:val="en-US"/>
          <w:rPrChange w:id="2226" w:author="Grigory" w:date="2018-11-13T17:53:00Z">
            <w:rPr>
              <w:color w:val="333333"/>
              <w:sz w:val="20"/>
              <w:szCs w:val="20"/>
            </w:rPr>
          </w:rPrChange>
        </w:rPr>
        <w:t>----],</w:t>
      </w:r>
    </w:p>
    <w:p w14:paraId="77B1C2F1" w14:textId="77777777" w:rsidR="008F2729" w:rsidRPr="00C2429D" w:rsidRDefault="00CE5BF4">
      <w:pPr>
        <w:pStyle w:val="10"/>
        <w:contextualSpacing w:val="0"/>
        <w:rPr>
          <w:color w:val="333333"/>
          <w:sz w:val="20"/>
          <w:szCs w:val="20"/>
          <w:lang w:val="en-US"/>
          <w:rPrChange w:id="2227" w:author="Grigory" w:date="2018-11-13T17:53:00Z">
            <w:rPr>
              <w:color w:val="333333"/>
              <w:sz w:val="20"/>
              <w:szCs w:val="20"/>
            </w:rPr>
          </w:rPrChange>
        </w:rPr>
      </w:pPr>
      <w:r w:rsidRPr="00C2429D">
        <w:rPr>
          <w:color w:val="333333"/>
          <w:sz w:val="20"/>
          <w:szCs w:val="20"/>
          <w:lang w:val="en-US"/>
          <w:rPrChange w:id="2228" w:author="Grigory" w:date="2018-11-13T17:53:00Z">
            <w:rPr>
              <w:color w:val="333333"/>
              <w:sz w:val="20"/>
              <w:szCs w:val="20"/>
            </w:rPr>
          </w:rPrChange>
        </w:rPr>
        <w:t>----</w:t>
      </w:r>
      <w:proofErr w:type="spellStart"/>
      <w:r w:rsidRPr="00C2429D">
        <w:rPr>
          <w:color w:val="333333"/>
          <w:sz w:val="20"/>
          <w:szCs w:val="20"/>
          <w:lang w:val="en-US"/>
          <w:rPrChange w:id="2229" w:author="Grigory" w:date="2018-11-13T17:53:00Z">
            <w:rPr>
              <w:color w:val="333333"/>
              <w:sz w:val="20"/>
              <w:szCs w:val="20"/>
            </w:rPr>
          </w:rPrChange>
        </w:rPr>
        <w:t>is_more</w:t>
      </w:r>
      <w:proofErr w:type="spellEnd"/>
      <w:r w:rsidRPr="00C2429D">
        <w:rPr>
          <w:color w:val="333333"/>
          <w:sz w:val="20"/>
          <w:szCs w:val="20"/>
          <w:lang w:val="en-US"/>
          <w:rPrChange w:id="2230" w:author="Grigory" w:date="2018-11-13T17:53:00Z">
            <w:rPr>
              <w:color w:val="333333"/>
              <w:sz w:val="20"/>
              <w:szCs w:val="20"/>
            </w:rPr>
          </w:rPrChange>
        </w:rPr>
        <w:t>: bool?</w:t>
      </w:r>
    </w:p>
    <w:p w14:paraId="799097C0" w14:textId="77777777" w:rsidR="008F2729" w:rsidRPr="00C2429D" w:rsidRDefault="00CE5BF4">
      <w:pPr>
        <w:pStyle w:val="10"/>
        <w:contextualSpacing w:val="0"/>
        <w:rPr>
          <w:color w:val="333333"/>
          <w:sz w:val="20"/>
          <w:szCs w:val="20"/>
          <w:lang w:val="en-US"/>
          <w:rPrChange w:id="2231" w:author="Grigory" w:date="2018-11-13T17:53:00Z">
            <w:rPr>
              <w:color w:val="333333"/>
              <w:sz w:val="20"/>
              <w:szCs w:val="20"/>
            </w:rPr>
          </w:rPrChange>
        </w:rPr>
      </w:pPr>
      <w:r w:rsidRPr="00C2429D">
        <w:rPr>
          <w:color w:val="333333"/>
          <w:sz w:val="20"/>
          <w:szCs w:val="20"/>
          <w:lang w:val="en-US"/>
          <w:rPrChange w:id="2232" w:author="Grigory" w:date="2018-11-13T17:53:00Z">
            <w:rPr>
              <w:color w:val="333333"/>
              <w:sz w:val="20"/>
              <w:szCs w:val="20"/>
            </w:rPr>
          </w:rPrChange>
        </w:rPr>
        <w:t xml:space="preserve">]  </w:t>
      </w:r>
    </w:p>
    <w:p w14:paraId="3B1A98DC" w14:textId="77777777" w:rsidR="008F2729" w:rsidRPr="00C2429D" w:rsidRDefault="008F2729">
      <w:pPr>
        <w:pStyle w:val="10"/>
        <w:contextualSpacing w:val="0"/>
        <w:rPr>
          <w:color w:val="333333"/>
          <w:sz w:val="20"/>
          <w:szCs w:val="20"/>
          <w:lang w:val="en-US"/>
          <w:rPrChange w:id="2233" w:author="Grigory" w:date="2018-11-13T17:53:00Z">
            <w:rPr>
              <w:color w:val="333333"/>
              <w:sz w:val="20"/>
              <w:szCs w:val="20"/>
            </w:rPr>
          </w:rPrChange>
        </w:rPr>
      </w:pPr>
    </w:p>
    <w:p w14:paraId="0667105C" w14:textId="77777777" w:rsidR="008F2729" w:rsidRPr="00C2429D" w:rsidRDefault="00CE5BF4">
      <w:pPr>
        <w:pStyle w:val="10"/>
        <w:contextualSpacing w:val="0"/>
        <w:rPr>
          <w:color w:val="333333"/>
          <w:sz w:val="20"/>
          <w:szCs w:val="20"/>
          <w:lang w:val="en-US"/>
          <w:rPrChange w:id="2234" w:author="Grigory" w:date="2018-11-13T17:53:00Z">
            <w:rPr>
              <w:color w:val="333333"/>
              <w:sz w:val="20"/>
              <w:szCs w:val="20"/>
            </w:rPr>
          </w:rPrChange>
        </w:rPr>
      </w:pPr>
      <w:proofErr w:type="spellStart"/>
      <w:r w:rsidRPr="00C2429D">
        <w:rPr>
          <w:color w:val="333333"/>
          <w:sz w:val="20"/>
          <w:szCs w:val="20"/>
          <w:lang w:val="en-US"/>
          <w:rPrChange w:id="2235" w:author="Grigory" w:date="2018-11-13T17:53:00Z">
            <w:rPr>
              <w:color w:val="333333"/>
              <w:sz w:val="20"/>
              <w:szCs w:val="20"/>
            </w:rPr>
          </w:rPrChange>
        </w:rPr>
        <w:t>GetMyLibraryNumbersFilterValues</w:t>
      </w:r>
      <w:proofErr w:type="spellEnd"/>
    </w:p>
    <w:p w14:paraId="3AEB4422" w14:textId="77777777" w:rsidR="008F2729" w:rsidRPr="00C2429D" w:rsidRDefault="00CE5BF4">
      <w:pPr>
        <w:pStyle w:val="10"/>
        <w:contextualSpacing w:val="0"/>
        <w:rPr>
          <w:color w:val="333333"/>
          <w:sz w:val="20"/>
          <w:szCs w:val="20"/>
          <w:lang w:val="en-US"/>
          <w:rPrChange w:id="2236" w:author="Grigory" w:date="2018-11-13T17:53:00Z">
            <w:rPr>
              <w:color w:val="333333"/>
              <w:sz w:val="20"/>
              <w:szCs w:val="20"/>
            </w:rPr>
          </w:rPrChange>
        </w:rPr>
      </w:pPr>
      <w:r w:rsidRPr="00C2429D">
        <w:rPr>
          <w:color w:val="333333"/>
          <w:sz w:val="20"/>
          <w:szCs w:val="20"/>
          <w:lang w:val="en-US"/>
          <w:rPrChange w:id="2237" w:author="Grigory" w:date="2018-11-13T17:53:00Z">
            <w:rPr>
              <w:color w:val="333333"/>
              <w:sz w:val="20"/>
              <w:szCs w:val="20"/>
            </w:rPr>
          </w:rPrChange>
        </w:rPr>
        <w:t>/</w:t>
      </w:r>
      <w:proofErr w:type="spellStart"/>
      <w:r w:rsidRPr="00C2429D">
        <w:rPr>
          <w:color w:val="333333"/>
          <w:sz w:val="20"/>
          <w:szCs w:val="20"/>
          <w:lang w:val="en-US"/>
          <w:rPrChange w:id="2238" w:author="Grigory" w:date="2018-11-13T17:53:00Z">
            <w:rPr>
              <w:color w:val="333333"/>
              <w:sz w:val="20"/>
              <w:szCs w:val="20"/>
            </w:rPr>
          </w:rPrChange>
        </w:rPr>
        <w:t>api</w:t>
      </w:r>
      <w:proofErr w:type="spellEnd"/>
      <w:r w:rsidRPr="00C2429D">
        <w:rPr>
          <w:color w:val="333333"/>
          <w:sz w:val="20"/>
          <w:szCs w:val="20"/>
          <w:lang w:val="en-US"/>
          <w:rPrChange w:id="2239" w:author="Grigory" w:date="2018-11-13T17:53:00Z">
            <w:rPr>
              <w:color w:val="333333"/>
              <w:sz w:val="20"/>
              <w:szCs w:val="20"/>
            </w:rPr>
          </w:rPrChange>
        </w:rPr>
        <w:t>/numbers/filter/?filter={"</w:t>
      </w:r>
      <w:proofErr w:type="spellStart"/>
      <w:r w:rsidRPr="00C2429D">
        <w:rPr>
          <w:color w:val="333333"/>
          <w:sz w:val="20"/>
          <w:szCs w:val="20"/>
          <w:lang w:val="en-US"/>
          <w:rPrChange w:id="2240" w:author="Grigory" w:date="2018-11-13T17:53:00Z">
            <w:rPr>
              <w:color w:val="333333"/>
              <w:sz w:val="20"/>
              <w:szCs w:val="20"/>
            </w:rPr>
          </w:rPrChange>
        </w:rPr>
        <w:t>my</w:t>
      </w:r>
      <w:proofErr w:type="gramStart"/>
      <w:r w:rsidRPr="00C2429D">
        <w:rPr>
          <w:color w:val="333333"/>
          <w:sz w:val="20"/>
          <w:szCs w:val="20"/>
          <w:lang w:val="en-US"/>
          <w:rPrChange w:id="2241" w:author="Grigory" w:date="2018-11-13T17:53:00Z">
            <w:rPr>
              <w:color w:val="333333"/>
              <w:sz w:val="20"/>
              <w:szCs w:val="20"/>
            </w:rPr>
          </w:rPrChange>
        </w:rPr>
        <w:t>":true</w:t>
      </w:r>
      <w:proofErr w:type="spellEnd"/>
      <w:proofErr w:type="gramEnd"/>
      <w:r w:rsidRPr="00C2429D">
        <w:rPr>
          <w:color w:val="333333"/>
          <w:sz w:val="20"/>
          <w:szCs w:val="20"/>
          <w:lang w:val="en-US"/>
          <w:rPrChange w:id="2242" w:author="Grigory" w:date="2018-11-13T17:53:00Z">
            <w:rPr>
              <w:color w:val="333333"/>
              <w:sz w:val="20"/>
              <w:szCs w:val="20"/>
            </w:rPr>
          </w:rPrChange>
        </w:rPr>
        <w:t>}</w:t>
      </w:r>
    </w:p>
    <w:p w14:paraId="6EA1945B" w14:textId="77777777" w:rsidR="008F2729" w:rsidRDefault="00CE5BF4">
      <w:pPr>
        <w:pStyle w:val="10"/>
        <w:contextualSpacing w:val="0"/>
        <w:rPr>
          <w:color w:val="333333"/>
          <w:sz w:val="20"/>
          <w:szCs w:val="20"/>
        </w:rPr>
      </w:pPr>
      <w:r>
        <w:rPr>
          <w:color w:val="333333"/>
          <w:sz w:val="20"/>
          <w:szCs w:val="20"/>
        </w:rPr>
        <w:t>данные для фильтра в выпусках в моей библиотеке</w:t>
      </w:r>
    </w:p>
    <w:p w14:paraId="47C55641" w14:textId="77777777" w:rsidR="008F2729" w:rsidRDefault="00CE5BF4">
      <w:pPr>
        <w:pStyle w:val="10"/>
        <w:contextualSpacing w:val="0"/>
        <w:rPr>
          <w:color w:val="333333"/>
          <w:sz w:val="20"/>
          <w:szCs w:val="20"/>
        </w:rPr>
      </w:pPr>
      <w:r>
        <w:rPr>
          <w:color w:val="333333"/>
          <w:sz w:val="20"/>
          <w:szCs w:val="20"/>
        </w:rPr>
        <w:t>без входных параметров</w:t>
      </w:r>
    </w:p>
    <w:p w14:paraId="788AC45E" w14:textId="77777777" w:rsidR="008F2729" w:rsidRDefault="00CE5BF4">
      <w:pPr>
        <w:pStyle w:val="10"/>
        <w:contextualSpacing w:val="0"/>
        <w:rPr>
          <w:color w:val="333333"/>
          <w:sz w:val="20"/>
          <w:szCs w:val="20"/>
        </w:rPr>
      </w:pPr>
      <w:r>
        <w:rPr>
          <w:color w:val="333333"/>
          <w:sz w:val="20"/>
          <w:szCs w:val="20"/>
        </w:rPr>
        <w:t>формат ответа:</w:t>
      </w:r>
    </w:p>
    <w:p w14:paraId="7E9C324C" w14:textId="77777777" w:rsidR="008F2729" w:rsidRPr="00C2429D" w:rsidRDefault="00CE5BF4">
      <w:pPr>
        <w:pStyle w:val="10"/>
        <w:contextualSpacing w:val="0"/>
        <w:rPr>
          <w:color w:val="333333"/>
          <w:sz w:val="20"/>
          <w:szCs w:val="20"/>
          <w:lang w:val="en-US"/>
          <w:rPrChange w:id="2243" w:author="Grigory" w:date="2018-11-13T17:53:00Z">
            <w:rPr>
              <w:color w:val="333333"/>
              <w:sz w:val="20"/>
              <w:szCs w:val="20"/>
            </w:rPr>
          </w:rPrChange>
        </w:rPr>
      </w:pPr>
      <w:r w:rsidRPr="00C2429D">
        <w:rPr>
          <w:color w:val="333333"/>
          <w:sz w:val="20"/>
          <w:szCs w:val="20"/>
          <w:lang w:val="en-US"/>
          <w:rPrChange w:id="2244" w:author="Grigory" w:date="2018-11-13T17:53:00Z">
            <w:rPr>
              <w:color w:val="333333"/>
              <w:sz w:val="20"/>
              <w:szCs w:val="20"/>
            </w:rPr>
          </w:rPrChange>
        </w:rPr>
        <w:t>{</w:t>
      </w:r>
    </w:p>
    <w:p w14:paraId="49427A08" w14:textId="77777777" w:rsidR="008F2729" w:rsidRPr="00C2429D" w:rsidRDefault="00CE5BF4">
      <w:pPr>
        <w:pStyle w:val="10"/>
        <w:contextualSpacing w:val="0"/>
        <w:rPr>
          <w:color w:val="333333"/>
          <w:sz w:val="20"/>
          <w:szCs w:val="20"/>
          <w:lang w:val="en-US"/>
          <w:rPrChange w:id="2245" w:author="Grigory" w:date="2018-11-13T17:53:00Z">
            <w:rPr>
              <w:color w:val="333333"/>
              <w:sz w:val="20"/>
              <w:szCs w:val="20"/>
            </w:rPr>
          </w:rPrChange>
        </w:rPr>
      </w:pPr>
      <w:r w:rsidRPr="00C2429D">
        <w:rPr>
          <w:color w:val="333333"/>
          <w:sz w:val="20"/>
          <w:szCs w:val="20"/>
          <w:lang w:val="en-US"/>
          <w:rPrChange w:id="2246" w:author="Grigory" w:date="2018-11-13T17:53:00Z">
            <w:rPr>
              <w:color w:val="333333"/>
              <w:sz w:val="20"/>
              <w:szCs w:val="20"/>
            </w:rPr>
          </w:rPrChange>
        </w:rPr>
        <w:t>----</w:t>
      </w:r>
      <w:proofErr w:type="spellStart"/>
      <w:r w:rsidRPr="00C2429D">
        <w:rPr>
          <w:color w:val="333333"/>
          <w:sz w:val="20"/>
          <w:szCs w:val="20"/>
          <w:lang w:val="en-US"/>
          <w:rPrChange w:id="2247" w:author="Grigory" w:date="2018-11-13T17:53:00Z">
            <w:rPr>
              <w:color w:val="333333"/>
              <w:sz w:val="20"/>
              <w:szCs w:val="20"/>
            </w:rPr>
          </w:rPrChange>
        </w:rPr>
        <w:t>magaines</w:t>
      </w:r>
      <w:proofErr w:type="spellEnd"/>
      <w:r w:rsidRPr="00C2429D">
        <w:rPr>
          <w:color w:val="333333"/>
          <w:sz w:val="20"/>
          <w:szCs w:val="20"/>
          <w:lang w:val="en-US"/>
          <w:rPrChange w:id="2248" w:author="Grigory" w:date="2018-11-13T17:53:00Z">
            <w:rPr>
              <w:color w:val="333333"/>
              <w:sz w:val="20"/>
              <w:szCs w:val="20"/>
            </w:rPr>
          </w:rPrChange>
        </w:rPr>
        <w:t>: [</w:t>
      </w:r>
    </w:p>
    <w:p w14:paraId="16505874" w14:textId="77777777" w:rsidR="008F2729" w:rsidRPr="00C2429D" w:rsidRDefault="00CE5BF4">
      <w:pPr>
        <w:pStyle w:val="10"/>
        <w:contextualSpacing w:val="0"/>
        <w:rPr>
          <w:color w:val="333333"/>
          <w:sz w:val="20"/>
          <w:szCs w:val="20"/>
          <w:lang w:val="en-US"/>
          <w:rPrChange w:id="2249" w:author="Grigory" w:date="2018-11-13T17:53:00Z">
            <w:rPr>
              <w:color w:val="333333"/>
              <w:sz w:val="20"/>
              <w:szCs w:val="20"/>
            </w:rPr>
          </w:rPrChange>
        </w:rPr>
      </w:pPr>
      <w:r w:rsidRPr="00C2429D">
        <w:rPr>
          <w:color w:val="333333"/>
          <w:sz w:val="20"/>
          <w:szCs w:val="20"/>
          <w:lang w:val="en-US"/>
          <w:rPrChange w:id="2250" w:author="Grigory" w:date="2018-11-13T17:53:00Z">
            <w:rPr>
              <w:color w:val="333333"/>
              <w:sz w:val="20"/>
              <w:szCs w:val="20"/>
            </w:rPr>
          </w:rPrChange>
        </w:rPr>
        <w:t>--------{</w:t>
      </w:r>
    </w:p>
    <w:p w14:paraId="235E21ED" w14:textId="77777777" w:rsidR="008F2729" w:rsidRPr="00C2429D" w:rsidRDefault="00CE5BF4">
      <w:pPr>
        <w:pStyle w:val="10"/>
        <w:contextualSpacing w:val="0"/>
        <w:rPr>
          <w:color w:val="333333"/>
          <w:sz w:val="20"/>
          <w:szCs w:val="20"/>
          <w:lang w:val="en-US"/>
          <w:rPrChange w:id="2251" w:author="Grigory" w:date="2018-11-13T17:53:00Z">
            <w:rPr>
              <w:color w:val="333333"/>
              <w:sz w:val="20"/>
              <w:szCs w:val="20"/>
            </w:rPr>
          </w:rPrChange>
        </w:rPr>
      </w:pPr>
      <w:r w:rsidRPr="00C2429D">
        <w:rPr>
          <w:color w:val="333333"/>
          <w:sz w:val="20"/>
          <w:szCs w:val="20"/>
          <w:lang w:val="en-US"/>
          <w:rPrChange w:id="2252" w:author="Grigory" w:date="2018-11-13T17:53:00Z">
            <w:rPr>
              <w:color w:val="333333"/>
              <w:sz w:val="20"/>
              <w:szCs w:val="20"/>
            </w:rPr>
          </w:rPrChange>
        </w:rPr>
        <w:t xml:space="preserve">------------id: </w:t>
      </w:r>
      <w:proofErr w:type="gramStart"/>
      <w:r w:rsidRPr="00C2429D">
        <w:rPr>
          <w:color w:val="333333"/>
          <w:sz w:val="20"/>
          <w:szCs w:val="20"/>
          <w:lang w:val="en-US"/>
          <w:rPrChange w:id="2253" w:author="Grigory" w:date="2018-11-13T17:53:00Z">
            <w:rPr>
              <w:color w:val="333333"/>
              <w:sz w:val="20"/>
              <w:szCs w:val="20"/>
            </w:rPr>
          </w:rPrChange>
        </w:rPr>
        <w:t>string!,</w:t>
      </w:r>
      <w:proofErr w:type="gramEnd"/>
    </w:p>
    <w:p w14:paraId="6D483505" w14:textId="77777777" w:rsidR="008F2729" w:rsidRPr="00C2429D" w:rsidRDefault="00CE5BF4">
      <w:pPr>
        <w:pStyle w:val="10"/>
        <w:contextualSpacing w:val="0"/>
        <w:rPr>
          <w:color w:val="333333"/>
          <w:sz w:val="20"/>
          <w:szCs w:val="20"/>
          <w:lang w:val="en-US"/>
          <w:rPrChange w:id="2254" w:author="Grigory" w:date="2018-11-13T17:53:00Z">
            <w:rPr>
              <w:color w:val="333333"/>
              <w:sz w:val="20"/>
              <w:szCs w:val="20"/>
            </w:rPr>
          </w:rPrChange>
        </w:rPr>
      </w:pPr>
      <w:r w:rsidRPr="00C2429D">
        <w:rPr>
          <w:color w:val="333333"/>
          <w:sz w:val="20"/>
          <w:szCs w:val="20"/>
          <w:lang w:val="en-US"/>
          <w:rPrChange w:id="2255" w:author="Grigory" w:date="2018-11-13T17:53:00Z">
            <w:rPr>
              <w:color w:val="333333"/>
              <w:sz w:val="20"/>
              <w:szCs w:val="20"/>
            </w:rPr>
          </w:rPrChange>
        </w:rPr>
        <w:t>------------name: string!</w:t>
      </w:r>
    </w:p>
    <w:p w14:paraId="0626FC4D" w14:textId="77777777" w:rsidR="008F2729" w:rsidRPr="00C2429D" w:rsidRDefault="00CE5BF4">
      <w:pPr>
        <w:pStyle w:val="10"/>
        <w:contextualSpacing w:val="0"/>
        <w:rPr>
          <w:color w:val="333333"/>
          <w:sz w:val="20"/>
          <w:szCs w:val="20"/>
          <w:lang w:val="en-US"/>
          <w:rPrChange w:id="2256" w:author="Grigory" w:date="2018-11-13T17:53:00Z">
            <w:rPr>
              <w:color w:val="333333"/>
              <w:sz w:val="20"/>
              <w:szCs w:val="20"/>
            </w:rPr>
          </w:rPrChange>
        </w:rPr>
      </w:pPr>
      <w:r w:rsidRPr="00C2429D">
        <w:rPr>
          <w:color w:val="333333"/>
          <w:sz w:val="20"/>
          <w:szCs w:val="20"/>
          <w:lang w:val="en-US"/>
          <w:rPrChange w:id="2257" w:author="Grigory" w:date="2018-11-13T17:53:00Z">
            <w:rPr>
              <w:color w:val="333333"/>
              <w:sz w:val="20"/>
              <w:szCs w:val="20"/>
            </w:rPr>
          </w:rPrChange>
        </w:rPr>
        <w:t>--------},</w:t>
      </w:r>
    </w:p>
    <w:p w14:paraId="20A9D6A3" w14:textId="77777777" w:rsidR="008F2729" w:rsidRPr="00C2429D" w:rsidRDefault="00CE5BF4">
      <w:pPr>
        <w:pStyle w:val="10"/>
        <w:contextualSpacing w:val="0"/>
        <w:rPr>
          <w:color w:val="333333"/>
          <w:sz w:val="20"/>
          <w:szCs w:val="20"/>
          <w:lang w:val="en-US"/>
          <w:rPrChange w:id="2258" w:author="Grigory" w:date="2018-11-13T17:53:00Z">
            <w:rPr>
              <w:color w:val="333333"/>
              <w:sz w:val="20"/>
              <w:szCs w:val="20"/>
            </w:rPr>
          </w:rPrChange>
        </w:rPr>
      </w:pPr>
      <w:r w:rsidRPr="00C2429D">
        <w:rPr>
          <w:color w:val="333333"/>
          <w:sz w:val="20"/>
          <w:szCs w:val="20"/>
          <w:lang w:val="en-US"/>
          <w:rPrChange w:id="2259" w:author="Grigory" w:date="2018-11-13T17:53:00Z">
            <w:rPr>
              <w:color w:val="333333"/>
              <w:sz w:val="20"/>
              <w:szCs w:val="20"/>
            </w:rPr>
          </w:rPrChange>
        </w:rPr>
        <w:t>--------.....</w:t>
      </w:r>
    </w:p>
    <w:p w14:paraId="2E9BFBB0" w14:textId="77777777" w:rsidR="008F2729" w:rsidRPr="00C2429D" w:rsidRDefault="00CE5BF4">
      <w:pPr>
        <w:pStyle w:val="10"/>
        <w:contextualSpacing w:val="0"/>
        <w:rPr>
          <w:color w:val="333333"/>
          <w:sz w:val="20"/>
          <w:szCs w:val="20"/>
          <w:lang w:val="en-US"/>
          <w:rPrChange w:id="2260" w:author="Grigory" w:date="2018-11-13T17:53:00Z">
            <w:rPr>
              <w:color w:val="333333"/>
              <w:sz w:val="20"/>
              <w:szCs w:val="20"/>
            </w:rPr>
          </w:rPrChange>
        </w:rPr>
      </w:pPr>
      <w:r w:rsidRPr="00C2429D">
        <w:rPr>
          <w:color w:val="333333"/>
          <w:sz w:val="20"/>
          <w:szCs w:val="20"/>
          <w:lang w:val="en-US"/>
          <w:rPrChange w:id="2261" w:author="Grigory" w:date="2018-11-13T17:53:00Z">
            <w:rPr>
              <w:color w:val="333333"/>
              <w:sz w:val="20"/>
              <w:szCs w:val="20"/>
            </w:rPr>
          </w:rPrChange>
        </w:rPr>
        <w:t>----]!,</w:t>
      </w:r>
    </w:p>
    <w:p w14:paraId="31136BED" w14:textId="77777777" w:rsidR="008F2729" w:rsidRPr="00C2429D" w:rsidRDefault="00CE5BF4">
      <w:pPr>
        <w:pStyle w:val="10"/>
        <w:contextualSpacing w:val="0"/>
        <w:rPr>
          <w:color w:val="333333"/>
          <w:sz w:val="20"/>
          <w:szCs w:val="20"/>
          <w:lang w:val="en-US"/>
          <w:rPrChange w:id="2262" w:author="Grigory" w:date="2018-11-13T17:53:00Z">
            <w:rPr>
              <w:color w:val="333333"/>
              <w:sz w:val="20"/>
              <w:szCs w:val="20"/>
            </w:rPr>
          </w:rPrChange>
        </w:rPr>
      </w:pPr>
      <w:r w:rsidRPr="00C2429D">
        <w:rPr>
          <w:color w:val="333333"/>
          <w:sz w:val="20"/>
          <w:szCs w:val="20"/>
          <w:lang w:val="en-US"/>
          <w:rPrChange w:id="2263" w:author="Grigory" w:date="2018-11-13T17:53:00Z">
            <w:rPr>
              <w:color w:val="333333"/>
              <w:sz w:val="20"/>
              <w:szCs w:val="20"/>
            </w:rPr>
          </w:rPrChange>
        </w:rPr>
        <w:t>----</w:t>
      </w:r>
      <w:proofErr w:type="spellStart"/>
      <w:r w:rsidRPr="00C2429D">
        <w:rPr>
          <w:color w:val="333333"/>
          <w:sz w:val="20"/>
          <w:szCs w:val="20"/>
          <w:lang w:val="en-US"/>
          <w:rPrChange w:id="2264" w:author="Grigory" w:date="2018-11-13T17:53:00Z">
            <w:rPr>
              <w:color w:val="333333"/>
              <w:sz w:val="20"/>
              <w:szCs w:val="20"/>
            </w:rPr>
          </w:rPrChange>
        </w:rPr>
        <w:t>min_date</w:t>
      </w:r>
      <w:proofErr w:type="spellEnd"/>
      <w:r w:rsidRPr="00C2429D">
        <w:rPr>
          <w:color w:val="333333"/>
          <w:sz w:val="20"/>
          <w:szCs w:val="20"/>
          <w:lang w:val="en-US"/>
          <w:rPrChange w:id="2265" w:author="Grigory" w:date="2018-11-13T17:53:00Z">
            <w:rPr>
              <w:color w:val="333333"/>
              <w:sz w:val="20"/>
              <w:szCs w:val="20"/>
            </w:rPr>
          </w:rPrChange>
        </w:rPr>
        <w:t xml:space="preserve">: </w:t>
      </w:r>
      <w:proofErr w:type="gramStart"/>
      <w:r w:rsidRPr="00C2429D">
        <w:rPr>
          <w:color w:val="333333"/>
          <w:sz w:val="20"/>
          <w:szCs w:val="20"/>
          <w:lang w:val="en-US"/>
          <w:rPrChange w:id="2266" w:author="Grigory" w:date="2018-11-13T17:53:00Z">
            <w:rPr>
              <w:color w:val="333333"/>
              <w:sz w:val="20"/>
              <w:szCs w:val="20"/>
            </w:rPr>
          </w:rPrChange>
        </w:rPr>
        <w:t>date!,</w:t>
      </w:r>
      <w:proofErr w:type="gramEnd"/>
    </w:p>
    <w:p w14:paraId="51202688" w14:textId="77777777" w:rsidR="008F2729" w:rsidRPr="00C2429D" w:rsidRDefault="00CE5BF4">
      <w:pPr>
        <w:pStyle w:val="10"/>
        <w:contextualSpacing w:val="0"/>
        <w:rPr>
          <w:color w:val="333333"/>
          <w:sz w:val="20"/>
          <w:szCs w:val="20"/>
          <w:lang w:val="en-US"/>
          <w:rPrChange w:id="2267" w:author="Grigory" w:date="2018-11-13T17:53:00Z">
            <w:rPr>
              <w:color w:val="333333"/>
              <w:sz w:val="20"/>
              <w:szCs w:val="20"/>
            </w:rPr>
          </w:rPrChange>
        </w:rPr>
      </w:pPr>
      <w:r w:rsidRPr="00C2429D">
        <w:rPr>
          <w:color w:val="333333"/>
          <w:sz w:val="20"/>
          <w:szCs w:val="20"/>
          <w:lang w:val="en-US"/>
          <w:rPrChange w:id="2268" w:author="Grigory" w:date="2018-11-13T17:53:00Z">
            <w:rPr>
              <w:color w:val="333333"/>
              <w:sz w:val="20"/>
              <w:szCs w:val="20"/>
            </w:rPr>
          </w:rPrChange>
        </w:rPr>
        <w:t>----</w:t>
      </w:r>
      <w:proofErr w:type="spellStart"/>
      <w:r w:rsidRPr="00C2429D">
        <w:rPr>
          <w:color w:val="333333"/>
          <w:sz w:val="20"/>
          <w:szCs w:val="20"/>
          <w:lang w:val="en-US"/>
          <w:rPrChange w:id="2269" w:author="Grigory" w:date="2018-11-13T17:53:00Z">
            <w:rPr>
              <w:color w:val="333333"/>
              <w:sz w:val="20"/>
              <w:szCs w:val="20"/>
            </w:rPr>
          </w:rPrChange>
        </w:rPr>
        <w:t>max_date</w:t>
      </w:r>
      <w:proofErr w:type="spellEnd"/>
      <w:r w:rsidRPr="00C2429D">
        <w:rPr>
          <w:color w:val="333333"/>
          <w:sz w:val="20"/>
          <w:szCs w:val="20"/>
          <w:lang w:val="en-US"/>
          <w:rPrChange w:id="2270" w:author="Grigory" w:date="2018-11-13T17:53:00Z">
            <w:rPr>
              <w:color w:val="333333"/>
              <w:sz w:val="20"/>
              <w:szCs w:val="20"/>
            </w:rPr>
          </w:rPrChange>
        </w:rPr>
        <w:t>: date!</w:t>
      </w:r>
    </w:p>
    <w:p w14:paraId="59731B87" w14:textId="77777777" w:rsidR="008F2729" w:rsidRPr="00C2429D" w:rsidRDefault="00CE5BF4">
      <w:pPr>
        <w:pStyle w:val="10"/>
        <w:contextualSpacing w:val="0"/>
        <w:rPr>
          <w:color w:val="333333"/>
          <w:sz w:val="20"/>
          <w:szCs w:val="20"/>
          <w:lang w:val="en-US"/>
          <w:rPrChange w:id="2271" w:author="Grigory" w:date="2018-11-13T17:53:00Z">
            <w:rPr>
              <w:color w:val="333333"/>
              <w:sz w:val="20"/>
              <w:szCs w:val="20"/>
            </w:rPr>
          </w:rPrChange>
        </w:rPr>
      </w:pPr>
      <w:r w:rsidRPr="00C2429D">
        <w:rPr>
          <w:color w:val="333333"/>
          <w:sz w:val="20"/>
          <w:szCs w:val="20"/>
          <w:lang w:val="en-US"/>
          <w:rPrChange w:id="2272" w:author="Grigory" w:date="2018-11-13T17:53:00Z">
            <w:rPr>
              <w:color w:val="333333"/>
              <w:sz w:val="20"/>
              <w:szCs w:val="20"/>
            </w:rPr>
          </w:rPrChange>
        </w:rPr>
        <w:t>}</w:t>
      </w:r>
    </w:p>
    <w:p w14:paraId="2FF3E801" w14:textId="77777777" w:rsidR="008F2729" w:rsidRPr="00C2429D" w:rsidRDefault="008F2729">
      <w:pPr>
        <w:pStyle w:val="10"/>
        <w:contextualSpacing w:val="0"/>
        <w:rPr>
          <w:color w:val="333333"/>
          <w:sz w:val="20"/>
          <w:szCs w:val="20"/>
          <w:lang w:val="en-US"/>
          <w:rPrChange w:id="2273" w:author="Grigory" w:date="2018-11-13T17:53:00Z">
            <w:rPr>
              <w:color w:val="333333"/>
              <w:sz w:val="20"/>
              <w:szCs w:val="20"/>
            </w:rPr>
          </w:rPrChange>
        </w:rPr>
      </w:pPr>
    </w:p>
    <w:p w14:paraId="3B183FA9" w14:textId="77777777" w:rsidR="008F2729" w:rsidRPr="00C2429D" w:rsidRDefault="00CE5BF4">
      <w:pPr>
        <w:pStyle w:val="10"/>
        <w:contextualSpacing w:val="0"/>
        <w:rPr>
          <w:color w:val="333333"/>
          <w:sz w:val="20"/>
          <w:szCs w:val="20"/>
          <w:lang w:val="en-US"/>
          <w:rPrChange w:id="2274" w:author="Grigory" w:date="2018-11-13T17:53:00Z">
            <w:rPr>
              <w:color w:val="333333"/>
              <w:sz w:val="20"/>
              <w:szCs w:val="20"/>
            </w:rPr>
          </w:rPrChange>
        </w:rPr>
      </w:pPr>
      <w:proofErr w:type="spellStart"/>
      <w:r w:rsidRPr="00C2429D">
        <w:rPr>
          <w:color w:val="333333"/>
          <w:sz w:val="20"/>
          <w:szCs w:val="20"/>
          <w:lang w:val="en-US"/>
          <w:rPrChange w:id="2275" w:author="Grigory" w:date="2018-11-13T17:53:00Z">
            <w:rPr>
              <w:color w:val="333333"/>
              <w:sz w:val="20"/>
              <w:szCs w:val="20"/>
            </w:rPr>
          </w:rPrChange>
        </w:rPr>
        <w:t>GetMyLibraryNumbersFilterSuggestions</w:t>
      </w:r>
      <w:proofErr w:type="spellEnd"/>
    </w:p>
    <w:p w14:paraId="2C4F134F" w14:textId="77777777" w:rsidR="008F2729" w:rsidRPr="00C2429D" w:rsidRDefault="00CE5BF4">
      <w:pPr>
        <w:pStyle w:val="10"/>
        <w:contextualSpacing w:val="0"/>
        <w:rPr>
          <w:color w:val="333333"/>
          <w:sz w:val="20"/>
          <w:szCs w:val="20"/>
          <w:lang w:val="en-US"/>
          <w:rPrChange w:id="2276" w:author="Grigory" w:date="2018-11-13T17:53:00Z">
            <w:rPr>
              <w:color w:val="333333"/>
              <w:sz w:val="20"/>
              <w:szCs w:val="20"/>
            </w:rPr>
          </w:rPrChange>
        </w:rPr>
      </w:pPr>
      <w:r w:rsidRPr="00C2429D">
        <w:rPr>
          <w:color w:val="333333"/>
          <w:sz w:val="20"/>
          <w:szCs w:val="20"/>
          <w:lang w:val="en-US"/>
          <w:rPrChange w:id="2277" w:author="Grigory" w:date="2018-11-13T17:53:00Z">
            <w:rPr>
              <w:color w:val="333333"/>
              <w:sz w:val="20"/>
              <w:szCs w:val="20"/>
            </w:rPr>
          </w:rPrChange>
        </w:rPr>
        <w:t>/</w:t>
      </w:r>
      <w:proofErr w:type="spellStart"/>
      <w:r w:rsidRPr="00C2429D">
        <w:rPr>
          <w:color w:val="333333"/>
          <w:sz w:val="20"/>
          <w:szCs w:val="20"/>
          <w:lang w:val="en-US"/>
          <w:rPrChange w:id="2278" w:author="Grigory" w:date="2018-11-13T17:53:00Z">
            <w:rPr>
              <w:color w:val="333333"/>
              <w:sz w:val="20"/>
              <w:szCs w:val="20"/>
            </w:rPr>
          </w:rPrChange>
        </w:rPr>
        <w:t>api</w:t>
      </w:r>
      <w:proofErr w:type="spellEnd"/>
      <w:r w:rsidRPr="00C2429D">
        <w:rPr>
          <w:color w:val="333333"/>
          <w:sz w:val="20"/>
          <w:szCs w:val="20"/>
          <w:lang w:val="en-US"/>
          <w:rPrChange w:id="2279" w:author="Grigory" w:date="2018-11-13T17:53:00Z">
            <w:rPr>
              <w:color w:val="333333"/>
              <w:sz w:val="20"/>
              <w:szCs w:val="20"/>
            </w:rPr>
          </w:rPrChange>
        </w:rPr>
        <w:t>/numbers/suggestions/?filter={"</w:t>
      </w:r>
      <w:proofErr w:type="spellStart"/>
      <w:r w:rsidRPr="00C2429D">
        <w:rPr>
          <w:color w:val="333333"/>
          <w:sz w:val="20"/>
          <w:szCs w:val="20"/>
          <w:lang w:val="en-US"/>
          <w:rPrChange w:id="2280" w:author="Grigory" w:date="2018-11-13T17:53:00Z">
            <w:rPr>
              <w:color w:val="333333"/>
              <w:sz w:val="20"/>
              <w:szCs w:val="20"/>
            </w:rPr>
          </w:rPrChange>
        </w:rPr>
        <w:t>my</w:t>
      </w:r>
      <w:proofErr w:type="gramStart"/>
      <w:r w:rsidRPr="00C2429D">
        <w:rPr>
          <w:color w:val="333333"/>
          <w:sz w:val="20"/>
          <w:szCs w:val="20"/>
          <w:lang w:val="en-US"/>
          <w:rPrChange w:id="2281" w:author="Grigory" w:date="2018-11-13T17:53:00Z">
            <w:rPr>
              <w:color w:val="333333"/>
              <w:sz w:val="20"/>
              <w:szCs w:val="20"/>
            </w:rPr>
          </w:rPrChange>
        </w:rPr>
        <w:t>":true</w:t>
      </w:r>
      <w:proofErr w:type="gramEnd"/>
      <w:r w:rsidRPr="00C2429D">
        <w:rPr>
          <w:color w:val="333333"/>
          <w:sz w:val="20"/>
          <w:szCs w:val="20"/>
          <w:lang w:val="en-US"/>
          <w:rPrChange w:id="2282" w:author="Grigory" w:date="2018-11-13T17:53:00Z">
            <w:rPr>
              <w:color w:val="333333"/>
              <w:sz w:val="20"/>
              <w:szCs w:val="20"/>
            </w:rPr>
          </w:rPrChange>
        </w:rPr>
        <w:t>,"name</w:t>
      </w:r>
      <w:proofErr w:type="spellEnd"/>
      <w:r w:rsidRPr="00C2429D">
        <w:rPr>
          <w:color w:val="333333"/>
          <w:sz w:val="20"/>
          <w:szCs w:val="20"/>
          <w:lang w:val="en-US"/>
          <w:rPrChange w:id="2283" w:author="Grigory" w:date="2018-11-13T17:53:00Z">
            <w:rPr>
              <w:color w:val="333333"/>
              <w:sz w:val="20"/>
              <w:szCs w:val="20"/>
            </w:rPr>
          </w:rPrChange>
        </w:rPr>
        <w:t>":"&lt;</w:t>
      </w:r>
      <w:r>
        <w:rPr>
          <w:color w:val="333333"/>
          <w:sz w:val="20"/>
          <w:szCs w:val="20"/>
        </w:rPr>
        <w:t>строка</w:t>
      </w:r>
      <w:r w:rsidRPr="00C2429D">
        <w:rPr>
          <w:color w:val="333333"/>
          <w:sz w:val="20"/>
          <w:szCs w:val="20"/>
          <w:lang w:val="en-US"/>
          <w:rPrChange w:id="2284" w:author="Grigory" w:date="2018-11-13T17:53:00Z">
            <w:rPr>
              <w:color w:val="333333"/>
              <w:sz w:val="20"/>
              <w:szCs w:val="20"/>
            </w:rPr>
          </w:rPrChange>
        </w:rPr>
        <w:t>&gt;"}</w:t>
      </w:r>
    </w:p>
    <w:p w14:paraId="70A47A2A" w14:textId="77777777" w:rsidR="008F2729" w:rsidRDefault="00CE5BF4">
      <w:pPr>
        <w:pStyle w:val="10"/>
        <w:contextualSpacing w:val="0"/>
        <w:rPr>
          <w:color w:val="333333"/>
          <w:sz w:val="20"/>
          <w:szCs w:val="20"/>
        </w:rPr>
      </w:pPr>
      <w:r>
        <w:rPr>
          <w:color w:val="333333"/>
          <w:sz w:val="20"/>
          <w:szCs w:val="20"/>
        </w:rPr>
        <w:t>список подсказок по имени в фильтре выпусков в моей библиотеке</w:t>
      </w:r>
    </w:p>
    <w:p w14:paraId="70EF8D7F" w14:textId="77777777" w:rsidR="008F2729" w:rsidRDefault="00CE5BF4">
      <w:pPr>
        <w:pStyle w:val="10"/>
        <w:contextualSpacing w:val="0"/>
        <w:rPr>
          <w:color w:val="333333"/>
          <w:sz w:val="20"/>
          <w:szCs w:val="20"/>
        </w:rPr>
      </w:pPr>
      <w:r>
        <w:rPr>
          <w:color w:val="333333"/>
          <w:sz w:val="20"/>
          <w:szCs w:val="20"/>
        </w:rPr>
        <w:t>входные параметры:</w:t>
      </w:r>
    </w:p>
    <w:p w14:paraId="3114453D" w14:textId="77777777" w:rsidR="008F2729" w:rsidRDefault="00CE5BF4">
      <w:pPr>
        <w:pStyle w:val="10"/>
        <w:contextualSpacing w:val="0"/>
        <w:rPr>
          <w:color w:val="333333"/>
          <w:sz w:val="20"/>
          <w:szCs w:val="20"/>
        </w:rPr>
      </w:pPr>
      <w:r>
        <w:rPr>
          <w:color w:val="333333"/>
          <w:sz w:val="20"/>
          <w:szCs w:val="20"/>
        </w:rPr>
        <w:t>- строка</w:t>
      </w:r>
    </w:p>
    <w:p w14:paraId="71B0F1A0" w14:textId="77777777" w:rsidR="008F2729" w:rsidRDefault="00CE5BF4">
      <w:pPr>
        <w:pStyle w:val="10"/>
        <w:contextualSpacing w:val="0"/>
        <w:rPr>
          <w:color w:val="333333"/>
          <w:sz w:val="20"/>
          <w:szCs w:val="20"/>
        </w:rPr>
      </w:pPr>
      <w:r>
        <w:rPr>
          <w:color w:val="333333"/>
          <w:sz w:val="20"/>
          <w:szCs w:val="20"/>
        </w:rPr>
        <w:t>формат ответа:</w:t>
      </w:r>
    </w:p>
    <w:p w14:paraId="2C32775E" w14:textId="77777777" w:rsidR="008F2729" w:rsidRPr="00C2429D" w:rsidRDefault="00CE5BF4">
      <w:pPr>
        <w:pStyle w:val="10"/>
        <w:contextualSpacing w:val="0"/>
        <w:rPr>
          <w:color w:val="333333"/>
          <w:sz w:val="20"/>
          <w:szCs w:val="20"/>
          <w:lang w:val="en-US"/>
          <w:rPrChange w:id="2285" w:author="Grigory" w:date="2018-11-13T17:53:00Z">
            <w:rPr>
              <w:color w:val="333333"/>
              <w:sz w:val="20"/>
              <w:szCs w:val="20"/>
            </w:rPr>
          </w:rPrChange>
        </w:rPr>
      </w:pPr>
      <w:r w:rsidRPr="00C2429D">
        <w:rPr>
          <w:color w:val="333333"/>
          <w:sz w:val="20"/>
          <w:szCs w:val="20"/>
          <w:lang w:val="en-US"/>
          <w:rPrChange w:id="2286" w:author="Grigory" w:date="2018-11-13T17:53:00Z">
            <w:rPr>
              <w:color w:val="333333"/>
              <w:sz w:val="20"/>
              <w:szCs w:val="20"/>
            </w:rPr>
          </w:rPrChange>
        </w:rPr>
        <w:t>[</w:t>
      </w:r>
    </w:p>
    <w:p w14:paraId="271A2EE3" w14:textId="77777777" w:rsidR="008F2729" w:rsidRPr="00C2429D" w:rsidRDefault="00CE5BF4">
      <w:pPr>
        <w:pStyle w:val="10"/>
        <w:contextualSpacing w:val="0"/>
        <w:rPr>
          <w:color w:val="333333"/>
          <w:sz w:val="20"/>
          <w:szCs w:val="20"/>
          <w:lang w:val="en-US"/>
          <w:rPrChange w:id="2287" w:author="Grigory" w:date="2018-11-13T17:53:00Z">
            <w:rPr>
              <w:color w:val="333333"/>
              <w:sz w:val="20"/>
              <w:szCs w:val="20"/>
            </w:rPr>
          </w:rPrChange>
        </w:rPr>
      </w:pPr>
      <w:r w:rsidRPr="00C2429D">
        <w:rPr>
          <w:color w:val="333333"/>
          <w:sz w:val="20"/>
          <w:szCs w:val="20"/>
          <w:lang w:val="en-US"/>
          <w:rPrChange w:id="2288" w:author="Grigory" w:date="2018-11-13T17:53:00Z">
            <w:rPr>
              <w:color w:val="333333"/>
              <w:sz w:val="20"/>
              <w:szCs w:val="20"/>
            </w:rPr>
          </w:rPrChange>
        </w:rPr>
        <w:t>----</w:t>
      </w:r>
      <w:proofErr w:type="gramStart"/>
      <w:r w:rsidRPr="00C2429D">
        <w:rPr>
          <w:color w:val="333333"/>
          <w:sz w:val="20"/>
          <w:szCs w:val="20"/>
          <w:lang w:val="en-US"/>
          <w:rPrChange w:id="2289" w:author="Grigory" w:date="2018-11-13T17:53:00Z">
            <w:rPr>
              <w:color w:val="333333"/>
              <w:sz w:val="20"/>
              <w:szCs w:val="20"/>
            </w:rPr>
          </w:rPrChange>
        </w:rPr>
        <w:t>string!,</w:t>
      </w:r>
      <w:proofErr w:type="gramEnd"/>
    </w:p>
    <w:p w14:paraId="328576DC" w14:textId="77777777" w:rsidR="008F2729" w:rsidRPr="00C2429D" w:rsidRDefault="00CE5BF4">
      <w:pPr>
        <w:pStyle w:val="10"/>
        <w:contextualSpacing w:val="0"/>
        <w:rPr>
          <w:color w:val="333333"/>
          <w:sz w:val="20"/>
          <w:szCs w:val="20"/>
          <w:lang w:val="en-US"/>
          <w:rPrChange w:id="2290" w:author="Grigory" w:date="2018-11-13T17:53:00Z">
            <w:rPr>
              <w:color w:val="333333"/>
              <w:sz w:val="20"/>
              <w:szCs w:val="20"/>
            </w:rPr>
          </w:rPrChange>
        </w:rPr>
      </w:pPr>
      <w:r w:rsidRPr="00C2429D">
        <w:rPr>
          <w:color w:val="333333"/>
          <w:sz w:val="20"/>
          <w:szCs w:val="20"/>
          <w:lang w:val="en-US"/>
          <w:rPrChange w:id="2291" w:author="Grigory" w:date="2018-11-13T17:53:00Z">
            <w:rPr>
              <w:color w:val="333333"/>
              <w:sz w:val="20"/>
              <w:szCs w:val="20"/>
            </w:rPr>
          </w:rPrChange>
        </w:rPr>
        <w:t>----....</w:t>
      </w:r>
    </w:p>
    <w:p w14:paraId="452D98D5" w14:textId="77777777" w:rsidR="008F2729" w:rsidRPr="00C2429D" w:rsidRDefault="00CE5BF4">
      <w:pPr>
        <w:pStyle w:val="10"/>
        <w:contextualSpacing w:val="0"/>
        <w:rPr>
          <w:color w:val="333333"/>
          <w:sz w:val="20"/>
          <w:szCs w:val="20"/>
          <w:lang w:val="en-US"/>
          <w:rPrChange w:id="2292" w:author="Grigory" w:date="2018-11-13T17:53:00Z">
            <w:rPr>
              <w:color w:val="333333"/>
              <w:sz w:val="20"/>
              <w:szCs w:val="20"/>
            </w:rPr>
          </w:rPrChange>
        </w:rPr>
      </w:pPr>
      <w:r w:rsidRPr="00C2429D">
        <w:rPr>
          <w:color w:val="333333"/>
          <w:sz w:val="20"/>
          <w:szCs w:val="20"/>
          <w:lang w:val="en-US"/>
          <w:rPrChange w:id="2293" w:author="Grigory" w:date="2018-11-13T17:53:00Z">
            <w:rPr>
              <w:color w:val="333333"/>
              <w:sz w:val="20"/>
              <w:szCs w:val="20"/>
            </w:rPr>
          </w:rPrChange>
        </w:rPr>
        <w:lastRenderedPageBreak/>
        <w:t>]</w:t>
      </w:r>
    </w:p>
    <w:p w14:paraId="014D0517" w14:textId="77777777" w:rsidR="008F2729" w:rsidRPr="00C2429D" w:rsidRDefault="008F2729">
      <w:pPr>
        <w:pStyle w:val="10"/>
        <w:contextualSpacing w:val="0"/>
        <w:rPr>
          <w:color w:val="333333"/>
          <w:sz w:val="20"/>
          <w:szCs w:val="20"/>
          <w:lang w:val="en-US"/>
          <w:rPrChange w:id="2294" w:author="Grigory" w:date="2018-11-13T17:53:00Z">
            <w:rPr>
              <w:color w:val="333333"/>
              <w:sz w:val="20"/>
              <w:szCs w:val="20"/>
            </w:rPr>
          </w:rPrChange>
        </w:rPr>
      </w:pPr>
    </w:p>
    <w:p w14:paraId="02C8F171" w14:textId="77777777" w:rsidR="008F2729" w:rsidRPr="00C2429D" w:rsidRDefault="00CE5BF4">
      <w:pPr>
        <w:pStyle w:val="10"/>
        <w:contextualSpacing w:val="0"/>
        <w:rPr>
          <w:color w:val="333333"/>
          <w:sz w:val="20"/>
          <w:szCs w:val="20"/>
          <w:lang w:val="en-US"/>
          <w:rPrChange w:id="2295" w:author="Grigory" w:date="2018-11-13T17:53:00Z">
            <w:rPr>
              <w:color w:val="333333"/>
              <w:sz w:val="20"/>
              <w:szCs w:val="20"/>
            </w:rPr>
          </w:rPrChange>
        </w:rPr>
      </w:pPr>
      <w:proofErr w:type="spellStart"/>
      <w:r w:rsidRPr="00C2429D">
        <w:rPr>
          <w:color w:val="333333"/>
          <w:sz w:val="20"/>
          <w:szCs w:val="20"/>
          <w:lang w:val="en-US"/>
          <w:rPrChange w:id="2296" w:author="Grigory" w:date="2018-11-13T17:53:00Z">
            <w:rPr>
              <w:color w:val="333333"/>
              <w:sz w:val="20"/>
              <w:szCs w:val="20"/>
            </w:rPr>
          </w:rPrChange>
        </w:rPr>
        <w:t>GetMyLibraryArticles</w:t>
      </w:r>
      <w:proofErr w:type="spellEnd"/>
    </w:p>
    <w:p w14:paraId="71E3245C" w14:textId="77777777" w:rsidR="008F2729" w:rsidRPr="00C2429D" w:rsidRDefault="00CE5BF4">
      <w:pPr>
        <w:pStyle w:val="10"/>
        <w:contextualSpacing w:val="0"/>
        <w:rPr>
          <w:color w:val="333333"/>
          <w:sz w:val="20"/>
          <w:szCs w:val="20"/>
          <w:lang w:val="en-US"/>
          <w:rPrChange w:id="2297" w:author="Grigory" w:date="2018-11-13T17:53:00Z">
            <w:rPr>
              <w:color w:val="333333"/>
              <w:sz w:val="20"/>
              <w:szCs w:val="20"/>
            </w:rPr>
          </w:rPrChange>
        </w:rPr>
      </w:pPr>
      <w:r w:rsidRPr="00C2429D">
        <w:rPr>
          <w:color w:val="333333"/>
          <w:sz w:val="20"/>
          <w:szCs w:val="20"/>
          <w:lang w:val="en-US"/>
          <w:rPrChange w:id="2298" w:author="Grigory" w:date="2018-11-13T17:53:00Z">
            <w:rPr>
              <w:color w:val="333333"/>
              <w:sz w:val="20"/>
              <w:szCs w:val="20"/>
            </w:rPr>
          </w:rPrChange>
        </w:rPr>
        <w:t>/</w:t>
      </w:r>
      <w:proofErr w:type="spellStart"/>
      <w:r w:rsidRPr="00C2429D">
        <w:rPr>
          <w:color w:val="333333"/>
          <w:sz w:val="20"/>
          <w:szCs w:val="20"/>
          <w:lang w:val="en-US"/>
          <w:rPrChange w:id="2299" w:author="Grigory" w:date="2018-11-13T17:53:00Z">
            <w:rPr>
              <w:color w:val="333333"/>
              <w:sz w:val="20"/>
              <w:szCs w:val="20"/>
            </w:rPr>
          </w:rPrChange>
        </w:rPr>
        <w:t>api</w:t>
      </w:r>
      <w:proofErr w:type="spellEnd"/>
      <w:r w:rsidRPr="00C2429D">
        <w:rPr>
          <w:color w:val="333333"/>
          <w:sz w:val="20"/>
          <w:szCs w:val="20"/>
          <w:lang w:val="en-US"/>
          <w:rPrChange w:id="2300" w:author="Grigory" w:date="2018-11-13T17:53:00Z">
            <w:rPr>
              <w:color w:val="333333"/>
              <w:sz w:val="20"/>
              <w:szCs w:val="20"/>
            </w:rPr>
          </w:rPrChange>
        </w:rPr>
        <w:t>/articles/?filter={"</w:t>
      </w:r>
      <w:proofErr w:type="spellStart"/>
      <w:r w:rsidRPr="00C2429D">
        <w:rPr>
          <w:color w:val="333333"/>
          <w:sz w:val="20"/>
          <w:szCs w:val="20"/>
          <w:lang w:val="en-US"/>
          <w:rPrChange w:id="2301" w:author="Grigory" w:date="2018-11-13T17:53:00Z">
            <w:rPr>
              <w:color w:val="333333"/>
              <w:sz w:val="20"/>
              <w:szCs w:val="20"/>
            </w:rPr>
          </w:rPrChange>
        </w:rPr>
        <w:t>my</w:t>
      </w:r>
      <w:proofErr w:type="gramStart"/>
      <w:r w:rsidRPr="00C2429D">
        <w:rPr>
          <w:color w:val="333333"/>
          <w:sz w:val="20"/>
          <w:szCs w:val="20"/>
          <w:lang w:val="en-US"/>
          <w:rPrChange w:id="2302" w:author="Grigory" w:date="2018-11-13T17:53:00Z">
            <w:rPr>
              <w:color w:val="333333"/>
              <w:sz w:val="20"/>
              <w:szCs w:val="20"/>
            </w:rPr>
          </w:rPrChange>
        </w:rPr>
        <w:t>":true</w:t>
      </w:r>
      <w:proofErr w:type="spellEnd"/>
      <w:proofErr w:type="gramEnd"/>
      <w:r w:rsidRPr="00C2429D">
        <w:rPr>
          <w:color w:val="333333"/>
          <w:sz w:val="20"/>
          <w:szCs w:val="20"/>
          <w:lang w:val="en-US"/>
          <w:rPrChange w:id="2303" w:author="Grigory" w:date="2018-11-13T17:53:00Z">
            <w:rPr>
              <w:color w:val="333333"/>
              <w:sz w:val="20"/>
              <w:szCs w:val="20"/>
            </w:rPr>
          </w:rPrChange>
        </w:rPr>
        <w:t>}</w:t>
      </w:r>
    </w:p>
    <w:p w14:paraId="31F6DE7C" w14:textId="77777777" w:rsidR="008F2729" w:rsidRDefault="00CE5BF4">
      <w:pPr>
        <w:pStyle w:val="10"/>
        <w:contextualSpacing w:val="0"/>
        <w:rPr>
          <w:color w:val="333333"/>
          <w:sz w:val="20"/>
          <w:szCs w:val="20"/>
        </w:rPr>
      </w:pPr>
      <w:r>
        <w:rPr>
          <w:color w:val="333333"/>
          <w:sz w:val="20"/>
          <w:szCs w:val="20"/>
        </w:rPr>
        <w:t>список статей в моей библиотеке</w:t>
      </w:r>
    </w:p>
    <w:p w14:paraId="66C20C58" w14:textId="77777777" w:rsidR="008F2729" w:rsidRDefault="00CE5BF4">
      <w:pPr>
        <w:pStyle w:val="10"/>
        <w:contextualSpacing w:val="0"/>
        <w:rPr>
          <w:color w:val="333333"/>
          <w:sz w:val="20"/>
          <w:szCs w:val="20"/>
        </w:rPr>
      </w:pPr>
      <w:r>
        <w:rPr>
          <w:color w:val="333333"/>
          <w:sz w:val="20"/>
          <w:szCs w:val="20"/>
        </w:rPr>
        <w:t xml:space="preserve">параметры как у </w:t>
      </w:r>
      <w:proofErr w:type="spellStart"/>
      <w:r>
        <w:rPr>
          <w:color w:val="333333"/>
          <w:sz w:val="20"/>
          <w:szCs w:val="20"/>
        </w:rPr>
        <w:t>GetArticles</w:t>
      </w:r>
      <w:proofErr w:type="spellEnd"/>
    </w:p>
    <w:p w14:paraId="3D6068E1" w14:textId="77777777" w:rsidR="008F2729" w:rsidRDefault="00CE5BF4">
      <w:pPr>
        <w:pStyle w:val="10"/>
        <w:contextualSpacing w:val="0"/>
        <w:rPr>
          <w:color w:val="333333"/>
          <w:sz w:val="20"/>
          <w:szCs w:val="20"/>
        </w:rPr>
      </w:pPr>
      <w:r>
        <w:rPr>
          <w:color w:val="333333"/>
          <w:sz w:val="20"/>
          <w:szCs w:val="20"/>
        </w:rPr>
        <w:t>входные параметры:</w:t>
      </w:r>
    </w:p>
    <w:p w14:paraId="36A46292" w14:textId="77777777" w:rsidR="008F2729" w:rsidRDefault="00CE5BF4">
      <w:pPr>
        <w:pStyle w:val="10"/>
        <w:contextualSpacing w:val="0"/>
        <w:rPr>
          <w:color w:val="333333"/>
          <w:sz w:val="20"/>
          <w:szCs w:val="20"/>
        </w:rPr>
      </w:pPr>
      <w:r>
        <w:rPr>
          <w:color w:val="333333"/>
          <w:sz w:val="20"/>
          <w:szCs w:val="20"/>
        </w:rPr>
        <w:t xml:space="preserve">- фильтр. </w:t>
      </w:r>
    </w:p>
    <w:p w14:paraId="5B6644EB" w14:textId="77777777" w:rsidR="008F2729" w:rsidRDefault="00CE5BF4">
      <w:pPr>
        <w:pStyle w:val="10"/>
        <w:contextualSpacing w:val="0"/>
        <w:rPr>
          <w:color w:val="333333"/>
          <w:sz w:val="20"/>
          <w:szCs w:val="20"/>
        </w:rPr>
      </w:pPr>
      <w:r>
        <w:rPr>
          <w:color w:val="333333"/>
          <w:sz w:val="20"/>
          <w:szCs w:val="20"/>
        </w:rPr>
        <w:t>- название (подстрока)</w:t>
      </w:r>
    </w:p>
    <w:p w14:paraId="7D6EC8F4" w14:textId="77777777" w:rsidR="008F2729" w:rsidRDefault="00CE5BF4">
      <w:pPr>
        <w:pStyle w:val="10"/>
        <w:contextualSpacing w:val="0"/>
        <w:rPr>
          <w:color w:val="333333"/>
          <w:sz w:val="20"/>
          <w:szCs w:val="20"/>
        </w:rPr>
      </w:pPr>
      <w:r>
        <w:rPr>
          <w:color w:val="333333"/>
          <w:sz w:val="20"/>
          <w:szCs w:val="20"/>
        </w:rPr>
        <w:t>- тематика (название\ид)</w:t>
      </w:r>
    </w:p>
    <w:p w14:paraId="1E2033D3" w14:textId="77777777" w:rsidR="008F2729" w:rsidRDefault="00CE5BF4">
      <w:pPr>
        <w:pStyle w:val="10"/>
        <w:contextualSpacing w:val="0"/>
        <w:rPr>
          <w:color w:val="333333"/>
          <w:sz w:val="20"/>
          <w:szCs w:val="20"/>
        </w:rPr>
      </w:pPr>
      <w:r>
        <w:rPr>
          <w:color w:val="333333"/>
          <w:sz w:val="20"/>
          <w:szCs w:val="20"/>
        </w:rPr>
        <w:t>- журнал (название\ид)</w:t>
      </w:r>
    </w:p>
    <w:p w14:paraId="5470F0CE" w14:textId="77777777" w:rsidR="008F2729" w:rsidRDefault="00CE5BF4">
      <w:pPr>
        <w:pStyle w:val="10"/>
        <w:contextualSpacing w:val="0"/>
        <w:rPr>
          <w:color w:val="333333"/>
          <w:sz w:val="20"/>
          <w:szCs w:val="20"/>
        </w:rPr>
      </w:pPr>
      <w:r>
        <w:rPr>
          <w:color w:val="333333"/>
          <w:sz w:val="20"/>
          <w:szCs w:val="20"/>
        </w:rPr>
        <w:t>- выпуск (название\ид)</w:t>
      </w:r>
    </w:p>
    <w:p w14:paraId="0BD2EFCC" w14:textId="77777777" w:rsidR="008F2729" w:rsidRDefault="00CE5BF4">
      <w:pPr>
        <w:pStyle w:val="10"/>
        <w:contextualSpacing w:val="0"/>
        <w:rPr>
          <w:color w:val="333333"/>
          <w:sz w:val="20"/>
          <w:szCs w:val="20"/>
        </w:rPr>
      </w:pPr>
      <w:r>
        <w:rPr>
          <w:color w:val="333333"/>
          <w:sz w:val="20"/>
          <w:szCs w:val="20"/>
        </w:rPr>
        <w:t>- автор (название\ид)</w:t>
      </w:r>
    </w:p>
    <w:p w14:paraId="36461A3C" w14:textId="77777777" w:rsidR="008F2729" w:rsidRDefault="00CE5BF4">
      <w:pPr>
        <w:pStyle w:val="10"/>
        <w:contextualSpacing w:val="0"/>
        <w:rPr>
          <w:color w:val="333333"/>
          <w:sz w:val="20"/>
          <w:szCs w:val="20"/>
        </w:rPr>
      </w:pPr>
      <w:r>
        <w:rPr>
          <w:color w:val="333333"/>
          <w:sz w:val="20"/>
          <w:szCs w:val="20"/>
        </w:rPr>
        <w:t>- дата с</w:t>
      </w:r>
    </w:p>
    <w:p w14:paraId="3A694152" w14:textId="77777777" w:rsidR="008F2729" w:rsidRDefault="00CE5BF4">
      <w:pPr>
        <w:pStyle w:val="10"/>
        <w:contextualSpacing w:val="0"/>
        <w:rPr>
          <w:color w:val="333333"/>
          <w:sz w:val="20"/>
          <w:szCs w:val="20"/>
        </w:rPr>
      </w:pPr>
      <w:r>
        <w:rPr>
          <w:color w:val="333333"/>
          <w:sz w:val="20"/>
          <w:szCs w:val="20"/>
        </w:rPr>
        <w:t>- дата по</w:t>
      </w:r>
    </w:p>
    <w:p w14:paraId="72FBB23D" w14:textId="77777777" w:rsidR="008F2729" w:rsidRDefault="00CE5BF4">
      <w:pPr>
        <w:pStyle w:val="10"/>
        <w:contextualSpacing w:val="0"/>
        <w:rPr>
          <w:color w:val="333333"/>
          <w:sz w:val="20"/>
          <w:szCs w:val="20"/>
        </w:rPr>
      </w:pPr>
      <w:r>
        <w:rPr>
          <w:color w:val="333333"/>
          <w:sz w:val="20"/>
          <w:szCs w:val="20"/>
        </w:rPr>
        <w:t>- теги (их может быть несколько, строки)</w:t>
      </w:r>
    </w:p>
    <w:p w14:paraId="3CF1CAFE" w14:textId="77777777" w:rsidR="008F2729" w:rsidRDefault="00CE5BF4">
      <w:pPr>
        <w:pStyle w:val="10"/>
        <w:contextualSpacing w:val="0"/>
        <w:rPr>
          <w:color w:val="333333"/>
          <w:sz w:val="20"/>
          <w:szCs w:val="20"/>
        </w:rPr>
      </w:pPr>
      <w:r>
        <w:rPr>
          <w:color w:val="333333"/>
          <w:sz w:val="20"/>
          <w:szCs w:val="20"/>
        </w:rPr>
        <w:t>- сортировка</w:t>
      </w:r>
    </w:p>
    <w:p w14:paraId="23053D6E" w14:textId="77777777" w:rsidR="008F2729" w:rsidRDefault="00CE5BF4">
      <w:pPr>
        <w:pStyle w:val="10"/>
        <w:contextualSpacing w:val="0"/>
        <w:rPr>
          <w:color w:val="333333"/>
          <w:sz w:val="20"/>
          <w:szCs w:val="20"/>
        </w:rPr>
      </w:pPr>
      <w:r>
        <w:rPr>
          <w:color w:val="333333"/>
          <w:sz w:val="20"/>
          <w:szCs w:val="20"/>
        </w:rPr>
        <w:t>- По алфавиту</w:t>
      </w:r>
    </w:p>
    <w:p w14:paraId="1B125F8F" w14:textId="77777777" w:rsidR="008F2729" w:rsidRDefault="00CE5BF4">
      <w:pPr>
        <w:pStyle w:val="10"/>
        <w:contextualSpacing w:val="0"/>
        <w:rPr>
          <w:color w:val="333333"/>
          <w:sz w:val="20"/>
          <w:szCs w:val="20"/>
        </w:rPr>
      </w:pPr>
      <w:r>
        <w:rPr>
          <w:color w:val="333333"/>
          <w:sz w:val="20"/>
          <w:szCs w:val="20"/>
        </w:rPr>
        <w:t>- Дешевле</w:t>
      </w:r>
    </w:p>
    <w:p w14:paraId="2AE8A613" w14:textId="77777777" w:rsidR="008F2729" w:rsidRDefault="00CE5BF4">
      <w:pPr>
        <w:pStyle w:val="10"/>
        <w:contextualSpacing w:val="0"/>
        <w:rPr>
          <w:color w:val="333333"/>
          <w:sz w:val="20"/>
          <w:szCs w:val="20"/>
        </w:rPr>
      </w:pPr>
      <w:r>
        <w:rPr>
          <w:color w:val="333333"/>
          <w:sz w:val="20"/>
          <w:szCs w:val="20"/>
        </w:rPr>
        <w:t>- Дороже</w:t>
      </w:r>
    </w:p>
    <w:p w14:paraId="3A37F86D" w14:textId="77777777" w:rsidR="008F2729" w:rsidRDefault="00CE5BF4">
      <w:pPr>
        <w:pStyle w:val="10"/>
        <w:contextualSpacing w:val="0"/>
        <w:rPr>
          <w:color w:val="333333"/>
          <w:sz w:val="20"/>
          <w:szCs w:val="20"/>
        </w:rPr>
      </w:pPr>
      <w:r>
        <w:rPr>
          <w:color w:val="333333"/>
          <w:sz w:val="20"/>
          <w:szCs w:val="20"/>
        </w:rPr>
        <w:t>- по дате выхода (позже)</w:t>
      </w:r>
    </w:p>
    <w:p w14:paraId="1042390E" w14:textId="77777777" w:rsidR="008F2729" w:rsidRDefault="00CE5BF4">
      <w:pPr>
        <w:pStyle w:val="10"/>
        <w:contextualSpacing w:val="0"/>
        <w:rPr>
          <w:color w:val="333333"/>
          <w:sz w:val="20"/>
          <w:szCs w:val="20"/>
        </w:rPr>
      </w:pPr>
      <w:r>
        <w:rPr>
          <w:color w:val="333333"/>
          <w:sz w:val="20"/>
          <w:szCs w:val="20"/>
        </w:rPr>
        <w:t>- по дате выхода (раньше)</w:t>
      </w:r>
    </w:p>
    <w:p w14:paraId="57937E30" w14:textId="77777777" w:rsidR="008F2729" w:rsidRDefault="00CE5BF4">
      <w:pPr>
        <w:pStyle w:val="10"/>
        <w:contextualSpacing w:val="0"/>
        <w:rPr>
          <w:color w:val="333333"/>
          <w:sz w:val="20"/>
          <w:szCs w:val="20"/>
        </w:rPr>
      </w:pPr>
      <w:r>
        <w:rPr>
          <w:color w:val="333333"/>
          <w:sz w:val="20"/>
          <w:szCs w:val="20"/>
        </w:rPr>
        <w:t>- пагинация</w:t>
      </w:r>
    </w:p>
    <w:p w14:paraId="505CE8CE" w14:textId="77777777" w:rsidR="008F2729" w:rsidRDefault="00CE5BF4">
      <w:pPr>
        <w:pStyle w:val="10"/>
        <w:contextualSpacing w:val="0"/>
        <w:rPr>
          <w:color w:val="333333"/>
          <w:sz w:val="20"/>
          <w:szCs w:val="20"/>
        </w:rPr>
      </w:pPr>
      <w:r>
        <w:rPr>
          <w:color w:val="333333"/>
          <w:sz w:val="20"/>
          <w:szCs w:val="20"/>
        </w:rPr>
        <w:t>формат ответа:</w:t>
      </w:r>
    </w:p>
    <w:p w14:paraId="175BF9DC" w14:textId="77777777" w:rsidR="008F2729" w:rsidRPr="00C2429D" w:rsidRDefault="00CE5BF4">
      <w:pPr>
        <w:pStyle w:val="10"/>
        <w:contextualSpacing w:val="0"/>
        <w:rPr>
          <w:color w:val="333333"/>
          <w:sz w:val="20"/>
          <w:szCs w:val="20"/>
          <w:lang w:val="en-US"/>
          <w:rPrChange w:id="2304" w:author="Grigory" w:date="2018-11-13T17:53:00Z">
            <w:rPr>
              <w:color w:val="333333"/>
              <w:sz w:val="20"/>
              <w:szCs w:val="20"/>
            </w:rPr>
          </w:rPrChange>
        </w:rPr>
      </w:pPr>
      <w:r w:rsidRPr="00C2429D">
        <w:rPr>
          <w:color w:val="333333"/>
          <w:sz w:val="20"/>
          <w:szCs w:val="20"/>
          <w:lang w:val="en-US"/>
          <w:rPrChange w:id="2305" w:author="Grigory" w:date="2018-11-13T17:53:00Z">
            <w:rPr>
              <w:color w:val="333333"/>
              <w:sz w:val="20"/>
              <w:szCs w:val="20"/>
            </w:rPr>
          </w:rPrChange>
        </w:rPr>
        <w:t>{</w:t>
      </w:r>
    </w:p>
    <w:p w14:paraId="3E8D2A4A" w14:textId="77777777" w:rsidR="008F2729" w:rsidRPr="00C2429D" w:rsidRDefault="00CE5BF4">
      <w:pPr>
        <w:pStyle w:val="10"/>
        <w:contextualSpacing w:val="0"/>
        <w:rPr>
          <w:color w:val="333333"/>
          <w:sz w:val="20"/>
          <w:szCs w:val="20"/>
          <w:lang w:val="en-US"/>
          <w:rPrChange w:id="2306" w:author="Grigory" w:date="2018-11-13T17:53:00Z">
            <w:rPr>
              <w:color w:val="333333"/>
              <w:sz w:val="20"/>
              <w:szCs w:val="20"/>
            </w:rPr>
          </w:rPrChange>
        </w:rPr>
      </w:pPr>
      <w:r w:rsidRPr="00C2429D">
        <w:rPr>
          <w:color w:val="333333"/>
          <w:sz w:val="20"/>
          <w:szCs w:val="20"/>
          <w:lang w:val="en-US"/>
          <w:rPrChange w:id="2307" w:author="Grigory" w:date="2018-11-13T17:53:00Z">
            <w:rPr>
              <w:color w:val="333333"/>
              <w:sz w:val="20"/>
              <w:szCs w:val="20"/>
            </w:rPr>
          </w:rPrChange>
        </w:rPr>
        <w:t>items: [</w:t>
      </w:r>
    </w:p>
    <w:p w14:paraId="489C29A8" w14:textId="77777777" w:rsidR="008F2729" w:rsidRPr="00C2429D" w:rsidRDefault="00CE5BF4">
      <w:pPr>
        <w:pStyle w:val="10"/>
        <w:contextualSpacing w:val="0"/>
        <w:rPr>
          <w:color w:val="333333"/>
          <w:sz w:val="20"/>
          <w:szCs w:val="20"/>
          <w:lang w:val="en-US"/>
          <w:rPrChange w:id="2308" w:author="Grigory" w:date="2018-11-13T17:53:00Z">
            <w:rPr>
              <w:color w:val="333333"/>
              <w:sz w:val="20"/>
              <w:szCs w:val="20"/>
            </w:rPr>
          </w:rPrChange>
        </w:rPr>
      </w:pPr>
      <w:r w:rsidRPr="00C2429D">
        <w:rPr>
          <w:color w:val="333333"/>
          <w:sz w:val="20"/>
          <w:szCs w:val="20"/>
          <w:lang w:val="en-US"/>
          <w:rPrChange w:id="2309" w:author="Grigory" w:date="2018-11-13T17:53:00Z">
            <w:rPr>
              <w:color w:val="333333"/>
              <w:sz w:val="20"/>
              <w:szCs w:val="20"/>
            </w:rPr>
          </w:rPrChange>
        </w:rPr>
        <w:t xml:space="preserve">    {</w:t>
      </w:r>
    </w:p>
    <w:p w14:paraId="29F6E487" w14:textId="77777777" w:rsidR="008F2729" w:rsidRPr="00C2429D" w:rsidRDefault="00CE5BF4">
      <w:pPr>
        <w:pStyle w:val="10"/>
        <w:contextualSpacing w:val="0"/>
        <w:rPr>
          <w:color w:val="333333"/>
          <w:sz w:val="20"/>
          <w:szCs w:val="20"/>
          <w:lang w:val="en-US"/>
          <w:rPrChange w:id="2310" w:author="Grigory" w:date="2018-11-13T17:53:00Z">
            <w:rPr>
              <w:color w:val="333333"/>
              <w:sz w:val="20"/>
              <w:szCs w:val="20"/>
            </w:rPr>
          </w:rPrChange>
        </w:rPr>
      </w:pPr>
      <w:r w:rsidRPr="00C2429D">
        <w:rPr>
          <w:color w:val="333333"/>
          <w:sz w:val="20"/>
          <w:szCs w:val="20"/>
          <w:lang w:val="en-US"/>
          <w:rPrChange w:id="2311" w:author="Grigory" w:date="2018-11-13T17:53:00Z">
            <w:rPr>
              <w:color w:val="333333"/>
              <w:sz w:val="20"/>
              <w:szCs w:val="20"/>
            </w:rPr>
          </w:rPrChange>
        </w:rPr>
        <w:t xml:space="preserve">        id: </w:t>
      </w:r>
      <w:proofErr w:type="gramStart"/>
      <w:r w:rsidRPr="00C2429D">
        <w:rPr>
          <w:color w:val="333333"/>
          <w:sz w:val="20"/>
          <w:szCs w:val="20"/>
          <w:lang w:val="en-US"/>
          <w:rPrChange w:id="2312" w:author="Grigory" w:date="2018-11-13T17:53:00Z">
            <w:rPr>
              <w:color w:val="333333"/>
              <w:sz w:val="20"/>
              <w:szCs w:val="20"/>
            </w:rPr>
          </w:rPrChange>
        </w:rPr>
        <w:t>string!,</w:t>
      </w:r>
      <w:proofErr w:type="gramEnd"/>
    </w:p>
    <w:p w14:paraId="7FA9E85B" w14:textId="77777777" w:rsidR="008F2729" w:rsidRPr="00C2429D" w:rsidRDefault="00CE5BF4">
      <w:pPr>
        <w:pStyle w:val="10"/>
        <w:contextualSpacing w:val="0"/>
        <w:rPr>
          <w:color w:val="333333"/>
          <w:sz w:val="20"/>
          <w:szCs w:val="20"/>
          <w:lang w:val="en-US"/>
          <w:rPrChange w:id="2313" w:author="Grigory" w:date="2018-11-13T17:53:00Z">
            <w:rPr>
              <w:color w:val="333333"/>
              <w:sz w:val="20"/>
              <w:szCs w:val="20"/>
            </w:rPr>
          </w:rPrChange>
        </w:rPr>
      </w:pPr>
      <w:r w:rsidRPr="00C2429D">
        <w:rPr>
          <w:color w:val="333333"/>
          <w:sz w:val="20"/>
          <w:szCs w:val="20"/>
          <w:lang w:val="en-US"/>
          <w:rPrChange w:id="2314" w:author="Grigory" w:date="2018-11-13T17:53:00Z">
            <w:rPr>
              <w:color w:val="333333"/>
              <w:sz w:val="20"/>
              <w:szCs w:val="20"/>
            </w:rPr>
          </w:rPrChange>
        </w:rPr>
        <w:t xml:space="preserve">        name: </w:t>
      </w:r>
      <w:proofErr w:type="gramStart"/>
      <w:r w:rsidRPr="00C2429D">
        <w:rPr>
          <w:color w:val="333333"/>
          <w:sz w:val="20"/>
          <w:szCs w:val="20"/>
          <w:lang w:val="en-US"/>
          <w:rPrChange w:id="2315" w:author="Grigory" w:date="2018-11-13T17:53:00Z">
            <w:rPr>
              <w:color w:val="333333"/>
              <w:sz w:val="20"/>
              <w:szCs w:val="20"/>
            </w:rPr>
          </w:rPrChange>
        </w:rPr>
        <w:t>string!,</w:t>
      </w:r>
      <w:proofErr w:type="gramEnd"/>
    </w:p>
    <w:p w14:paraId="3443D8AE" w14:textId="77777777" w:rsidR="008F2729" w:rsidRPr="00C2429D" w:rsidRDefault="00CE5BF4">
      <w:pPr>
        <w:pStyle w:val="10"/>
        <w:contextualSpacing w:val="0"/>
        <w:rPr>
          <w:color w:val="333333"/>
          <w:sz w:val="20"/>
          <w:szCs w:val="20"/>
          <w:lang w:val="en-US"/>
          <w:rPrChange w:id="2316" w:author="Grigory" w:date="2018-11-13T17:53:00Z">
            <w:rPr>
              <w:color w:val="333333"/>
              <w:sz w:val="20"/>
              <w:szCs w:val="20"/>
            </w:rPr>
          </w:rPrChange>
        </w:rPr>
      </w:pPr>
      <w:r w:rsidRPr="00C2429D">
        <w:rPr>
          <w:color w:val="333333"/>
          <w:sz w:val="20"/>
          <w:szCs w:val="20"/>
          <w:lang w:val="en-US"/>
          <w:rPrChange w:id="2317" w:author="Grigory" w:date="2018-11-13T17:53:00Z">
            <w:rPr>
              <w:color w:val="333333"/>
              <w:sz w:val="20"/>
              <w:szCs w:val="20"/>
            </w:rPr>
          </w:rPrChange>
        </w:rPr>
        <w:t xml:space="preserve">        number: {</w:t>
      </w:r>
    </w:p>
    <w:p w14:paraId="29DC5B29" w14:textId="77777777" w:rsidR="008F2729" w:rsidRPr="00C2429D" w:rsidRDefault="00CE5BF4">
      <w:pPr>
        <w:pStyle w:val="10"/>
        <w:contextualSpacing w:val="0"/>
        <w:rPr>
          <w:color w:val="333333"/>
          <w:sz w:val="20"/>
          <w:szCs w:val="20"/>
          <w:lang w:val="en-US"/>
          <w:rPrChange w:id="2318" w:author="Grigory" w:date="2018-11-13T17:53:00Z">
            <w:rPr>
              <w:color w:val="333333"/>
              <w:sz w:val="20"/>
              <w:szCs w:val="20"/>
            </w:rPr>
          </w:rPrChange>
        </w:rPr>
      </w:pPr>
      <w:r w:rsidRPr="00C2429D">
        <w:rPr>
          <w:color w:val="333333"/>
          <w:sz w:val="20"/>
          <w:szCs w:val="20"/>
          <w:lang w:val="en-US"/>
          <w:rPrChange w:id="2319" w:author="Grigory" w:date="2018-11-13T17:53:00Z">
            <w:rPr>
              <w:color w:val="333333"/>
              <w:sz w:val="20"/>
              <w:szCs w:val="20"/>
            </w:rPr>
          </w:rPrChange>
        </w:rPr>
        <w:t xml:space="preserve">            id: </w:t>
      </w:r>
      <w:proofErr w:type="gramStart"/>
      <w:r w:rsidRPr="00C2429D">
        <w:rPr>
          <w:color w:val="333333"/>
          <w:sz w:val="20"/>
          <w:szCs w:val="20"/>
          <w:lang w:val="en-US"/>
          <w:rPrChange w:id="2320" w:author="Grigory" w:date="2018-11-13T17:53:00Z">
            <w:rPr>
              <w:color w:val="333333"/>
              <w:sz w:val="20"/>
              <w:szCs w:val="20"/>
            </w:rPr>
          </w:rPrChange>
        </w:rPr>
        <w:t>string!,</w:t>
      </w:r>
      <w:proofErr w:type="gramEnd"/>
    </w:p>
    <w:p w14:paraId="05A20678" w14:textId="77777777" w:rsidR="008F2729" w:rsidRPr="00C2429D" w:rsidRDefault="00CE5BF4">
      <w:pPr>
        <w:pStyle w:val="10"/>
        <w:contextualSpacing w:val="0"/>
        <w:rPr>
          <w:color w:val="333333"/>
          <w:sz w:val="20"/>
          <w:szCs w:val="20"/>
          <w:lang w:val="en-US"/>
          <w:rPrChange w:id="2321" w:author="Grigory" w:date="2018-11-13T17:53:00Z">
            <w:rPr>
              <w:color w:val="333333"/>
              <w:sz w:val="20"/>
              <w:szCs w:val="20"/>
            </w:rPr>
          </w:rPrChange>
        </w:rPr>
      </w:pPr>
      <w:r w:rsidRPr="00C2429D">
        <w:rPr>
          <w:color w:val="333333"/>
          <w:sz w:val="20"/>
          <w:szCs w:val="20"/>
          <w:lang w:val="en-US"/>
          <w:rPrChange w:id="2322" w:author="Grigory" w:date="2018-11-13T17:53:00Z">
            <w:rPr>
              <w:color w:val="333333"/>
              <w:sz w:val="20"/>
              <w:szCs w:val="20"/>
            </w:rPr>
          </w:rPrChange>
        </w:rPr>
        <w:t xml:space="preserve">            name: </w:t>
      </w:r>
      <w:proofErr w:type="gramStart"/>
      <w:r w:rsidRPr="00C2429D">
        <w:rPr>
          <w:color w:val="333333"/>
          <w:sz w:val="20"/>
          <w:szCs w:val="20"/>
          <w:lang w:val="en-US"/>
          <w:rPrChange w:id="2323" w:author="Grigory" w:date="2018-11-13T17:53:00Z">
            <w:rPr>
              <w:color w:val="333333"/>
              <w:sz w:val="20"/>
              <w:szCs w:val="20"/>
            </w:rPr>
          </w:rPrChange>
        </w:rPr>
        <w:t>string!,</w:t>
      </w:r>
      <w:proofErr w:type="gramEnd"/>
    </w:p>
    <w:p w14:paraId="33DEE384" w14:textId="77777777" w:rsidR="008F2729" w:rsidRPr="00C2429D" w:rsidRDefault="00CE5BF4">
      <w:pPr>
        <w:pStyle w:val="10"/>
        <w:contextualSpacing w:val="0"/>
        <w:rPr>
          <w:color w:val="333333"/>
          <w:sz w:val="20"/>
          <w:szCs w:val="20"/>
          <w:lang w:val="en-US"/>
          <w:rPrChange w:id="2324" w:author="Grigory" w:date="2018-11-13T17:53:00Z">
            <w:rPr>
              <w:color w:val="333333"/>
              <w:sz w:val="20"/>
              <w:szCs w:val="20"/>
            </w:rPr>
          </w:rPrChange>
        </w:rPr>
      </w:pPr>
      <w:r w:rsidRPr="00C2429D">
        <w:rPr>
          <w:color w:val="333333"/>
          <w:sz w:val="20"/>
          <w:szCs w:val="20"/>
          <w:lang w:val="en-US"/>
          <w:rPrChange w:id="2325" w:author="Grigory" w:date="2018-11-13T17:53:00Z">
            <w:rPr>
              <w:color w:val="333333"/>
              <w:sz w:val="20"/>
              <w:szCs w:val="20"/>
            </w:rPr>
          </w:rPrChange>
        </w:rPr>
        <w:t xml:space="preserve">            </w:t>
      </w:r>
      <w:proofErr w:type="spellStart"/>
      <w:r w:rsidRPr="00C2429D">
        <w:rPr>
          <w:color w:val="333333"/>
          <w:sz w:val="20"/>
          <w:szCs w:val="20"/>
          <w:lang w:val="en-US"/>
          <w:rPrChange w:id="2326" w:author="Grigory" w:date="2018-11-13T17:53:00Z">
            <w:rPr>
              <w:color w:val="333333"/>
              <w:sz w:val="20"/>
              <w:szCs w:val="20"/>
            </w:rPr>
          </w:rPrChange>
        </w:rPr>
        <w:t>release_number</w:t>
      </w:r>
      <w:proofErr w:type="spellEnd"/>
      <w:r w:rsidRPr="00C2429D">
        <w:rPr>
          <w:color w:val="333333"/>
          <w:sz w:val="20"/>
          <w:szCs w:val="20"/>
          <w:lang w:val="en-US"/>
          <w:rPrChange w:id="2327" w:author="Grigory" w:date="2018-11-13T17:53:00Z">
            <w:rPr>
              <w:color w:val="333333"/>
              <w:sz w:val="20"/>
              <w:szCs w:val="20"/>
            </w:rPr>
          </w:rPrChange>
        </w:rPr>
        <w:t>: int?</w:t>
      </w:r>
    </w:p>
    <w:p w14:paraId="08CB0218" w14:textId="77777777" w:rsidR="008F2729" w:rsidRPr="00C2429D" w:rsidRDefault="00CE5BF4">
      <w:pPr>
        <w:pStyle w:val="10"/>
        <w:contextualSpacing w:val="0"/>
        <w:rPr>
          <w:color w:val="333333"/>
          <w:sz w:val="20"/>
          <w:szCs w:val="20"/>
          <w:lang w:val="en-US"/>
          <w:rPrChange w:id="2328" w:author="Grigory" w:date="2018-11-13T17:53:00Z">
            <w:rPr>
              <w:color w:val="333333"/>
              <w:sz w:val="20"/>
              <w:szCs w:val="20"/>
            </w:rPr>
          </w:rPrChange>
        </w:rPr>
      </w:pPr>
      <w:r w:rsidRPr="00C2429D">
        <w:rPr>
          <w:color w:val="333333"/>
          <w:sz w:val="20"/>
          <w:szCs w:val="20"/>
          <w:lang w:val="en-US"/>
          <w:rPrChange w:id="2329" w:author="Grigory" w:date="2018-11-13T17:53:00Z">
            <w:rPr>
              <w:color w:val="333333"/>
              <w:sz w:val="20"/>
              <w:szCs w:val="20"/>
            </w:rPr>
          </w:rPrChange>
        </w:rPr>
        <w:t xml:space="preserve">        }?,</w:t>
      </w:r>
    </w:p>
    <w:p w14:paraId="6F1BFC9A" w14:textId="77777777" w:rsidR="008F2729" w:rsidRPr="00C2429D" w:rsidRDefault="00CE5BF4">
      <w:pPr>
        <w:pStyle w:val="10"/>
        <w:contextualSpacing w:val="0"/>
        <w:rPr>
          <w:color w:val="333333"/>
          <w:sz w:val="20"/>
          <w:szCs w:val="20"/>
          <w:lang w:val="en-US"/>
          <w:rPrChange w:id="2330" w:author="Grigory" w:date="2018-11-13T17:53:00Z">
            <w:rPr>
              <w:color w:val="333333"/>
              <w:sz w:val="20"/>
              <w:szCs w:val="20"/>
            </w:rPr>
          </w:rPrChange>
        </w:rPr>
      </w:pPr>
      <w:r w:rsidRPr="00C2429D">
        <w:rPr>
          <w:color w:val="333333"/>
          <w:sz w:val="20"/>
          <w:szCs w:val="20"/>
          <w:lang w:val="en-US"/>
          <w:rPrChange w:id="2331" w:author="Grigory" w:date="2018-11-13T17:53:00Z">
            <w:rPr>
              <w:color w:val="333333"/>
              <w:sz w:val="20"/>
              <w:szCs w:val="20"/>
            </w:rPr>
          </w:rPrChange>
        </w:rPr>
        <w:t xml:space="preserve">        magazine: {</w:t>
      </w:r>
    </w:p>
    <w:p w14:paraId="1FB68E64" w14:textId="77777777" w:rsidR="008F2729" w:rsidRPr="00C2429D" w:rsidRDefault="00CE5BF4">
      <w:pPr>
        <w:pStyle w:val="10"/>
        <w:contextualSpacing w:val="0"/>
        <w:rPr>
          <w:color w:val="333333"/>
          <w:sz w:val="20"/>
          <w:szCs w:val="20"/>
          <w:lang w:val="en-US"/>
          <w:rPrChange w:id="2332" w:author="Grigory" w:date="2018-11-13T17:53:00Z">
            <w:rPr>
              <w:color w:val="333333"/>
              <w:sz w:val="20"/>
              <w:szCs w:val="20"/>
            </w:rPr>
          </w:rPrChange>
        </w:rPr>
      </w:pPr>
      <w:r w:rsidRPr="00C2429D">
        <w:rPr>
          <w:color w:val="333333"/>
          <w:sz w:val="20"/>
          <w:szCs w:val="20"/>
          <w:lang w:val="en-US"/>
          <w:rPrChange w:id="2333" w:author="Grigory" w:date="2018-11-13T17:53:00Z">
            <w:rPr>
              <w:color w:val="333333"/>
              <w:sz w:val="20"/>
              <w:szCs w:val="20"/>
            </w:rPr>
          </w:rPrChange>
        </w:rPr>
        <w:t xml:space="preserve">            id: </w:t>
      </w:r>
      <w:proofErr w:type="gramStart"/>
      <w:r w:rsidRPr="00C2429D">
        <w:rPr>
          <w:color w:val="333333"/>
          <w:sz w:val="20"/>
          <w:szCs w:val="20"/>
          <w:lang w:val="en-US"/>
          <w:rPrChange w:id="2334" w:author="Grigory" w:date="2018-11-13T17:53:00Z">
            <w:rPr>
              <w:color w:val="333333"/>
              <w:sz w:val="20"/>
              <w:szCs w:val="20"/>
            </w:rPr>
          </w:rPrChange>
        </w:rPr>
        <w:t>string!,</w:t>
      </w:r>
      <w:proofErr w:type="gramEnd"/>
    </w:p>
    <w:p w14:paraId="39816247" w14:textId="77777777" w:rsidR="008F2729" w:rsidRPr="00C2429D" w:rsidRDefault="00CE5BF4">
      <w:pPr>
        <w:pStyle w:val="10"/>
        <w:contextualSpacing w:val="0"/>
        <w:rPr>
          <w:color w:val="333333"/>
          <w:sz w:val="20"/>
          <w:szCs w:val="20"/>
          <w:lang w:val="en-US"/>
          <w:rPrChange w:id="2335" w:author="Grigory" w:date="2018-11-13T17:53:00Z">
            <w:rPr>
              <w:color w:val="333333"/>
              <w:sz w:val="20"/>
              <w:szCs w:val="20"/>
            </w:rPr>
          </w:rPrChange>
        </w:rPr>
      </w:pPr>
      <w:r w:rsidRPr="00C2429D">
        <w:rPr>
          <w:color w:val="333333"/>
          <w:sz w:val="20"/>
          <w:szCs w:val="20"/>
          <w:lang w:val="en-US"/>
          <w:rPrChange w:id="2336" w:author="Grigory" w:date="2018-11-13T17:53:00Z">
            <w:rPr>
              <w:color w:val="333333"/>
              <w:sz w:val="20"/>
              <w:szCs w:val="20"/>
            </w:rPr>
          </w:rPrChange>
        </w:rPr>
        <w:t xml:space="preserve">            name: string!</w:t>
      </w:r>
    </w:p>
    <w:p w14:paraId="33A4105D" w14:textId="77777777" w:rsidR="008F2729" w:rsidRPr="00C2429D" w:rsidRDefault="00CE5BF4">
      <w:pPr>
        <w:pStyle w:val="10"/>
        <w:contextualSpacing w:val="0"/>
        <w:rPr>
          <w:color w:val="333333"/>
          <w:sz w:val="20"/>
          <w:szCs w:val="20"/>
          <w:lang w:val="en-US"/>
          <w:rPrChange w:id="2337" w:author="Grigory" w:date="2018-11-13T17:53:00Z">
            <w:rPr>
              <w:color w:val="333333"/>
              <w:sz w:val="20"/>
              <w:szCs w:val="20"/>
            </w:rPr>
          </w:rPrChange>
        </w:rPr>
      </w:pPr>
      <w:r w:rsidRPr="00C2429D">
        <w:rPr>
          <w:color w:val="333333"/>
          <w:sz w:val="20"/>
          <w:szCs w:val="20"/>
          <w:lang w:val="en-US"/>
          <w:rPrChange w:id="2338" w:author="Grigory" w:date="2018-11-13T17:53:00Z">
            <w:rPr>
              <w:color w:val="333333"/>
              <w:sz w:val="20"/>
              <w:szCs w:val="20"/>
            </w:rPr>
          </w:rPrChange>
        </w:rPr>
        <w:t xml:space="preserve">        }?,</w:t>
      </w:r>
    </w:p>
    <w:p w14:paraId="3814A012" w14:textId="77777777" w:rsidR="008F2729" w:rsidRPr="00C2429D" w:rsidRDefault="00CE5BF4">
      <w:pPr>
        <w:pStyle w:val="10"/>
        <w:contextualSpacing w:val="0"/>
        <w:rPr>
          <w:color w:val="333333"/>
          <w:sz w:val="20"/>
          <w:szCs w:val="20"/>
          <w:lang w:val="en-US"/>
          <w:rPrChange w:id="2339" w:author="Grigory" w:date="2018-11-13T17:53:00Z">
            <w:rPr>
              <w:color w:val="333333"/>
              <w:sz w:val="20"/>
              <w:szCs w:val="20"/>
            </w:rPr>
          </w:rPrChange>
        </w:rPr>
      </w:pPr>
      <w:r w:rsidRPr="00C2429D">
        <w:rPr>
          <w:color w:val="333333"/>
          <w:sz w:val="20"/>
          <w:szCs w:val="20"/>
          <w:lang w:val="en-US"/>
          <w:rPrChange w:id="2340" w:author="Grigory" w:date="2018-11-13T17:53:00Z">
            <w:rPr>
              <w:color w:val="333333"/>
              <w:sz w:val="20"/>
              <w:szCs w:val="20"/>
            </w:rPr>
          </w:rPrChange>
        </w:rPr>
        <w:t xml:space="preserve">        authors: [</w:t>
      </w:r>
    </w:p>
    <w:p w14:paraId="0A4D95AE" w14:textId="77777777" w:rsidR="008F2729" w:rsidRPr="00C2429D" w:rsidRDefault="00CE5BF4">
      <w:pPr>
        <w:pStyle w:val="10"/>
        <w:contextualSpacing w:val="0"/>
        <w:rPr>
          <w:color w:val="333333"/>
          <w:sz w:val="20"/>
          <w:szCs w:val="20"/>
          <w:lang w:val="en-US"/>
          <w:rPrChange w:id="2341" w:author="Grigory" w:date="2018-11-13T17:53:00Z">
            <w:rPr>
              <w:color w:val="333333"/>
              <w:sz w:val="20"/>
              <w:szCs w:val="20"/>
            </w:rPr>
          </w:rPrChange>
        </w:rPr>
      </w:pPr>
      <w:r w:rsidRPr="00C2429D">
        <w:rPr>
          <w:color w:val="333333"/>
          <w:sz w:val="20"/>
          <w:szCs w:val="20"/>
          <w:lang w:val="en-US"/>
          <w:rPrChange w:id="2342" w:author="Grigory" w:date="2018-11-13T17:53:00Z">
            <w:rPr>
              <w:color w:val="333333"/>
              <w:sz w:val="20"/>
              <w:szCs w:val="20"/>
            </w:rPr>
          </w:rPrChange>
        </w:rPr>
        <w:t xml:space="preserve">            {</w:t>
      </w:r>
    </w:p>
    <w:p w14:paraId="5D73DE18" w14:textId="77777777" w:rsidR="008F2729" w:rsidRPr="00C2429D" w:rsidRDefault="00CE5BF4">
      <w:pPr>
        <w:pStyle w:val="10"/>
        <w:contextualSpacing w:val="0"/>
        <w:rPr>
          <w:color w:val="333333"/>
          <w:sz w:val="20"/>
          <w:szCs w:val="20"/>
          <w:lang w:val="en-US"/>
          <w:rPrChange w:id="2343" w:author="Grigory" w:date="2018-11-13T17:53:00Z">
            <w:rPr>
              <w:color w:val="333333"/>
              <w:sz w:val="20"/>
              <w:szCs w:val="20"/>
            </w:rPr>
          </w:rPrChange>
        </w:rPr>
      </w:pPr>
      <w:r w:rsidRPr="00C2429D">
        <w:rPr>
          <w:color w:val="333333"/>
          <w:sz w:val="20"/>
          <w:szCs w:val="20"/>
          <w:lang w:val="en-US"/>
          <w:rPrChange w:id="2344" w:author="Grigory" w:date="2018-11-13T17:53:00Z">
            <w:rPr>
              <w:color w:val="333333"/>
              <w:sz w:val="20"/>
              <w:szCs w:val="20"/>
            </w:rPr>
          </w:rPrChange>
        </w:rPr>
        <w:t xml:space="preserve">                id: </w:t>
      </w:r>
      <w:proofErr w:type="gramStart"/>
      <w:r w:rsidRPr="00C2429D">
        <w:rPr>
          <w:color w:val="333333"/>
          <w:sz w:val="20"/>
          <w:szCs w:val="20"/>
          <w:lang w:val="en-US"/>
          <w:rPrChange w:id="2345" w:author="Grigory" w:date="2018-11-13T17:53:00Z">
            <w:rPr>
              <w:color w:val="333333"/>
              <w:sz w:val="20"/>
              <w:szCs w:val="20"/>
            </w:rPr>
          </w:rPrChange>
        </w:rPr>
        <w:t>string!,</w:t>
      </w:r>
      <w:proofErr w:type="gramEnd"/>
    </w:p>
    <w:p w14:paraId="411C2D2A" w14:textId="77777777" w:rsidR="008F2729" w:rsidRPr="00C2429D" w:rsidRDefault="00CE5BF4">
      <w:pPr>
        <w:pStyle w:val="10"/>
        <w:contextualSpacing w:val="0"/>
        <w:rPr>
          <w:color w:val="333333"/>
          <w:sz w:val="20"/>
          <w:szCs w:val="20"/>
          <w:lang w:val="en-US"/>
          <w:rPrChange w:id="2346" w:author="Grigory" w:date="2018-11-13T17:53:00Z">
            <w:rPr>
              <w:color w:val="333333"/>
              <w:sz w:val="20"/>
              <w:szCs w:val="20"/>
            </w:rPr>
          </w:rPrChange>
        </w:rPr>
      </w:pPr>
      <w:r w:rsidRPr="00C2429D">
        <w:rPr>
          <w:color w:val="333333"/>
          <w:sz w:val="20"/>
          <w:szCs w:val="20"/>
          <w:lang w:val="en-US"/>
          <w:rPrChange w:id="2347" w:author="Grigory" w:date="2018-11-13T17:53:00Z">
            <w:rPr>
              <w:color w:val="333333"/>
              <w:sz w:val="20"/>
              <w:szCs w:val="20"/>
            </w:rPr>
          </w:rPrChange>
        </w:rPr>
        <w:t xml:space="preserve">                name: string!</w:t>
      </w:r>
    </w:p>
    <w:p w14:paraId="70FD740E" w14:textId="77777777" w:rsidR="008F2729" w:rsidRPr="00C2429D" w:rsidRDefault="00CE5BF4">
      <w:pPr>
        <w:pStyle w:val="10"/>
        <w:contextualSpacing w:val="0"/>
        <w:rPr>
          <w:color w:val="333333"/>
          <w:sz w:val="20"/>
          <w:szCs w:val="20"/>
          <w:lang w:val="en-US"/>
          <w:rPrChange w:id="2348" w:author="Grigory" w:date="2018-11-13T17:53:00Z">
            <w:rPr>
              <w:color w:val="333333"/>
              <w:sz w:val="20"/>
              <w:szCs w:val="20"/>
            </w:rPr>
          </w:rPrChange>
        </w:rPr>
      </w:pPr>
      <w:r w:rsidRPr="00C2429D">
        <w:rPr>
          <w:color w:val="333333"/>
          <w:sz w:val="20"/>
          <w:szCs w:val="20"/>
          <w:lang w:val="en-US"/>
          <w:rPrChange w:id="2349" w:author="Grigory" w:date="2018-11-13T17:53:00Z">
            <w:rPr>
              <w:color w:val="333333"/>
              <w:sz w:val="20"/>
              <w:szCs w:val="20"/>
            </w:rPr>
          </w:rPrChange>
        </w:rPr>
        <w:t xml:space="preserve">            },</w:t>
      </w:r>
    </w:p>
    <w:p w14:paraId="465A2815" w14:textId="77777777" w:rsidR="008F2729" w:rsidRPr="00C2429D" w:rsidRDefault="00CE5BF4">
      <w:pPr>
        <w:pStyle w:val="10"/>
        <w:contextualSpacing w:val="0"/>
        <w:rPr>
          <w:color w:val="333333"/>
          <w:sz w:val="20"/>
          <w:szCs w:val="20"/>
          <w:lang w:val="en-US"/>
          <w:rPrChange w:id="2350" w:author="Grigory" w:date="2018-11-13T17:53:00Z">
            <w:rPr>
              <w:color w:val="333333"/>
              <w:sz w:val="20"/>
              <w:szCs w:val="20"/>
            </w:rPr>
          </w:rPrChange>
        </w:rPr>
      </w:pPr>
      <w:r w:rsidRPr="00C2429D">
        <w:rPr>
          <w:color w:val="333333"/>
          <w:sz w:val="20"/>
          <w:szCs w:val="20"/>
          <w:lang w:val="en-US"/>
          <w:rPrChange w:id="2351" w:author="Grigory" w:date="2018-11-13T17:53:00Z">
            <w:rPr>
              <w:color w:val="333333"/>
              <w:sz w:val="20"/>
              <w:szCs w:val="20"/>
            </w:rPr>
          </w:rPrChange>
        </w:rPr>
        <w:t xml:space="preserve">            .....</w:t>
      </w:r>
    </w:p>
    <w:p w14:paraId="0BC09628" w14:textId="77777777" w:rsidR="008F2729" w:rsidRPr="00C2429D" w:rsidRDefault="00CE5BF4">
      <w:pPr>
        <w:pStyle w:val="10"/>
        <w:contextualSpacing w:val="0"/>
        <w:rPr>
          <w:color w:val="333333"/>
          <w:sz w:val="20"/>
          <w:szCs w:val="20"/>
          <w:lang w:val="en-US"/>
          <w:rPrChange w:id="2352" w:author="Grigory" w:date="2018-11-13T17:53:00Z">
            <w:rPr>
              <w:color w:val="333333"/>
              <w:sz w:val="20"/>
              <w:szCs w:val="20"/>
            </w:rPr>
          </w:rPrChange>
        </w:rPr>
      </w:pPr>
      <w:r w:rsidRPr="00C2429D">
        <w:rPr>
          <w:color w:val="333333"/>
          <w:sz w:val="20"/>
          <w:szCs w:val="20"/>
          <w:lang w:val="en-US"/>
          <w:rPrChange w:id="2353" w:author="Grigory" w:date="2018-11-13T17:53:00Z">
            <w:rPr>
              <w:color w:val="333333"/>
              <w:sz w:val="20"/>
              <w:szCs w:val="20"/>
            </w:rPr>
          </w:rPrChange>
        </w:rPr>
        <w:t xml:space="preserve">        ]?,</w:t>
      </w:r>
    </w:p>
    <w:p w14:paraId="764D3EEA" w14:textId="77777777" w:rsidR="008F2729" w:rsidRPr="00C2429D" w:rsidRDefault="00CE5BF4">
      <w:pPr>
        <w:pStyle w:val="10"/>
        <w:contextualSpacing w:val="0"/>
        <w:rPr>
          <w:color w:val="333333"/>
          <w:sz w:val="20"/>
          <w:szCs w:val="20"/>
          <w:lang w:val="en-US"/>
          <w:rPrChange w:id="2354" w:author="Grigory" w:date="2018-11-13T17:53:00Z">
            <w:rPr>
              <w:color w:val="333333"/>
              <w:sz w:val="20"/>
              <w:szCs w:val="20"/>
            </w:rPr>
          </w:rPrChange>
        </w:rPr>
      </w:pPr>
      <w:r w:rsidRPr="00C2429D">
        <w:rPr>
          <w:color w:val="333333"/>
          <w:sz w:val="20"/>
          <w:szCs w:val="20"/>
          <w:lang w:val="en-US"/>
          <w:rPrChange w:id="2355" w:author="Grigory" w:date="2018-11-13T17:53:00Z">
            <w:rPr>
              <w:color w:val="333333"/>
              <w:sz w:val="20"/>
              <w:szCs w:val="20"/>
            </w:rPr>
          </w:rPrChange>
        </w:rPr>
        <w:t xml:space="preserve">        price: </w:t>
      </w:r>
      <w:proofErr w:type="gramStart"/>
      <w:r w:rsidRPr="00C2429D">
        <w:rPr>
          <w:color w:val="333333"/>
          <w:sz w:val="20"/>
          <w:szCs w:val="20"/>
          <w:lang w:val="en-US"/>
          <w:rPrChange w:id="2356" w:author="Grigory" w:date="2018-11-13T17:53:00Z">
            <w:rPr>
              <w:color w:val="333333"/>
              <w:sz w:val="20"/>
              <w:szCs w:val="20"/>
            </w:rPr>
          </w:rPrChange>
        </w:rPr>
        <w:t>double!,</w:t>
      </w:r>
      <w:proofErr w:type="gramEnd"/>
    </w:p>
    <w:p w14:paraId="0C7394AB" w14:textId="77777777" w:rsidR="008F2729" w:rsidRPr="00C2429D" w:rsidRDefault="00CE5BF4">
      <w:pPr>
        <w:pStyle w:val="10"/>
        <w:contextualSpacing w:val="0"/>
        <w:rPr>
          <w:color w:val="333333"/>
          <w:sz w:val="20"/>
          <w:szCs w:val="20"/>
          <w:lang w:val="en-US"/>
          <w:rPrChange w:id="2357" w:author="Grigory" w:date="2018-11-13T17:53:00Z">
            <w:rPr>
              <w:color w:val="333333"/>
              <w:sz w:val="20"/>
              <w:szCs w:val="20"/>
            </w:rPr>
          </w:rPrChange>
        </w:rPr>
      </w:pPr>
      <w:r w:rsidRPr="00C2429D">
        <w:rPr>
          <w:color w:val="333333"/>
          <w:sz w:val="20"/>
          <w:szCs w:val="20"/>
          <w:lang w:val="en-US"/>
          <w:rPrChange w:id="2358" w:author="Grigory" w:date="2018-11-13T17:53:00Z">
            <w:rPr>
              <w:color w:val="333333"/>
              <w:sz w:val="20"/>
              <w:szCs w:val="20"/>
            </w:rPr>
          </w:rPrChange>
        </w:rPr>
        <w:t xml:space="preserve">        date: </w:t>
      </w:r>
      <w:proofErr w:type="gramStart"/>
      <w:r w:rsidRPr="00C2429D">
        <w:rPr>
          <w:color w:val="333333"/>
          <w:sz w:val="20"/>
          <w:szCs w:val="20"/>
          <w:lang w:val="en-US"/>
          <w:rPrChange w:id="2359" w:author="Grigory" w:date="2018-11-13T17:53:00Z">
            <w:rPr>
              <w:color w:val="333333"/>
              <w:sz w:val="20"/>
              <w:szCs w:val="20"/>
            </w:rPr>
          </w:rPrChange>
        </w:rPr>
        <w:t>date?,</w:t>
      </w:r>
      <w:proofErr w:type="gramEnd"/>
    </w:p>
    <w:p w14:paraId="491B08C3" w14:textId="77777777" w:rsidR="008F2729" w:rsidRPr="00C2429D" w:rsidRDefault="00CE5BF4">
      <w:pPr>
        <w:pStyle w:val="10"/>
        <w:contextualSpacing w:val="0"/>
        <w:rPr>
          <w:color w:val="333333"/>
          <w:sz w:val="20"/>
          <w:szCs w:val="20"/>
          <w:lang w:val="en-US"/>
          <w:rPrChange w:id="2360" w:author="Grigory" w:date="2018-11-13T17:53:00Z">
            <w:rPr>
              <w:color w:val="333333"/>
              <w:sz w:val="20"/>
              <w:szCs w:val="20"/>
            </w:rPr>
          </w:rPrChange>
        </w:rPr>
      </w:pPr>
      <w:r w:rsidRPr="00C2429D">
        <w:rPr>
          <w:color w:val="333333"/>
          <w:sz w:val="20"/>
          <w:szCs w:val="20"/>
          <w:lang w:val="en-US"/>
          <w:rPrChange w:id="2361" w:author="Grigory" w:date="2018-11-13T17:53:00Z">
            <w:rPr>
              <w:color w:val="333333"/>
              <w:sz w:val="20"/>
              <w:szCs w:val="20"/>
            </w:rPr>
          </w:rPrChange>
        </w:rPr>
        <w:t xml:space="preserve">        </w:t>
      </w:r>
      <w:proofErr w:type="spellStart"/>
      <w:r w:rsidRPr="00C2429D">
        <w:rPr>
          <w:color w:val="333333"/>
          <w:sz w:val="20"/>
          <w:szCs w:val="20"/>
          <w:lang w:val="en-US"/>
          <w:rPrChange w:id="2362" w:author="Grigory" w:date="2018-11-13T17:53:00Z">
            <w:rPr>
              <w:color w:val="333333"/>
              <w:sz w:val="20"/>
              <w:szCs w:val="20"/>
            </w:rPr>
          </w:rPrChange>
        </w:rPr>
        <w:t>in_basket</w:t>
      </w:r>
      <w:proofErr w:type="spellEnd"/>
      <w:r w:rsidRPr="00C2429D">
        <w:rPr>
          <w:color w:val="333333"/>
          <w:sz w:val="20"/>
          <w:szCs w:val="20"/>
          <w:lang w:val="en-US"/>
          <w:rPrChange w:id="2363" w:author="Grigory" w:date="2018-11-13T17:53:00Z">
            <w:rPr>
              <w:color w:val="333333"/>
              <w:sz w:val="20"/>
              <w:szCs w:val="20"/>
            </w:rPr>
          </w:rPrChange>
        </w:rPr>
        <w:t xml:space="preserve">: </w:t>
      </w:r>
      <w:proofErr w:type="gramStart"/>
      <w:r w:rsidRPr="00C2429D">
        <w:rPr>
          <w:color w:val="333333"/>
          <w:sz w:val="20"/>
          <w:szCs w:val="20"/>
          <w:lang w:val="en-US"/>
          <w:rPrChange w:id="2364" w:author="Grigory" w:date="2018-11-13T17:53:00Z">
            <w:rPr>
              <w:color w:val="333333"/>
              <w:sz w:val="20"/>
              <w:szCs w:val="20"/>
            </w:rPr>
          </w:rPrChange>
        </w:rPr>
        <w:t>bool?,</w:t>
      </w:r>
      <w:proofErr w:type="gramEnd"/>
    </w:p>
    <w:p w14:paraId="2D2BF3DD" w14:textId="77777777" w:rsidR="008F2729" w:rsidRPr="00C2429D" w:rsidRDefault="00CE5BF4">
      <w:pPr>
        <w:pStyle w:val="10"/>
        <w:contextualSpacing w:val="0"/>
        <w:rPr>
          <w:color w:val="333333"/>
          <w:sz w:val="20"/>
          <w:szCs w:val="20"/>
          <w:lang w:val="en-US"/>
          <w:rPrChange w:id="2365" w:author="Grigory" w:date="2018-11-13T17:53:00Z">
            <w:rPr>
              <w:color w:val="333333"/>
              <w:sz w:val="20"/>
              <w:szCs w:val="20"/>
            </w:rPr>
          </w:rPrChange>
        </w:rPr>
      </w:pPr>
      <w:r w:rsidRPr="00C2429D">
        <w:rPr>
          <w:color w:val="333333"/>
          <w:sz w:val="20"/>
          <w:szCs w:val="20"/>
          <w:lang w:val="en-US"/>
          <w:rPrChange w:id="2366" w:author="Grigory" w:date="2018-11-13T17:53:00Z">
            <w:rPr>
              <w:color w:val="333333"/>
              <w:sz w:val="20"/>
              <w:szCs w:val="20"/>
            </w:rPr>
          </w:rPrChange>
        </w:rPr>
        <w:t xml:space="preserve">        </w:t>
      </w:r>
      <w:proofErr w:type="spellStart"/>
      <w:r w:rsidRPr="00C2429D">
        <w:rPr>
          <w:color w:val="333333"/>
          <w:sz w:val="20"/>
          <w:szCs w:val="20"/>
          <w:lang w:val="en-US"/>
          <w:rPrChange w:id="2367" w:author="Grigory" w:date="2018-11-13T17:53:00Z">
            <w:rPr>
              <w:color w:val="333333"/>
              <w:sz w:val="20"/>
              <w:szCs w:val="20"/>
            </w:rPr>
          </w:rPrChange>
        </w:rPr>
        <w:t>in_favorite</w:t>
      </w:r>
      <w:proofErr w:type="spellEnd"/>
      <w:r w:rsidRPr="00C2429D">
        <w:rPr>
          <w:color w:val="333333"/>
          <w:sz w:val="20"/>
          <w:szCs w:val="20"/>
          <w:lang w:val="en-US"/>
          <w:rPrChange w:id="2368" w:author="Grigory" w:date="2018-11-13T17:53:00Z">
            <w:rPr>
              <w:color w:val="333333"/>
              <w:sz w:val="20"/>
              <w:szCs w:val="20"/>
            </w:rPr>
          </w:rPrChange>
        </w:rPr>
        <w:t>: bool?</w:t>
      </w:r>
    </w:p>
    <w:p w14:paraId="0A3722A8" w14:textId="77777777" w:rsidR="008F2729" w:rsidRPr="00C2429D" w:rsidRDefault="00CE5BF4">
      <w:pPr>
        <w:pStyle w:val="10"/>
        <w:contextualSpacing w:val="0"/>
        <w:rPr>
          <w:color w:val="333333"/>
          <w:sz w:val="20"/>
          <w:szCs w:val="20"/>
          <w:lang w:val="en-US"/>
          <w:rPrChange w:id="2369" w:author="Grigory" w:date="2018-11-13T17:53:00Z">
            <w:rPr>
              <w:color w:val="333333"/>
              <w:sz w:val="20"/>
              <w:szCs w:val="20"/>
            </w:rPr>
          </w:rPrChange>
        </w:rPr>
      </w:pPr>
      <w:r w:rsidRPr="00C2429D">
        <w:rPr>
          <w:color w:val="333333"/>
          <w:sz w:val="20"/>
          <w:szCs w:val="20"/>
          <w:lang w:val="en-US"/>
          <w:rPrChange w:id="2370" w:author="Grigory" w:date="2018-11-13T17:53:00Z">
            <w:rPr>
              <w:color w:val="333333"/>
              <w:sz w:val="20"/>
              <w:szCs w:val="20"/>
            </w:rPr>
          </w:rPrChange>
        </w:rPr>
        <w:t xml:space="preserve">    },</w:t>
      </w:r>
    </w:p>
    <w:p w14:paraId="00393172" w14:textId="77777777" w:rsidR="008F2729" w:rsidRPr="00C2429D" w:rsidRDefault="00CE5BF4">
      <w:pPr>
        <w:pStyle w:val="10"/>
        <w:contextualSpacing w:val="0"/>
        <w:rPr>
          <w:color w:val="333333"/>
          <w:sz w:val="20"/>
          <w:szCs w:val="20"/>
          <w:lang w:val="en-US"/>
          <w:rPrChange w:id="2371" w:author="Grigory" w:date="2018-11-13T17:53:00Z">
            <w:rPr>
              <w:color w:val="333333"/>
              <w:sz w:val="20"/>
              <w:szCs w:val="20"/>
            </w:rPr>
          </w:rPrChange>
        </w:rPr>
      </w:pPr>
      <w:r w:rsidRPr="00C2429D">
        <w:rPr>
          <w:color w:val="333333"/>
          <w:sz w:val="20"/>
          <w:szCs w:val="20"/>
          <w:lang w:val="en-US"/>
          <w:rPrChange w:id="2372" w:author="Grigory" w:date="2018-11-13T17:53:00Z">
            <w:rPr>
              <w:color w:val="333333"/>
              <w:sz w:val="20"/>
              <w:szCs w:val="20"/>
            </w:rPr>
          </w:rPrChange>
        </w:rPr>
        <w:t xml:space="preserve">    .....</w:t>
      </w:r>
    </w:p>
    <w:p w14:paraId="2D2A8E8C" w14:textId="77777777" w:rsidR="008F2729" w:rsidRPr="00C2429D" w:rsidRDefault="00CE5BF4">
      <w:pPr>
        <w:pStyle w:val="10"/>
        <w:contextualSpacing w:val="0"/>
        <w:rPr>
          <w:color w:val="333333"/>
          <w:sz w:val="20"/>
          <w:szCs w:val="20"/>
          <w:lang w:val="en-US"/>
          <w:rPrChange w:id="2373" w:author="Grigory" w:date="2018-11-13T17:53:00Z">
            <w:rPr>
              <w:color w:val="333333"/>
              <w:sz w:val="20"/>
              <w:szCs w:val="20"/>
            </w:rPr>
          </w:rPrChange>
        </w:rPr>
      </w:pPr>
      <w:r w:rsidRPr="00C2429D">
        <w:rPr>
          <w:color w:val="333333"/>
          <w:sz w:val="20"/>
          <w:szCs w:val="20"/>
          <w:lang w:val="en-US"/>
          <w:rPrChange w:id="2374" w:author="Grigory" w:date="2018-11-13T17:53:00Z">
            <w:rPr>
              <w:color w:val="333333"/>
              <w:sz w:val="20"/>
              <w:szCs w:val="20"/>
            </w:rPr>
          </w:rPrChange>
        </w:rPr>
        <w:t>],</w:t>
      </w:r>
    </w:p>
    <w:p w14:paraId="54AB6A2D" w14:textId="77777777" w:rsidR="008F2729" w:rsidRPr="00C2429D" w:rsidRDefault="00CE5BF4">
      <w:pPr>
        <w:pStyle w:val="10"/>
        <w:contextualSpacing w:val="0"/>
        <w:rPr>
          <w:color w:val="333333"/>
          <w:sz w:val="20"/>
          <w:szCs w:val="20"/>
          <w:lang w:val="en-US"/>
          <w:rPrChange w:id="2375" w:author="Grigory" w:date="2018-11-13T17:53:00Z">
            <w:rPr>
              <w:color w:val="333333"/>
              <w:sz w:val="20"/>
              <w:szCs w:val="20"/>
            </w:rPr>
          </w:rPrChange>
        </w:rPr>
      </w:pPr>
      <w:r w:rsidRPr="00C2429D">
        <w:rPr>
          <w:color w:val="333333"/>
          <w:sz w:val="20"/>
          <w:szCs w:val="20"/>
          <w:lang w:val="en-US"/>
          <w:rPrChange w:id="2376" w:author="Grigory" w:date="2018-11-13T17:53:00Z">
            <w:rPr>
              <w:color w:val="333333"/>
              <w:sz w:val="20"/>
              <w:szCs w:val="20"/>
            </w:rPr>
          </w:rPrChange>
        </w:rPr>
        <w:lastRenderedPageBreak/>
        <w:t>info: {</w:t>
      </w:r>
    </w:p>
    <w:p w14:paraId="4F1515FD" w14:textId="77777777" w:rsidR="008F2729" w:rsidRPr="00C2429D" w:rsidRDefault="00CE5BF4">
      <w:pPr>
        <w:pStyle w:val="10"/>
        <w:contextualSpacing w:val="0"/>
        <w:rPr>
          <w:color w:val="333333"/>
          <w:sz w:val="20"/>
          <w:szCs w:val="20"/>
          <w:lang w:val="en-US"/>
          <w:rPrChange w:id="2377" w:author="Grigory" w:date="2018-11-13T17:53:00Z">
            <w:rPr>
              <w:color w:val="333333"/>
              <w:sz w:val="20"/>
              <w:szCs w:val="20"/>
            </w:rPr>
          </w:rPrChange>
        </w:rPr>
      </w:pPr>
      <w:r w:rsidRPr="00C2429D">
        <w:rPr>
          <w:color w:val="333333"/>
          <w:sz w:val="20"/>
          <w:szCs w:val="20"/>
          <w:lang w:val="en-US"/>
          <w:rPrChange w:id="2378" w:author="Grigory" w:date="2018-11-13T17:53:00Z">
            <w:rPr>
              <w:color w:val="333333"/>
              <w:sz w:val="20"/>
              <w:szCs w:val="20"/>
            </w:rPr>
          </w:rPrChange>
        </w:rPr>
        <w:t xml:space="preserve">    </w:t>
      </w:r>
      <w:proofErr w:type="spellStart"/>
      <w:r w:rsidRPr="00C2429D">
        <w:rPr>
          <w:color w:val="333333"/>
          <w:sz w:val="20"/>
          <w:szCs w:val="20"/>
          <w:lang w:val="en-US"/>
          <w:rPrChange w:id="2379" w:author="Grigory" w:date="2018-11-13T17:53:00Z">
            <w:rPr>
              <w:color w:val="333333"/>
              <w:sz w:val="20"/>
              <w:szCs w:val="20"/>
            </w:rPr>
          </w:rPrChange>
        </w:rPr>
        <w:t>is_more</w:t>
      </w:r>
      <w:proofErr w:type="spellEnd"/>
      <w:r w:rsidRPr="00C2429D">
        <w:rPr>
          <w:color w:val="333333"/>
          <w:sz w:val="20"/>
          <w:szCs w:val="20"/>
          <w:lang w:val="en-US"/>
          <w:rPrChange w:id="2380" w:author="Grigory" w:date="2018-11-13T17:53:00Z">
            <w:rPr>
              <w:color w:val="333333"/>
              <w:sz w:val="20"/>
              <w:szCs w:val="20"/>
            </w:rPr>
          </w:rPrChange>
        </w:rPr>
        <w:t>: bool!</w:t>
      </w:r>
    </w:p>
    <w:p w14:paraId="76F97C59" w14:textId="77777777" w:rsidR="008F2729" w:rsidRPr="00C2429D" w:rsidRDefault="00CE5BF4">
      <w:pPr>
        <w:pStyle w:val="10"/>
        <w:contextualSpacing w:val="0"/>
        <w:rPr>
          <w:color w:val="333333"/>
          <w:sz w:val="20"/>
          <w:szCs w:val="20"/>
          <w:lang w:val="en-US"/>
          <w:rPrChange w:id="2381" w:author="Grigory" w:date="2018-11-13T17:53:00Z">
            <w:rPr>
              <w:color w:val="333333"/>
              <w:sz w:val="20"/>
              <w:szCs w:val="20"/>
            </w:rPr>
          </w:rPrChange>
        </w:rPr>
      </w:pPr>
      <w:r w:rsidRPr="00C2429D">
        <w:rPr>
          <w:color w:val="333333"/>
          <w:sz w:val="20"/>
          <w:szCs w:val="20"/>
          <w:lang w:val="en-US"/>
          <w:rPrChange w:id="2382" w:author="Grigory" w:date="2018-11-13T17:53:00Z">
            <w:rPr>
              <w:color w:val="333333"/>
              <w:sz w:val="20"/>
              <w:szCs w:val="20"/>
            </w:rPr>
          </w:rPrChange>
        </w:rPr>
        <w:t>}</w:t>
      </w:r>
    </w:p>
    <w:p w14:paraId="5C2462AF" w14:textId="77777777" w:rsidR="008F2729" w:rsidRPr="00C2429D" w:rsidRDefault="00CE5BF4">
      <w:pPr>
        <w:pStyle w:val="10"/>
        <w:contextualSpacing w:val="0"/>
        <w:rPr>
          <w:color w:val="333333"/>
          <w:sz w:val="20"/>
          <w:szCs w:val="20"/>
          <w:lang w:val="en-US"/>
          <w:rPrChange w:id="2383" w:author="Grigory" w:date="2018-11-13T17:53:00Z">
            <w:rPr>
              <w:color w:val="333333"/>
              <w:sz w:val="20"/>
              <w:szCs w:val="20"/>
            </w:rPr>
          </w:rPrChange>
        </w:rPr>
      </w:pPr>
      <w:r w:rsidRPr="00C2429D">
        <w:rPr>
          <w:color w:val="333333"/>
          <w:sz w:val="20"/>
          <w:szCs w:val="20"/>
          <w:lang w:val="en-US"/>
          <w:rPrChange w:id="2384" w:author="Grigory" w:date="2018-11-13T17:53:00Z">
            <w:rPr>
              <w:color w:val="333333"/>
              <w:sz w:val="20"/>
              <w:szCs w:val="20"/>
            </w:rPr>
          </w:rPrChange>
        </w:rPr>
        <w:t>}</w:t>
      </w:r>
    </w:p>
    <w:p w14:paraId="7AEAB341" w14:textId="77777777" w:rsidR="008F2729" w:rsidRPr="00C2429D" w:rsidRDefault="008F2729">
      <w:pPr>
        <w:pStyle w:val="10"/>
        <w:contextualSpacing w:val="0"/>
        <w:rPr>
          <w:color w:val="333333"/>
          <w:sz w:val="20"/>
          <w:szCs w:val="20"/>
          <w:lang w:val="en-US"/>
          <w:rPrChange w:id="2385" w:author="Grigory" w:date="2018-11-13T17:53:00Z">
            <w:rPr>
              <w:color w:val="333333"/>
              <w:sz w:val="20"/>
              <w:szCs w:val="20"/>
            </w:rPr>
          </w:rPrChange>
        </w:rPr>
      </w:pPr>
    </w:p>
    <w:p w14:paraId="18EBC318" w14:textId="77777777" w:rsidR="008F2729" w:rsidRPr="00C2429D" w:rsidRDefault="00CE5BF4">
      <w:pPr>
        <w:pStyle w:val="10"/>
        <w:contextualSpacing w:val="0"/>
        <w:rPr>
          <w:color w:val="333333"/>
          <w:sz w:val="20"/>
          <w:szCs w:val="20"/>
          <w:lang w:val="en-US"/>
          <w:rPrChange w:id="2386" w:author="Grigory" w:date="2018-11-13T17:53:00Z">
            <w:rPr>
              <w:color w:val="333333"/>
              <w:sz w:val="20"/>
              <w:szCs w:val="20"/>
            </w:rPr>
          </w:rPrChange>
        </w:rPr>
      </w:pPr>
      <w:proofErr w:type="spellStart"/>
      <w:r w:rsidRPr="00C2429D">
        <w:rPr>
          <w:color w:val="333333"/>
          <w:sz w:val="20"/>
          <w:szCs w:val="20"/>
          <w:lang w:val="en-US"/>
          <w:rPrChange w:id="2387" w:author="Grigory" w:date="2018-11-13T17:53:00Z">
            <w:rPr>
              <w:color w:val="333333"/>
              <w:sz w:val="20"/>
              <w:szCs w:val="20"/>
            </w:rPr>
          </w:rPrChange>
        </w:rPr>
        <w:t>GetMyLibrarbyArticlesFilterValues</w:t>
      </w:r>
      <w:proofErr w:type="spellEnd"/>
    </w:p>
    <w:p w14:paraId="27A83A93" w14:textId="77777777" w:rsidR="008F2729" w:rsidRPr="00C2429D" w:rsidRDefault="00CE5BF4">
      <w:pPr>
        <w:pStyle w:val="10"/>
        <w:contextualSpacing w:val="0"/>
        <w:rPr>
          <w:color w:val="333333"/>
          <w:sz w:val="20"/>
          <w:szCs w:val="20"/>
          <w:lang w:val="en-US"/>
          <w:rPrChange w:id="2388" w:author="Grigory" w:date="2018-11-13T17:53:00Z">
            <w:rPr>
              <w:color w:val="333333"/>
              <w:sz w:val="20"/>
              <w:szCs w:val="20"/>
            </w:rPr>
          </w:rPrChange>
        </w:rPr>
      </w:pPr>
      <w:r w:rsidRPr="00C2429D">
        <w:rPr>
          <w:color w:val="333333"/>
          <w:sz w:val="20"/>
          <w:szCs w:val="20"/>
          <w:lang w:val="en-US"/>
          <w:rPrChange w:id="2389" w:author="Grigory" w:date="2018-11-13T17:53:00Z">
            <w:rPr>
              <w:color w:val="333333"/>
              <w:sz w:val="20"/>
              <w:szCs w:val="20"/>
            </w:rPr>
          </w:rPrChange>
        </w:rPr>
        <w:t>/</w:t>
      </w:r>
      <w:proofErr w:type="spellStart"/>
      <w:r w:rsidRPr="00C2429D">
        <w:rPr>
          <w:color w:val="333333"/>
          <w:sz w:val="20"/>
          <w:szCs w:val="20"/>
          <w:lang w:val="en-US"/>
          <w:rPrChange w:id="2390" w:author="Grigory" w:date="2018-11-13T17:53:00Z">
            <w:rPr>
              <w:color w:val="333333"/>
              <w:sz w:val="20"/>
              <w:szCs w:val="20"/>
            </w:rPr>
          </w:rPrChange>
        </w:rPr>
        <w:t>api</w:t>
      </w:r>
      <w:proofErr w:type="spellEnd"/>
      <w:r w:rsidRPr="00C2429D">
        <w:rPr>
          <w:color w:val="333333"/>
          <w:sz w:val="20"/>
          <w:szCs w:val="20"/>
          <w:lang w:val="en-US"/>
          <w:rPrChange w:id="2391" w:author="Grigory" w:date="2018-11-13T17:53:00Z">
            <w:rPr>
              <w:color w:val="333333"/>
              <w:sz w:val="20"/>
              <w:szCs w:val="20"/>
            </w:rPr>
          </w:rPrChange>
        </w:rPr>
        <w:t>/articles/filter/?filter={"</w:t>
      </w:r>
      <w:proofErr w:type="spellStart"/>
      <w:r w:rsidRPr="00C2429D">
        <w:rPr>
          <w:color w:val="333333"/>
          <w:sz w:val="20"/>
          <w:szCs w:val="20"/>
          <w:lang w:val="en-US"/>
          <w:rPrChange w:id="2392" w:author="Grigory" w:date="2018-11-13T17:53:00Z">
            <w:rPr>
              <w:color w:val="333333"/>
              <w:sz w:val="20"/>
              <w:szCs w:val="20"/>
            </w:rPr>
          </w:rPrChange>
        </w:rPr>
        <w:t>my</w:t>
      </w:r>
      <w:proofErr w:type="gramStart"/>
      <w:r w:rsidRPr="00C2429D">
        <w:rPr>
          <w:color w:val="333333"/>
          <w:sz w:val="20"/>
          <w:szCs w:val="20"/>
          <w:lang w:val="en-US"/>
          <w:rPrChange w:id="2393" w:author="Grigory" w:date="2018-11-13T17:53:00Z">
            <w:rPr>
              <w:color w:val="333333"/>
              <w:sz w:val="20"/>
              <w:szCs w:val="20"/>
            </w:rPr>
          </w:rPrChange>
        </w:rPr>
        <w:t>":true</w:t>
      </w:r>
      <w:proofErr w:type="spellEnd"/>
      <w:proofErr w:type="gramEnd"/>
      <w:r w:rsidRPr="00C2429D">
        <w:rPr>
          <w:color w:val="333333"/>
          <w:sz w:val="20"/>
          <w:szCs w:val="20"/>
          <w:lang w:val="en-US"/>
          <w:rPrChange w:id="2394" w:author="Grigory" w:date="2018-11-13T17:53:00Z">
            <w:rPr>
              <w:color w:val="333333"/>
              <w:sz w:val="20"/>
              <w:szCs w:val="20"/>
            </w:rPr>
          </w:rPrChange>
        </w:rPr>
        <w:t>}</w:t>
      </w:r>
    </w:p>
    <w:p w14:paraId="7BDBDE7C" w14:textId="77777777" w:rsidR="008F2729" w:rsidRDefault="00CE5BF4">
      <w:pPr>
        <w:pStyle w:val="10"/>
        <w:contextualSpacing w:val="0"/>
        <w:rPr>
          <w:color w:val="333333"/>
          <w:sz w:val="20"/>
          <w:szCs w:val="20"/>
        </w:rPr>
      </w:pPr>
      <w:r>
        <w:rPr>
          <w:color w:val="333333"/>
          <w:sz w:val="20"/>
          <w:szCs w:val="20"/>
        </w:rPr>
        <w:t>информация для фильтра статей в моей библиотеке</w:t>
      </w:r>
    </w:p>
    <w:p w14:paraId="3CF32705" w14:textId="77777777" w:rsidR="008F2729" w:rsidRDefault="00CE5BF4">
      <w:pPr>
        <w:pStyle w:val="10"/>
        <w:contextualSpacing w:val="0"/>
        <w:rPr>
          <w:color w:val="333333"/>
          <w:sz w:val="20"/>
          <w:szCs w:val="20"/>
        </w:rPr>
      </w:pPr>
      <w:r>
        <w:rPr>
          <w:color w:val="333333"/>
          <w:sz w:val="20"/>
          <w:szCs w:val="20"/>
        </w:rPr>
        <w:t>без входных параметров</w:t>
      </w:r>
    </w:p>
    <w:p w14:paraId="572CBAEA" w14:textId="77777777" w:rsidR="008F2729" w:rsidRDefault="00CE5BF4">
      <w:pPr>
        <w:pStyle w:val="10"/>
        <w:contextualSpacing w:val="0"/>
        <w:rPr>
          <w:color w:val="333333"/>
          <w:sz w:val="20"/>
          <w:szCs w:val="20"/>
        </w:rPr>
      </w:pPr>
      <w:r>
        <w:rPr>
          <w:color w:val="333333"/>
          <w:sz w:val="20"/>
          <w:szCs w:val="20"/>
        </w:rPr>
        <w:t>формат ответа:</w:t>
      </w:r>
    </w:p>
    <w:p w14:paraId="6A0B8383" w14:textId="77777777" w:rsidR="008F2729" w:rsidRPr="00C2429D" w:rsidRDefault="00CE5BF4">
      <w:pPr>
        <w:pStyle w:val="10"/>
        <w:contextualSpacing w:val="0"/>
        <w:rPr>
          <w:color w:val="333333"/>
          <w:sz w:val="20"/>
          <w:szCs w:val="20"/>
          <w:lang w:val="en-US"/>
          <w:rPrChange w:id="2395" w:author="Grigory" w:date="2018-11-13T17:53:00Z">
            <w:rPr>
              <w:color w:val="333333"/>
              <w:sz w:val="20"/>
              <w:szCs w:val="20"/>
            </w:rPr>
          </w:rPrChange>
        </w:rPr>
      </w:pPr>
      <w:r w:rsidRPr="00C2429D">
        <w:rPr>
          <w:color w:val="333333"/>
          <w:sz w:val="20"/>
          <w:szCs w:val="20"/>
          <w:lang w:val="en-US"/>
          <w:rPrChange w:id="2396" w:author="Grigory" w:date="2018-11-13T17:53:00Z">
            <w:rPr>
              <w:color w:val="333333"/>
              <w:sz w:val="20"/>
              <w:szCs w:val="20"/>
            </w:rPr>
          </w:rPrChange>
        </w:rPr>
        <w:t>{</w:t>
      </w:r>
    </w:p>
    <w:p w14:paraId="56C136FE" w14:textId="77777777" w:rsidR="008F2729" w:rsidRPr="00C2429D" w:rsidRDefault="00CE5BF4">
      <w:pPr>
        <w:pStyle w:val="10"/>
        <w:contextualSpacing w:val="0"/>
        <w:rPr>
          <w:color w:val="333333"/>
          <w:sz w:val="20"/>
          <w:szCs w:val="20"/>
          <w:lang w:val="en-US"/>
          <w:rPrChange w:id="2397" w:author="Grigory" w:date="2018-11-13T17:53:00Z">
            <w:rPr>
              <w:color w:val="333333"/>
              <w:sz w:val="20"/>
              <w:szCs w:val="20"/>
            </w:rPr>
          </w:rPrChange>
        </w:rPr>
      </w:pPr>
      <w:r w:rsidRPr="00C2429D">
        <w:rPr>
          <w:color w:val="333333"/>
          <w:sz w:val="20"/>
          <w:szCs w:val="20"/>
          <w:lang w:val="en-US"/>
          <w:rPrChange w:id="2398" w:author="Grigory" w:date="2018-11-13T17:53:00Z">
            <w:rPr>
              <w:color w:val="333333"/>
              <w:sz w:val="20"/>
              <w:szCs w:val="20"/>
            </w:rPr>
          </w:rPrChange>
        </w:rPr>
        <w:t>subjects: [</w:t>
      </w:r>
    </w:p>
    <w:p w14:paraId="4D679885" w14:textId="77777777" w:rsidR="008F2729" w:rsidRPr="00C2429D" w:rsidRDefault="00CE5BF4">
      <w:pPr>
        <w:pStyle w:val="10"/>
        <w:contextualSpacing w:val="0"/>
        <w:rPr>
          <w:color w:val="333333"/>
          <w:sz w:val="20"/>
          <w:szCs w:val="20"/>
          <w:lang w:val="en-US"/>
          <w:rPrChange w:id="2399" w:author="Grigory" w:date="2018-11-13T17:53:00Z">
            <w:rPr>
              <w:color w:val="333333"/>
              <w:sz w:val="20"/>
              <w:szCs w:val="20"/>
            </w:rPr>
          </w:rPrChange>
        </w:rPr>
      </w:pPr>
      <w:r w:rsidRPr="00C2429D">
        <w:rPr>
          <w:color w:val="333333"/>
          <w:sz w:val="20"/>
          <w:szCs w:val="20"/>
          <w:lang w:val="en-US"/>
          <w:rPrChange w:id="2400" w:author="Grigory" w:date="2018-11-13T17:53:00Z">
            <w:rPr>
              <w:color w:val="333333"/>
              <w:sz w:val="20"/>
              <w:szCs w:val="20"/>
            </w:rPr>
          </w:rPrChange>
        </w:rPr>
        <w:t xml:space="preserve">    {</w:t>
      </w:r>
    </w:p>
    <w:p w14:paraId="1A5315E3" w14:textId="77777777" w:rsidR="008F2729" w:rsidRPr="00C2429D" w:rsidRDefault="00CE5BF4">
      <w:pPr>
        <w:pStyle w:val="10"/>
        <w:contextualSpacing w:val="0"/>
        <w:rPr>
          <w:color w:val="333333"/>
          <w:sz w:val="20"/>
          <w:szCs w:val="20"/>
          <w:lang w:val="en-US"/>
          <w:rPrChange w:id="2401" w:author="Grigory" w:date="2018-11-13T17:53:00Z">
            <w:rPr>
              <w:color w:val="333333"/>
              <w:sz w:val="20"/>
              <w:szCs w:val="20"/>
            </w:rPr>
          </w:rPrChange>
        </w:rPr>
      </w:pPr>
      <w:r w:rsidRPr="00C2429D">
        <w:rPr>
          <w:color w:val="333333"/>
          <w:sz w:val="20"/>
          <w:szCs w:val="20"/>
          <w:lang w:val="en-US"/>
          <w:rPrChange w:id="2402" w:author="Grigory" w:date="2018-11-13T17:53:00Z">
            <w:rPr>
              <w:color w:val="333333"/>
              <w:sz w:val="20"/>
              <w:szCs w:val="20"/>
            </w:rPr>
          </w:rPrChange>
        </w:rPr>
        <w:t xml:space="preserve">        id: </w:t>
      </w:r>
      <w:proofErr w:type="gramStart"/>
      <w:r w:rsidRPr="00C2429D">
        <w:rPr>
          <w:color w:val="333333"/>
          <w:sz w:val="20"/>
          <w:szCs w:val="20"/>
          <w:lang w:val="en-US"/>
          <w:rPrChange w:id="2403" w:author="Grigory" w:date="2018-11-13T17:53:00Z">
            <w:rPr>
              <w:color w:val="333333"/>
              <w:sz w:val="20"/>
              <w:szCs w:val="20"/>
            </w:rPr>
          </w:rPrChange>
        </w:rPr>
        <w:t>string!,</w:t>
      </w:r>
      <w:proofErr w:type="gramEnd"/>
    </w:p>
    <w:p w14:paraId="007B6AB4" w14:textId="77777777" w:rsidR="008F2729" w:rsidRPr="00C2429D" w:rsidRDefault="00CE5BF4">
      <w:pPr>
        <w:pStyle w:val="10"/>
        <w:contextualSpacing w:val="0"/>
        <w:rPr>
          <w:color w:val="333333"/>
          <w:sz w:val="20"/>
          <w:szCs w:val="20"/>
          <w:lang w:val="en-US"/>
          <w:rPrChange w:id="2404" w:author="Grigory" w:date="2018-11-13T17:53:00Z">
            <w:rPr>
              <w:color w:val="333333"/>
              <w:sz w:val="20"/>
              <w:szCs w:val="20"/>
            </w:rPr>
          </w:rPrChange>
        </w:rPr>
      </w:pPr>
      <w:r w:rsidRPr="00C2429D">
        <w:rPr>
          <w:color w:val="333333"/>
          <w:sz w:val="20"/>
          <w:szCs w:val="20"/>
          <w:lang w:val="en-US"/>
          <w:rPrChange w:id="2405" w:author="Grigory" w:date="2018-11-13T17:53:00Z">
            <w:rPr>
              <w:color w:val="333333"/>
              <w:sz w:val="20"/>
              <w:szCs w:val="20"/>
            </w:rPr>
          </w:rPrChange>
        </w:rPr>
        <w:t xml:space="preserve">        name: string!</w:t>
      </w:r>
    </w:p>
    <w:p w14:paraId="19B92893" w14:textId="77777777" w:rsidR="008F2729" w:rsidRPr="00C2429D" w:rsidRDefault="00CE5BF4">
      <w:pPr>
        <w:pStyle w:val="10"/>
        <w:contextualSpacing w:val="0"/>
        <w:rPr>
          <w:color w:val="333333"/>
          <w:sz w:val="20"/>
          <w:szCs w:val="20"/>
          <w:lang w:val="en-US"/>
          <w:rPrChange w:id="2406" w:author="Grigory" w:date="2018-11-13T17:53:00Z">
            <w:rPr>
              <w:color w:val="333333"/>
              <w:sz w:val="20"/>
              <w:szCs w:val="20"/>
            </w:rPr>
          </w:rPrChange>
        </w:rPr>
      </w:pPr>
      <w:r w:rsidRPr="00C2429D">
        <w:rPr>
          <w:color w:val="333333"/>
          <w:sz w:val="20"/>
          <w:szCs w:val="20"/>
          <w:lang w:val="en-US"/>
          <w:rPrChange w:id="2407" w:author="Grigory" w:date="2018-11-13T17:53:00Z">
            <w:rPr>
              <w:color w:val="333333"/>
              <w:sz w:val="20"/>
              <w:szCs w:val="20"/>
            </w:rPr>
          </w:rPrChange>
        </w:rPr>
        <w:t xml:space="preserve">    },</w:t>
      </w:r>
    </w:p>
    <w:p w14:paraId="6F56572F" w14:textId="77777777" w:rsidR="008F2729" w:rsidRPr="00C2429D" w:rsidRDefault="00CE5BF4">
      <w:pPr>
        <w:pStyle w:val="10"/>
        <w:contextualSpacing w:val="0"/>
        <w:rPr>
          <w:color w:val="333333"/>
          <w:sz w:val="20"/>
          <w:szCs w:val="20"/>
          <w:lang w:val="en-US"/>
          <w:rPrChange w:id="2408" w:author="Grigory" w:date="2018-11-13T17:53:00Z">
            <w:rPr>
              <w:color w:val="333333"/>
              <w:sz w:val="20"/>
              <w:szCs w:val="20"/>
            </w:rPr>
          </w:rPrChange>
        </w:rPr>
      </w:pPr>
      <w:r w:rsidRPr="00C2429D">
        <w:rPr>
          <w:color w:val="333333"/>
          <w:sz w:val="20"/>
          <w:szCs w:val="20"/>
          <w:lang w:val="en-US"/>
          <w:rPrChange w:id="2409" w:author="Grigory" w:date="2018-11-13T17:53:00Z">
            <w:rPr>
              <w:color w:val="333333"/>
              <w:sz w:val="20"/>
              <w:szCs w:val="20"/>
            </w:rPr>
          </w:rPrChange>
        </w:rPr>
        <w:t xml:space="preserve">    .....</w:t>
      </w:r>
    </w:p>
    <w:p w14:paraId="5E5B8BDD" w14:textId="77777777" w:rsidR="008F2729" w:rsidRPr="00C2429D" w:rsidRDefault="00CE5BF4">
      <w:pPr>
        <w:pStyle w:val="10"/>
        <w:contextualSpacing w:val="0"/>
        <w:rPr>
          <w:color w:val="333333"/>
          <w:sz w:val="20"/>
          <w:szCs w:val="20"/>
          <w:lang w:val="en-US"/>
          <w:rPrChange w:id="2410" w:author="Grigory" w:date="2018-11-13T17:53:00Z">
            <w:rPr>
              <w:color w:val="333333"/>
              <w:sz w:val="20"/>
              <w:szCs w:val="20"/>
            </w:rPr>
          </w:rPrChange>
        </w:rPr>
      </w:pPr>
      <w:r w:rsidRPr="00C2429D">
        <w:rPr>
          <w:color w:val="333333"/>
          <w:sz w:val="20"/>
          <w:szCs w:val="20"/>
          <w:lang w:val="en-US"/>
          <w:rPrChange w:id="2411" w:author="Grigory" w:date="2018-11-13T17:53:00Z">
            <w:rPr>
              <w:color w:val="333333"/>
              <w:sz w:val="20"/>
              <w:szCs w:val="20"/>
            </w:rPr>
          </w:rPrChange>
        </w:rPr>
        <w:t xml:space="preserve"> ],</w:t>
      </w:r>
    </w:p>
    <w:p w14:paraId="79118129" w14:textId="77777777" w:rsidR="008F2729" w:rsidRPr="00C2429D" w:rsidRDefault="00CE5BF4">
      <w:pPr>
        <w:pStyle w:val="10"/>
        <w:contextualSpacing w:val="0"/>
        <w:rPr>
          <w:color w:val="333333"/>
          <w:sz w:val="20"/>
          <w:szCs w:val="20"/>
          <w:lang w:val="en-US"/>
          <w:rPrChange w:id="2412" w:author="Grigory" w:date="2018-11-13T17:53:00Z">
            <w:rPr>
              <w:color w:val="333333"/>
              <w:sz w:val="20"/>
              <w:szCs w:val="20"/>
            </w:rPr>
          </w:rPrChange>
        </w:rPr>
      </w:pPr>
      <w:r w:rsidRPr="00C2429D">
        <w:rPr>
          <w:color w:val="333333"/>
          <w:sz w:val="20"/>
          <w:szCs w:val="20"/>
          <w:lang w:val="en-US"/>
          <w:rPrChange w:id="2413" w:author="Grigory" w:date="2018-11-13T17:53:00Z">
            <w:rPr>
              <w:color w:val="333333"/>
              <w:sz w:val="20"/>
              <w:szCs w:val="20"/>
            </w:rPr>
          </w:rPrChange>
        </w:rPr>
        <w:t>magazines: [</w:t>
      </w:r>
    </w:p>
    <w:p w14:paraId="2F9506F8" w14:textId="77777777" w:rsidR="008F2729" w:rsidRPr="00C2429D" w:rsidRDefault="00CE5BF4">
      <w:pPr>
        <w:pStyle w:val="10"/>
        <w:contextualSpacing w:val="0"/>
        <w:rPr>
          <w:color w:val="333333"/>
          <w:sz w:val="20"/>
          <w:szCs w:val="20"/>
          <w:lang w:val="en-US"/>
          <w:rPrChange w:id="2414" w:author="Grigory" w:date="2018-11-13T17:53:00Z">
            <w:rPr>
              <w:color w:val="333333"/>
              <w:sz w:val="20"/>
              <w:szCs w:val="20"/>
            </w:rPr>
          </w:rPrChange>
        </w:rPr>
      </w:pPr>
      <w:r w:rsidRPr="00C2429D">
        <w:rPr>
          <w:color w:val="333333"/>
          <w:sz w:val="20"/>
          <w:szCs w:val="20"/>
          <w:lang w:val="en-US"/>
          <w:rPrChange w:id="2415" w:author="Grigory" w:date="2018-11-13T17:53:00Z">
            <w:rPr>
              <w:color w:val="333333"/>
              <w:sz w:val="20"/>
              <w:szCs w:val="20"/>
            </w:rPr>
          </w:rPrChange>
        </w:rPr>
        <w:t xml:space="preserve">    {</w:t>
      </w:r>
    </w:p>
    <w:p w14:paraId="0339225A" w14:textId="77777777" w:rsidR="008F2729" w:rsidRPr="00C2429D" w:rsidRDefault="00CE5BF4">
      <w:pPr>
        <w:pStyle w:val="10"/>
        <w:contextualSpacing w:val="0"/>
        <w:rPr>
          <w:color w:val="333333"/>
          <w:sz w:val="20"/>
          <w:szCs w:val="20"/>
          <w:lang w:val="en-US"/>
          <w:rPrChange w:id="2416" w:author="Grigory" w:date="2018-11-13T17:53:00Z">
            <w:rPr>
              <w:color w:val="333333"/>
              <w:sz w:val="20"/>
              <w:szCs w:val="20"/>
            </w:rPr>
          </w:rPrChange>
        </w:rPr>
      </w:pPr>
      <w:r w:rsidRPr="00C2429D">
        <w:rPr>
          <w:color w:val="333333"/>
          <w:sz w:val="20"/>
          <w:szCs w:val="20"/>
          <w:lang w:val="en-US"/>
          <w:rPrChange w:id="2417" w:author="Grigory" w:date="2018-11-13T17:53:00Z">
            <w:rPr>
              <w:color w:val="333333"/>
              <w:sz w:val="20"/>
              <w:szCs w:val="20"/>
            </w:rPr>
          </w:rPrChange>
        </w:rPr>
        <w:t xml:space="preserve">        id: </w:t>
      </w:r>
      <w:proofErr w:type="gramStart"/>
      <w:r w:rsidRPr="00C2429D">
        <w:rPr>
          <w:color w:val="333333"/>
          <w:sz w:val="20"/>
          <w:szCs w:val="20"/>
          <w:lang w:val="en-US"/>
          <w:rPrChange w:id="2418" w:author="Grigory" w:date="2018-11-13T17:53:00Z">
            <w:rPr>
              <w:color w:val="333333"/>
              <w:sz w:val="20"/>
              <w:szCs w:val="20"/>
            </w:rPr>
          </w:rPrChange>
        </w:rPr>
        <w:t>string!,</w:t>
      </w:r>
      <w:proofErr w:type="gramEnd"/>
    </w:p>
    <w:p w14:paraId="41E78A65" w14:textId="77777777" w:rsidR="008F2729" w:rsidRPr="00C2429D" w:rsidRDefault="00CE5BF4">
      <w:pPr>
        <w:pStyle w:val="10"/>
        <w:contextualSpacing w:val="0"/>
        <w:rPr>
          <w:color w:val="333333"/>
          <w:sz w:val="20"/>
          <w:szCs w:val="20"/>
          <w:lang w:val="en-US"/>
          <w:rPrChange w:id="2419" w:author="Grigory" w:date="2018-11-13T17:53:00Z">
            <w:rPr>
              <w:color w:val="333333"/>
              <w:sz w:val="20"/>
              <w:szCs w:val="20"/>
            </w:rPr>
          </w:rPrChange>
        </w:rPr>
      </w:pPr>
      <w:r w:rsidRPr="00C2429D">
        <w:rPr>
          <w:color w:val="333333"/>
          <w:sz w:val="20"/>
          <w:szCs w:val="20"/>
          <w:lang w:val="en-US"/>
          <w:rPrChange w:id="2420" w:author="Grigory" w:date="2018-11-13T17:53:00Z">
            <w:rPr>
              <w:color w:val="333333"/>
              <w:sz w:val="20"/>
              <w:szCs w:val="20"/>
            </w:rPr>
          </w:rPrChange>
        </w:rPr>
        <w:t xml:space="preserve">        name: string!</w:t>
      </w:r>
    </w:p>
    <w:p w14:paraId="6AB52B45" w14:textId="77777777" w:rsidR="008F2729" w:rsidRPr="00C2429D" w:rsidRDefault="00CE5BF4">
      <w:pPr>
        <w:pStyle w:val="10"/>
        <w:contextualSpacing w:val="0"/>
        <w:rPr>
          <w:color w:val="333333"/>
          <w:sz w:val="20"/>
          <w:szCs w:val="20"/>
          <w:lang w:val="en-US"/>
          <w:rPrChange w:id="2421" w:author="Grigory" w:date="2018-11-13T17:53:00Z">
            <w:rPr>
              <w:color w:val="333333"/>
              <w:sz w:val="20"/>
              <w:szCs w:val="20"/>
            </w:rPr>
          </w:rPrChange>
        </w:rPr>
      </w:pPr>
      <w:r w:rsidRPr="00C2429D">
        <w:rPr>
          <w:color w:val="333333"/>
          <w:sz w:val="20"/>
          <w:szCs w:val="20"/>
          <w:lang w:val="en-US"/>
          <w:rPrChange w:id="2422" w:author="Grigory" w:date="2018-11-13T17:53:00Z">
            <w:rPr>
              <w:color w:val="333333"/>
              <w:sz w:val="20"/>
              <w:szCs w:val="20"/>
            </w:rPr>
          </w:rPrChange>
        </w:rPr>
        <w:t xml:space="preserve">    },</w:t>
      </w:r>
    </w:p>
    <w:p w14:paraId="4349DA19" w14:textId="77777777" w:rsidR="008F2729" w:rsidRPr="00C2429D" w:rsidRDefault="00CE5BF4">
      <w:pPr>
        <w:pStyle w:val="10"/>
        <w:contextualSpacing w:val="0"/>
        <w:rPr>
          <w:color w:val="333333"/>
          <w:sz w:val="20"/>
          <w:szCs w:val="20"/>
          <w:lang w:val="en-US"/>
          <w:rPrChange w:id="2423" w:author="Grigory" w:date="2018-11-13T17:53:00Z">
            <w:rPr>
              <w:color w:val="333333"/>
              <w:sz w:val="20"/>
              <w:szCs w:val="20"/>
            </w:rPr>
          </w:rPrChange>
        </w:rPr>
      </w:pPr>
      <w:r w:rsidRPr="00C2429D">
        <w:rPr>
          <w:color w:val="333333"/>
          <w:sz w:val="20"/>
          <w:szCs w:val="20"/>
          <w:lang w:val="en-US"/>
          <w:rPrChange w:id="2424" w:author="Grigory" w:date="2018-11-13T17:53:00Z">
            <w:rPr>
              <w:color w:val="333333"/>
              <w:sz w:val="20"/>
              <w:szCs w:val="20"/>
            </w:rPr>
          </w:rPrChange>
        </w:rPr>
        <w:t xml:space="preserve">    .....</w:t>
      </w:r>
    </w:p>
    <w:p w14:paraId="0340B75E" w14:textId="77777777" w:rsidR="008F2729" w:rsidRPr="00C2429D" w:rsidRDefault="00CE5BF4">
      <w:pPr>
        <w:pStyle w:val="10"/>
        <w:contextualSpacing w:val="0"/>
        <w:rPr>
          <w:color w:val="333333"/>
          <w:sz w:val="20"/>
          <w:szCs w:val="20"/>
          <w:lang w:val="en-US"/>
          <w:rPrChange w:id="2425" w:author="Grigory" w:date="2018-11-13T17:53:00Z">
            <w:rPr>
              <w:color w:val="333333"/>
              <w:sz w:val="20"/>
              <w:szCs w:val="20"/>
            </w:rPr>
          </w:rPrChange>
        </w:rPr>
      </w:pPr>
      <w:r w:rsidRPr="00C2429D">
        <w:rPr>
          <w:color w:val="333333"/>
          <w:sz w:val="20"/>
          <w:szCs w:val="20"/>
          <w:lang w:val="en-US"/>
          <w:rPrChange w:id="2426" w:author="Grigory" w:date="2018-11-13T17:53:00Z">
            <w:rPr>
              <w:color w:val="333333"/>
              <w:sz w:val="20"/>
              <w:szCs w:val="20"/>
            </w:rPr>
          </w:rPrChange>
        </w:rPr>
        <w:t>],</w:t>
      </w:r>
    </w:p>
    <w:p w14:paraId="64C75329" w14:textId="77777777" w:rsidR="008F2729" w:rsidRPr="00C2429D" w:rsidRDefault="00CE5BF4">
      <w:pPr>
        <w:pStyle w:val="10"/>
        <w:contextualSpacing w:val="0"/>
        <w:rPr>
          <w:color w:val="333333"/>
          <w:sz w:val="20"/>
          <w:szCs w:val="20"/>
          <w:lang w:val="en-US"/>
          <w:rPrChange w:id="2427" w:author="Grigory" w:date="2018-11-13T17:53:00Z">
            <w:rPr>
              <w:color w:val="333333"/>
              <w:sz w:val="20"/>
              <w:szCs w:val="20"/>
            </w:rPr>
          </w:rPrChange>
        </w:rPr>
      </w:pPr>
      <w:r w:rsidRPr="00C2429D">
        <w:rPr>
          <w:color w:val="333333"/>
          <w:sz w:val="20"/>
          <w:szCs w:val="20"/>
          <w:lang w:val="en-US"/>
          <w:rPrChange w:id="2428" w:author="Grigory" w:date="2018-11-13T17:53:00Z">
            <w:rPr>
              <w:color w:val="333333"/>
              <w:sz w:val="20"/>
              <w:szCs w:val="20"/>
            </w:rPr>
          </w:rPrChange>
        </w:rPr>
        <w:t>authors: [</w:t>
      </w:r>
    </w:p>
    <w:p w14:paraId="4DCE26B6" w14:textId="77777777" w:rsidR="008F2729" w:rsidRPr="00C2429D" w:rsidRDefault="00CE5BF4">
      <w:pPr>
        <w:pStyle w:val="10"/>
        <w:contextualSpacing w:val="0"/>
        <w:rPr>
          <w:color w:val="333333"/>
          <w:sz w:val="20"/>
          <w:szCs w:val="20"/>
          <w:lang w:val="en-US"/>
          <w:rPrChange w:id="2429" w:author="Grigory" w:date="2018-11-13T17:53:00Z">
            <w:rPr>
              <w:color w:val="333333"/>
              <w:sz w:val="20"/>
              <w:szCs w:val="20"/>
            </w:rPr>
          </w:rPrChange>
        </w:rPr>
      </w:pPr>
      <w:r w:rsidRPr="00C2429D">
        <w:rPr>
          <w:color w:val="333333"/>
          <w:sz w:val="20"/>
          <w:szCs w:val="20"/>
          <w:lang w:val="en-US"/>
          <w:rPrChange w:id="2430" w:author="Grigory" w:date="2018-11-13T17:53:00Z">
            <w:rPr>
              <w:color w:val="333333"/>
              <w:sz w:val="20"/>
              <w:szCs w:val="20"/>
            </w:rPr>
          </w:rPrChange>
        </w:rPr>
        <w:t xml:space="preserve">    {</w:t>
      </w:r>
    </w:p>
    <w:p w14:paraId="78AFE44A" w14:textId="77777777" w:rsidR="008F2729" w:rsidRPr="00C2429D" w:rsidRDefault="00CE5BF4">
      <w:pPr>
        <w:pStyle w:val="10"/>
        <w:contextualSpacing w:val="0"/>
        <w:rPr>
          <w:color w:val="333333"/>
          <w:sz w:val="20"/>
          <w:szCs w:val="20"/>
          <w:lang w:val="en-US"/>
          <w:rPrChange w:id="2431" w:author="Grigory" w:date="2018-11-13T17:53:00Z">
            <w:rPr>
              <w:color w:val="333333"/>
              <w:sz w:val="20"/>
              <w:szCs w:val="20"/>
            </w:rPr>
          </w:rPrChange>
        </w:rPr>
      </w:pPr>
      <w:r w:rsidRPr="00C2429D">
        <w:rPr>
          <w:color w:val="333333"/>
          <w:sz w:val="20"/>
          <w:szCs w:val="20"/>
          <w:lang w:val="en-US"/>
          <w:rPrChange w:id="2432" w:author="Grigory" w:date="2018-11-13T17:53:00Z">
            <w:rPr>
              <w:color w:val="333333"/>
              <w:sz w:val="20"/>
              <w:szCs w:val="20"/>
            </w:rPr>
          </w:rPrChange>
        </w:rPr>
        <w:t xml:space="preserve">        id: </w:t>
      </w:r>
      <w:proofErr w:type="gramStart"/>
      <w:r w:rsidRPr="00C2429D">
        <w:rPr>
          <w:color w:val="333333"/>
          <w:sz w:val="20"/>
          <w:szCs w:val="20"/>
          <w:lang w:val="en-US"/>
          <w:rPrChange w:id="2433" w:author="Grigory" w:date="2018-11-13T17:53:00Z">
            <w:rPr>
              <w:color w:val="333333"/>
              <w:sz w:val="20"/>
              <w:szCs w:val="20"/>
            </w:rPr>
          </w:rPrChange>
        </w:rPr>
        <w:t>string!,</w:t>
      </w:r>
      <w:proofErr w:type="gramEnd"/>
    </w:p>
    <w:p w14:paraId="0ED5D25D" w14:textId="77777777" w:rsidR="008F2729" w:rsidRPr="00C2429D" w:rsidRDefault="00CE5BF4">
      <w:pPr>
        <w:pStyle w:val="10"/>
        <w:contextualSpacing w:val="0"/>
        <w:rPr>
          <w:color w:val="333333"/>
          <w:sz w:val="20"/>
          <w:szCs w:val="20"/>
          <w:lang w:val="en-US"/>
          <w:rPrChange w:id="2434" w:author="Grigory" w:date="2018-11-13T17:53:00Z">
            <w:rPr>
              <w:color w:val="333333"/>
              <w:sz w:val="20"/>
              <w:szCs w:val="20"/>
            </w:rPr>
          </w:rPrChange>
        </w:rPr>
      </w:pPr>
      <w:r w:rsidRPr="00C2429D">
        <w:rPr>
          <w:color w:val="333333"/>
          <w:sz w:val="20"/>
          <w:szCs w:val="20"/>
          <w:lang w:val="en-US"/>
          <w:rPrChange w:id="2435" w:author="Grigory" w:date="2018-11-13T17:53:00Z">
            <w:rPr>
              <w:color w:val="333333"/>
              <w:sz w:val="20"/>
              <w:szCs w:val="20"/>
            </w:rPr>
          </w:rPrChange>
        </w:rPr>
        <w:t xml:space="preserve">        name: string!</w:t>
      </w:r>
    </w:p>
    <w:p w14:paraId="3BF3E76B" w14:textId="77777777" w:rsidR="008F2729" w:rsidRPr="00C2429D" w:rsidRDefault="00CE5BF4">
      <w:pPr>
        <w:pStyle w:val="10"/>
        <w:contextualSpacing w:val="0"/>
        <w:rPr>
          <w:color w:val="333333"/>
          <w:sz w:val="20"/>
          <w:szCs w:val="20"/>
          <w:lang w:val="en-US"/>
          <w:rPrChange w:id="2436" w:author="Grigory" w:date="2018-11-13T17:53:00Z">
            <w:rPr>
              <w:color w:val="333333"/>
              <w:sz w:val="20"/>
              <w:szCs w:val="20"/>
            </w:rPr>
          </w:rPrChange>
        </w:rPr>
      </w:pPr>
      <w:r w:rsidRPr="00C2429D">
        <w:rPr>
          <w:color w:val="333333"/>
          <w:sz w:val="20"/>
          <w:szCs w:val="20"/>
          <w:lang w:val="en-US"/>
          <w:rPrChange w:id="2437" w:author="Grigory" w:date="2018-11-13T17:53:00Z">
            <w:rPr>
              <w:color w:val="333333"/>
              <w:sz w:val="20"/>
              <w:szCs w:val="20"/>
            </w:rPr>
          </w:rPrChange>
        </w:rPr>
        <w:t xml:space="preserve">    },</w:t>
      </w:r>
    </w:p>
    <w:p w14:paraId="1701BF1A" w14:textId="77777777" w:rsidR="008F2729" w:rsidRPr="00C2429D" w:rsidRDefault="00CE5BF4">
      <w:pPr>
        <w:pStyle w:val="10"/>
        <w:contextualSpacing w:val="0"/>
        <w:rPr>
          <w:color w:val="333333"/>
          <w:sz w:val="20"/>
          <w:szCs w:val="20"/>
          <w:lang w:val="en-US"/>
          <w:rPrChange w:id="2438" w:author="Grigory" w:date="2018-11-13T17:53:00Z">
            <w:rPr>
              <w:color w:val="333333"/>
              <w:sz w:val="20"/>
              <w:szCs w:val="20"/>
            </w:rPr>
          </w:rPrChange>
        </w:rPr>
      </w:pPr>
      <w:r w:rsidRPr="00C2429D">
        <w:rPr>
          <w:color w:val="333333"/>
          <w:sz w:val="20"/>
          <w:szCs w:val="20"/>
          <w:lang w:val="en-US"/>
          <w:rPrChange w:id="2439" w:author="Grigory" w:date="2018-11-13T17:53:00Z">
            <w:rPr>
              <w:color w:val="333333"/>
              <w:sz w:val="20"/>
              <w:szCs w:val="20"/>
            </w:rPr>
          </w:rPrChange>
        </w:rPr>
        <w:t xml:space="preserve">    .....</w:t>
      </w:r>
    </w:p>
    <w:p w14:paraId="390D0A02" w14:textId="77777777" w:rsidR="008F2729" w:rsidRPr="00C2429D" w:rsidRDefault="00CE5BF4">
      <w:pPr>
        <w:pStyle w:val="10"/>
        <w:contextualSpacing w:val="0"/>
        <w:rPr>
          <w:color w:val="333333"/>
          <w:sz w:val="20"/>
          <w:szCs w:val="20"/>
          <w:lang w:val="en-US"/>
          <w:rPrChange w:id="2440" w:author="Grigory" w:date="2018-11-13T17:53:00Z">
            <w:rPr>
              <w:color w:val="333333"/>
              <w:sz w:val="20"/>
              <w:szCs w:val="20"/>
            </w:rPr>
          </w:rPrChange>
        </w:rPr>
      </w:pPr>
      <w:r w:rsidRPr="00C2429D">
        <w:rPr>
          <w:color w:val="333333"/>
          <w:sz w:val="20"/>
          <w:szCs w:val="20"/>
          <w:lang w:val="en-US"/>
          <w:rPrChange w:id="2441" w:author="Grigory" w:date="2018-11-13T17:53:00Z">
            <w:rPr>
              <w:color w:val="333333"/>
              <w:sz w:val="20"/>
              <w:szCs w:val="20"/>
            </w:rPr>
          </w:rPrChange>
        </w:rPr>
        <w:t>],</w:t>
      </w:r>
    </w:p>
    <w:p w14:paraId="4445C618" w14:textId="77777777" w:rsidR="008F2729" w:rsidRPr="00C2429D" w:rsidRDefault="00CE5BF4">
      <w:pPr>
        <w:pStyle w:val="10"/>
        <w:contextualSpacing w:val="0"/>
        <w:rPr>
          <w:color w:val="333333"/>
          <w:sz w:val="20"/>
          <w:szCs w:val="20"/>
          <w:lang w:val="en-US"/>
          <w:rPrChange w:id="2442" w:author="Grigory" w:date="2018-11-13T17:53:00Z">
            <w:rPr>
              <w:color w:val="333333"/>
              <w:sz w:val="20"/>
              <w:szCs w:val="20"/>
            </w:rPr>
          </w:rPrChange>
        </w:rPr>
      </w:pPr>
      <w:proofErr w:type="spellStart"/>
      <w:r w:rsidRPr="00C2429D">
        <w:rPr>
          <w:color w:val="333333"/>
          <w:sz w:val="20"/>
          <w:szCs w:val="20"/>
          <w:lang w:val="en-US"/>
          <w:rPrChange w:id="2443" w:author="Grigory" w:date="2018-11-13T17:53:00Z">
            <w:rPr>
              <w:color w:val="333333"/>
              <w:sz w:val="20"/>
              <w:szCs w:val="20"/>
            </w:rPr>
          </w:rPrChange>
        </w:rPr>
        <w:t>date_from</w:t>
      </w:r>
      <w:proofErr w:type="spellEnd"/>
      <w:r w:rsidRPr="00C2429D">
        <w:rPr>
          <w:color w:val="333333"/>
          <w:sz w:val="20"/>
          <w:szCs w:val="20"/>
          <w:lang w:val="en-US"/>
          <w:rPrChange w:id="2444" w:author="Grigory" w:date="2018-11-13T17:53:00Z">
            <w:rPr>
              <w:color w:val="333333"/>
              <w:sz w:val="20"/>
              <w:szCs w:val="20"/>
            </w:rPr>
          </w:rPrChange>
        </w:rPr>
        <w:t xml:space="preserve">: </w:t>
      </w:r>
      <w:proofErr w:type="gramStart"/>
      <w:r w:rsidRPr="00C2429D">
        <w:rPr>
          <w:color w:val="333333"/>
          <w:sz w:val="20"/>
          <w:szCs w:val="20"/>
          <w:lang w:val="en-US"/>
          <w:rPrChange w:id="2445" w:author="Grigory" w:date="2018-11-13T17:53:00Z">
            <w:rPr>
              <w:color w:val="333333"/>
              <w:sz w:val="20"/>
              <w:szCs w:val="20"/>
            </w:rPr>
          </w:rPrChange>
        </w:rPr>
        <w:t>date!,</w:t>
      </w:r>
      <w:proofErr w:type="gramEnd"/>
    </w:p>
    <w:p w14:paraId="43CD589E" w14:textId="77777777" w:rsidR="008F2729" w:rsidRPr="00C2429D" w:rsidRDefault="00CE5BF4">
      <w:pPr>
        <w:pStyle w:val="10"/>
        <w:contextualSpacing w:val="0"/>
        <w:rPr>
          <w:color w:val="333333"/>
          <w:sz w:val="20"/>
          <w:szCs w:val="20"/>
          <w:lang w:val="en-US"/>
          <w:rPrChange w:id="2446" w:author="Grigory" w:date="2018-11-13T17:53:00Z">
            <w:rPr>
              <w:color w:val="333333"/>
              <w:sz w:val="20"/>
              <w:szCs w:val="20"/>
            </w:rPr>
          </w:rPrChange>
        </w:rPr>
      </w:pPr>
      <w:proofErr w:type="spellStart"/>
      <w:r w:rsidRPr="00C2429D">
        <w:rPr>
          <w:color w:val="333333"/>
          <w:sz w:val="20"/>
          <w:szCs w:val="20"/>
          <w:lang w:val="en-US"/>
          <w:rPrChange w:id="2447" w:author="Grigory" w:date="2018-11-13T17:53:00Z">
            <w:rPr>
              <w:color w:val="333333"/>
              <w:sz w:val="20"/>
              <w:szCs w:val="20"/>
            </w:rPr>
          </w:rPrChange>
        </w:rPr>
        <w:t>date_to</w:t>
      </w:r>
      <w:proofErr w:type="spellEnd"/>
      <w:r w:rsidRPr="00C2429D">
        <w:rPr>
          <w:color w:val="333333"/>
          <w:sz w:val="20"/>
          <w:szCs w:val="20"/>
          <w:lang w:val="en-US"/>
          <w:rPrChange w:id="2448" w:author="Grigory" w:date="2018-11-13T17:53:00Z">
            <w:rPr>
              <w:color w:val="333333"/>
              <w:sz w:val="20"/>
              <w:szCs w:val="20"/>
            </w:rPr>
          </w:rPrChange>
        </w:rPr>
        <w:t>: date!</w:t>
      </w:r>
    </w:p>
    <w:p w14:paraId="37CD6D55" w14:textId="77777777" w:rsidR="008F2729" w:rsidRPr="00C2429D" w:rsidRDefault="00CE5BF4">
      <w:pPr>
        <w:pStyle w:val="10"/>
        <w:contextualSpacing w:val="0"/>
        <w:rPr>
          <w:color w:val="333333"/>
          <w:sz w:val="20"/>
          <w:szCs w:val="20"/>
          <w:lang w:val="en-US"/>
          <w:rPrChange w:id="2449" w:author="Grigory" w:date="2018-11-13T17:53:00Z">
            <w:rPr>
              <w:color w:val="333333"/>
              <w:sz w:val="20"/>
              <w:szCs w:val="20"/>
            </w:rPr>
          </w:rPrChange>
        </w:rPr>
      </w:pPr>
      <w:r w:rsidRPr="00C2429D">
        <w:rPr>
          <w:color w:val="333333"/>
          <w:sz w:val="20"/>
          <w:szCs w:val="20"/>
          <w:lang w:val="en-US"/>
          <w:rPrChange w:id="2450" w:author="Grigory" w:date="2018-11-13T17:53:00Z">
            <w:rPr>
              <w:color w:val="333333"/>
              <w:sz w:val="20"/>
              <w:szCs w:val="20"/>
            </w:rPr>
          </w:rPrChange>
        </w:rPr>
        <w:t>}</w:t>
      </w:r>
    </w:p>
    <w:p w14:paraId="5EE817BD" w14:textId="77777777" w:rsidR="008F2729" w:rsidRPr="00C2429D" w:rsidRDefault="008F2729">
      <w:pPr>
        <w:pStyle w:val="10"/>
        <w:contextualSpacing w:val="0"/>
        <w:rPr>
          <w:color w:val="333333"/>
          <w:sz w:val="20"/>
          <w:szCs w:val="20"/>
          <w:lang w:val="en-US"/>
          <w:rPrChange w:id="2451" w:author="Grigory" w:date="2018-11-13T17:53:00Z">
            <w:rPr>
              <w:color w:val="333333"/>
              <w:sz w:val="20"/>
              <w:szCs w:val="20"/>
            </w:rPr>
          </w:rPrChange>
        </w:rPr>
      </w:pPr>
    </w:p>
    <w:p w14:paraId="08E3A0E7" w14:textId="77777777" w:rsidR="008F2729" w:rsidRPr="00C2429D" w:rsidRDefault="00CE5BF4">
      <w:pPr>
        <w:pStyle w:val="10"/>
        <w:contextualSpacing w:val="0"/>
        <w:rPr>
          <w:color w:val="333333"/>
          <w:sz w:val="20"/>
          <w:szCs w:val="20"/>
          <w:lang w:val="en-US"/>
          <w:rPrChange w:id="2452" w:author="Grigory" w:date="2018-11-13T17:53:00Z">
            <w:rPr>
              <w:color w:val="333333"/>
              <w:sz w:val="20"/>
              <w:szCs w:val="20"/>
            </w:rPr>
          </w:rPrChange>
        </w:rPr>
      </w:pPr>
      <w:proofErr w:type="spellStart"/>
      <w:r w:rsidRPr="00C2429D">
        <w:rPr>
          <w:color w:val="333333"/>
          <w:sz w:val="20"/>
          <w:szCs w:val="20"/>
          <w:lang w:val="en-US"/>
          <w:rPrChange w:id="2453" w:author="Grigory" w:date="2018-11-13T17:53:00Z">
            <w:rPr>
              <w:color w:val="333333"/>
              <w:sz w:val="20"/>
              <w:szCs w:val="20"/>
            </w:rPr>
          </w:rPrChange>
        </w:rPr>
        <w:t>GetMyLibraryArticlesFilterSuggetions</w:t>
      </w:r>
      <w:proofErr w:type="spellEnd"/>
    </w:p>
    <w:p w14:paraId="1FA07F55" w14:textId="77777777" w:rsidR="008F2729" w:rsidRPr="00C2429D" w:rsidRDefault="00CE5BF4">
      <w:pPr>
        <w:pStyle w:val="10"/>
        <w:contextualSpacing w:val="0"/>
        <w:rPr>
          <w:color w:val="333333"/>
          <w:sz w:val="20"/>
          <w:szCs w:val="20"/>
          <w:lang w:val="en-US"/>
          <w:rPrChange w:id="2454" w:author="Grigory" w:date="2018-11-13T17:53:00Z">
            <w:rPr>
              <w:color w:val="333333"/>
              <w:sz w:val="20"/>
              <w:szCs w:val="20"/>
            </w:rPr>
          </w:rPrChange>
        </w:rPr>
      </w:pPr>
      <w:r w:rsidRPr="00C2429D">
        <w:rPr>
          <w:color w:val="333333"/>
          <w:sz w:val="20"/>
          <w:szCs w:val="20"/>
          <w:lang w:val="en-US"/>
          <w:rPrChange w:id="2455" w:author="Grigory" w:date="2018-11-13T17:53:00Z">
            <w:rPr>
              <w:color w:val="333333"/>
              <w:sz w:val="20"/>
              <w:szCs w:val="20"/>
            </w:rPr>
          </w:rPrChange>
        </w:rPr>
        <w:t>/</w:t>
      </w:r>
      <w:proofErr w:type="spellStart"/>
      <w:r w:rsidRPr="00C2429D">
        <w:rPr>
          <w:color w:val="333333"/>
          <w:sz w:val="20"/>
          <w:szCs w:val="20"/>
          <w:lang w:val="en-US"/>
          <w:rPrChange w:id="2456" w:author="Grigory" w:date="2018-11-13T17:53:00Z">
            <w:rPr>
              <w:color w:val="333333"/>
              <w:sz w:val="20"/>
              <w:szCs w:val="20"/>
            </w:rPr>
          </w:rPrChange>
        </w:rPr>
        <w:t>api</w:t>
      </w:r>
      <w:proofErr w:type="spellEnd"/>
      <w:r w:rsidRPr="00C2429D">
        <w:rPr>
          <w:color w:val="333333"/>
          <w:sz w:val="20"/>
          <w:szCs w:val="20"/>
          <w:lang w:val="en-US"/>
          <w:rPrChange w:id="2457" w:author="Grigory" w:date="2018-11-13T17:53:00Z">
            <w:rPr>
              <w:color w:val="333333"/>
              <w:sz w:val="20"/>
              <w:szCs w:val="20"/>
            </w:rPr>
          </w:rPrChange>
        </w:rPr>
        <w:t>/articles/suggestions/?filter={"</w:t>
      </w:r>
      <w:proofErr w:type="spellStart"/>
      <w:r w:rsidRPr="00C2429D">
        <w:rPr>
          <w:color w:val="333333"/>
          <w:sz w:val="20"/>
          <w:szCs w:val="20"/>
          <w:lang w:val="en-US"/>
          <w:rPrChange w:id="2458" w:author="Grigory" w:date="2018-11-13T17:53:00Z">
            <w:rPr>
              <w:color w:val="333333"/>
              <w:sz w:val="20"/>
              <w:szCs w:val="20"/>
            </w:rPr>
          </w:rPrChange>
        </w:rPr>
        <w:t>my</w:t>
      </w:r>
      <w:proofErr w:type="gramStart"/>
      <w:r w:rsidRPr="00C2429D">
        <w:rPr>
          <w:color w:val="333333"/>
          <w:sz w:val="20"/>
          <w:szCs w:val="20"/>
          <w:lang w:val="en-US"/>
          <w:rPrChange w:id="2459" w:author="Grigory" w:date="2018-11-13T17:53:00Z">
            <w:rPr>
              <w:color w:val="333333"/>
              <w:sz w:val="20"/>
              <w:szCs w:val="20"/>
            </w:rPr>
          </w:rPrChange>
        </w:rPr>
        <w:t>":true</w:t>
      </w:r>
      <w:proofErr w:type="gramEnd"/>
      <w:r w:rsidRPr="00C2429D">
        <w:rPr>
          <w:color w:val="333333"/>
          <w:sz w:val="20"/>
          <w:szCs w:val="20"/>
          <w:lang w:val="en-US"/>
          <w:rPrChange w:id="2460" w:author="Grigory" w:date="2018-11-13T17:53:00Z">
            <w:rPr>
              <w:color w:val="333333"/>
              <w:sz w:val="20"/>
              <w:szCs w:val="20"/>
            </w:rPr>
          </w:rPrChange>
        </w:rPr>
        <w:t>,"name</w:t>
      </w:r>
      <w:proofErr w:type="spellEnd"/>
      <w:r w:rsidRPr="00C2429D">
        <w:rPr>
          <w:color w:val="333333"/>
          <w:sz w:val="20"/>
          <w:szCs w:val="20"/>
          <w:lang w:val="en-US"/>
          <w:rPrChange w:id="2461" w:author="Grigory" w:date="2018-11-13T17:53:00Z">
            <w:rPr>
              <w:color w:val="333333"/>
              <w:sz w:val="20"/>
              <w:szCs w:val="20"/>
            </w:rPr>
          </w:rPrChange>
        </w:rPr>
        <w:t>":"&lt;</w:t>
      </w:r>
      <w:r>
        <w:rPr>
          <w:color w:val="333333"/>
          <w:sz w:val="20"/>
          <w:szCs w:val="20"/>
        </w:rPr>
        <w:t>строка</w:t>
      </w:r>
      <w:r w:rsidRPr="00C2429D">
        <w:rPr>
          <w:color w:val="333333"/>
          <w:sz w:val="20"/>
          <w:szCs w:val="20"/>
          <w:lang w:val="en-US"/>
          <w:rPrChange w:id="2462" w:author="Grigory" w:date="2018-11-13T17:53:00Z">
            <w:rPr>
              <w:color w:val="333333"/>
              <w:sz w:val="20"/>
              <w:szCs w:val="20"/>
            </w:rPr>
          </w:rPrChange>
        </w:rPr>
        <w:t>&gt;"}</w:t>
      </w:r>
    </w:p>
    <w:p w14:paraId="6B41A94E" w14:textId="77777777" w:rsidR="008F2729" w:rsidRDefault="00CE5BF4">
      <w:pPr>
        <w:pStyle w:val="10"/>
        <w:contextualSpacing w:val="0"/>
        <w:rPr>
          <w:color w:val="333333"/>
          <w:sz w:val="20"/>
          <w:szCs w:val="20"/>
        </w:rPr>
      </w:pPr>
      <w:r>
        <w:rPr>
          <w:color w:val="333333"/>
          <w:sz w:val="20"/>
          <w:szCs w:val="20"/>
        </w:rPr>
        <w:t>подсказка по имени в фильтре статей в моей библиотеке</w:t>
      </w:r>
    </w:p>
    <w:p w14:paraId="510915D6" w14:textId="77777777" w:rsidR="008F2729" w:rsidRDefault="00CE5BF4">
      <w:pPr>
        <w:pStyle w:val="10"/>
        <w:contextualSpacing w:val="0"/>
        <w:rPr>
          <w:color w:val="333333"/>
          <w:sz w:val="20"/>
          <w:szCs w:val="20"/>
        </w:rPr>
      </w:pPr>
      <w:r>
        <w:rPr>
          <w:color w:val="333333"/>
          <w:sz w:val="20"/>
          <w:szCs w:val="20"/>
        </w:rPr>
        <w:t>входные параметры:</w:t>
      </w:r>
    </w:p>
    <w:p w14:paraId="6497A05C" w14:textId="77777777" w:rsidR="008F2729" w:rsidRDefault="00CE5BF4">
      <w:pPr>
        <w:pStyle w:val="10"/>
        <w:contextualSpacing w:val="0"/>
        <w:rPr>
          <w:color w:val="333333"/>
          <w:sz w:val="20"/>
          <w:szCs w:val="20"/>
        </w:rPr>
      </w:pPr>
      <w:r>
        <w:rPr>
          <w:color w:val="333333"/>
          <w:sz w:val="20"/>
          <w:szCs w:val="20"/>
        </w:rPr>
        <w:t>- строка</w:t>
      </w:r>
    </w:p>
    <w:p w14:paraId="27EFDFA9" w14:textId="77777777" w:rsidR="008F2729" w:rsidRDefault="008F2729">
      <w:pPr>
        <w:pStyle w:val="10"/>
        <w:contextualSpacing w:val="0"/>
        <w:rPr>
          <w:color w:val="333333"/>
          <w:sz w:val="20"/>
          <w:szCs w:val="20"/>
        </w:rPr>
      </w:pPr>
    </w:p>
    <w:p w14:paraId="386421FF" w14:textId="77777777" w:rsidR="008F2729" w:rsidRDefault="00CE5BF4">
      <w:pPr>
        <w:pStyle w:val="10"/>
        <w:contextualSpacing w:val="0"/>
        <w:rPr>
          <w:color w:val="333333"/>
          <w:sz w:val="20"/>
          <w:szCs w:val="20"/>
        </w:rPr>
      </w:pPr>
      <w:r>
        <w:rPr>
          <w:color w:val="333333"/>
          <w:sz w:val="20"/>
          <w:szCs w:val="20"/>
        </w:rPr>
        <w:t>формат ответа:</w:t>
      </w:r>
    </w:p>
    <w:p w14:paraId="7479180A" w14:textId="77777777" w:rsidR="008F2729" w:rsidRPr="00C2429D" w:rsidRDefault="00CE5BF4">
      <w:pPr>
        <w:pStyle w:val="10"/>
        <w:contextualSpacing w:val="0"/>
        <w:rPr>
          <w:color w:val="333333"/>
          <w:sz w:val="20"/>
          <w:szCs w:val="20"/>
          <w:lang w:val="en-US"/>
          <w:rPrChange w:id="2463" w:author="Grigory" w:date="2018-11-13T17:53:00Z">
            <w:rPr>
              <w:color w:val="333333"/>
              <w:sz w:val="20"/>
              <w:szCs w:val="20"/>
            </w:rPr>
          </w:rPrChange>
        </w:rPr>
      </w:pPr>
      <w:r w:rsidRPr="00C2429D">
        <w:rPr>
          <w:color w:val="333333"/>
          <w:sz w:val="20"/>
          <w:szCs w:val="20"/>
          <w:lang w:val="en-US"/>
          <w:rPrChange w:id="2464" w:author="Grigory" w:date="2018-11-13T17:53:00Z">
            <w:rPr>
              <w:color w:val="333333"/>
              <w:sz w:val="20"/>
              <w:szCs w:val="20"/>
            </w:rPr>
          </w:rPrChange>
        </w:rPr>
        <w:t>[</w:t>
      </w:r>
    </w:p>
    <w:p w14:paraId="649C20C1" w14:textId="77777777" w:rsidR="008F2729" w:rsidRPr="00C2429D" w:rsidRDefault="00CE5BF4">
      <w:pPr>
        <w:pStyle w:val="10"/>
        <w:contextualSpacing w:val="0"/>
        <w:rPr>
          <w:color w:val="333333"/>
          <w:sz w:val="20"/>
          <w:szCs w:val="20"/>
          <w:lang w:val="en-US"/>
          <w:rPrChange w:id="2465" w:author="Grigory" w:date="2018-11-13T17:53:00Z">
            <w:rPr>
              <w:color w:val="333333"/>
              <w:sz w:val="20"/>
              <w:szCs w:val="20"/>
            </w:rPr>
          </w:rPrChange>
        </w:rPr>
      </w:pPr>
      <w:r w:rsidRPr="00C2429D">
        <w:rPr>
          <w:color w:val="333333"/>
          <w:sz w:val="20"/>
          <w:szCs w:val="20"/>
          <w:lang w:val="en-US"/>
          <w:rPrChange w:id="2466" w:author="Grigory" w:date="2018-11-13T17:53:00Z">
            <w:rPr>
              <w:color w:val="333333"/>
              <w:sz w:val="20"/>
              <w:szCs w:val="20"/>
            </w:rPr>
          </w:rPrChange>
        </w:rPr>
        <w:t>string,</w:t>
      </w:r>
    </w:p>
    <w:p w14:paraId="54A18652" w14:textId="77777777" w:rsidR="008F2729" w:rsidRPr="00C2429D" w:rsidRDefault="00CE5BF4">
      <w:pPr>
        <w:pStyle w:val="10"/>
        <w:contextualSpacing w:val="0"/>
        <w:rPr>
          <w:color w:val="333333"/>
          <w:sz w:val="20"/>
          <w:szCs w:val="20"/>
          <w:lang w:val="en-US"/>
          <w:rPrChange w:id="2467" w:author="Grigory" w:date="2018-11-13T17:53:00Z">
            <w:rPr>
              <w:color w:val="333333"/>
              <w:sz w:val="20"/>
              <w:szCs w:val="20"/>
            </w:rPr>
          </w:rPrChange>
        </w:rPr>
      </w:pPr>
      <w:r w:rsidRPr="00C2429D">
        <w:rPr>
          <w:color w:val="333333"/>
          <w:sz w:val="20"/>
          <w:szCs w:val="20"/>
          <w:lang w:val="en-US"/>
          <w:rPrChange w:id="2468" w:author="Grigory" w:date="2018-11-13T17:53:00Z">
            <w:rPr>
              <w:color w:val="333333"/>
              <w:sz w:val="20"/>
              <w:szCs w:val="20"/>
            </w:rPr>
          </w:rPrChange>
        </w:rPr>
        <w:t>.....</w:t>
      </w:r>
    </w:p>
    <w:p w14:paraId="53AADB71" w14:textId="77777777" w:rsidR="008F2729" w:rsidRPr="00C2429D" w:rsidRDefault="00CE5BF4">
      <w:pPr>
        <w:pStyle w:val="10"/>
        <w:contextualSpacing w:val="0"/>
        <w:rPr>
          <w:color w:val="333333"/>
          <w:sz w:val="20"/>
          <w:szCs w:val="20"/>
          <w:lang w:val="en-US"/>
          <w:rPrChange w:id="2469" w:author="Grigory" w:date="2018-11-13T17:53:00Z">
            <w:rPr>
              <w:color w:val="333333"/>
              <w:sz w:val="20"/>
              <w:szCs w:val="20"/>
            </w:rPr>
          </w:rPrChange>
        </w:rPr>
      </w:pPr>
      <w:r w:rsidRPr="00C2429D">
        <w:rPr>
          <w:color w:val="333333"/>
          <w:sz w:val="20"/>
          <w:szCs w:val="20"/>
          <w:lang w:val="en-US"/>
          <w:rPrChange w:id="2470" w:author="Grigory" w:date="2018-11-13T17:53:00Z">
            <w:rPr>
              <w:color w:val="333333"/>
              <w:sz w:val="20"/>
              <w:szCs w:val="20"/>
            </w:rPr>
          </w:rPrChange>
        </w:rPr>
        <w:t>]</w:t>
      </w:r>
    </w:p>
    <w:p w14:paraId="5CB16E38" w14:textId="77777777" w:rsidR="008F2729" w:rsidRPr="00C2429D" w:rsidRDefault="008F2729">
      <w:pPr>
        <w:pStyle w:val="10"/>
        <w:contextualSpacing w:val="0"/>
        <w:rPr>
          <w:color w:val="333333"/>
          <w:sz w:val="20"/>
          <w:szCs w:val="20"/>
          <w:lang w:val="en-US"/>
          <w:rPrChange w:id="2471" w:author="Grigory" w:date="2018-11-13T17:53:00Z">
            <w:rPr>
              <w:color w:val="333333"/>
              <w:sz w:val="20"/>
              <w:szCs w:val="20"/>
            </w:rPr>
          </w:rPrChange>
        </w:rPr>
      </w:pPr>
    </w:p>
    <w:p w14:paraId="1DDE30F7" w14:textId="77777777" w:rsidR="008F2729" w:rsidRPr="00C2429D" w:rsidRDefault="00CE5BF4">
      <w:pPr>
        <w:pStyle w:val="10"/>
        <w:contextualSpacing w:val="0"/>
        <w:rPr>
          <w:color w:val="333333"/>
          <w:sz w:val="20"/>
          <w:szCs w:val="20"/>
          <w:lang w:val="en-US"/>
          <w:rPrChange w:id="2472" w:author="Grigory" w:date="2018-11-13T17:53:00Z">
            <w:rPr>
              <w:color w:val="333333"/>
              <w:sz w:val="20"/>
              <w:szCs w:val="20"/>
            </w:rPr>
          </w:rPrChange>
        </w:rPr>
      </w:pPr>
      <w:proofErr w:type="spellStart"/>
      <w:r w:rsidRPr="00C2429D">
        <w:rPr>
          <w:color w:val="333333"/>
          <w:sz w:val="20"/>
          <w:szCs w:val="20"/>
          <w:lang w:val="en-US"/>
          <w:rPrChange w:id="2473" w:author="Grigory" w:date="2018-11-13T17:53:00Z">
            <w:rPr>
              <w:color w:val="333333"/>
              <w:sz w:val="20"/>
              <w:szCs w:val="20"/>
            </w:rPr>
          </w:rPrChange>
        </w:rPr>
        <w:t>GetMyLibraryArticlesFilterTagsSuggetions</w:t>
      </w:r>
      <w:proofErr w:type="spellEnd"/>
    </w:p>
    <w:p w14:paraId="7009264E" w14:textId="77777777" w:rsidR="008F2729" w:rsidRPr="00C2429D" w:rsidRDefault="00CE5BF4">
      <w:pPr>
        <w:pStyle w:val="10"/>
        <w:contextualSpacing w:val="0"/>
        <w:rPr>
          <w:color w:val="333333"/>
          <w:sz w:val="20"/>
          <w:szCs w:val="20"/>
          <w:lang w:val="en-US"/>
          <w:rPrChange w:id="2474" w:author="Grigory" w:date="2018-11-13T17:53:00Z">
            <w:rPr>
              <w:color w:val="333333"/>
              <w:sz w:val="20"/>
              <w:szCs w:val="20"/>
            </w:rPr>
          </w:rPrChange>
        </w:rPr>
      </w:pPr>
      <w:r w:rsidRPr="00C2429D">
        <w:rPr>
          <w:color w:val="333333"/>
          <w:sz w:val="20"/>
          <w:szCs w:val="20"/>
          <w:lang w:val="en-US"/>
          <w:rPrChange w:id="2475" w:author="Grigory" w:date="2018-11-13T17:53:00Z">
            <w:rPr>
              <w:color w:val="333333"/>
              <w:sz w:val="20"/>
              <w:szCs w:val="20"/>
            </w:rPr>
          </w:rPrChange>
        </w:rPr>
        <w:t>/</w:t>
      </w:r>
      <w:proofErr w:type="spellStart"/>
      <w:r w:rsidRPr="00C2429D">
        <w:rPr>
          <w:color w:val="333333"/>
          <w:sz w:val="20"/>
          <w:szCs w:val="20"/>
          <w:lang w:val="en-US"/>
          <w:rPrChange w:id="2476" w:author="Grigory" w:date="2018-11-13T17:53:00Z">
            <w:rPr>
              <w:color w:val="333333"/>
              <w:sz w:val="20"/>
              <w:szCs w:val="20"/>
            </w:rPr>
          </w:rPrChange>
        </w:rPr>
        <w:t>api</w:t>
      </w:r>
      <w:proofErr w:type="spellEnd"/>
      <w:r w:rsidRPr="00C2429D">
        <w:rPr>
          <w:color w:val="333333"/>
          <w:sz w:val="20"/>
          <w:szCs w:val="20"/>
          <w:lang w:val="en-US"/>
          <w:rPrChange w:id="2477" w:author="Grigory" w:date="2018-11-13T17:53:00Z">
            <w:rPr>
              <w:color w:val="333333"/>
              <w:sz w:val="20"/>
              <w:szCs w:val="20"/>
            </w:rPr>
          </w:rPrChange>
        </w:rPr>
        <w:t>/articles/?filter={"</w:t>
      </w:r>
      <w:proofErr w:type="spellStart"/>
      <w:r w:rsidRPr="00C2429D">
        <w:rPr>
          <w:color w:val="333333"/>
          <w:sz w:val="20"/>
          <w:szCs w:val="20"/>
          <w:lang w:val="en-US"/>
          <w:rPrChange w:id="2478" w:author="Grigory" w:date="2018-11-13T17:53:00Z">
            <w:rPr>
              <w:color w:val="333333"/>
              <w:sz w:val="20"/>
              <w:szCs w:val="20"/>
            </w:rPr>
          </w:rPrChange>
        </w:rPr>
        <w:t>my</w:t>
      </w:r>
      <w:proofErr w:type="gramStart"/>
      <w:r w:rsidRPr="00C2429D">
        <w:rPr>
          <w:color w:val="333333"/>
          <w:sz w:val="20"/>
          <w:szCs w:val="20"/>
          <w:lang w:val="en-US"/>
          <w:rPrChange w:id="2479" w:author="Grigory" w:date="2018-11-13T17:53:00Z">
            <w:rPr>
              <w:color w:val="333333"/>
              <w:sz w:val="20"/>
              <w:szCs w:val="20"/>
            </w:rPr>
          </w:rPrChange>
        </w:rPr>
        <w:t>":true</w:t>
      </w:r>
      <w:proofErr w:type="gramEnd"/>
      <w:r w:rsidRPr="00C2429D">
        <w:rPr>
          <w:color w:val="333333"/>
          <w:sz w:val="20"/>
          <w:szCs w:val="20"/>
          <w:lang w:val="en-US"/>
          <w:rPrChange w:id="2480" w:author="Grigory" w:date="2018-11-13T17:53:00Z">
            <w:rPr>
              <w:color w:val="333333"/>
              <w:sz w:val="20"/>
              <w:szCs w:val="20"/>
            </w:rPr>
          </w:rPrChange>
        </w:rPr>
        <w:t>,"keywords</w:t>
      </w:r>
      <w:proofErr w:type="spellEnd"/>
      <w:r w:rsidRPr="00C2429D">
        <w:rPr>
          <w:color w:val="333333"/>
          <w:sz w:val="20"/>
          <w:szCs w:val="20"/>
          <w:lang w:val="en-US"/>
          <w:rPrChange w:id="2481" w:author="Grigory" w:date="2018-11-13T17:53:00Z">
            <w:rPr>
              <w:color w:val="333333"/>
              <w:sz w:val="20"/>
              <w:szCs w:val="20"/>
            </w:rPr>
          </w:rPrChange>
        </w:rPr>
        <w:t>":"&lt;</w:t>
      </w:r>
      <w:r>
        <w:rPr>
          <w:color w:val="333333"/>
          <w:sz w:val="20"/>
          <w:szCs w:val="20"/>
        </w:rPr>
        <w:t>строка</w:t>
      </w:r>
      <w:r w:rsidRPr="00C2429D">
        <w:rPr>
          <w:color w:val="333333"/>
          <w:sz w:val="20"/>
          <w:szCs w:val="20"/>
          <w:lang w:val="en-US"/>
          <w:rPrChange w:id="2482" w:author="Grigory" w:date="2018-11-13T17:53:00Z">
            <w:rPr>
              <w:color w:val="333333"/>
              <w:sz w:val="20"/>
              <w:szCs w:val="20"/>
            </w:rPr>
          </w:rPrChange>
        </w:rPr>
        <w:t>&gt;"}</w:t>
      </w:r>
    </w:p>
    <w:p w14:paraId="2A0F6F7B" w14:textId="77777777" w:rsidR="008F2729" w:rsidRDefault="00CE5BF4">
      <w:pPr>
        <w:pStyle w:val="10"/>
        <w:contextualSpacing w:val="0"/>
        <w:rPr>
          <w:color w:val="333333"/>
          <w:sz w:val="20"/>
          <w:szCs w:val="20"/>
        </w:rPr>
      </w:pPr>
      <w:r>
        <w:rPr>
          <w:color w:val="333333"/>
          <w:sz w:val="20"/>
          <w:szCs w:val="20"/>
        </w:rPr>
        <w:t>подсказки при выборе тегов в статьях в моей библиотеке</w:t>
      </w:r>
    </w:p>
    <w:p w14:paraId="2D347FF3" w14:textId="77777777" w:rsidR="008F2729" w:rsidRDefault="00CE5BF4">
      <w:pPr>
        <w:pStyle w:val="10"/>
        <w:contextualSpacing w:val="0"/>
        <w:rPr>
          <w:color w:val="333333"/>
          <w:sz w:val="20"/>
          <w:szCs w:val="20"/>
        </w:rPr>
      </w:pPr>
      <w:r>
        <w:rPr>
          <w:color w:val="333333"/>
          <w:sz w:val="20"/>
          <w:szCs w:val="20"/>
        </w:rPr>
        <w:t>входные параметры:</w:t>
      </w:r>
    </w:p>
    <w:p w14:paraId="521D64F1" w14:textId="77777777" w:rsidR="008F2729" w:rsidRDefault="00CE5BF4">
      <w:pPr>
        <w:pStyle w:val="10"/>
        <w:contextualSpacing w:val="0"/>
        <w:rPr>
          <w:color w:val="333333"/>
          <w:sz w:val="20"/>
          <w:szCs w:val="20"/>
        </w:rPr>
      </w:pPr>
      <w:r>
        <w:rPr>
          <w:color w:val="333333"/>
          <w:sz w:val="20"/>
          <w:szCs w:val="20"/>
        </w:rPr>
        <w:lastRenderedPageBreak/>
        <w:t>- строка</w:t>
      </w:r>
    </w:p>
    <w:p w14:paraId="4CB65F52" w14:textId="77777777" w:rsidR="008F2729" w:rsidRDefault="008F2729">
      <w:pPr>
        <w:pStyle w:val="10"/>
        <w:contextualSpacing w:val="0"/>
        <w:rPr>
          <w:color w:val="333333"/>
          <w:sz w:val="20"/>
          <w:szCs w:val="20"/>
        </w:rPr>
      </w:pPr>
    </w:p>
    <w:p w14:paraId="0B73AA9A" w14:textId="77777777" w:rsidR="008F2729" w:rsidRDefault="00CE5BF4">
      <w:pPr>
        <w:pStyle w:val="10"/>
        <w:contextualSpacing w:val="0"/>
        <w:rPr>
          <w:color w:val="333333"/>
          <w:sz w:val="20"/>
          <w:szCs w:val="20"/>
        </w:rPr>
      </w:pPr>
      <w:r>
        <w:rPr>
          <w:color w:val="333333"/>
          <w:sz w:val="20"/>
          <w:szCs w:val="20"/>
        </w:rPr>
        <w:t>формат ответа:</w:t>
      </w:r>
    </w:p>
    <w:p w14:paraId="6F64994E" w14:textId="77777777" w:rsidR="008F2729" w:rsidRPr="00C2429D" w:rsidRDefault="00CE5BF4">
      <w:pPr>
        <w:pStyle w:val="10"/>
        <w:contextualSpacing w:val="0"/>
        <w:rPr>
          <w:color w:val="333333"/>
          <w:sz w:val="20"/>
          <w:szCs w:val="20"/>
          <w:lang w:val="en-US"/>
          <w:rPrChange w:id="2483" w:author="Grigory" w:date="2018-11-13T17:53:00Z">
            <w:rPr>
              <w:color w:val="333333"/>
              <w:sz w:val="20"/>
              <w:szCs w:val="20"/>
            </w:rPr>
          </w:rPrChange>
        </w:rPr>
      </w:pPr>
      <w:r w:rsidRPr="00C2429D">
        <w:rPr>
          <w:color w:val="333333"/>
          <w:sz w:val="20"/>
          <w:szCs w:val="20"/>
          <w:lang w:val="en-US"/>
          <w:rPrChange w:id="2484" w:author="Grigory" w:date="2018-11-13T17:53:00Z">
            <w:rPr>
              <w:color w:val="333333"/>
              <w:sz w:val="20"/>
              <w:szCs w:val="20"/>
            </w:rPr>
          </w:rPrChange>
        </w:rPr>
        <w:t>[</w:t>
      </w:r>
    </w:p>
    <w:p w14:paraId="015A2A7E" w14:textId="77777777" w:rsidR="008F2729" w:rsidRPr="00C2429D" w:rsidRDefault="00CE5BF4">
      <w:pPr>
        <w:pStyle w:val="10"/>
        <w:contextualSpacing w:val="0"/>
        <w:rPr>
          <w:color w:val="333333"/>
          <w:sz w:val="20"/>
          <w:szCs w:val="20"/>
          <w:lang w:val="en-US"/>
          <w:rPrChange w:id="2485" w:author="Grigory" w:date="2018-11-13T17:53:00Z">
            <w:rPr>
              <w:color w:val="333333"/>
              <w:sz w:val="20"/>
              <w:szCs w:val="20"/>
            </w:rPr>
          </w:rPrChange>
        </w:rPr>
      </w:pPr>
      <w:r w:rsidRPr="00C2429D">
        <w:rPr>
          <w:color w:val="333333"/>
          <w:sz w:val="20"/>
          <w:szCs w:val="20"/>
          <w:lang w:val="en-US"/>
          <w:rPrChange w:id="2486" w:author="Grigory" w:date="2018-11-13T17:53:00Z">
            <w:rPr>
              <w:color w:val="333333"/>
              <w:sz w:val="20"/>
              <w:szCs w:val="20"/>
            </w:rPr>
          </w:rPrChange>
        </w:rPr>
        <w:t>string,</w:t>
      </w:r>
    </w:p>
    <w:p w14:paraId="7B1CDFA3" w14:textId="77777777" w:rsidR="008F2729" w:rsidRPr="00C2429D" w:rsidRDefault="00CE5BF4">
      <w:pPr>
        <w:pStyle w:val="10"/>
        <w:contextualSpacing w:val="0"/>
        <w:rPr>
          <w:color w:val="333333"/>
          <w:sz w:val="20"/>
          <w:szCs w:val="20"/>
          <w:lang w:val="en-US"/>
          <w:rPrChange w:id="2487" w:author="Grigory" w:date="2018-11-13T17:53:00Z">
            <w:rPr>
              <w:color w:val="333333"/>
              <w:sz w:val="20"/>
              <w:szCs w:val="20"/>
            </w:rPr>
          </w:rPrChange>
        </w:rPr>
      </w:pPr>
      <w:r w:rsidRPr="00C2429D">
        <w:rPr>
          <w:color w:val="333333"/>
          <w:sz w:val="20"/>
          <w:szCs w:val="20"/>
          <w:lang w:val="en-US"/>
          <w:rPrChange w:id="2488" w:author="Grigory" w:date="2018-11-13T17:53:00Z">
            <w:rPr>
              <w:color w:val="333333"/>
              <w:sz w:val="20"/>
              <w:szCs w:val="20"/>
            </w:rPr>
          </w:rPrChange>
        </w:rPr>
        <w:t>.....</w:t>
      </w:r>
    </w:p>
    <w:p w14:paraId="1DBC7571" w14:textId="77777777" w:rsidR="008F2729" w:rsidRPr="00C2429D" w:rsidRDefault="00CE5BF4">
      <w:pPr>
        <w:pStyle w:val="10"/>
        <w:contextualSpacing w:val="0"/>
        <w:rPr>
          <w:color w:val="333333"/>
          <w:sz w:val="20"/>
          <w:szCs w:val="20"/>
          <w:lang w:val="en-US"/>
          <w:rPrChange w:id="2489" w:author="Grigory" w:date="2018-11-13T17:53:00Z">
            <w:rPr>
              <w:color w:val="333333"/>
              <w:sz w:val="20"/>
              <w:szCs w:val="20"/>
            </w:rPr>
          </w:rPrChange>
        </w:rPr>
      </w:pPr>
      <w:r w:rsidRPr="00C2429D">
        <w:rPr>
          <w:color w:val="333333"/>
          <w:sz w:val="20"/>
          <w:szCs w:val="20"/>
          <w:lang w:val="en-US"/>
          <w:rPrChange w:id="2490" w:author="Grigory" w:date="2018-11-13T17:53:00Z">
            <w:rPr>
              <w:color w:val="333333"/>
              <w:sz w:val="20"/>
              <w:szCs w:val="20"/>
            </w:rPr>
          </w:rPrChange>
        </w:rPr>
        <w:t>]</w:t>
      </w:r>
    </w:p>
    <w:p w14:paraId="61F22D6A" w14:textId="77777777" w:rsidR="008F2729" w:rsidRPr="00C2429D" w:rsidRDefault="008F2729">
      <w:pPr>
        <w:pStyle w:val="10"/>
        <w:contextualSpacing w:val="0"/>
        <w:rPr>
          <w:color w:val="333333"/>
          <w:sz w:val="20"/>
          <w:szCs w:val="20"/>
          <w:lang w:val="en-US"/>
          <w:rPrChange w:id="2491" w:author="Grigory" w:date="2018-11-13T17:53:00Z">
            <w:rPr>
              <w:color w:val="333333"/>
              <w:sz w:val="20"/>
              <w:szCs w:val="20"/>
            </w:rPr>
          </w:rPrChange>
        </w:rPr>
      </w:pPr>
    </w:p>
    <w:p w14:paraId="22C532A5" w14:textId="77777777" w:rsidR="008F2729" w:rsidRPr="00C2429D" w:rsidRDefault="00CE5BF4">
      <w:pPr>
        <w:pStyle w:val="10"/>
        <w:contextualSpacing w:val="0"/>
        <w:rPr>
          <w:color w:val="333333"/>
          <w:sz w:val="20"/>
          <w:szCs w:val="20"/>
          <w:lang w:val="en-US"/>
          <w:rPrChange w:id="2492" w:author="Grigory" w:date="2018-11-13T17:53:00Z">
            <w:rPr>
              <w:color w:val="333333"/>
              <w:sz w:val="20"/>
              <w:szCs w:val="20"/>
            </w:rPr>
          </w:rPrChange>
        </w:rPr>
      </w:pPr>
      <w:proofErr w:type="spellStart"/>
      <w:r w:rsidRPr="00C2429D">
        <w:rPr>
          <w:color w:val="333333"/>
          <w:sz w:val="20"/>
          <w:szCs w:val="20"/>
          <w:lang w:val="en-US"/>
          <w:rPrChange w:id="2493" w:author="Grigory" w:date="2018-11-13T17:53:00Z">
            <w:rPr>
              <w:color w:val="333333"/>
              <w:sz w:val="20"/>
              <w:szCs w:val="20"/>
            </w:rPr>
          </w:rPrChange>
        </w:rPr>
        <w:t>GetActiveSubscriptions</w:t>
      </w:r>
      <w:proofErr w:type="spellEnd"/>
    </w:p>
    <w:p w14:paraId="0234B671" w14:textId="77777777" w:rsidR="008F2729" w:rsidRPr="00C2429D" w:rsidRDefault="00CE5BF4">
      <w:pPr>
        <w:pStyle w:val="10"/>
        <w:contextualSpacing w:val="0"/>
        <w:rPr>
          <w:color w:val="333333"/>
          <w:sz w:val="20"/>
          <w:szCs w:val="20"/>
          <w:lang w:val="en-US"/>
          <w:rPrChange w:id="2494" w:author="Grigory" w:date="2018-11-13T17:53:00Z">
            <w:rPr>
              <w:color w:val="333333"/>
              <w:sz w:val="20"/>
              <w:szCs w:val="20"/>
            </w:rPr>
          </w:rPrChange>
        </w:rPr>
      </w:pPr>
      <w:r w:rsidRPr="00C2429D">
        <w:rPr>
          <w:color w:val="333333"/>
          <w:sz w:val="20"/>
          <w:szCs w:val="20"/>
          <w:lang w:val="en-US"/>
          <w:rPrChange w:id="2495" w:author="Grigory" w:date="2018-11-13T17:53:00Z">
            <w:rPr>
              <w:color w:val="333333"/>
              <w:sz w:val="20"/>
              <w:szCs w:val="20"/>
            </w:rPr>
          </w:rPrChange>
        </w:rPr>
        <w:t>/</w:t>
      </w:r>
      <w:proofErr w:type="spellStart"/>
      <w:r w:rsidRPr="00C2429D">
        <w:rPr>
          <w:color w:val="333333"/>
          <w:sz w:val="20"/>
          <w:szCs w:val="20"/>
          <w:lang w:val="en-US"/>
          <w:rPrChange w:id="2496" w:author="Grigory" w:date="2018-11-13T17:53:00Z">
            <w:rPr>
              <w:color w:val="333333"/>
              <w:sz w:val="20"/>
              <w:szCs w:val="20"/>
            </w:rPr>
          </w:rPrChange>
        </w:rPr>
        <w:t>api</w:t>
      </w:r>
      <w:proofErr w:type="spellEnd"/>
      <w:r w:rsidRPr="00C2429D">
        <w:rPr>
          <w:color w:val="333333"/>
          <w:sz w:val="20"/>
          <w:szCs w:val="20"/>
          <w:lang w:val="en-US"/>
          <w:rPrChange w:id="2497" w:author="Grigory" w:date="2018-11-13T17:53:00Z">
            <w:rPr>
              <w:color w:val="333333"/>
              <w:sz w:val="20"/>
              <w:szCs w:val="20"/>
            </w:rPr>
          </w:rPrChange>
        </w:rPr>
        <w:t>/subscriptions/?filter={"</w:t>
      </w:r>
      <w:proofErr w:type="spellStart"/>
      <w:r w:rsidRPr="00C2429D">
        <w:rPr>
          <w:color w:val="333333"/>
          <w:sz w:val="20"/>
          <w:szCs w:val="20"/>
          <w:lang w:val="en-US"/>
          <w:rPrChange w:id="2498" w:author="Grigory" w:date="2018-11-13T17:53:00Z">
            <w:rPr>
              <w:color w:val="333333"/>
              <w:sz w:val="20"/>
              <w:szCs w:val="20"/>
            </w:rPr>
          </w:rPrChange>
        </w:rPr>
        <w:t>active</w:t>
      </w:r>
      <w:proofErr w:type="gramStart"/>
      <w:r w:rsidRPr="00C2429D">
        <w:rPr>
          <w:color w:val="333333"/>
          <w:sz w:val="20"/>
          <w:szCs w:val="20"/>
          <w:lang w:val="en-US"/>
          <w:rPrChange w:id="2499" w:author="Grigory" w:date="2018-11-13T17:53:00Z">
            <w:rPr>
              <w:color w:val="333333"/>
              <w:sz w:val="20"/>
              <w:szCs w:val="20"/>
            </w:rPr>
          </w:rPrChange>
        </w:rPr>
        <w:t>":true</w:t>
      </w:r>
      <w:proofErr w:type="spellEnd"/>
      <w:proofErr w:type="gramEnd"/>
      <w:r w:rsidRPr="00C2429D">
        <w:rPr>
          <w:color w:val="333333"/>
          <w:sz w:val="20"/>
          <w:szCs w:val="20"/>
          <w:lang w:val="en-US"/>
          <w:rPrChange w:id="2500" w:author="Grigory" w:date="2018-11-13T17:53:00Z">
            <w:rPr>
              <w:color w:val="333333"/>
              <w:sz w:val="20"/>
              <w:szCs w:val="20"/>
            </w:rPr>
          </w:rPrChange>
        </w:rPr>
        <w:t>}</w:t>
      </w:r>
    </w:p>
    <w:p w14:paraId="3B47C001" w14:textId="77777777" w:rsidR="008F2729" w:rsidRDefault="00CE5BF4">
      <w:pPr>
        <w:pStyle w:val="10"/>
        <w:contextualSpacing w:val="0"/>
        <w:rPr>
          <w:color w:val="333333"/>
          <w:sz w:val="20"/>
          <w:szCs w:val="20"/>
        </w:rPr>
      </w:pPr>
      <w:r>
        <w:rPr>
          <w:color w:val="333333"/>
          <w:sz w:val="20"/>
          <w:szCs w:val="20"/>
        </w:rPr>
        <w:t>список активных подписок</w:t>
      </w:r>
    </w:p>
    <w:p w14:paraId="4A9DAD9F" w14:textId="77777777" w:rsidR="008F2729" w:rsidRDefault="00CE5BF4">
      <w:pPr>
        <w:pStyle w:val="10"/>
        <w:contextualSpacing w:val="0"/>
        <w:rPr>
          <w:color w:val="333333"/>
          <w:sz w:val="20"/>
          <w:szCs w:val="20"/>
        </w:rPr>
      </w:pPr>
      <w:r>
        <w:rPr>
          <w:color w:val="333333"/>
          <w:sz w:val="20"/>
          <w:szCs w:val="20"/>
        </w:rPr>
        <w:t>входные параметры:</w:t>
      </w:r>
    </w:p>
    <w:p w14:paraId="1E1A93A4" w14:textId="77777777" w:rsidR="008F2729" w:rsidRDefault="00CE5BF4">
      <w:pPr>
        <w:pStyle w:val="10"/>
        <w:contextualSpacing w:val="0"/>
        <w:rPr>
          <w:color w:val="333333"/>
          <w:sz w:val="20"/>
          <w:szCs w:val="20"/>
        </w:rPr>
      </w:pPr>
      <w:r>
        <w:rPr>
          <w:color w:val="333333"/>
          <w:sz w:val="20"/>
          <w:szCs w:val="20"/>
        </w:rPr>
        <w:t>- фильтр (не предусмотрено)</w:t>
      </w:r>
    </w:p>
    <w:p w14:paraId="7C9EBD1C" w14:textId="77777777" w:rsidR="008F2729" w:rsidRDefault="00CE5BF4">
      <w:pPr>
        <w:pStyle w:val="10"/>
        <w:contextualSpacing w:val="0"/>
        <w:rPr>
          <w:color w:val="333333"/>
          <w:sz w:val="20"/>
          <w:szCs w:val="20"/>
        </w:rPr>
      </w:pPr>
      <w:r>
        <w:rPr>
          <w:color w:val="333333"/>
          <w:sz w:val="20"/>
          <w:szCs w:val="20"/>
        </w:rPr>
        <w:t>- сортировка (не предусмотрено)</w:t>
      </w:r>
    </w:p>
    <w:p w14:paraId="70C9E6C3" w14:textId="77777777" w:rsidR="008F2729" w:rsidRDefault="00CE5BF4">
      <w:pPr>
        <w:pStyle w:val="10"/>
        <w:contextualSpacing w:val="0"/>
        <w:rPr>
          <w:color w:val="333333"/>
          <w:sz w:val="20"/>
          <w:szCs w:val="20"/>
        </w:rPr>
      </w:pPr>
      <w:r>
        <w:rPr>
          <w:color w:val="333333"/>
          <w:sz w:val="20"/>
          <w:szCs w:val="20"/>
        </w:rPr>
        <w:t>- пагинация</w:t>
      </w:r>
    </w:p>
    <w:p w14:paraId="0CA6AFF8" w14:textId="77777777" w:rsidR="008F2729" w:rsidRDefault="00CE5BF4">
      <w:pPr>
        <w:pStyle w:val="10"/>
        <w:contextualSpacing w:val="0"/>
        <w:rPr>
          <w:color w:val="333333"/>
          <w:sz w:val="20"/>
          <w:szCs w:val="20"/>
        </w:rPr>
      </w:pPr>
      <w:r>
        <w:rPr>
          <w:color w:val="333333"/>
          <w:sz w:val="20"/>
          <w:szCs w:val="20"/>
        </w:rPr>
        <w:t>формат ответа:</w:t>
      </w:r>
    </w:p>
    <w:p w14:paraId="71B96A93" w14:textId="77777777" w:rsidR="008F2729" w:rsidRDefault="00CE5BF4">
      <w:pPr>
        <w:pStyle w:val="10"/>
        <w:contextualSpacing w:val="0"/>
        <w:rPr>
          <w:color w:val="333333"/>
          <w:sz w:val="20"/>
          <w:szCs w:val="20"/>
        </w:rPr>
      </w:pPr>
      <w:r>
        <w:rPr>
          <w:color w:val="333333"/>
          <w:sz w:val="20"/>
          <w:szCs w:val="20"/>
        </w:rPr>
        <w:t>{</w:t>
      </w:r>
    </w:p>
    <w:p w14:paraId="713A6D0E"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items</w:t>
      </w:r>
      <w:proofErr w:type="spellEnd"/>
      <w:r>
        <w:rPr>
          <w:color w:val="333333"/>
          <w:sz w:val="20"/>
          <w:szCs w:val="20"/>
        </w:rPr>
        <w:t>: [</w:t>
      </w:r>
    </w:p>
    <w:p w14:paraId="6976A267" w14:textId="77777777" w:rsidR="008F2729" w:rsidRDefault="00CE5BF4">
      <w:pPr>
        <w:pStyle w:val="10"/>
        <w:contextualSpacing w:val="0"/>
        <w:rPr>
          <w:color w:val="333333"/>
          <w:sz w:val="20"/>
          <w:szCs w:val="20"/>
        </w:rPr>
      </w:pPr>
      <w:r>
        <w:rPr>
          <w:color w:val="333333"/>
          <w:sz w:val="20"/>
          <w:szCs w:val="20"/>
        </w:rPr>
        <w:t xml:space="preserve">      {</w:t>
      </w:r>
    </w:p>
    <w:p w14:paraId="07412E0D" w14:textId="77777777" w:rsidR="008F2729" w:rsidRPr="00B2533C" w:rsidRDefault="00CE5BF4">
      <w:pPr>
        <w:pStyle w:val="10"/>
        <w:contextualSpacing w:val="0"/>
        <w:rPr>
          <w:color w:val="333333"/>
          <w:sz w:val="20"/>
          <w:szCs w:val="20"/>
          <w:lang w:val="en-US"/>
          <w:rPrChange w:id="2501" w:author="Григорий Григорий" w:date="2018-12-07T00:39:00Z">
            <w:rPr>
              <w:color w:val="333333"/>
              <w:sz w:val="20"/>
              <w:szCs w:val="20"/>
            </w:rPr>
          </w:rPrChange>
        </w:rPr>
      </w:pPr>
      <w:r>
        <w:rPr>
          <w:color w:val="333333"/>
          <w:sz w:val="20"/>
          <w:szCs w:val="20"/>
        </w:rPr>
        <w:t xml:space="preserve">          </w:t>
      </w:r>
      <w:r w:rsidRPr="00B2533C">
        <w:rPr>
          <w:color w:val="333333"/>
          <w:sz w:val="20"/>
          <w:szCs w:val="20"/>
          <w:lang w:val="en-US"/>
          <w:rPrChange w:id="2502" w:author="Григорий Григорий" w:date="2018-12-07T00:39:00Z">
            <w:rPr>
              <w:color w:val="333333"/>
              <w:sz w:val="20"/>
              <w:szCs w:val="20"/>
            </w:rPr>
          </w:rPrChange>
        </w:rPr>
        <w:t xml:space="preserve">id: </w:t>
      </w:r>
      <w:proofErr w:type="gramStart"/>
      <w:r w:rsidRPr="00B2533C">
        <w:rPr>
          <w:color w:val="333333"/>
          <w:sz w:val="20"/>
          <w:szCs w:val="20"/>
          <w:lang w:val="en-US"/>
          <w:rPrChange w:id="2503" w:author="Григорий Григорий" w:date="2018-12-07T00:39:00Z">
            <w:rPr>
              <w:color w:val="333333"/>
              <w:sz w:val="20"/>
              <w:szCs w:val="20"/>
            </w:rPr>
          </w:rPrChange>
        </w:rPr>
        <w:t>string!,</w:t>
      </w:r>
      <w:proofErr w:type="gramEnd"/>
    </w:p>
    <w:p w14:paraId="6A905A06" w14:textId="77777777" w:rsidR="008F2729" w:rsidRPr="00C2429D" w:rsidRDefault="00CE5BF4">
      <w:pPr>
        <w:pStyle w:val="10"/>
        <w:contextualSpacing w:val="0"/>
        <w:rPr>
          <w:color w:val="333333"/>
          <w:sz w:val="20"/>
          <w:szCs w:val="20"/>
          <w:lang w:val="en-US"/>
          <w:rPrChange w:id="2504" w:author="Grigory" w:date="2018-11-13T17:53:00Z">
            <w:rPr>
              <w:color w:val="333333"/>
              <w:sz w:val="20"/>
              <w:szCs w:val="20"/>
            </w:rPr>
          </w:rPrChange>
        </w:rPr>
      </w:pPr>
      <w:r w:rsidRPr="00B2533C">
        <w:rPr>
          <w:color w:val="333333"/>
          <w:sz w:val="20"/>
          <w:szCs w:val="20"/>
          <w:lang w:val="en-US"/>
          <w:rPrChange w:id="2505" w:author="Григорий Григорий" w:date="2018-12-07T00:39:00Z">
            <w:rPr>
              <w:color w:val="333333"/>
              <w:sz w:val="20"/>
              <w:szCs w:val="20"/>
            </w:rPr>
          </w:rPrChange>
        </w:rPr>
        <w:t xml:space="preserve">          </w:t>
      </w:r>
      <w:r w:rsidRPr="00C2429D">
        <w:rPr>
          <w:color w:val="333333"/>
          <w:sz w:val="20"/>
          <w:szCs w:val="20"/>
          <w:lang w:val="en-US"/>
          <w:rPrChange w:id="2506" w:author="Grigory" w:date="2018-11-13T17:53:00Z">
            <w:rPr>
              <w:color w:val="333333"/>
              <w:sz w:val="20"/>
              <w:szCs w:val="20"/>
            </w:rPr>
          </w:rPrChange>
        </w:rPr>
        <w:t xml:space="preserve">name: </w:t>
      </w:r>
      <w:proofErr w:type="gramStart"/>
      <w:r w:rsidRPr="00C2429D">
        <w:rPr>
          <w:color w:val="333333"/>
          <w:sz w:val="20"/>
          <w:szCs w:val="20"/>
          <w:lang w:val="en-US"/>
          <w:rPrChange w:id="2507" w:author="Grigory" w:date="2018-11-13T17:53:00Z">
            <w:rPr>
              <w:color w:val="333333"/>
              <w:sz w:val="20"/>
              <w:szCs w:val="20"/>
            </w:rPr>
          </w:rPrChange>
        </w:rPr>
        <w:t>string!,</w:t>
      </w:r>
      <w:proofErr w:type="gramEnd"/>
    </w:p>
    <w:p w14:paraId="3EDA85F3" w14:textId="77777777" w:rsidR="008F2729" w:rsidRPr="00C2429D" w:rsidRDefault="00CE5BF4">
      <w:pPr>
        <w:pStyle w:val="10"/>
        <w:contextualSpacing w:val="0"/>
        <w:rPr>
          <w:color w:val="333333"/>
          <w:sz w:val="20"/>
          <w:szCs w:val="20"/>
          <w:lang w:val="en-US"/>
          <w:rPrChange w:id="2508" w:author="Grigory" w:date="2018-11-13T17:53:00Z">
            <w:rPr>
              <w:color w:val="333333"/>
              <w:sz w:val="20"/>
              <w:szCs w:val="20"/>
            </w:rPr>
          </w:rPrChange>
        </w:rPr>
      </w:pPr>
      <w:r w:rsidRPr="00C2429D">
        <w:rPr>
          <w:color w:val="333333"/>
          <w:sz w:val="20"/>
          <w:szCs w:val="20"/>
          <w:lang w:val="en-US"/>
          <w:rPrChange w:id="2509" w:author="Grigory" w:date="2018-11-13T17:53:00Z">
            <w:rPr>
              <w:color w:val="333333"/>
              <w:sz w:val="20"/>
              <w:szCs w:val="20"/>
            </w:rPr>
          </w:rPrChange>
        </w:rPr>
        <w:t xml:space="preserve">          type: </w:t>
      </w:r>
      <w:proofErr w:type="gramStart"/>
      <w:r w:rsidRPr="00C2429D">
        <w:rPr>
          <w:color w:val="333333"/>
          <w:sz w:val="20"/>
          <w:szCs w:val="20"/>
          <w:lang w:val="en-US"/>
          <w:rPrChange w:id="2510" w:author="Grigory" w:date="2018-11-13T17:53:00Z">
            <w:rPr>
              <w:color w:val="333333"/>
              <w:sz w:val="20"/>
              <w:szCs w:val="20"/>
            </w:rPr>
          </w:rPrChange>
        </w:rPr>
        <w:t>string!,</w:t>
      </w:r>
      <w:proofErr w:type="gramEnd"/>
    </w:p>
    <w:p w14:paraId="60519916" w14:textId="77777777" w:rsidR="008F2729" w:rsidRPr="00C2429D" w:rsidRDefault="00CE5BF4">
      <w:pPr>
        <w:pStyle w:val="10"/>
        <w:contextualSpacing w:val="0"/>
        <w:rPr>
          <w:color w:val="333333"/>
          <w:sz w:val="20"/>
          <w:szCs w:val="20"/>
          <w:lang w:val="en-US"/>
          <w:rPrChange w:id="2511" w:author="Grigory" w:date="2018-11-13T17:53:00Z">
            <w:rPr>
              <w:color w:val="333333"/>
              <w:sz w:val="20"/>
              <w:szCs w:val="20"/>
            </w:rPr>
          </w:rPrChange>
        </w:rPr>
      </w:pPr>
      <w:r w:rsidRPr="00C2429D">
        <w:rPr>
          <w:color w:val="333333"/>
          <w:sz w:val="20"/>
          <w:szCs w:val="20"/>
          <w:lang w:val="en-US"/>
          <w:rPrChange w:id="2512" w:author="Grigory" w:date="2018-11-13T17:53:00Z">
            <w:rPr>
              <w:color w:val="333333"/>
              <w:sz w:val="20"/>
              <w:szCs w:val="20"/>
            </w:rPr>
          </w:rPrChange>
        </w:rPr>
        <w:t xml:space="preserve">          image: </w:t>
      </w:r>
      <w:proofErr w:type="spellStart"/>
      <w:proofErr w:type="gramStart"/>
      <w:r w:rsidRPr="00C2429D">
        <w:rPr>
          <w:color w:val="333333"/>
          <w:sz w:val="20"/>
          <w:szCs w:val="20"/>
          <w:lang w:val="en-US"/>
          <w:rPrChange w:id="2513" w:author="Grigory" w:date="2018-11-13T17:53:00Z">
            <w:rPr>
              <w:color w:val="333333"/>
              <w:sz w:val="20"/>
              <w:szCs w:val="20"/>
            </w:rPr>
          </w:rPrChange>
        </w:rPr>
        <w:t>url</w:t>
      </w:r>
      <w:proofErr w:type="spellEnd"/>
      <w:r w:rsidRPr="00C2429D">
        <w:rPr>
          <w:color w:val="333333"/>
          <w:sz w:val="20"/>
          <w:szCs w:val="20"/>
          <w:lang w:val="en-US"/>
          <w:rPrChange w:id="2514" w:author="Grigory" w:date="2018-11-13T17:53:00Z">
            <w:rPr>
              <w:color w:val="333333"/>
              <w:sz w:val="20"/>
              <w:szCs w:val="20"/>
            </w:rPr>
          </w:rPrChange>
        </w:rPr>
        <w:t>?,</w:t>
      </w:r>
      <w:proofErr w:type="gramEnd"/>
    </w:p>
    <w:p w14:paraId="356ACAB8" w14:textId="77777777" w:rsidR="008F2729" w:rsidRPr="00C2429D" w:rsidRDefault="00CE5BF4">
      <w:pPr>
        <w:pStyle w:val="10"/>
        <w:contextualSpacing w:val="0"/>
        <w:rPr>
          <w:color w:val="333333"/>
          <w:sz w:val="20"/>
          <w:szCs w:val="20"/>
          <w:lang w:val="en-US"/>
          <w:rPrChange w:id="2515" w:author="Grigory" w:date="2018-11-13T17:53:00Z">
            <w:rPr>
              <w:color w:val="333333"/>
              <w:sz w:val="20"/>
              <w:szCs w:val="20"/>
            </w:rPr>
          </w:rPrChange>
        </w:rPr>
      </w:pPr>
      <w:r w:rsidRPr="00C2429D">
        <w:rPr>
          <w:color w:val="333333"/>
          <w:sz w:val="20"/>
          <w:szCs w:val="20"/>
          <w:lang w:val="en-US"/>
          <w:rPrChange w:id="2516" w:author="Grigory" w:date="2018-11-13T17:53:00Z">
            <w:rPr>
              <w:color w:val="333333"/>
              <w:sz w:val="20"/>
              <w:szCs w:val="20"/>
            </w:rPr>
          </w:rPrChange>
        </w:rPr>
        <w:t xml:space="preserve">          </w:t>
      </w:r>
      <w:proofErr w:type="spellStart"/>
      <w:r w:rsidRPr="00C2429D">
        <w:rPr>
          <w:color w:val="333333"/>
          <w:sz w:val="20"/>
          <w:szCs w:val="20"/>
          <w:lang w:val="en-US"/>
          <w:rPrChange w:id="2517" w:author="Grigory" w:date="2018-11-13T17:53:00Z">
            <w:rPr>
              <w:color w:val="333333"/>
              <w:sz w:val="20"/>
              <w:szCs w:val="20"/>
            </w:rPr>
          </w:rPrChange>
        </w:rPr>
        <w:t>date_end</w:t>
      </w:r>
      <w:proofErr w:type="spellEnd"/>
      <w:r w:rsidRPr="00C2429D">
        <w:rPr>
          <w:color w:val="333333"/>
          <w:sz w:val="20"/>
          <w:szCs w:val="20"/>
          <w:lang w:val="en-US"/>
          <w:rPrChange w:id="2518" w:author="Grigory" w:date="2018-11-13T17:53:00Z">
            <w:rPr>
              <w:color w:val="333333"/>
              <w:sz w:val="20"/>
              <w:szCs w:val="20"/>
            </w:rPr>
          </w:rPrChange>
        </w:rPr>
        <w:t xml:space="preserve">: </w:t>
      </w:r>
      <w:proofErr w:type="gramStart"/>
      <w:r w:rsidRPr="00C2429D">
        <w:rPr>
          <w:color w:val="333333"/>
          <w:sz w:val="20"/>
          <w:szCs w:val="20"/>
          <w:lang w:val="en-US"/>
          <w:rPrChange w:id="2519" w:author="Grigory" w:date="2018-11-13T17:53:00Z">
            <w:rPr>
              <w:color w:val="333333"/>
              <w:sz w:val="20"/>
              <w:szCs w:val="20"/>
            </w:rPr>
          </w:rPrChange>
        </w:rPr>
        <w:t>date!,</w:t>
      </w:r>
      <w:proofErr w:type="gramEnd"/>
    </w:p>
    <w:p w14:paraId="5CEFB3A2" w14:textId="77777777" w:rsidR="008F2729" w:rsidRPr="00C2429D" w:rsidRDefault="00CE5BF4">
      <w:pPr>
        <w:pStyle w:val="10"/>
        <w:contextualSpacing w:val="0"/>
        <w:rPr>
          <w:color w:val="333333"/>
          <w:sz w:val="20"/>
          <w:szCs w:val="20"/>
          <w:lang w:val="en-US"/>
          <w:rPrChange w:id="2520" w:author="Grigory" w:date="2018-11-13T17:53:00Z">
            <w:rPr>
              <w:color w:val="333333"/>
              <w:sz w:val="20"/>
              <w:szCs w:val="20"/>
            </w:rPr>
          </w:rPrChange>
        </w:rPr>
      </w:pPr>
      <w:r w:rsidRPr="00C2429D">
        <w:rPr>
          <w:color w:val="333333"/>
          <w:sz w:val="20"/>
          <w:szCs w:val="20"/>
          <w:lang w:val="en-US"/>
          <w:rPrChange w:id="2521" w:author="Grigory" w:date="2018-11-13T17:53:00Z">
            <w:rPr>
              <w:color w:val="333333"/>
              <w:sz w:val="20"/>
              <w:szCs w:val="20"/>
            </w:rPr>
          </w:rPrChange>
        </w:rPr>
        <w:t xml:space="preserve">          </w:t>
      </w:r>
      <w:proofErr w:type="spellStart"/>
      <w:r w:rsidRPr="00C2429D">
        <w:rPr>
          <w:color w:val="333333"/>
          <w:sz w:val="20"/>
          <w:szCs w:val="20"/>
          <w:lang w:val="en-US"/>
          <w:rPrChange w:id="2522" w:author="Grigory" w:date="2018-11-13T17:53:00Z">
            <w:rPr>
              <w:color w:val="333333"/>
              <w:sz w:val="20"/>
              <w:szCs w:val="20"/>
            </w:rPr>
          </w:rPrChange>
        </w:rPr>
        <w:t>month_total</w:t>
      </w:r>
      <w:proofErr w:type="spellEnd"/>
      <w:r w:rsidRPr="00C2429D">
        <w:rPr>
          <w:color w:val="333333"/>
          <w:sz w:val="20"/>
          <w:szCs w:val="20"/>
          <w:lang w:val="en-US"/>
          <w:rPrChange w:id="2523" w:author="Grigory" w:date="2018-11-13T17:53:00Z">
            <w:rPr>
              <w:color w:val="333333"/>
              <w:sz w:val="20"/>
              <w:szCs w:val="20"/>
            </w:rPr>
          </w:rPrChange>
        </w:rPr>
        <w:t xml:space="preserve">: </w:t>
      </w:r>
      <w:proofErr w:type="gramStart"/>
      <w:r w:rsidRPr="00C2429D">
        <w:rPr>
          <w:color w:val="333333"/>
          <w:sz w:val="20"/>
          <w:szCs w:val="20"/>
          <w:lang w:val="en-US"/>
          <w:rPrChange w:id="2524" w:author="Grigory" w:date="2018-11-13T17:53:00Z">
            <w:rPr>
              <w:color w:val="333333"/>
              <w:sz w:val="20"/>
              <w:szCs w:val="20"/>
            </w:rPr>
          </w:rPrChange>
        </w:rPr>
        <w:t>int!,</w:t>
      </w:r>
      <w:proofErr w:type="gramEnd"/>
    </w:p>
    <w:p w14:paraId="72CB2FEE" w14:textId="77777777" w:rsidR="008F2729" w:rsidRPr="00C2429D" w:rsidRDefault="00CE5BF4">
      <w:pPr>
        <w:pStyle w:val="10"/>
        <w:contextualSpacing w:val="0"/>
        <w:rPr>
          <w:color w:val="333333"/>
          <w:sz w:val="20"/>
          <w:szCs w:val="20"/>
          <w:lang w:val="en-US"/>
          <w:rPrChange w:id="2525" w:author="Grigory" w:date="2018-11-13T17:53:00Z">
            <w:rPr>
              <w:color w:val="333333"/>
              <w:sz w:val="20"/>
              <w:szCs w:val="20"/>
            </w:rPr>
          </w:rPrChange>
        </w:rPr>
      </w:pPr>
      <w:r w:rsidRPr="00C2429D">
        <w:rPr>
          <w:color w:val="333333"/>
          <w:sz w:val="20"/>
          <w:szCs w:val="20"/>
          <w:lang w:val="en-US"/>
          <w:rPrChange w:id="2526" w:author="Grigory" w:date="2018-11-13T17:53:00Z">
            <w:rPr>
              <w:color w:val="333333"/>
              <w:sz w:val="20"/>
              <w:szCs w:val="20"/>
            </w:rPr>
          </w:rPrChange>
        </w:rPr>
        <w:t xml:space="preserve">          </w:t>
      </w:r>
      <w:proofErr w:type="spellStart"/>
      <w:r w:rsidRPr="00C2429D">
        <w:rPr>
          <w:color w:val="333333"/>
          <w:sz w:val="20"/>
          <w:szCs w:val="20"/>
          <w:lang w:val="en-US"/>
          <w:rPrChange w:id="2527" w:author="Grigory" w:date="2018-11-13T17:53:00Z">
            <w:rPr>
              <w:color w:val="333333"/>
              <w:sz w:val="20"/>
              <w:szCs w:val="20"/>
            </w:rPr>
          </w:rPrChange>
        </w:rPr>
        <w:t>month_left</w:t>
      </w:r>
      <w:proofErr w:type="spellEnd"/>
      <w:r w:rsidRPr="00C2429D">
        <w:rPr>
          <w:color w:val="333333"/>
          <w:sz w:val="20"/>
          <w:szCs w:val="20"/>
          <w:lang w:val="en-US"/>
          <w:rPrChange w:id="2528" w:author="Grigory" w:date="2018-11-13T17:53:00Z">
            <w:rPr>
              <w:color w:val="333333"/>
              <w:sz w:val="20"/>
              <w:szCs w:val="20"/>
            </w:rPr>
          </w:rPrChange>
        </w:rPr>
        <w:t>: int!</w:t>
      </w:r>
    </w:p>
    <w:p w14:paraId="77FAB4BE" w14:textId="77777777" w:rsidR="008F2729" w:rsidRPr="00C2429D" w:rsidRDefault="00CE5BF4">
      <w:pPr>
        <w:pStyle w:val="10"/>
        <w:contextualSpacing w:val="0"/>
        <w:rPr>
          <w:color w:val="333333"/>
          <w:sz w:val="20"/>
          <w:szCs w:val="20"/>
          <w:lang w:val="en-US"/>
          <w:rPrChange w:id="2529" w:author="Grigory" w:date="2018-11-13T17:53:00Z">
            <w:rPr>
              <w:color w:val="333333"/>
              <w:sz w:val="20"/>
              <w:szCs w:val="20"/>
            </w:rPr>
          </w:rPrChange>
        </w:rPr>
      </w:pPr>
      <w:r w:rsidRPr="00C2429D">
        <w:rPr>
          <w:color w:val="333333"/>
          <w:sz w:val="20"/>
          <w:szCs w:val="20"/>
          <w:lang w:val="en-US"/>
          <w:rPrChange w:id="2530" w:author="Grigory" w:date="2018-11-13T17:53:00Z">
            <w:rPr>
              <w:color w:val="333333"/>
              <w:sz w:val="20"/>
              <w:szCs w:val="20"/>
            </w:rPr>
          </w:rPrChange>
        </w:rPr>
        <w:t xml:space="preserve">      },</w:t>
      </w:r>
    </w:p>
    <w:p w14:paraId="67F4E3D1" w14:textId="77777777" w:rsidR="008F2729" w:rsidRPr="00C2429D" w:rsidRDefault="00CE5BF4">
      <w:pPr>
        <w:pStyle w:val="10"/>
        <w:contextualSpacing w:val="0"/>
        <w:rPr>
          <w:color w:val="333333"/>
          <w:sz w:val="20"/>
          <w:szCs w:val="20"/>
          <w:lang w:val="en-US"/>
          <w:rPrChange w:id="2531" w:author="Grigory" w:date="2018-11-13T17:53:00Z">
            <w:rPr>
              <w:color w:val="333333"/>
              <w:sz w:val="20"/>
              <w:szCs w:val="20"/>
            </w:rPr>
          </w:rPrChange>
        </w:rPr>
      </w:pPr>
      <w:r w:rsidRPr="00C2429D">
        <w:rPr>
          <w:color w:val="333333"/>
          <w:sz w:val="20"/>
          <w:szCs w:val="20"/>
          <w:lang w:val="en-US"/>
          <w:rPrChange w:id="2532" w:author="Grigory" w:date="2018-11-13T17:53:00Z">
            <w:rPr>
              <w:color w:val="333333"/>
              <w:sz w:val="20"/>
              <w:szCs w:val="20"/>
            </w:rPr>
          </w:rPrChange>
        </w:rPr>
        <w:t xml:space="preserve">      .....</w:t>
      </w:r>
    </w:p>
    <w:p w14:paraId="38D4C070" w14:textId="77777777" w:rsidR="008F2729" w:rsidRPr="00C2429D" w:rsidRDefault="00CE5BF4">
      <w:pPr>
        <w:pStyle w:val="10"/>
        <w:contextualSpacing w:val="0"/>
        <w:rPr>
          <w:color w:val="333333"/>
          <w:sz w:val="20"/>
          <w:szCs w:val="20"/>
          <w:lang w:val="en-US"/>
          <w:rPrChange w:id="2533" w:author="Grigory" w:date="2018-11-13T17:53:00Z">
            <w:rPr>
              <w:color w:val="333333"/>
              <w:sz w:val="20"/>
              <w:szCs w:val="20"/>
            </w:rPr>
          </w:rPrChange>
        </w:rPr>
      </w:pPr>
      <w:r w:rsidRPr="00C2429D">
        <w:rPr>
          <w:color w:val="333333"/>
          <w:sz w:val="20"/>
          <w:szCs w:val="20"/>
          <w:lang w:val="en-US"/>
          <w:rPrChange w:id="2534" w:author="Grigory" w:date="2018-11-13T17:53:00Z">
            <w:rPr>
              <w:color w:val="333333"/>
              <w:sz w:val="20"/>
              <w:szCs w:val="20"/>
            </w:rPr>
          </w:rPrChange>
        </w:rPr>
        <w:t xml:space="preserve">  ],</w:t>
      </w:r>
    </w:p>
    <w:p w14:paraId="54E757A9" w14:textId="77777777" w:rsidR="008F2729" w:rsidRPr="00C2429D" w:rsidRDefault="00CE5BF4">
      <w:pPr>
        <w:pStyle w:val="10"/>
        <w:contextualSpacing w:val="0"/>
        <w:rPr>
          <w:color w:val="333333"/>
          <w:sz w:val="20"/>
          <w:szCs w:val="20"/>
          <w:lang w:val="en-US"/>
          <w:rPrChange w:id="2535" w:author="Grigory" w:date="2018-11-13T17:53:00Z">
            <w:rPr>
              <w:color w:val="333333"/>
              <w:sz w:val="20"/>
              <w:szCs w:val="20"/>
            </w:rPr>
          </w:rPrChange>
        </w:rPr>
      </w:pPr>
      <w:r w:rsidRPr="00C2429D">
        <w:rPr>
          <w:color w:val="333333"/>
          <w:sz w:val="20"/>
          <w:szCs w:val="20"/>
          <w:lang w:val="en-US"/>
          <w:rPrChange w:id="2536" w:author="Grigory" w:date="2018-11-13T17:53:00Z">
            <w:rPr>
              <w:color w:val="333333"/>
              <w:sz w:val="20"/>
              <w:szCs w:val="20"/>
            </w:rPr>
          </w:rPrChange>
        </w:rPr>
        <w:t xml:space="preserve">  pagination: {</w:t>
      </w:r>
    </w:p>
    <w:p w14:paraId="4A1AD977" w14:textId="77777777" w:rsidR="008F2729" w:rsidRPr="00C2429D" w:rsidRDefault="00CE5BF4">
      <w:pPr>
        <w:pStyle w:val="10"/>
        <w:contextualSpacing w:val="0"/>
        <w:rPr>
          <w:color w:val="333333"/>
          <w:sz w:val="20"/>
          <w:szCs w:val="20"/>
          <w:lang w:val="en-US"/>
          <w:rPrChange w:id="2537" w:author="Grigory" w:date="2018-11-13T17:53:00Z">
            <w:rPr>
              <w:color w:val="333333"/>
              <w:sz w:val="20"/>
              <w:szCs w:val="20"/>
            </w:rPr>
          </w:rPrChange>
        </w:rPr>
      </w:pPr>
      <w:r w:rsidRPr="00C2429D">
        <w:rPr>
          <w:color w:val="333333"/>
          <w:sz w:val="20"/>
          <w:szCs w:val="20"/>
          <w:lang w:val="en-US"/>
          <w:rPrChange w:id="2538" w:author="Grigory" w:date="2018-11-13T17:53:00Z">
            <w:rPr>
              <w:color w:val="333333"/>
              <w:sz w:val="20"/>
              <w:szCs w:val="20"/>
            </w:rPr>
          </w:rPrChange>
        </w:rPr>
        <w:t xml:space="preserve">      </w:t>
      </w:r>
    </w:p>
    <w:p w14:paraId="031599BA" w14:textId="77777777" w:rsidR="008F2729" w:rsidRPr="00C2429D" w:rsidRDefault="00CE5BF4">
      <w:pPr>
        <w:pStyle w:val="10"/>
        <w:contextualSpacing w:val="0"/>
        <w:rPr>
          <w:color w:val="333333"/>
          <w:sz w:val="20"/>
          <w:szCs w:val="20"/>
          <w:lang w:val="en-US"/>
          <w:rPrChange w:id="2539" w:author="Grigory" w:date="2018-11-13T17:53:00Z">
            <w:rPr>
              <w:color w:val="333333"/>
              <w:sz w:val="20"/>
              <w:szCs w:val="20"/>
            </w:rPr>
          </w:rPrChange>
        </w:rPr>
      </w:pPr>
      <w:r w:rsidRPr="00C2429D">
        <w:rPr>
          <w:color w:val="333333"/>
          <w:sz w:val="20"/>
          <w:szCs w:val="20"/>
          <w:lang w:val="en-US"/>
          <w:rPrChange w:id="2540" w:author="Grigory" w:date="2018-11-13T17:53:00Z">
            <w:rPr>
              <w:color w:val="333333"/>
              <w:sz w:val="20"/>
              <w:szCs w:val="20"/>
            </w:rPr>
          </w:rPrChange>
        </w:rPr>
        <w:t xml:space="preserve">  }</w:t>
      </w:r>
    </w:p>
    <w:p w14:paraId="6EB732D5" w14:textId="77777777" w:rsidR="008F2729" w:rsidRPr="00C2429D" w:rsidRDefault="00CE5BF4">
      <w:pPr>
        <w:pStyle w:val="10"/>
        <w:contextualSpacing w:val="0"/>
        <w:rPr>
          <w:color w:val="333333"/>
          <w:sz w:val="20"/>
          <w:szCs w:val="20"/>
          <w:lang w:val="en-US"/>
          <w:rPrChange w:id="2541" w:author="Grigory" w:date="2018-11-13T17:53:00Z">
            <w:rPr>
              <w:color w:val="333333"/>
              <w:sz w:val="20"/>
              <w:szCs w:val="20"/>
            </w:rPr>
          </w:rPrChange>
        </w:rPr>
      </w:pPr>
      <w:r w:rsidRPr="00C2429D">
        <w:rPr>
          <w:color w:val="333333"/>
          <w:sz w:val="20"/>
          <w:szCs w:val="20"/>
          <w:lang w:val="en-US"/>
          <w:rPrChange w:id="2542" w:author="Grigory" w:date="2018-11-13T17:53:00Z">
            <w:rPr>
              <w:color w:val="333333"/>
              <w:sz w:val="20"/>
              <w:szCs w:val="20"/>
            </w:rPr>
          </w:rPrChange>
        </w:rPr>
        <w:t>}</w:t>
      </w:r>
    </w:p>
    <w:p w14:paraId="0526136A" w14:textId="77777777" w:rsidR="008F2729" w:rsidRPr="00C2429D" w:rsidRDefault="008F2729">
      <w:pPr>
        <w:pStyle w:val="10"/>
        <w:contextualSpacing w:val="0"/>
        <w:rPr>
          <w:color w:val="333333"/>
          <w:sz w:val="20"/>
          <w:szCs w:val="20"/>
          <w:lang w:val="en-US"/>
          <w:rPrChange w:id="2543" w:author="Grigory" w:date="2018-11-13T17:53:00Z">
            <w:rPr>
              <w:color w:val="333333"/>
              <w:sz w:val="20"/>
              <w:szCs w:val="20"/>
            </w:rPr>
          </w:rPrChange>
        </w:rPr>
      </w:pPr>
    </w:p>
    <w:p w14:paraId="20C381A2" w14:textId="77777777" w:rsidR="008F2729" w:rsidRPr="00C2429D" w:rsidRDefault="00CE5BF4">
      <w:pPr>
        <w:pStyle w:val="10"/>
        <w:contextualSpacing w:val="0"/>
        <w:rPr>
          <w:color w:val="333333"/>
          <w:sz w:val="20"/>
          <w:szCs w:val="20"/>
          <w:lang w:val="en-US"/>
          <w:rPrChange w:id="2544" w:author="Grigory" w:date="2018-11-13T17:53:00Z">
            <w:rPr>
              <w:color w:val="333333"/>
              <w:sz w:val="20"/>
              <w:szCs w:val="20"/>
            </w:rPr>
          </w:rPrChange>
        </w:rPr>
      </w:pPr>
      <w:proofErr w:type="spellStart"/>
      <w:r w:rsidRPr="00C2429D">
        <w:rPr>
          <w:color w:val="333333"/>
          <w:sz w:val="20"/>
          <w:szCs w:val="20"/>
          <w:lang w:val="en-US"/>
          <w:rPrChange w:id="2545" w:author="Grigory" w:date="2018-11-13T17:53:00Z">
            <w:rPr>
              <w:color w:val="333333"/>
              <w:sz w:val="20"/>
              <w:szCs w:val="20"/>
            </w:rPr>
          </w:rPrChange>
        </w:rPr>
        <w:t>GetExpiredSubscriptions</w:t>
      </w:r>
      <w:proofErr w:type="spellEnd"/>
      <w:r w:rsidRPr="00C2429D">
        <w:rPr>
          <w:color w:val="333333"/>
          <w:sz w:val="20"/>
          <w:szCs w:val="20"/>
          <w:lang w:val="en-US"/>
          <w:rPrChange w:id="2546" w:author="Grigory" w:date="2018-11-13T17:53:00Z">
            <w:rPr>
              <w:color w:val="333333"/>
              <w:sz w:val="20"/>
              <w:szCs w:val="20"/>
            </w:rPr>
          </w:rPrChange>
        </w:rPr>
        <w:t xml:space="preserve">  </w:t>
      </w:r>
    </w:p>
    <w:p w14:paraId="0750D934" w14:textId="77777777" w:rsidR="008F2729" w:rsidRPr="00C2429D" w:rsidRDefault="00CE5BF4">
      <w:pPr>
        <w:pStyle w:val="10"/>
        <w:contextualSpacing w:val="0"/>
        <w:rPr>
          <w:color w:val="333333"/>
          <w:sz w:val="20"/>
          <w:szCs w:val="20"/>
          <w:lang w:val="en-US"/>
          <w:rPrChange w:id="2547" w:author="Grigory" w:date="2018-11-13T17:53:00Z">
            <w:rPr>
              <w:color w:val="333333"/>
              <w:sz w:val="20"/>
              <w:szCs w:val="20"/>
            </w:rPr>
          </w:rPrChange>
        </w:rPr>
      </w:pPr>
      <w:r w:rsidRPr="00C2429D">
        <w:rPr>
          <w:color w:val="333333"/>
          <w:sz w:val="20"/>
          <w:szCs w:val="20"/>
          <w:lang w:val="en-US"/>
          <w:rPrChange w:id="2548" w:author="Grigory" w:date="2018-11-13T17:53:00Z">
            <w:rPr>
              <w:color w:val="333333"/>
              <w:sz w:val="20"/>
              <w:szCs w:val="20"/>
            </w:rPr>
          </w:rPrChange>
        </w:rPr>
        <w:t>/</w:t>
      </w:r>
      <w:proofErr w:type="spellStart"/>
      <w:r w:rsidRPr="00C2429D">
        <w:rPr>
          <w:color w:val="333333"/>
          <w:sz w:val="20"/>
          <w:szCs w:val="20"/>
          <w:lang w:val="en-US"/>
          <w:rPrChange w:id="2549" w:author="Grigory" w:date="2018-11-13T17:53:00Z">
            <w:rPr>
              <w:color w:val="333333"/>
              <w:sz w:val="20"/>
              <w:szCs w:val="20"/>
            </w:rPr>
          </w:rPrChange>
        </w:rPr>
        <w:t>api</w:t>
      </w:r>
      <w:proofErr w:type="spellEnd"/>
      <w:r w:rsidRPr="00C2429D">
        <w:rPr>
          <w:color w:val="333333"/>
          <w:sz w:val="20"/>
          <w:szCs w:val="20"/>
          <w:lang w:val="en-US"/>
          <w:rPrChange w:id="2550" w:author="Grigory" w:date="2018-11-13T17:53:00Z">
            <w:rPr>
              <w:color w:val="333333"/>
              <w:sz w:val="20"/>
              <w:szCs w:val="20"/>
            </w:rPr>
          </w:rPrChange>
        </w:rPr>
        <w:t>/subscriptions/?filter={"</w:t>
      </w:r>
      <w:proofErr w:type="spellStart"/>
      <w:r w:rsidRPr="00C2429D">
        <w:rPr>
          <w:color w:val="333333"/>
          <w:sz w:val="20"/>
          <w:szCs w:val="20"/>
          <w:lang w:val="en-US"/>
          <w:rPrChange w:id="2551" w:author="Grigory" w:date="2018-11-13T17:53:00Z">
            <w:rPr>
              <w:color w:val="333333"/>
              <w:sz w:val="20"/>
              <w:szCs w:val="20"/>
            </w:rPr>
          </w:rPrChange>
        </w:rPr>
        <w:t>active</w:t>
      </w:r>
      <w:proofErr w:type="gramStart"/>
      <w:r w:rsidRPr="00C2429D">
        <w:rPr>
          <w:color w:val="333333"/>
          <w:sz w:val="20"/>
          <w:szCs w:val="20"/>
          <w:lang w:val="en-US"/>
          <w:rPrChange w:id="2552" w:author="Grigory" w:date="2018-11-13T17:53:00Z">
            <w:rPr>
              <w:color w:val="333333"/>
              <w:sz w:val="20"/>
              <w:szCs w:val="20"/>
            </w:rPr>
          </w:rPrChange>
        </w:rPr>
        <w:t>":false</w:t>
      </w:r>
      <w:proofErr w:type="spellEnd"/>
      <w:proofErr w:type="gramEnd"/>
      <w:r w:rsidRPr="00C2429D">
        <w:rPr>
          <w:color w:val="333333"/>
          <w:sz w:val="20"/>
          <w:szCs w:val="20"/>
          <w:lang w:val="en-US"/>
          <w:rPrChange w:id="2553" w:author="Grigory" w:date="2018-11-13T17:53:00Z">
            <w:rPr>
              <w:color w:val="333333"/>
              <w:sz w:val="20"/>
              <w:szCs w:val="20"/>
            </w:rPr>
          </w:rPrChange>
        </w:rPr>
        <w:t>}</w:t>
      </w:r>
    </w:p>
    <w:p w14:paraId="43A95FF4" w14:textId="77777777" w:rsidR="008F2729" w:rsidRDefault="00CE5BF4">
      <w:pPr>
        <w:pStyle w:val="10"/>
        <w:contextualSpacing w:val="0"/>
        <w:rPr>
          <w:color w:val="333333"/>
          <w:sz w:val="20"/>
          <w:szCs w:val="20"/>
        </w:rPr>
      </w:pPr>
      <w:r>
        <w:rPr>
          <w:color w:val="333333"/>
          <w:sz w:val="20"/>
          <w:szCs w:val="20"/>
        </w:rPr>
        <w:t>список закончившихся подписок</w:t>
      </w:r>
    </w:p>
    <w:p w14:paraId="53D2F918" w14:textId="77777777" w:rsidR="008F2729" w:rsidRDefault="00CE5BF4">
      <w:pPr>
        <w:pStyle w:val="10"/>
        <w:contextualSpacing w:val="0"/>
        <w:rPr>
          <w:color w:val="333333"/>
          <w:sz w:val="20"/>
          <w:szCs w:val="20"/>
        </w:rPr>
      </w:pPr>
      <w:r>
        <w:rPr>
          <w:color w:val="333333"/>
          <w:sz w:val="20"/>
          <w:szCs w:val="20"/>
        </w:rPr>
        <w:t>входные параметры:</w:t>
      </w:r>
    </w:p>
    <w:p w14:paraId="5FAAE54F" w14:textId="77777777" w:rsidR="008F2729" w:rsidRDefault="00CE5BF4">
      <w:pPr>
        <w:pStyle w:val="10"/>
        <w:contextualSpacing w:val="0"/>
        <w:rPr>
          <w:color w:val="333333"/>
          <w:sz w:val="20"/>
          <w:szCs w:val="20"/>
        </w:rPr>
      </w:pPr>
      <w:r>
        <w:rPr>
          <w:color w:val="333333"/>
          <w:sz w:val="20"/>
          <w:szCs w:val="20"/>
        </w:rPr>
        <w:t>- фильтр (не предусмотрено)</w:t>
      </w:r>
    </w:p>
    <w:p w14:paraId="3A2BEE80" w14:textId="77777777" w:rsidR="008F2729" w:rsidRDefault="00CE5BF4">
      <w:pPr>
        <w:pStyle w:val="10"/>
        <w:contextualSpacing w:val="0"/>
        <w:rPr>
          <w:color w:val="333333"/>
          <w:sz w:val="20"/>
          <w:szCs w:val="20"/>
        </w:rPr>
      </w:pPr>
      <w:r>
        <w:rPr>
          <w:color w:val="333333"/>
          <w:sz w:val="20"/>
          <w:szCs w:val="20"/>
        </w:rPr>
        <w:t>- сортировка (не предусмотрено)</w:t>
      </w:r>
    </w:p>
    <w:p w14:paraId="4269866E" w14:textId="77777777" w:rsidR="008F2729" w:rsidRDefault="00CE5BF4">
      <w:pPr>
        <w:pStyle w:val="10"/>
        <w:contextualSpacing w:val="0"/>
        <w:rPr>
          <w:color w:val="333333"/>
          <w:sz w:val="20"/>
          <w:szCs w:val="20"/>
        </w:rPr>
      </w:pPr>
      <w:r>
        <w:rPr>
          <w:color w:val="333333"/>
          <w:sz w:val="20"/>
          <w:szCs w:val="20"/>
        </w:rPr>
        <w:t>- пагинация</w:t>
      </w:r>
    </w:p>
    <w:p w14:paraId="6557134F" w14:textId="77777777" w:rsidR="008F2729" w:rsidRDefault="00CE5BF4">
      <w:pPr>
        <w:pStyle w:val="10"/>
        <w:contextualSpacing w:val="0"/>
        <w:rPr>
          <w:color w:val="333333"/>
          <w:sz w:val="20"/>
          <w:szCs w:val="20"/>
        </w:rPr>
      </w:pPr>
      <w:r>
        <w:rPr>
          <w:color w:val="333333"/>
          <w:sz w:val="20"/>
          <w:szCs w:val="20"/>
        </w:rPr>
        <w:t>формат ответа:</w:t>
      </w:r>
    </w:p>
    <w:p w14:paraId="588CA65F" w14:textId="77777777" w:rsidR="008F2729" w:rsidRDefault="00CE5BF4">
      <w:pPr>
        <w:pStyle w:val="10"/>
        <w:contextualSpacing w:val="0"/>
        <w:rPr>
          <w:color w:val="333333"/>
          <w:sz w:val="20"/>
          <w:szCs w:val="20"/>
        </w:rPr>
      </w:pPr>
      <w:r>
        <w:rPr>
          <w:color w:val="333333"/>
          <w:sz w:val="20"/>
          <w:szCs w:val="20"/>
        </w:rPr>
        <w:t>{</w:t>
      </w:r>
    </w:p>
    <w:p w14:paraId="26D78133"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items</w:t>
      </w:r>
      <w:proofErr w:type="spellEnd"/>
      <w:r>
        <w:rPr>
          <w:color w:val="333333"/>
          <w:sz w:val="20"/>
          <w:szCs w:val="20"/>
        </w:rPr>
        <w:t>: [</w:t>
      </w:r>
    </w:p>
    <w:p w14:paraId="34845094" w14:textId="77777777" w:rsidR="008F2729" w:rsidRDefault="00CE5BF4">
      <w:pPr>
        <w:pStyle w:val="10"/>
        <w:contextualSpacing w:val="0"/>
        <w:rPr>
          <w:color w:val="333333"/>
          <w:sz w:val="20"/>
          <w:szCs w:val="20"/>
        </w:rPr>
      </w:pPr>
      <w:r>
        <w:rPr>
          <w:color w:val="333333"/>
          <w:sz w:val="20"/>
          <w:szCs w:val="20"/>
        </w:rPr>
        <w:t xml:space="preserve">     {</w:t>
      </w:r>
    </w:p>
    <w:p w14:paraId="53140971" w14:textId="77777777" w:rsidR="008F2729" w:rsidRPr="00B2533C" w:rsidRDefault="00CE5BF4">
      <w:pPr>
        <w:pStyle w:val="10"/>
        <w:contextualSpacing w:val="0"/>
        <w:rPr>
          <w:color w:val="333333"/>
          <w:sz w:val="20"/>
          <w:szCs w:val="20"/>
          <w:lang w:val="en-US"/>
          <w:rPrChange w:id="2554" w:author="Григорий Григорий" w:date="2018-12-07T00:39:00Z">
            <w:rPr>
              <w:color w:val="333333"/>
              <w:sz w:val="20"/>
              <w:szCs w:val="20"/>
            </w:rPr>
          </w:rPrChange>
        </w:rPr>
      </w:pPr>
      <w:r>
        <w:rPr>
          <w:color w:val="333333"/>
          <w:sz w:val="20"/>
          <w:szCs w:val="20"/>
        </w:rPr>
        <w:t xml:space="preserve">         </w:t>
      </w:r>
      <w:r w:rsidRPr="00B2533C">
        <w:rPr>
          <w:color w:val="333333"/>
          <w:sz w:val="20"/>
          <w:szCs w:val="20"/>
          <w:lang w:val="en-US"/>
          <w:rPrChange w:id="2555" w:author="Григорий Григорий" w:date="2018-12-07T00:39:00Z">
            <w:rPr>
              <w:color w:val="333333"/>
              <w:sz w:val="20"/>
              <w:szCs w:val="20"/>
            </w:rPr>
          </w:rPrChange>
        </w:rPr>
        <w:t xml:space="preserve">id: </w:t>
      </w:r>
      <w:proofErr w:type="gramStart"/>
      <w:r w:rsidRPr="00B2533C">
        <w:rPr>
          <w:color w:val="333333"/>
          <w:sz w:val="20"/>
          <w:szCs w:val="20"/>
          <w:lang w:val="en-US"/>
          <w:rPrChange w:id="2556" w:author="Григорий Григорий" w:date="2018-12-07T00:39:00Z">
            <w:rPr>
              <w:color w:val="333333"/>
              <w:sz w:val="20"/>
              <w:szCs w:val="20"/>
            </w:rPr>
          </w:rPrChange>
        </w:rPr>
        <w:t>string!,</w:t>
      </w:r>
      <w:proofErr w:type="gramEnd"/>
    </w:p>
    <w:p w14:paraId="42BB1F6C" w14:textId="77777777" w:rsidR="008F2729" w:rsidRPr="00C2429D" w:rsidRDefault="00CE5BF4">
      <w:pPr>
        <w:pStyle w:val="10"/>
        <w:contextualSpacing w:val="0"/>
        <w:rPr>
          <w:color w:val="333333"/>
          <w:sz w:val="20"/>
          <w:szCs w:val="20"/>
          <w:lang w:val="en-US"/>
          <w:rPrChange w:id="2557" w:author="Grigory" w:date="2018-11-13T17:53:00Z">
            <w:rPr>
              <w:color w:val="333333"/>
              <w:sz w:val="20"/>
              <w:szCs w:val="20"/>
            </w:rPr>
          </w:rPrChange>
        </w:rPr>
      </w:pPr>
      <w:r w:rsidRPr="00B2533C">
        <w:rPr>
          <w:color w:val="333333"/>
          <w:sz w:val="20"/>
          <w:szCs w:val="20"/>
          <w:lang w:val="en-US"/>
          <w:rPrChange w:id="2558" w:author="Григорий Григорий" w:date="2018-12-07T00:39:00Z">
            <w:rPr>
              <w:color w:val="333333"/>
              <w:sz w:val="20"/>
              <w:szCs w:val="20"/>
            </w:rPr>
          </w:rPrChange>
        </w:rPr>
        <w:t xml:space="preserve">         </w:t>
      </w:r>
      <w:r w:rsidRPr="00C2429D">
        <w:rPr>
          <w:color w:val="333333"/>
          <w:sz w:val="20"/>
          <w:szCs w:val="20"/>
          <w:lang w:val="en-US"/>
          <w:rPrChange w:id="2559" w:author="Grigory" w:date="2018-11-13T17:53:00Z">
            <w:rPr>
              <w:color w:val="333333"/>
              <w:sz w:val="20"/>
              <w:szCs w:val="20"/>
            </w:rPr>
          </w:rPrChange>
        </w:rPr>
        <w:t xml:space="preserve">name: </w:t>
      </w:r>
      <w:proofErr w:type="gramStart"/>
      <w:r w:rsidRPr="00C2429D">
        <w:rPr>
          <w:color w:val="333333"/>
          <w:sz w:val="20"/>
          <w:szCs w:val="20"/>
          <w:lang w:val="en-US"/>
          <w:rPrChange w:id="2560" w:author="Grigory" w:date="2018-11-13T17:53:00Z">
            <w:rPr>
              <w:color w:val="333333"/>
              <w:sz w:val="20"/>
              <w:szCs w:val="20"/>
            </w:rPr>
          </w:rPrChange>
        </w:rPr>
        <w:t>string!,</w:t>
      </w:r>
      <w:proofErr w:type="gramEnd"/>
    </w:p>
    <w:p w14:paraId="1FB1573D" w14:textId="77777777" w:rsidR="008F2729" w:rsidRPr="00C2429D" w:rsidRDefault="00CE5BF4">
      <w:pPr>
        <w:pStyle w:val="10"/>
        <w:contextualSpacing w:val="0"/>
        <w:rPr>
          <w:color w:val="333333"/>
          <w:sz w:val="20"/>
          <w:szCs w:val="20"/>
          <w:lang w:val="en-US"/>
          <w:rPrChange w:id="2561" w:author="Grigory" w:date="2018-11-13T17:53:00Z">
            <w:rPr>
              <w:color w:val="333333"/>
              <w:sz w:val="20"/>
              <w:szCs w:val="20"/>
            </w:rPr>
          </w:rPrChange>
        </w:rPr>
      </w:pPr>
      <w:r w:rsidRPr="00C2429D">
        <w:rPr>
          <w:color w:val="333333"/>
          <w:sz w:val="20"/>
          <w:szCs w:val="20"/>
          <w:lang w:val="en-US"/>
          <w:rPrChange w:id="2562" w:author="Grigory" w:date="2018-11-13T17:53:00Z">
            <w:rPr>
              <w:color w:val="333333"/>
              <w:sz w:val="20"/>
              <w:szCs w:val="20"/>
            </w:rPr>
          </w:rPrChange>
        </w:rPr>
        <w:t xml:space="preserve">         type: </w:t>
      </w:r>
      <w:proofErr w:type="gramStart"/>
      <w:r w:rsidRPr="00C2429D">
        <w:rPr>
          <w:color w:val="333333"/>
          <w:sz w:val="20"/>
          <w:szCs w:val="20"/>
          <w:lang w:val="en-US"/>
          <w:rPrChange w:id="2563" w:author="Grigory" w:date="2018-11-13T17:53:00Z">
            <w:rPr>
              <w:color w:val="333333"/>
              <w:sz w:val="20"/>
              <w:szCs w:val="20"/>
            </w:rPr>
          </w:rPrChange>
        </w:rPr>
        <w:t>string!,</w:t>
      </w:r>
      <w:proofErr w:type="gramEnd"/>
    </w:p>
    <w:p w14:paraId="716C934D" w14:textId="77777777" w:rsidR="008F2729" w:rsidRPr="00C2429D" w:rsidRDefault="00CE5BF4">
      <w:pPr>
        <w:pStyle w:val="10"/>
        <w:contextualSpacing w:val="0"/>
        <w:rPr>
          <w:color w:val="333333"/>
          <w:sz w:val="20"/>
          <w:szCs w:val="20"/>
          <w:lang w:val="en-US"/>
          <w:rPrChange w:id="2564" w:author="Grigory" w:date="2018-11-13T17:53:00Z">
            <w:rPr>
              <w:color w:val="333333"/>
              <w:sz w:val="20"/>
              <w:szCs w:val="20"/>
            </w:rPr>
          </w:rPrChange>
        </w:rPr>
      </w:pPr>
      <w:r w:rsidRPr="00C2429D">
        <w:rPr>
          <w:color w:val="333333"/>
          <w:sz w:val="20"/>
          <w:szCs w:val="20"/>
          <w:lang w:val="en-US"/>
          <w:rPrChange w:id="2565" w:author="Grigory" w:date="2018-11-13T17:53:00Z">
            <w:rPr>
              <w:color w:val="333333"/>
              <w:sz w:val="20"/>
              <w:szCs w:val="20"/>
            </w:rPr>
          </w:rPrChange>
        </w:rPr>
        <w:t xml:space="preserve">         image: </w:t>
      </w:r>
      <w:proofErr w:type="spellStart"/>
      <w:r w:rsidRPr="00C2429D">
        <w:rPr>
          <w:color w:val="333333"/>
          <w:sz w:val="20"/>
          <w:szCs w:val="20"/>
          <w:lang w:val="en-US"/>
          <w:rPrChange w:id="2566" w:author="Grigory" w:date="2018-11-13T17:53:00Z">
            <w:rPr>
              <w:color w:val="333333"/>
              <w:sz w:val="20"/>
              <w:szCs w:val="20"/>
            </w:rPr>
          </w:rPrChange>
        </w:rPr>
        <w:t>url</w:t>
      </w:r>
      <w:proofErr w:type="spellEnd"/>
      <w:r w:rsidRPr="00C2429D">
        <w:rPr>
          <w:color w:val="333333"/>
          <w:sz w:val="20"/>
          <w:szCs w:val="20"/>
          <w:lang w:val="en-US"/>
          <w:rPrChange w:id="2567" w:author="Grigory" w:date="2018-11-13T17:53:00Z">
            <w:rPr>
              <w:color w:val="333333"/>
              <w:sz w:val="20"/>
              <w:szCs w:val="20"/>
            </w:rPr>
          </w:rPrChange>
        </w:rPr>
        <w:t>?</w:t>
      </w:r>
    </w:p>
    <w:p w14:paraId="6D5BF080" w14:textId="77777777" w:rsidR="008F2729" w:rsidRPr="00C2429D" w:rsidRDefault="00CE5BF4">
      <w:pPr>
        <w:pStyle w:val="10"/>
        <w:contextualSpacing w:val="0"/>
        <w:rPr>
          <w:color w:val="333333"/>
          <w:sz w:val="20"/>
          <w:szCs w:val="20"/>
          <w:lang w:val="en-US"/>
          <w:rPrChange w:id="2568" w:author="Grigory" w:date="2018-11-13T17:53:00Z">
            <w:rPr>
              <w:color w:val="333333"/>
              <w:sz w:val="20"/>
              <w:szCs w:val="20"/>
            </w:rPr>
          </w:rPrChange>
        </w:rPr>
      </w:pPr>
      <w:r w:rsidRPr="00C2429D">
        <w:rPr>
          <w:color w:val="333333"/>
          <w:sz w:val="20"/>
          <w:szCs w:val="20"/>
          <w:lang w:val="en-US"/>
          <w:rPrChange w:id="2569" w:author="Grigory" w:date="2018-11-13T17:53:00Z">
            <w:rPr>
              <w:color w:val="333333"/>
              <w:sz w:val="20"/>
              <w:szCs w:val="20"/>
            </w:rPr>
          </w:rPrChange>
        </w:rPr>
        <w:t xml:space="preserve">     },</w:t>
      </w:r>
    </w:p>
    <w:p w14:paraId="7B263E54" w14:textId="77777777" w:rsidR="008F2729" w:rsidRPr="00C2429D" w:rsidRDefault="00CE5BF4">
      <w:pPr>
        <w:pStyle w:val="10"/>
        <w:contextualSpacing w:val="0"/>
        <w:rPr>
          <w:color w:val="333333"/>
          <w:sz w:val="20"/>
          <w:szCs w:val="20"/>
          <w:lang w:val="en-US"/>
          <w:rPrChange w:id="2570" w:author="Grigory" w:date="2018-11-13T17:53:00Z">
            <w:rPr>
              <w:color w:val="333333"/>
              <w:sz w:val="20"/>
              <w:szCs w:val="20"/>
            </w:rPr>
          </w:rPrChange>
        </w:rPr>
      </w:pPr>
      <w:r w:rsidRPr="00C2429D">
        <w:rPr>
          <w:color w:val="333333"/>
          <w:sz w:val="20"/>
          <w:szCs w:val="20"/>
          <w:lang w:val="en-US"/>
          <w:rPrChange w:id="2571" w:author="Grigory" w:date="2018-11-13T17:53:00Z">
            <w:rPr>
              <w:color w:val="333333"/>
              <w:sz w:val="20"/>
              <w:szCs w:val="20"/>
            </w:rPr>
          </w:rPrChange>
        </w:rPr>
        <w:t xml:space="preserve">     .....</w:t>
      </w:r>
    </w:p>
    <w:p w14:paraId="05322903" w14:textId="77777777" w:rsidR="008F2729" w:rsidRPr="00C2429D" w:rsidRDefault="00CE5BF4">
      <w:pPr>
        <w:pStyle w:val="10"/>
        <w:contextualSpacing w:val="0"/>
        <w:rPr>
          <w:color w:val="333333"/>
          <w:sz w:val="20"/>
          <w:szCs w:val="20"/>
          <w:lang w:val="en-US"/>
          <w:rPrChange w:id="2572" w:author="Grigory" w:date="2018-11-13T17:53:00Z">
            <w:rPr>
              <w:color w:val="333333"/>
              <w:sz w:val="20"/>
              <w:szCs w:val="20"/>
            </w:rPr>
          </w:rPrChange>
        </w:rPr>
      </w:pPr>
      <w:r w:rsidRPr="00C2429D">
        <w:rPr>
          <w:color w:val="333333"/>
          <w:sz w:val="20"/>
          <w:szCs w:val="20"/>
          <w:lang w:val="en-US"/>
          <w:rPrChange w:id="2573" w:author="Grigory" w:date="2018-11-13T17:53:00Z">
            <w:rPr>
              <w:color w:val="333333"/>
              <w:sz w:val="20"/>
              <w:szCs w:val="20"/>
            </w:rPr>
          </w:rPrChange>
        </w:rPr>
        <w:t xml:space="preserve"> ],</w:t>
      </w:r>
    </w:p>
    <w:p w14:paraId="705BFB61" w14:textId="77777777" w:rsidR="008F2729" w:rsidRPr="00C2429D" w:rsidRDefault="00CE5BF4">
      <w:pPr>
        <w:pStyle w:val="10"/>
        <w:contextualSpacing w:val="0"/>
        <w:rPr>
          <w:color w:val="333333"/>
          <w:sz w:val="20"/>
          <w:szCs w:val="20"/>
          <w:lang w:val="en-US"/>
          <w:rPrChange w:id="2574" w:author="Grigory" w:date="2018-11-13T17:53:00Z">
            <w:rPr>
              <w:color w:val="333333"/>
              <w:sz w:val="20"/>
              <w:szCs w:val="20"/>
            </w:rPr>
          </w:rPrChange>
        </w:rPr>
      </w:pPr>
      <w:r w:rsidRPr="00C2429D">
        <w:rPr>
          <w:color w:val="333333"/>
          <w:sz w:val="20"/>
          <w:szCs w:val="20"/>
          <w:lang w:val="en-US"/>
          <w:rPrChange w:id="2575" w:author="Grigory" w:date="2018-11-13T17:53:00Z">
            <w:rPr>
              <w:color w:val="333333"/>
              <w:sz w:val="20"/>
              <w:szCs w:val="20"/>
            </w:rPr>
          </w:rPrChange>
        </w:rPr>
        <w:lastRenderedPageBreak/>
        <w:t xml:space="preserve"> pagination: {</w:t>
      </w:r>
    </w:p>
    <w:p w14:paraId="13C7A749" w14:textId="77777777" w:rsidR="008F2729" w:rsidRPr="00C2429D" w:rsidRDefault="00CE5BF4">
      <w:pPr>
        <w:pStyle w:val="10"/>
        <w:contextualSpacing w:val="0"/>
        <w:rPr>
          <w:color w:val="333333"/>
          <w:sz w:val="20"/>
          <w:szCs w:val="20"/>
          <w:lang w:val="en-US"/>
          <w:rPrChange w:id="2576" w:author="Grigory" w:date="2018-11-13T17:53:00Z">
            <w:rPr>
              <w:color w:val="333333"/>
              <w:sz w:val="20"/>
              <w:szCs w:val="20"/>
            </w:rPr>
          </w:rPrChange>
        </w:rPr>
      </w:pPr>
      <w:r w:rsidRPr="00C2429D">
        <w:rPr>
          <w:color w:val="333333"/>
          <w:sz w:val="20"/>
          <w:szCs w:val="20"/>
          <w:lang w:val="en-US"/>
          <w:rPrChange w:id="2577" w:author="Grigory" w:date="2018-11-13T17:53:00Z">
            <w:rPr>
              <w:color w:val="333333"/>
              <w:sz w:val="20"/>
              <w:szCs w:val="20"/>
            </w:rPr>
          </w:rPrChange>
        </w:rPr>
        <w:t xml:space="preserve">     </w:t>
      </w:r>
    </w:p>
    <w:p w14:paraId="6D69567C" w14:textId="77777777" w:rsidR="008F2729" w:rsidRPr="00C2429D" w:rsidRDefault="00CE5BF4">
      <w:pPr>
        <w:pStyle w:val="10"/>
        <w:contextualSpacing w:val="0"/>
        <w:rPr>
          <w:color w:val="333333"/>
          <w:sz w:val="20"/>
          <w:szCs w:val="20"/>
          <w:lang w:val="en-US"/>
          <w:rPrChange w:id="2578" w:author="Grigory" w:date="2018-11-13T17:53:00Z">
            <w:rPr>
              <w:color w:val="333333"/>
              <w:sz w:val="20"/>
              <w:szCs w:val="20"/>
            </w:rPr>
          </w:rPrChange>
        </w:rPr>
      </w:pPr>
      <w:r w:rsidRPr="00C2429D">
        <w:rPr>
          <w:color w:val="333333"/>
          <w:sz w:val="20"/>
          <w:szCs w:val="20"/>
          <w:lang w:val="en-US"/>
          <w:rPrChange w:id="2579" w:author="Grigory" w:date="2018-11-13T17:53:00Z">
            <w:rPr>
              <w:color w:val="333333"/>
              <w:sz w:val="20"/>
              <w:szCs w:val="20"/>
            </w:rPr>
          </w:rPrChange>
        </w:rPr>
        <w:t xml:space="preserve"> }</w:t>
      </w:r>
    </w:p>
    <w:p w14:paraId="7D27D15F" w14:textId="77777777" w:rsidR="008F2729" w:rsidRPr="00C2429D" w:rsidRDefault="00CE5BF4">
      <w:pPr>
        <w:pStyle w:val="10"/>
        <w:contextualSpacing w:val="0"/>
        <w:rPr>
          <w:color w:val="333333"/>
          <w:sz w:val="20"/>
          <w:szCs w:val="20"/>
          <w:lang w:val="en-US"/>
          <w:rPrChange w:id="2580" w:author="Grigory" w:date="2018-11-13T17:53:00Z">
            <w:rPr>
              <w:color w:val="333333"/>
              <w:sz w:val="20"/>
              <w:szCs w:val="20"/>
            </w:rPr>
          </w:rPrChange>
        </w:rPr>
      </w:pPr>
      <w:r w:rsidRPr="00C2429D">
        <w:rPr>
          <w:color w:val="333333"/>
          <w:sz w:val="20"/>
          <w:szCs w:val="20"/>
          <w:lang w:val="en-US"/>
          <w:rPrChange w:id="2581" w:author="Grigory" w:date="2018-11-13T17:53:00Z">
            <w:rPr>
              <w:color w:val="333333"/>
              <w:sz w:val="20"/>
              <w:szCs w:val="20"/>
            </w:rPr>
          </w:rPrChange>
        </w:rPr>
        <w:t>}</w:t>
      </w:r>
    </w:p>
    <w:p w14:paraId="7B98334D" w14:textId="77777777" w:rsidR="008F2729" w:rsidRPr="00C2429D" w:rsidRDefault="008F2729">
      <w:pPr>
        <w:pStyle w:val="10"/>
        <w:contextualSpacing w:val="0"/>
        <w:rPr>
          <w:color w:val="333333"/>
          <w:sz w:val="20"/>
          <w:szCs w:val="20"/>
          <w:lang w:val="en-US"/>
          <w:rPrChange w:id="2582" w:author="Grigory" w:date="2018-11-13T17:53:00Z">
            <w:rPr>
              <w:color w:val="333333"/>
              <w:sz w:val="20"/>
              <w:szCs w:val="20"/>
            </w:rPr>
          </w:rPrChange>
        </w:rPr>
      </w:pPr>
    </w:p>
    <w:p w14:paraId="18F512AD" w14:textId="77777777" w:rsidR="008F2729" w:rsidRPr="00C2429D" w:rsidRDefault="00CE5BF4">
      <w:pPr>
        <w:pStyle w:val="10"/>
        <w:contextualSpacing w:val="0"/>
        <w:rPr>
          <w:color w:val="333333"/>
          <w:sz w:val="20"/>
          <w:szCs w:val="20"/>
          <w:lang w:val="en-US"/>
          <w:rPrChange w:id="2583" w:author="Grigory" w:date="2018-11-13T17:53:00Z">
            <w:rPr>
              <w:color w:val="333333"/>
              <w:sz w:val="20"/>
              <w:szCs w:val="20"/>
            </w:rPr>
          </w:rPrChange>
        </w:rPr>
      </w:pPr>
      <w:proofErr w:type="spellStart"/>
      <w:r w:rsidRPr="00C2429D">
        <w:rPr>
          <w:color w:val="333333"/>
          <w:sz w:val="20"/>
          <w:szCs w:val="20"/>
          <w:lang w:val="en-US"/>
          <w:rPrChange w:id="2584" w:author="Grigory" w:date="2018-11-13T17:53:00Z">
            <w:rPr>
              <w:color w:val="333333"/>
              <w:sz w:val="20"/>
              <w:szCs w:val="20"/>
            </w:rPr>
          </w:rPrChange>
        </w:rPr>
        <w:t>GetSubscribers</w:t>
      </w:r>
      <w:proofErr w:type="spellEnd"/>
      <w:r w:rsidRPr="00C2429D">
        <w:rPr>
          <w:color w:val="333333"/>
          <w:sz w:val="20"/>
          <w:szCs w:val="20"/>
          <w:lang w:val="en-US"/>
          <w:rPrChange w:id="2585" w:author="Grigory" w:date="2018-11-13T17:53:00Z">
            <w:rPr>
              <w:color w:val="333333"/>
              <w:sz w:val="20"/>
              <w:szCs w:val="20"/>
            </w:rPr>
          </w:rPrChange>
        </w:rPr>
        <w:t xml:space="preserve">  </w:t>
      </w:r>
    </w:p>
    <w:p w14:paraId="0CDA3A83" w14:textId="77777777" w:rsidR="008F2729" w:rsidRPr="00C2429D" w:rsidRDefault="00CE5BF4">
      <w:pPr>
        <w:pStyle w:val="10"/>
        <w:contextualSpacing w:val="0"/>
        <w:rPr>
          <w:color w:val="333333"/>
          <w:sz w:val="20"/>
          <w:szCs w:val="20"/>
          <w:lang w:val="en-US"/>
          <w:rPrChange w:id="2586" w:author="Grigory" w:date="2018-11-13T17:53:00Z">
            <w:rPr>
              <w:color w:val="333333"/>
              <w:sz w:val="20"/>
              <w:szCs w:val="20"/>
            </w:rPr>
          </w:rPrChange>
        </w:rPr>
      </w:pPr>
      <w:r w:rsidRPr="00C2429D">
        <w:rPr>
          <w:color w:val="333333"/>
          <w:sz w:val="20"/>
          <w:szCs w:val="20"/>
          <w:lang w:val="en-US"/>
          <w:rPrChange w:id="2587" w:author="Grigory" w:date="2018-11-13T17:53:00Z">
            <w:rPr>
              <w:color w:val="333333"/>
              <w:sz w:val="20"/>
              <w:szCs w:val="20"/>
            </w:rPr>
          </w:rPrChange>
        </w:rPr>
        <w:t>/</w:t>
      </w:r>
      <w:proofErr w:type="spellStart"/>
      <w:r w:rsidRPr="00C2429D">
        <w:rPr>
          <w:color w:val="333333"/>
          <w:sz w:val="20"/>
          <w:szCs w:val="20"/>
          <w:lang w:val="en-US"/>
          <w:rPrChange w:id="2588" w:author="Grigory" w:date="2018-11-13T17:53:00Z">
            <w:rPr>
              <w:color w:val="333333"/>
              <w:sz w:val="20"/>
              <w:szCs w:val="20"/>
            </w:rPr>
          </w:rPrChange>
        </w:rPr>
        <w:t>api</w:t>
      </w:r>
      <w:proofErr w:type="spellEnd"/>
      <w:r w:rsidRPr="00C2429D">
        <w:rPr>
          <w:color w:val="333333"/>
          <w:sz w:val="20"/>
          <w:szCs w:val="20"/>
          <w:lang w:val="en-US"/>
          <w:rPrChange w:id="2589" w:author="Grigory" w:date="2018-11-13T17:53:00Z">
            <w:rPr>
              <w:color w:val="333333"/>
              <w:sz w:val="20"/>
              <w:szCs w:val="20"/>
            </w:rPr>
          </w:rPrChange>
        </w:rPr>
        <w:t>/subscribers/</w:t>
      </w:r>
    </w:p>
    <w:p w14:paraId="2B0367E4" w14:textId="77777777" w:rsidR="008F2729" w:rsidRPr="00B2533C" w:rsidRDefault="00CE5BF4">
      <w:pPr>
        <w:pStyle w:val="10"/>
        <w:contextualSpacing w:val="0"/>
        <w:rPr>
          <w:color w:val="333333"/>
          <w:sz w:val="20"/>
          <w:szCs w:val="20"/>
          <w:lang w:val="ru-RU"/>
          <w:rPrChange w:id="2590" w:author="Григорий Григорий" w:date="2018-12-07T00:41:00Z">
            <w:rPr>
              <w:color w:val="333333"/>
              <w:sz w:val="20"/>
              <w:szCs w:val="20"/>
            </w:rPr>
          </w:rPrChange>
        </w:rPr>
      </w:pPr>
      <w:r>
        <w:rPr>
          <w:color w:val="333333"/>
          <w:sz w:val="20"/>
          <w:szCs w:val="20"/>
        </w:rPr>
        <w:t>список</w:t>
      </w:r>
      <w:r w:rsidRPr="00B2533C">
        <w:rPr>
          <w:color w:val="333333"/>
          <w:sz w:val="20"/>
          <w:szCs w:val="20"/>
          <w:lang w:val="ru-RU"/>
          <w:rPrChange w:id="2591" w:author="Григорий Григорий" w:date="2018-12-07T00:41:00Z">
            <w:rPr>
              <w:color w:val="333333"/>
              <w:sz w:val="20"/>
              <w:szCs w:val="20"/>
            </w:rPr>
          </w:rPrChange>
        </w:rPr>
        <w:t xml:space="preserve"> </w:t>
      </w:r>
      <w:r>
        <w:rPr>
          <w:color w:val="333333"/>
          <w:sz w:val="20"/>
          <w:szCs w:val="20"/>
        </w:rPr>
        <w:t>подписчиков</w:t>
      </w:r>
    </w:p>
    <w:p w14:paraId="3CB5676D" w14:textId="77777777" w:rsidR="008F2729" w:rsidRDefault="00CE5BF4">
      <w:pPr>
        <w:pStyle w:val="10"/>
        <w:contextualSpacing w:val="0"/>
        <w:rPr>
          <w:color w:val="333333"/>
          <w:sz w:val="20"/>
          <w:szCs w:val="20"/>
        </w:rPr>
      </w:pPr>
      <w:r>
        <w:rPr>
          <w:color w:val="333333"/>
          <w:sz w:val="20"/>
          <w:szCs w:val="20"/>
        </w:rPr>
        <w:t>входные параметры:</w:t>
      </w:r>
    </w:p>
    <w:p w14:paraId="164D9306" w14:textId="77777777" w:rsidR="008F2729" w:rsidRDefault="00CE5BF4">
      <w:pPr>
        <w:pStyle w:val="10"/>
        <w:contextualSpacing w:val="0"/>
        <w:rPr>
          <w:color w:val="333333"/>
          <w:sz w:val="20"/>
          <w:szCs w:val="20"/>
        </w:rPr>
      </w:pPr>
      <w:r>
        <w:rPr>
          <w:color w:val="333333"/>
          <w:sz w:val="20"/>
          <w:szCs w:val="20"/>
        </w:rPr>
        <w:t>- фильтр:</w:t>
      </w:r>
    </w:p>
    <w:p w14:paraId="390DF92A"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xml:space="preserve">   - имя</w:t>
      </w:r>
    </w:p>
    <w:p w14:paraId="681C8BA2"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email</w:t>
      </w:r>
      <w:proofErr w:type="spellEnd"/>
      <w:r>
        <w:rPr>
          <w:color w:val="333333"/>
          <w:sz w:val="20"/>
          <w:szCs w:val="20"/>
        </w:rPr>
        <w:t xml:space="preserve">   - </w:t>
      </w:r>
      <w:proofErr w:type="spellStart"/>
      <w:r>
        <w:rPr>
          <w:color w:val="333333"/>
          <w:sz w:val="20"/>
          <w:szCs w:val="20"/>
        </w:rPr>
        <w:t>email</w:t>
      </w:r>
      <w:proofErr w:type="spellEnd"/>
    </w:p>
    <w:p w14:paraId="2A25BBB7" w14:textId="77777777" w:rsidR="008F2729" w:rsidRDefault="00CE5BF4">
      <w:pPr>
        <w:pStyle w:val="10"/>
        <w:contextualSpacing w:val="0"/>
        <w:rPr>
          <w:color w:val="333333"/>
          <w:sz w:val="20"/>
          <w:szCs w:val="20"/>
        </w:rPr>
      </w:pPr>
      <w:r>
        <w:rPr>
          <w:color w:val="333333"/>
          <w:sz w:val="20"/>
          <w:szCs w:val="20"/>
        </w:rPr>
        <w:t>- сортировка</w:t>
      </w:r>
    </w:p>
    <w:p w14:paraId="049F2A9C"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xml:space="preserve">   - по имени</w:t>
      </w:r>
    </w:p>
    <w:p w14:paraId="69324EF4"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email</w:t>
      </w:r>
      <w:proofErr w:type="spellEnd"/>
      <w:r>
        <w:rPr>
          <w:color w:val="333333"/>
          <w:sz w:val="20"/>
          <w:szCs w:val="20"/>
        </w:rPr>
        <w:t xml:space="preserve">   - по </w:t>
      </w:r>
      <w:proofErr w:type="spellStart"/>
      <w:r>
        <w:rPr>
          <w:color w:val="333333"/>
          <w:sz w:val="20"/>
          <w:szCs w:val="20"/>
        </w:rPr>
        <w:t>емейлу</w:t>
      </w:r>
      <w:proofErr w:type="spellEnd"/>
    </w:p>
    <w:p w14:paraId="4A0BCDE4" w14:textId="77777777" w:rsidR="008F2729" w:rsidRDefault="00CE5BF4">
      <w:pPr>
        <w:pStyle w:val="10"/>
        <w:contextualSpacing w:val="0"/>
        <w:rPr>
          <w:color w:val="333333"/>
          <w:sz w:val="20"/>
          <w:szCs w:val="20"/>
        </w:rPr>
      </w:pPr>
      <w:r>
        <w:rPr>
          <w:color w:val="333333"/>
          <w:sz w:val="20"/>
          <w:szCs w:val="20"/>
        </w:rPr>
        <w:t>- пагинация</w:t>
      </w:r>
    </w:p>
    <w:p w14:paraId="41E68935" w14:textId="77777777" w:rsidR="008F2729" w:rsidRDefault="00CE5BF4">
      <w:pPr>
        <w:pStyle w:val="10"/>
        <w:contextualSpacing w:val="0"/>
        <w:rPr>
          <w:color w:val="333333"/>
          <w:sz w:val="20"/>
          <w:szCs w:val="20"/>
        </w:rPr>
      </w:pPr>
      <w:r>
        <w:rPr>
          <w:color w:val="333333"/>
          <w:sz w:val="20"/>
          <w:szCs w:val="20"/>
        </w:rPr>
        <w:t>формат ответа:</w:t>
      </w:r>
    </w:p>
    <w:p w14:paraId="442A86E0" w14:textId="77777777" w:rsidR="008F2729" w:rsidRDefault="00CE5BF4">
      <w:pPr>
        <w:pStyle w:val="10"/>
        <w:contextualSpacing w:val="0"/>
        <w:rPr>
          <w:color w:val="333333"/>
          <w:sz w:val="20"/>
          <w:szCs w:val="20"/>
        </w:rPr>
      </w:pPr>
      <w:r>
        <w:rPr>
          <w:color w:val="333333"/>
          <w:sz w:val="20"/>
          <w:szCs w:val="20"/>
        </w:rPr>
        <w:t>{</w:t>
      </w:r>
    </w:p>
    <w:p w14:paraId="2E852A4D"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items</w:t>
      </w:r>
      <w:proofErr w:type="spellEnd"/>
      <w:r>
        <w:rPr>
          <w:color w:val="333333"/>
          <w:sz w:val="20"/>
          <w:szCs w:val="20"/>
        </w:rPr>
        <w:t>: [</w:t>
      </w:r>
    </w:p>
    <w:p w14:paraId="45B4872A" w14:textId="77777777" w:rsidR="008F2729" w:rsidRDefault="00CE5BF4">
      <w:pPr>
        <w:pStyle w:val="10"/>
        <w:contextualSpacing w:val="0"/>
        <w:rPr>
          <w:color w:val="333333"/>
          <w:sz w:val="20"/>
          <w:szCs w:val="20"/>
        </w:rPr>
      </w:pPr>
      <w:r>
        <w:rPr>
          <w:color w:val="333333"/>
          <w:sz w:val="20"/>
          <w:szCs w:val="20"/>
        </w:rPr>
        <w:t xml:space="preserve">      {</w:t>
      </w:r>
    </w:p>
    <w:p w14:paraId="39B24321" w14:textId="77777777" w:rsidR="008F2729" w:rsidRPr="00B2533C" w:rsidRDefault="00CE5BF4">
      <w:pPr>
        <w:pStyle w:val="10"/>
        <w:contextualSpacing w:val="0"/>
        <w:rPr>
          <w:color w:val="333333"/>
          <w:sz w:val="20"/>
          <w:szCs w:val="20"/>
          <w:lang w:val="en-US"/>
          <w:rPrChange w:id="2592" w:author="Григорий Григорий" w:date="2018-12-07T00:39:00Z">
            <w:rPr>
              <w:color w:val="333333"/>
              <w:sz w:val="20"/>
              <w:szCs w:val="20"/>
            </w:rPr>
          </w:rPrChange>
        </w:rPr>
      </w:pPr>
      <w:r>
        <w:rPr>
          <w:color w:val="333333"/>
          <w:sz w:val="20"/>
          <w:szCs w:val="20"/>
        </w:rPr>
        <w:t xml:space="preserve">          </w:t>
      </w:r>
      <w:r w:rsidRPr="00B2533C">
        <w:rPr>
          <w:color w:val="333333"/>
          <w:sz w:val="20"/>
          <w:szCs w:val="20"/>
          <w:lang w:val="en-US"/>
          <w:rPrChange w:id="2593" w:author="Григорий Григорий" w:date="2018-12-07T00:39:00Z">
            <w:rPr>
              <w:color w:val="333333"/>
              <w:sz w:val="20"/>
              <w:szCs w:val="20"/>
            </w:rPr>
          </w:rPrChange>
        </w:rPr>
        <w:t xml:space="preserve">id: </w:t>
      </w:r>
      <w:proofErr w:type="gramStart"/>
      <w:r w:rsidRPr="00B2533C">
        <w:rPr>
          <w:color w:val="333333"/>
          <w:sz w:val="20"/>
          <w:szCs w:val="20"/>
          <w:lang w:val="en-US"/>
          <w:rPrChange w:id="2594" w:author="Григорий Григорий" w:date="2018-12-07T00:39:00Z">
            <w:rPr>
              <w:color w:val="333333"/>
              <w:sz w:val="20"/>
              <w:szCs w:val="20"/>
            </w:rPr>
          </w:rPrChange>
        </w:rPr>
        <w:t>string!,</w:t>
      </w:r>
      <w:proofErr w:type="gramEnd"/>
    </w:p>
    <w:p w14:paraId="06C61FE9" w14:textId="77777777" w:rsidR="008F2729" w:rsidRPr="00C2429D" w:rsidRDefault="00CE5BF4">
      <w:pPr>
        <w:pStyle w:val="10"/>
        <w:contextualSpacing w:val="0"/>
        <w:rPr>
          <w:color w:val="333333"/>
          <w:sz w:val="20"/>
          <w:szCs w:val="20"/>
          <w:lang w:val="en-US"/>
          <w:rPrChange w:id="2595" w:author="Grigory" w:date="2018-11-13T17:53:00Z">
            <w:rPr>
              <w:color w:val="333333"/>
              <w:sz w:val="20"/>
              <w:szCs w:val="20"/>
            </w:rPr>
          </w:rPrChange>
        </w:rPr>
      </w:pPr>
      <w:r w:rsidRPr="00B2533C">
        <w:rPr>
          <w:color w:val="333333"/>
          <w:sz w:val="20"/>
          <w:szCs w:val="20"/>
          <w:lang w:val="en-US"/>
          <w:rPrChange w:id="2596" w:author="Григорий Григорий" w:date="2018-12-07T00:39:00Z">
            <w:rPr>
              <w:color w:val="333333"/>
              <w:sz w:val="20"/>
              <w:szCs w:val="20"/>
            </w:rPr>
          </w:rPrChange>
        </w:rPr>
        <w:t xml:space="preserve">          </w:t>
      </w:r>
      <w:r w:rsidRPr="00C2429D">
        <w:rPr>
          <w:color w:val="333333"/>
          <w:sz w:val="20"/>
          <w:szCs w:val="20"/>
          <w:lang w:val="en-US"/>
          <w:rPrChange w:id="2597" w:author="Grigory" w:date="2018-11-13T17:53:00Z">
            <w:rPr>
              <w:color w:val="333333"/>
              <w:sz w:val="20"/>
              <w:szCs w:val="20"/>
            </w:rPr>
          </w:rPrChange>
        </w:rPr>
        <w:t xml:space="preserve">name: </w:t>
      </w:r>
      <w:proofErr w:type="gramStart"/>
      <w:r w:rsidRPr="00C2429D">
        <w:rPr>
          <w:color w:val="333333"/>
          <w:sz w:val="20"/>
          <w:szCs w:val="20"/>
          <w:lang w:val="en-US"/>
          <w:rPrChange w:id="2598" w:author="Grigory" w:date="2018-11-13T17:53:00Z">
            <w:rPr>
              <w:color w:val="333333"/>
              <w:sz w:val="20"/>
              <w:szCs w:val="20"/>
            </w:rPr>
          </w:rPrChange>
        </w:rPr>
        <w:t>string!,</w:t>
      </w:r>
      <w:proofErr w:type="gramEnd"/>
    </w:p>
    <w:p w14:paraId="79C2D5BA" w14:textId="77777777" w:rsidR="008F2729" w:rsidRPr="00C2429D" w:rsidRDefault="00CE5BF4">
      <w:pPr>
        <w:pStyle w:val="10"/>
        <w:contextualSpacing w:val="0"/>
        <w:rPr>
          <w:color w:val="333333"/>
          <w:sz w:val="20"/>
          <w:szCs w:val="20"/>
          <w:lang w:val="en-US"/>
          <w:rPrChange w:id="2599" w:author="Grigory" w:date="2018-11-13T17:53:00Z">
            <w:rPr>
              <w:color w:val="333333"/>
              <w:sz w:val="20"/>
              <w:szCs w:val="20"/>
            </w:rPr>
          </w:rPrChange>
        </w:rPr>
      </w:pPr>
      <w:r w:rsidRPr="00C2429D">
        <w:rPr>
          <w:color w:val="333333"/>
          <w:sz w:val="20"/>
          <w:szCs w:val="20"/>
          <w:lang w:val="en-US"/>
          <w:rPrChange w:id="2600" w:author="Grigory" w:date="2018-11-13T17:53:00Z">
            <w:rPr>
              <w:color w:val="333333"/>
              <w:sz w:val="20"/>
              <w:szCs w:val="20"/>
            </w:rPr>
          </w:rPrChange>
        </w:rPr>
        <w:t xml:space="preserve">          email: </w:t>
      </w:r>
      <w:proofErr w:type="gramStart"/>
      <w:r w:rsidRPr="00C2429D">
        <w:rPr>
          <w:color w:val="333333"/>
          <w:sz w:val="20"/>
          <w:szCs w:val="20"/>
          <w:lang w:val="en-US"/>
          <w:rPrChange w:id="2601" w:author="Grigory" w:date="2018-11-13T17:53:00Z">
            <w:rPr>
              <w:color w:val="333333"/>
              <w:sz w:val="20"/>
              <w:szCs w:val="20"/>
            </w:rPr>
          </w:rPrChange>
        </w:rPr>
        <w:t>string!,</w:t>
      </w:r>
      <w:proofErr w:type="gramEnd"/>
    </w:p>
    <w:p w14:paraId="428E4797" w14:textId="77777777" w:rsidR="008F2729" w:rsidRPr="00C2429D" w:rsidRDefault="00CE5BF4">
      <w:pPr>
        <w:pStyle w:val="10"/>
        <w:contextualSpacing w:val="0"/>
        <w:rPr>
          <w:color w:val="333333"/>
          <w:sz w:val="20"/>
          <w:szCs w:val="20"/>
          <w:lang w:val="en-US"/>
          <w:rPrChange w:id="2602" w:author="Grigory" w:date="2018-11-13T17:53:00Z">
            <w:rPr>
              <w:color w:val="333333"/>
              <w:sz w:val="20"/>
              <w:szCs w:val="20"/>
            </w:rPr>
          </w:rPrChange>
        </w:rPr>
      </w:pPr>
      <w:r w:rsidRPr="00C2429D">
        <w:rPr>
          <w:color w:val="333333"/>
          <w:sz w:val="20"/>
          <w:szCs w:val="20"/>
          <w:lang w:val="en-US"/>
          <w:rPrChange w:id="2603" w:author="Grigory" w:date="2018-11-13T17:53:00Z">
            <w:rPr>
              <w:color w:val="333333"/>
              <w:sz w:val="20"/>
              <w:szCs w:val="20"/>
            </w:rPr>
          </w:rPrChange>
        </w:rPr>
        <w:t xml:space="preserve">          image: </w:t>
      </w:r>
      <w:proofErr w:type="spellStart"/>
      <w:r w:rsidRPr="00C2429D">
        <w:rPr>
          <w:color w:val="333333"/>
          <w:sz w:val="20"/>
          <w:szCs w:val="20"/>
          <w:lang w:val="en-US"/>
          <w:rPrChange w:id="2604" w:author="Grigory" w:date="2018-11-13T17:53:00Z">
            <w:rPr>
              <w:color w:val="333333"/>
              <w:sz w:val="20"/>
              <w:szCs w:val="20"/>
            </w:rPr>
          </w:rPrChange>
        </w:rPr>
        <w:t>url</w:t>
      </w:r>
      <w:proofErr w:type="spellEnd"/>
      <w:r w:rsidRPr="00C2429D">
        <w:rPr>
          <w:color w:val="333333"/>
          <w:sz w:val="20"/>
          <w:szCs w:val="20"/>
          <w:lang w:val="en-US"/>
          <w:rPrChange w:id="2605" w:author="Grigory" w:date="2018-11-13T17:53:00Z">
            <w:rPr>
              <w:color w:val="333333"/>
              <w:sz w:val="20"/>
              <w:szCs w:val="20"/>
            </w:rPr>
          </w:rPrChange>
        </w:rPr>
        <w:t>?</w:t>
      </w:r>
    </w:p>
    <w:p w14:paraId="675D51FB" w14:textId="77777777" w:rsidR="008F2729" w:rsidRPr="00C2429D" w:rsidRDefault="00CE5BF4">
      <w:pPr>
        <w:pStyle w:val="10"/>
        <w:contextualSpacing w:val="0"/>
        <w:rPr>
          <w:color w:val="333333"/>
          <w:sz w:val="20"/>
          <w:szCs w:val="20"/>
          <w:lang w:val="en-US"/>
          <w:rPrChange w:id="2606" w:author="Grigory" w:date="2018-11-13T17:53:00Z">
            <w:rPr>
              <w:color w:val="333333"/>
              <w:sz w:val="20"/>
              <w:szCs w:val="20"/>
            </w:rPr>
          </w:rPrChange>
        </w:rPr>
      </w:pPr>
      <w:r w:rsidRPr="00C2429D">
        <w:rPr>
          <w:color w:val="333333"/>
          <w:sz w:val="20"/>
          <w:szCs w:val="20"/>
          <w:lang w:val="en-US"/>
          <w:rPrChange w:id="2607" w:author="Grigory" w:date="2018-11-13T17:53:00Z">
            <w:rPr>
              <w:color w:val="333333"/>
              <w:sz w:val="20"/>
              <w:szCs w:val="20"/>
            </w:rPr>
          </w:rPrChange>
        </w:rPr>
        <w:t xml:space="preserve">      },</w:t>
      </w:r>
    </w:p>
    <w:p w14:paraId="021EFA21" w14:textId="77777777" w:rsidR="008F2729" w:rsidRPr="00C2429D" w:rsidRDefault="00CE5BF4">
      <w:pPr>
        <w:pStyle w:val="10"/>
        <w:contextualSpacing w:val="0"/>
        <w:rPr>
          <w:color w:val="333333"/>
          <w:sz w:val="20"/>
          <w:szCs w:val="20"/>
          <w:lang w:val="en-US"/>
          <w:rPrChange w:id="2608" w:author="Grigory" w:date="2018-11-13T17:53:00Z">
            <w:rPr>
              <w:color w:val="333333"/>
              <w:sz w:val="20"/>
              <w:szCs w:val="20"/>
            </w:rPr>
          </w:rPrChange>
        </w:rPr>
      </w:pPr>
      <w:r w:rsidRPr="00C2429D">
        <w:rPr>
          <w:color w:val="333333"/>
          <w:sz w:val="20"/>
          <w:szCs w:val="20"/>
          <w:lang w:val="en-US"/>
          <w:rPrChange w:id="2609" w:author="Grigory" w:date="2018-11-13T17:53:00Z">
            <w:rPr>
              <w:color w:val="333333"/>
              <w:sz w:val="20"/>
              <w:szCs w:val="20"/>
            </w:rPr>
          </w:rPrChange>
        </w:rPr>
        <w:t xml:space="preserve">      .....</w:t>
      </w:r>
    </w:p>
    <w:p w14:paraId="796E85B2" w14:textId="77777777" w:rsidR="008F2729" w:rsidRPr="00C2429D" w:rsidRDefault="00CE5BF4">
      <w:pPr>
        <w:pStyle w:val="10"/>
        <w:contextualSpacing w:val="0"/>
        <w:rPr>
          <w:color w:val="333333"/>
          <w:sz w:val="20"/>
          <w:szCs w:val="20"/>
          <w:lang w:val="en-US"/>
          <w:rPrChange w:id="2610" w:author="Grigory" w:date="2018-11-13T17:53:00Z">
            <w:rPr>
              <w:color w:val="333333"/>
              <w:sz w:val="20"/>
              <w:szCs w:val="20"/>
            </w:rPr>
          </w:rPrChange>
        </w:rPr>
      </w:pPr>
      <w:r w:rsidRPr="00C2429D">
        <w:rPr>
          <w:color w:val="333333"/>
          <w:sz w:val="20"/>
          <w:szCs w:val="20"/>
          <w:lang w:val="en-US"/>
          <w:rPrChange w:id="2611" w:author="Grigory" w:date="2018-11-13T17:53:00Z">
            <w:rPr>
              <w:color w:val="333333"/>
              <w:sz w:val="20"/>
              <w:szCs w:val="20"/>
            </w:rPr>
          </w:rPrChange>
        </w:rPr>
        <w:t xml:space="preserve">  ],</w:t>
      </w:r>
    </w:p>
    <w:p w14:paraId="200C0956" w14:textId="77777777" w:rsidR="008F2729" w:rsidRPr="00C2429D" w:rsidRDefault="00CE5BF4">
      <w:pPr>
        <w:pStyle w:val="10"/>
        <w:contextualSpacing w:val="0"/>
        <w:rPr>
          <w:color w:val="333333"/>
          <w:sz w:val="20"/>
          <w:szCs w:val="20"/>
          <w:lang w:val="en-US"/>
          <w:rPrChange w:id="2612" w:author="Grigory" w:date="2018-11-13T17:53:00Z">
            <w:rPr>
              <w:color w:val="333333"/>
              <w:sz w:val="20"/>
              <w:szCs w:val="20"/>
            </w:rPr>
          </w:rPrChange>
        </w:rPr>
      </w:pPr>
      <w:r w:rsidRPr="00C2429D">
        <w:rPr>
          <w:color w:val="333333"/>
          <w:sz w:val="20"/>
          <w:szCs w:val="20"/>
          <w:lang w:val="en-US"/>
          <w:rPrChange w:id="2613" w:author="Grigory" w:date="2018-11-13T17:53:00Z">
            <w:rPr>
              <w:color w:val="333333"/>
              <w:sz w:val="20"/>
              <w:szCs w:val="20"/>
            </w:rPr>
          </w:rPrChange>
        </w:rPr>
        <w:t xml:space="preserve">  pagination: {</w:t>
      </w:r>
    </w:p>
    <w:p w14:paraId="08CEE29D" w14:textId="77777777" w:rsidR="008F2729" w:rsidRPr="00C2429D" w:rsidRDefault="008F2729">
      <w:pPr>
        <w:pStyle w:val="10"/>
        <w:contextualSpacing w:val="0"/>
        <w:rPr>
          <w:color w:val="333333"/>
          <w:sz w:val="20"/>
          <w:szCs w:val="20"/>
          <w:lang w:val="en-US"/>
          <w:rPrChange w:id="2614" w:author="Grigory" w:date="2018-11-13T17:53:00Z">
            <w:rPr>
              <w:color w:val="333333"/>
              <w:sz w:val="20"/>
              <w:szCs w:val="20"/>
            </w:rPr>
          </w:rPrChange>
        </w:rPr>
      </w:pPr>
    </w:p>
    <w:p w14:paraId="03D8679F" w14:textId="77777777" w:rsidR="008F2729" w:rsidRPr="00C2429D" w:rsidRDefault="00CE5BF4">
      <w:pPr>
        <w:pStyle w:val="10"/>
        <w:contextualSpacing w:val="0"/>
        <w:rPr>
          <w:color w:val="333333"/>
          <w:sz w:val="20"/>
          <w:szCs w:val="20"/>
          <w:lang w:val="en-US"/>
          <w:rPrChange w:id="2615" w:author="Grigory" w:date="2018-11-13T17:53:00Z">
            <w:rPr>
              <w:color w:val="333333"/>
              <w:sz w:val="20"/>
              <w:szCs w:val="20"/>
            </w:rPr>
          </w:rPrChange>
        </w:rPr>
      </w:pPr>
      <w:r w:rsidRPr="00C2429D">
        <w:rPr>
          <w:color w:val="333333"/>
          <w:sz w:val="20"/>
          <w:szCs w:val="20"/>
          <w:lang w:val="en-US"/>
          <w:rPrChange w:id="2616" w:author="Grigory" w:date="2018-11-13T17:53:00Z">
            <w:rPr>
              <w:color w:val="333333"/>
              <w:sz w:val="20"/>
              <w:szCs w:val="20"/>
            </w:rPr>
          </w:rPrChange>
        </w:rPr>
        <w:t xml:space="preserve">  }</w:t>
      </w:r>
    </w:p>
    <w:p w14:paraId="200BF649" w14:textId="77777777" w:rsidR="008F2729" w:rsidRPr="00C2429D" w:rsidRDefault="00CE5BF4">
      <w:pPr>
        <w:pStyle w:val="10"/>
        <w:contextualSpacing w:val="0"/>
        <w:rPr>
          <w:color w:val="333333"/>
          <w:sz w:val="20"/>
          <w:szCs w:val="20"/>
          <w:lang w:val="en-US"/>
          <w:rPrChange w:id="2617" w:author="Grigory" w:date="2018-11-13T17:53:00Z">
            <w:rPr>
              <w:color w:val="333333"/>
              <w:sz w:val="20"/>
              <w:szCs w:val="20"/>
            </w:rPr>
          </w:rPrChange>
        </w:rPr>
      </w:pPr>
      <w:r w:rsidRPr="00C2429D">
        <w:rPr>
          <w:color w:val="333333"/>
          <w:sz w:val="20"/>
          <w:szCs w:val="20"/>
          <w:lang w:val="en-US"/>
          <w:rPrChange w:id="2618" w:author="Grigory" w:date="2018-11-13T17:53:00Z">
            <w:rPr>
              <w:color w:val="333333"/>
              <w:sz w:val="20"/>
              <w:szCs w:val="20"/>
            </w:rPr>
          </w:rPrChange>
        </w:rPr>
        <w:t>}</w:t>
      </w:r>
    </w:p>
    <w:p w14:paraId="05F418DA" w14:textId="77777777" w:rsidR="008F2729" w:rsidRPr="00C2429D" w:rsidRDefault="008F2729">
      <w:pPr>
        <w:pStyle w:val="10"/>
        <w:contextualSpacing w:val="0"/>
        <w:rPr>
          <w:color w:val="333333"/>
          <w:sz w:val="20"/>
          <w:szCs w:val="20"/>
          <w:lang w:val="en-US"/>
          <w:rPrChange w:id="2619" w:author="Grigory" w:date="2018-11-13T17:53:00Z">
            <w:rPr>
              <w:color w:val="333333"/>
              <w:sz w:val="20"/>
              <w:szCs w:val="20"/>
            </w:rPr>
          </w:rPrChange>
        </w:rPr>
      </w:pPr>
    </w:p>
    <w:p w14:paraId="006A1DDE" w14:textId="77777777" w:rsidR="008F2729" w:rsidRPr="00C2429D" w:rsidRDefault="00CE5BF4">
      <w:pPr>
        <w:pStyle w:val="10"/>
        <w:contextualSpacing w:val="0"/>
        <w:rPr>
          <w:color w:val="333333"/>
          <w:sz w:val="20"/>
          <w:szCs w:val="20"/>
          <w:lang w:val="en-US"/>
          <w:rPrChange w:id="2620" w:author="Grigory" w:date="2018-11-13T17:53:00Z">
            <w:rPr>
              <w:color w:val="333333"/>
              <w:sz w:val="20"/>
              <w:szCs w:val="20"/>
            </w:rPr>
          </w:rPrChange>
        </w:rPr>
      </w:pPr>
      <w:proofErr w:type="spellStart"/>
      <w:r w:rsidRPr="00C2429D">
        <w:rPr>
          <w:color w:val="333333"/>
          <w:sz w:val="20"/>
          <w:szCs w:val="20"/>
          <w:lang w:val="en-US"/>
          <w:rPrChange w:id="2621" w:author="Grigory" w:date="2018-11-13T17:53:00Z">
            <w:rPr>
              <w:color w:val="333333"/>
              <w:sz w:val="20"/>
              <w:szCs w:val="20"/>
            </w:rPr>
          </w:rPrChange>
        </w:rPr>
        <w:t>DeleteSubscriber</w:t>
      </w:r>
      <w:proofErr w:type="spellEnd"/>
    </w:p>
    <w:p w14:paraId="020889BF" w14:textId="77777777" w:rsidR="008F2729" w:rsidRPr="00C2429D" w:rsidRDefault="00CE5BF4">
      <w:pPr>
        <w:pStyle w:val="10"/>
        <w:contextualSpacing w:val="0"/>
        <w:rPr>
          <w:color w:val="333333"/>
          <w:sz w:val="20"/>
          <w:szCs w:val="20"/>
          <w:lang w:val="en-US"/>
          <w:rPrChange w:id="2622" w:author="Grigory" w:date="2018-11-13T17:53:00Z">
            <w:rPr>
              <w:color w:val="333333"/>
              <w:sz w:val="20"/>
              <w:szCs w:val="20"/>
            </w:rPr>
          </w:rPrChange>
        </w:rPr>
      </w:pPr>
      <w:r w:rsidRPr="00C2429D">
        <w:rPr>
          <w:color w:val="333333"/>
          <w:sz w:val="20"/>
          <w:szCs w:val="20"/>
          <w:lang w:val="en-US"/>
          <w:rPrChange w:id="2623" w:author="Grigory" w:date="2018-11-13T17:53:00Z">
            <w:rPr>
              <w:color w:val="333333"/>
              <w:sz w:val="20"/>
              <w:szCs w:val="20"/>
            </w:rPr>
          </w:rPrChange>
        </w:rPr>
        <w:t>/</w:t>
      </w:r>
      <w:proofErr w:type="spellStart"/>
      <w:r w:rsidRPr="00C2429D">
        <w:rPr>
          <w:color w:val="333333"/>
          <w:sz w:val="20"/>
          <w:szCs w:val="20"/>
          <w:lang w:val="en-US"/>
          <w:rPrChange w:id="2624" w:author="Grigory" w:date="2018-11-13T17:53:00Z">
            <w:rPr>
              <w:color w:val="333333"/>
              <w:sz w:val="20"/>
              <w:szCs w:val="20"/>
            </w:rPr>
          </w:rPrChange>
        </w:rPr>
        <w:t>api</w:t>
      </w:r>
      <w:proofErr w:type="spellEnd"/>
      <w:r w:rsidRPr="00C2429D">
        <w:rPr>
          <w:color w:val="333333"/>
          <w:sz w:val="20"/>
          <w:szCs w:val="20"/>
          <w:lang w:val="en-US"/>
          <w:rPrChange w:id="2625" w:author="Grigory" w:date="2018-11-13T17:53:00Z">
            <w:rPr>
              <w:color w:val="333333"/>
              <w:sz w:val="20"/>
              <w:szCs w:val="20"/>
            </w:rPr>
          </w:rPrChange>
        </w:rPr>
        <w:t>/subscribers/&lt;ID_</w:t>
      </w:r>
      <w:r>
        <w:rPr>
          <w:color w:val="333333"/>
          <w:sz w:val="20"/>
          <w:szCs w:val="20"/>
        </w:rPr>
        <w:t>подписчика</w:t>
      </w:r>
      <w:r w:rsidRPr="00C2429D">
        <w:rPr>
          <w:color w:val="333333"/>
          <w:sz w:val="20"/>
          <w:szCs w:val="20"/>
          <w:lang w:val="en-US"/>
          <w:rPrChange w:id="2626" w:author="Grigory" w:date="2018-11-13T17:53:00Z">
            <w:rPr>
              <w:color w:val="333333"/>
              <w:sz w:val="20"/>
              <w:szCs w:val="20"/>
            </w:rPr>
          </w:rPrChange>
        </w:rPr>
        <w:t>&gt;/</w:t>
      </w:r>
    </w:p>
    <w:p w14:paraId="1C990B6E" w14:textId="77777777" w:rsidR="008F2729" w:rsidRDefault="00CE5BF4">
      <w:pPr>
        <w:pStyle w:val="10"/>
        <w:contextualSpacing w:val="0"/>
        <w:rPr>
          <w:color w:val="333333"/>
          <w:sz w:val="20"/>
          <w:szCs w:val="20"/>
        </w:rPr>
      </w:pPr>
      <w:r>
        <w:rPr>
          <w:color w:val="333333"/>
          <w:sz w:val="20"/>
          <w:szCs w:val="20"/>
        </w:rPr>
        <w:t>удалить подписчика</w:t>
      </w:r>
    </w:p>
    <w:p w14:paraId="36582BED" w14:textId="77777777" w:rsidR="008F2729" w:rsidRDefault="00CE5BF4">
      <w:pPr>
        <w:pStyle w:val="10"/>
        <w:contextualSpacing w:val="0"/>
        <w:rPr>
          <w:color w:val="333333"/>
          <w:sz w:val="20"/>
          <w:szCs w:val="20"/>
        </w:rPr>
      </w:pPr>
      <w:r>
        <w:rPr>
          <w:color w:val="333333"/>
          <w:sz w:val="20"/>
          <w:szCs w:val="20"/>
        </w:rPr>
        <w:t>метод DELETE</w:t>
      </w:r>
    </w:p>
    <w:p w14:paraId="6F99EDB0" w14:textId="77777777" w:rsidR="008F2729" w:rsidRDefault="00CE5BF4">
      <w:pPr>
        <w:pStyle w:val="10"/>
        <w:contextualSpacing w:val="0"/>
        <w:rPr>
          <w:color w:val="333333"/>
          <w:sz w:val="20"/>
          <w:szCs w:val="20"/>
        </w:rPr>
      </w:pPr>
      <w:r>
        <w:rPr>
          <w:color w:val="333333"/>
          <w:sz w:val="20"/>
          <w:szCs w:val="20"/>
        </w:rPr>
        <w:t>входные параметры:</w:t>
      </w:r>
    </w:p>
    <w:p w14:paraId="7F405F23" w14:textId="77777777" w:rsidR="008F2729" w:rsidRPr="00C2429D" w:rsidRDefault="00CE5BF4">
      <w:pPr>
        <w:pStyle w:val="10"/>
        <w:contextualSpacing w:val="0"/>
        <w:rPr>
          <w:color w:val="333333"/>
          <w:sz w:val="20"/>
          <w:szCs w:val="20"/>
          <w:lang w:val="en-US"/>
          <w:rPrChange w:id="2627" w:author="Grigory" w:date="2018-11-13T17:53:00Z">
            <w:rPr>
              <w:color w:val="333333"/>
              <w:sz w:val="20"/>
              <w:szCs w:val="20"/>
            </w:rPr>
          </w:rPrChange>
        </w:rPr>
      </w:pPr>
      <w:r w:rsidRPr="00C2429D">
        <w:rPr>
          <w:color w:val="333333"/>
          <w:sz w:val="20"/>
          <w:szCs w:val="20"/>
          <w:lang w:val="en-US"/>
          <w:rPrChange w:id="2628" w:author="Grigory" w:date="2018-11-13T17:53:00Z">
            <w:rPr>
              <w:color w:val="333333"/>
              <w:sz w:val="20"/>
              <w:szCs w:val="20"/>
            </w:rPr>
          </w:rPrChange>
        </w:rPr>
        <w:t xml:space="preserve">- </w:t>
      </w:r>
      <w:r>
        <w:rPr>
          <w:color w:val="333333"/>
          <w:sz w:val="20"/>
          <w:szCs w:val="20"/>
        </w:rPr>
        <w:t>ид</w:t>
      </w:r>
    </w:p>
    <w:p w14:paraId="638EB8A0" w14:textId="77777777" w:rsidR="008F2729" w:rsidRPr="00C2429D" w:rsidRDefault="00CE5BF4">
      <w:pPr>
        <w:pStyle w:val="10"/>
        <w:contextualSpacing w:val="0"/>
        <w:rPr>
          <w:color w:val="333333"/>
          <w:sz w:val="20"/>
          <w:szCs w:val="20"/>
          <w:lang w:val="en-US"/>
          <w:rPrChange w:id="2629" w:author="Grigory" w:date="2018-11-13T17:53:00Z">
            <w:rPr>
              <w:color w:val="333333"/>
              <w:sz w:val="20"/>
              <w:szCs w:val="20"/>
            </w:rPr>
          </w:rPrChange>
        </w:rPr>
      </w:pPr>
      <w:r>
        <w:rPr>
          <w:color w:val="333333"/>
          <w:sz w:val="20"/>
          <w:szCs w:val="20"/>
        </w:rPr>
        <w:t>формат</w:t>
      </w:r>
      <w:r w:rsidRPr="00C2429D">
        <w:rPr>
          <w:color w:val="333333"/>
          <w:sz w:val="20"/>
          <w:szCs w:val="20"/>
          <w:lang w:val="en-US"/>
          <w:rPrChange w:id="2630" w:author="Grigory" w:date="2018-11-13T17:53:00Z">
            <w:rPr>
              <w:color w:val="333333"/>
              <w:sz w:val="20"/>
              <w:szCs w:val="20"/>
            </w:rPr>
          </w:rPrChange>
        </w:rPr>
        <w:t xml:space="preserve"> </w:t>
      </w:r>
      <w:r>
        <w:rPr>
          <w:color w:val="333333"/>
          <w:sz w:val="20"/>
          <w:szCs w:val="20"/>
        </w:rPr>
        <w:t>ответа</w:t>
      </w:r>
      <w:r w:rsidRPr="00C2429D">
        <w:rPr>
          <w:color w:val="333333"/>
          <w:sz w:val="20"/>
          <w:szCs w:val="20"/>
          <w:lang w:val="en-US"/>
          <w:rPrChange w:id="2631" w:author="Grigory" w:date="2018-11-13T17:53:00Z">
            <w:rPr>
              <w:color w:val="333333"/>
              <w:sz w:val="20"/>
              <w:szCs w:val="20"/>
            </w:rPr>
          </w:rPrChange>
        </w:rPr>
        <w:t xml:space="preserve"> </w:t>
      </w:r>
      <w:r>
        <w:rPr>
          <w:color w:val="333333"/>
          <w:sz w:val="20"/>
          <w:szCs w:val="20"/>
        </w:rPr>
        <w:t>не</w:t>
      </w:r>
      <w:r w:rsidRPr="00C2429D">
        <w:rPr>
          <w:color w:val="333333"/>
          <w:sz w:val="20"/>
          <w:szCs w:val="20"/>
          <w:lang w:val="en-US"/>
          <w:rPrChange w:id="2632" w:author="Grigory" w:date="2018-11-13T17:53:00Z">
            <w:rPr>
              <w:color w:val="333333"/>
              <w:sz w:val="20"/>
              <w:szCs w:val="20"/>
            </w:rPr>
          </w:rPrChange>
        </w:rPr>
        <w:t xml:space="preserve"> </w:t>
      </w:r>
      <w:r>
        <w:rPr>
          <w:color w:val="333333"/>
          <w:sz w:val="20"/>
          <w:szCs w:val="20"/>
        </w:rPr>
        <w:t>задан</w:t>
      </w:r>
    </w:p>
    <w:p w14:paraId="754DB627" w14:textId="77777777" w:rsidR="008F2729" w:rsidRPr="00C2429D" w:rsidRDefault="008F2729">
      <w:pPr>
        <w:pStyle w:val="10"/>
        <w:contextualSpacing w:val="0"/>
        <w:rPr>
          <w:color w:val="333333"/>
          <w:sz w:val="20"/>
          <w:szCs w:val="20"/>
          <w:lang w:val="en-US"/>
          <w:rPrChange w:id="2633" w:author="Grigory" w:date="2018-11-13T17:53:00Z">
            <w:rPr>
              <w:color w:val="333333"/>
              <w:sz w:val="20"/>
              <w:szCs w:val="20"/>
            </w:rPr>
          </w:rPrChange>
        </w:rPr>
      </w:pPr>
    </w:p>
    <w:p w14:paraId="4151E2D0" w14:textId="77777777" w:rsidR="008F2729" w:rsidRPr="00C2429D" w:rsidRDefault="00CE5BF4">
      <w:pPr>
        <w:pStyle w:val="10"/>
        <w:contextualSpacing w:val="0"/>
        <w:rPr>
          <w:color w:val="333333"/>
          <w:sz w:val="20"/>
          <w:szCs w:val="20"/>
          <w:lang w:val="en-US"/>
          <w:rPrChange w:id="2634" w:author="Grigory" w:date="2018-11-13T17:53:00Z">
            <w:rPr>
              <w:color w:val="333333"/>
              <w:sz w:val="20"/>
              <w:szCs w:val="20"/>
            </w:rPr>
          </w:rPrChange>
        </w:rPr>
      </w:pPr>
      <w:proofErr w:type="spellStart"/>
      <w:r w:rsidRPr="00C2429D">
        <w:rPr>
          <w:color w:val="333333"/>
          <w:sz w:val="20"/>
          <w:szCs w:val="20"/>
          <w:lang w:val="en-US"/>
          <w:rPrChange w:id="2635" w:author="Grigory" w:date="2018-11-13T17:53:00Z">
            <w:rPr>
              <w:color w:val="333333"/>
              <w:sz w:val="20"/>
              <w:szCs w:val="20"/>
            </w:rPr>
          </w:rPrChange>
        </w:rPr>
        <w:t>GetSubscribersFilterNameSuggestions</w:t>
      </w:r>
      <w:proofErr w:type="spellEnd"/>
    </w:p>
    <w:p w14:paraId="7D772E16" w14:textId="77777777" w:rsidR="008F2729" w:rsidRPr="00C2429D" w:rsidRDefault="00CE5BF4">
      <w:pPr>
        <w:pStyle w:val="10"/>
        <w:contextualSpacing w:val="0"/>
        <w:rPr>
          <w:color w:val="333333"/>
          <w:sz w:val="20"/>
          <w:szCs w:val="20"/>
          <w:lang w:val="en-US"/>
          <w:rPrChange w:id="2636" w:author="Grigory" w:date="2018-11-13T17:53:00Z">
            <w:rPr>
              <w:color w:val="333333"/>
              <w:sz w:val="20"/>
              <w:szCs w:val="20"/>
            </w:rPr>
          </w:rPrChange>
        </w:rPr>
      </w:pPr>
      <w:r w:rsidRPr="00C2429D">
        <w:rPr>
          <w:color w:val="333333"/>
          <w:sz w:val="20"/>
          <w:szCs w:val="20"/>
          <w:lang w:val="en-US"/>
          <w:rPrChange w:id="2637" w:author="Grigory" w:date="2018-11-13T17:53:00Z">
            <w:rPr>
              <w:color w:val="333333"/>
              <w:sz w:val="20"/>
              <w:szCs w:val="20"/>
            </w:rPr>
          </w:rPrChange>
        </w:rPr>
        <w:t>/</w:t>
      </w:r>
      <w:proofErr w:type="spellStart"/>
      <w:r w:rsidRPr="00C2429D">
        <w:rPr>
          <w:color w:val="333333"/>
          <w:sz w:val="20"/>
          <w:szCs w:val="20"/>
          <w:lang w:val="en-US"/>
          <w:rPrChange w:id="2638" w:author="Grigory" w:date="2018-11-13T17:53:00Z">
            <w:rPr>
              <w:color w:val="333333"/>
              <w:sz w:val="20"/>
              <w:szCs w:val="20"/>
            </w:rPr>
          </w:rPrChange>
        </w:rPr>
        <w:t>api</w:t>
      </w:r>
      <w:proofErr w:type="spellEnd"/>
      <w:r w:rsidRPr="00C2429D">
        <w:rPr>
          <w:color w:val="333333"/>
          <w:sz w:val="20"/>
          <w:szCs w:val="20"/>
          <w:lang w:val="en-US"/>
          <w:rPrChange w:id="2639" w:author="Grigory" w:date="2018-11-13T17:53:00Z">
            <w:rPr>
              <w:color w:val="333333"/>
              <w:sz w:val="20"/>
              <w:szCs w:val="20"/>
            </w:rPr>
          </w:rPrChange>
        </w:rPr>
        <w:t>/subscribers/</w:t>
      </w:r>
      <w:proofErr w:type="spellStart"/>
      <w:r w:rsidRPr="00C2429D">
        <w:rPr>
          <w:color w:val="333333"/>
          <w:sz w:val="20"/>
          <w:szCs w:val="20"/>
          <w:lang w:val="en-US"/>
          <w:rPrChange w:id="2640" w:author="Grigory" w:date="2018-11-13T17:53:00Z">
            <w:rPr>
              <w:color w:val="333333"/>
              <w:sz w:val="20"/>
              <w:szCs w:val="20"/>
            </w:rPr>
          </w:rPrChange>
        </w:rPr>
        <w:t>suggestions_name</w:t>
      </w:r>
      <w:proofErr w:type="spellEnd"/>
      <w:r w:rsidRPr="00C2429D">
        <w:rPr>
          <w:color w:val="333333"/>
          <w:sz w:val="20"/>
          <w:szCs w:val="20"/>
          <w:lang w:val="en-US"/>
          <w:rPrChange w:id="2641" w:author="Grigory" w:date="2018-11-13T17:53:00Z">
            <w:rPr>
              <w:color w:val="333333"/>
              <w:sz w:val="20"/>
              <w:szCs w:val="20"/>
            </w:rPr>
          </w:rPrChange>
        </w:rPr>
        <w:t>/?filter={"name":"&lt;</w:t>
      </w:r>
      <w:r>
        <w:rPr>
          <w:color w:val="333333"/>
          <w:sz w:val="20"/>
          <w:szCs w:val="20"/>
        </w:rPr>
        <w:t>строка</w:t>
      </w:r>
      <w:r w:rsidRPr="00C2429D">
        <w:rPr>
          <w:color w:val="333333"/>
          <w:sz w:val="20"/>
          <w:szCs w:val="20"/>
          <w:lang w:val="en-US"/>
          <w:rPrChange w:id="2642" w:author="Grigory" w:date="2018-11-13T17:53:00Z">
            <w:rPr>
              <w:color w:val="333333"/>
              <w:sz w:val="20"/>
              <w:szCs w:val="20"/>
            </w:rPr>
          </w:rPrChange>
        </w:rPr>
        <w:t>&gt;"}</w:t>
      </w:r>
    </w:p>
    <w:p w14:paraId="602FEABE" w14:textId="77777777" w:rsidR="008F2729" w:rsidRDefault="00CE5BF4">
      <w:pPr>
        <w:pStyle w:val="10"/>
        <w:contextualSpacing w:val="0"/>
        <w:rPr>
          <w:color w:val="333333"/>
          <w:sz w:val="20"/>
          <w:szCs w:val="20"/>
        </w:rPr>
      </w:pPr>
      <w:r>
        <w:rPr>
          <w:color w:val="333333"/>
          <w:sz w:val="20"/>
          <w:szCs w:val="20"/>
        </w:rPr>
        <w:t>подсказка к фильтру подписчиков по имени</w:t>
      </w:r>
    </w:p>
    <w:p w14:paraId="294D5277" w14:textId="77777777" w:rsidR="008F2729" w:rsidRDefault="00CE5BF4">
      <w:pPr>
        <w:pStyle w:val="10"/>
        <w:contextualSpacing w:val="0"/>
        <w:rPr>
          <w:color w:val="333333"/>
          <w:sz w:val="20"/>
          <w:szCs w:val="20"/>
        </w:rPr>
      </w:pPr>
      <w:r>
        <w:rPr>
          <w:color w:val="333333"/>
          <w:sz w:val="20"/>
          <w:szCs w:val="20"/>
        </w:rPr>
        <w:t>входные параметры:</w:t>
      </w:r>
    </w:p>
    <w:p w14:paraId="16617819" w14:textId="77777777" w:rsidR="008F2729" w:rsidRDefault="00CE5BF4">
      <w:pPr>
        <w:pStyle w:val="10"/>
        <w:contextualSpacing w:val="0"/>
        <w:rPr>
          <w:color w:val="333333"/>
          <w:sz w:val="20"/>
          <w:szCs w:val="20"/>
        </w:rPr>
      </w:pPr>
      <w:r>
        <w:rPr>
          <w:color w:val="333333"/>
          <w:sz w:val="20"/>
          <w:szCs w:val="20"/>
        </w:rPr>
        <w:t>- строка</w:t>
      </w:r>
    </w:p>
    <w:p w14:paraId="34491AE5" w14:textId="77777777" w:rsidR="008F2729" w:rsidRDefault="00CE5BF4">
      <w:pPr>
        <w:pStyle w:val="10"/>
        <w:contextualSpacing w:val="0"/>
        <w:rPr>
          <w:color w:val="333333"/>
          <w:sz w:val="20"/>
          <w:szCs w:val="20"/>
        </w:rPr>
      </w:pPr>
      <w:r>
        <w:rPr>
          <w:color w:val="333333"/>
          <w:sz w:val="20"/>
          <w:szCs w:val="20"/>
        </w:rPr>
        <w:t>формат ответа:</w:t>
      </w:r>
    </w:p>
    <w:p w14:paraId="7399856D" w14:textId="77777777" w:rsidR="008F2729" w:rsidRPr="00C2429D" w:rsidRDefault="00CE5BF4">
      <w:pPr>
        <w:pStyle w:val="10"/>
        <w:contextualSpacing w:val="0"/>
        <w:rPr>
          <w:color w:val="333333"/>
          <w:sz w:val="20"/>
          <w:szCs w:val="20"/>
          <w:lang w:val="en-US"/>
          <w:rPrChange w:id="2643" w:author="Grigory" w:date="2018-11-13T17:53:00Z">
            <w:rPr>
              <w:color w:val="333333"/>
              <w:sz w:val="20"/>
              <w:szCs w:val="20"/>
            </w:rPr>
          </w:rPrChange>
        </w:rPr>
      </w:pPr>
      <w:r w:rsidRPr="00C2429D">
        <w:rPr>
          <w:color w:val="333333"/>
          <w:sz w:val="20"/>
          <w:szCs w:val="20"/>
          <w:lang w:val="en-US"/>
          <w:rPrChange w:id="2644" w:author="Grigory" w:date="2018-11-13T17:53:00Z">
            <w:rPr>
              <w:color w:val="333333"/>
              <w:sz w:val="20"/>
              <w:szCs w:val="20"/>
            </w:rPr>
          </w:rPrChange>
        </w:rPr>
        <w:t>[</w:t>
      </w:r>
    </w:p>
    <w:p w14:paraId="63A09650" w14:textId="77777777" w:rsidR="008F2729" w:rsidRPr="00C2429D" w:rsidRDefault="00CE5BF4">
      <w:pPr>
        <w:pStyle w:val="10"/>
        <w:contextualSpacing w:val="0"/>
        <w:rPr>
          <w:color w:val="333333"/>
          <w:sz w:val="20"/>
          <w:szCs w:val="20"/>
          <w:lang w:val="en-US"/>
          <w:rPrChange w:id="2645" w:author="Grigory" w:date="2018-11-13T17:53:00Z">
            <w:rPr>
              <w:color w:val="333333"/>
              <w:sz w:val="20"/>
              <w:szCs w:val="20"/>
            </w:rPr>
          </w:rPrChange>
        </w:rPr>
      </w:pPr>
      <w:r w:rsidRPr="00C2429D">
        <w:rPr>
          <w:color w:val="333333"/>
          <w:sz w:val="20"/>
          <w:szCs w:val="20"/>
          <w:lang w:val="en-US"/>
          <w:rPrChange w:id="2646" w:author="Grigory" w:date="2018-11-13T17:53:00Z">
            <w:rPr>
              <w:color w:val="333333"/>
              <w:sz w:val="20"/>
              <w:szCs w:val="20"/>
            </w:rPr>
          </w:rPrChange>
        </w:rPr>
        <w:t xml:space="preserve">  </w:t>
      </w:r>
      <w:proofErr w:type="gramStart"/>
      <w:r w:rsidRPr="00C2429D">
        <w:rPr>
          <w:color w:val="333333"/>
          <w:sz w:val="20"/>
          <w:szCs w:val="20"/>
          <w:lang w:val="en-US"/>
          <w:rPrChange w:id="2647" w:author="Grigory" w:date="2018-11-13T17:53:00Z">
            <w:rPr>
              <w:color w:val="333333"/>
              <w:sz w:val="20"/>
              <w:szCs w:val="20"/>
            </w:rPr>
          </w:rPrChange>
        </w:rPr>
        <w:t>string!,</w:t>
      </w:r>
      <w:proofErr w:type="gramEnd"/>
    </w:p>
    <w:p w14:paraId="22B374AC" w14:textId="77777777" w:rsidR="008F2729" w:rsidRPr="00C2429D" w:rsidRDefault="00CE5BF4">
      <w:pPr>
        <w:pStyle w:val="10"/>
        <w:contextualSpacing w:val="0"/>
        <w:rPr>
          <w:color w:val="333333"/>
          <w:sz w:val="20"/>
          <w:szCs w:val="20"/>
          <w:lang w:val="en-US"/>
          <w:rPrChange w:id="2648" w:author="Grigory" w:date="2018-11-13T17:53:00Z">
            <w:rPr>
              <w:color w:val="333333"/>
              <w:sz w:val="20"/>
              <w:szCs w:val="20"/>
            </w:rPr>
          </w:rPrChange>
        </w:rPr>
      </w:pPr>
      <w:r w:rsidRPr="00C2429D">
        <w:rPr>
          <w:color w:val="333333"/>
          <w:sz w:val="20"/>
          <w:szCs w:val="20"/>
          <w:lang w:val="en-US"/>
          <w:rPrChange w:id="2649" w:author="Grigory" w:date="2018-11-13T17:53:00Z">
            <w:rPr>
              <w:color w:val="333333"/>
              <w:sz w:val="20"/>
              <w:szCs w:val="20"/>
            </w:rPr>
          </w:rPrChange>
        </w:rPr>
        <w:t xml:space="preserve">  .....</w:t>
      </w:r>
    </w:p>
    <w:p w14:paraId="598FBCC1" w14:textId="77777777" w:rsidR="008F2729" w:rsidRPr="00C2429D" w:rsidRDefault="00CE5BF4">
      <w:pPr>
        <w:pStyle w:val="10"/>
        <w:contextualSpacing w:val="0"/>
        <w:rPr>
          <w:color w:val="333333"/>
          <w:sz w:val="20"/>
          <w:szCs w:val="20"/>
          <w:lang w:val="en-US"/>
          <w:rPrChange w:id="2650" w:author="Grigory" w:date="2018-11-13T17:53:00Z">
            <w:rPr>
              <w:color w:val="333333"/>
              <w:sz w:val="20"/>
              <w:szCs w:val="20"/>
            </w:rPr>
          </w:rPrChange>
        </w:rPr>
      </w:pPr>
      <w:r w:rsidRPr="00C2429D">
        <w:rPr>
          <w:color w:val="333333"/>
          <w:sz w:val="20"/>
          <w:szCs w:val="20"/>
          <w:lang w:val="en-US"/>
          <w:rPrChange w:id="2651" w:author="Grigory" w:date="2018-11-13T17:53:00Z">
            <w:rPr>
              <w:color w:val="333333"/>
              <w:sz w:val="20"/>
              <w:szCs w:val="20"/>
            </w:rPr>
          </w:rPrChange>
        </w:rPr>
        <w:t>]</w:t>
      </w:r>
    </w:p>
    <w:p w14:paraId="7A4922E2" w14:textId="77777777" w:rsidR="008F2729" w:rsidRPr="00C2429D" w:rsidRDefault="008F2729">
      <w:pPr>
        <w:pStyle w:val="10"/>
        <w:contextualSpacing w:val="0"/>
        <w:rPr>
          <w:color w:val="333333"/>
          <w:sz w:val="20"/>
          <w:szCs w:val="20"/>
          <w:lang w:val="en-US"/>
          <w:rPrChange w:id="2652" w:author="Grigory" w:date="2018-11-13T17:53:00Z">
            <w:rPr>
              <w:color w:val="333333"/>
              <w:sz w:val="20"/>
              <w:szCs w:val="20"/>
            </w:rPr>
          </w:rPrChange>
        </w:rPr>
      </w:pPr>
    </w:p>
    <w:p w14:paraId="62CC3215" w14:textId="77777777" w:rsidR="008F2729" w:rsidRPr="00C2429D" w:rsidRDefault="00CE5BF4">
      <w:pPr>
        <w:pStyle w:val="10"/>
        <w:contextualSpacing w:val="0"/>
        <w:rPr>
          <w:color w:val="333333"/>
          <w:sz w:val="20"/>
          <w:szCs w:val="20"/>
          <w:lang w:val="en-US"/>
          <w:rPrChange w:id="2653" w:author="Grigory" w:date="2018-11-13T17:53:00Z">
            <w:rPr>
              <w:color w:val="333333"/>
              <w:sz w:val="20"/>
              <w:szCs w:val="20"/>
            </w:rPr>
          </w:rPrChange>
        </w:rPr>
      </w:pPr>
      <w:proofErr w:type="spellStart"/>
      <w:r w:rsidRPr="00C2429D">
        <w:rPr>
          <w:color w:val="333333"/>
          <w:sz w:val="20"/>
          <w:szCs w:val="20"/>
          <w:lang w:val="en-US"/>
          <w:rPrChange w:id="2654" w:author="Grigory" w:date="2018-11-13T17:53:00Z">
            <w:rPr>
              <w:color w:val="333333"/>
              <w:sz w:val="20"/>
              <w:szCs w:val="20"/>
            </w:rPr>
          </w:rPrChange>
        </w:rPr>
        <w:t>GetSubscribersFilterEmailSuggestions</w:t>
      </w:r>
      <w:proofErr w:type="spellEnd"/>
    </w:p>
    <w:p w14:paraId="4EAA44BE" w14:textId="77777777" w:rsidR="008F2729" w:rsidRPr="00C2429D" w:rsidRDefault="00CE5BF4">
      <w:pPr>
        <w:pStyle w:val="10"/>
        <w:contextualSpacing w:val="0"/>
        <w:rPr>
          <w:color w:val="333333"/>
          <w:sz w:val="20"/>
          <w:szCs w:val="20"/>
          <w:lang w:val="en-US"/>
          <w:rPrChange w:id="2655" w:author="Grigory" w:date="2018-11-13T17:53:00Z">
            <w:rPr>
              <w:color w:val="333333"/>
              <w:sz w:val="20"/>
              <w:szCs w:val="20"/>
            </w:rPr>
          </w:rPrChange>
        </w:rPr>
      </w:pPr>
      <w:r w:rsidRPr="00C2429D">
        <w:rPr>
          <w:color w:val="333333"/>
          <w:sz w:val="20"/>
          <w:szCs w:val="20"/>
          <w:lang w:val="en-US"/>
          <w:rPrChange w:id="2656" w:author="Grigory" w:date="2018-11-13T17:53:00Z">
            <w:rPr>
              <w:color w:val="333333"/>
              <w:sz w:val="20"/>
              <w:szCs w:val="20"/>
            </w:rPr>
          </w:rPrChange>
        </w:rPr>
        <w:lastRenderedPageBreak/>
        <w:t>/</w:t>
      </w:r>
      <w:proofErr w:type="spellStart"/>
      <w:r w:rsidRPr="00C2429D">
        <w:rPr>
          <w:color w:val="333333"/>
          <w:sz w:val="20"/>
          <w:szCs w:val="20"/>
          <w:lang w:val="en-US"/>
          <w:rPrChange w:id="2657" w:author="Grigory" w:date="2018-11-13T17:53:00Z">
            <w:rPr>
              <w:color w:val="333333"/>
              <w:sz w:val="20"/>
              <w:szCs w:val="20"/>
            </w:rPr>
          </w:rPrChange>
        </w:rPr>
        <w:t>api</w:t>
      </w:r>
      <w:proofErr w:type="spellEnd"/>
      <w:r w:rsidRPr="00C2429D">
        <w:rPr>
          <w:color w:val="333333"/>
          <w:sz w:val="20"/>
          <w:szCs w:val="20"/>
          <w:lang w:val="en-US"/>
          <w:rPrChange w:id="2658" w:author="Grigory" w:date="2018-11-13T17:53:00Z">
            <w:rPr>
              <w:color w:val="333333"/>
              <w:sz w:val="20"/>
              <w:szCs w:val="20"/>
            </w:rPr>
          </w:rPrChange>
        </w:rPr>
        <w:t>/subscribers/</w:t>
      </w:r>
      <w:proofErr w:type="spellStart"/>
      <w:r w:rsidRPr="00C2429D">
        <w:rPr>
          <w:color w:val="333333"/>
          <w:sz w:val="20"/>
          <w:szCs w:val="20"/>
          <w:lang w:val="en-US"/>
          <w:rPrChange w:id="2659" w:author="Grigory" w:date="2018-11-13T17:53:00Z">
            <w:rPr>
              <w:color w:val="333333"/>
              <w:sz w:val="20"/>
              <w:szCs w:val="20"/>
            </w:rPr>
          </w:rPrChange>
        </w:rPr>
        <w:t>suggestions_email</w:t>
      </w:r>
      <w:proofErr w:type="spellEnd"/>
      <w:r w:rsidRPr="00C2429D">
        <w:rPr>
          <w:color w:val="333333"/>
          <w:sz w:val="20"/>
          <w:szCs w:val="20"/>
          <w:lang w:val="en-US"/>
          <w:rPrChange w:id="2660" w:author="Grigory" w:date="2018-11-13T17:53:00Z">
            <w:rPr>
              <w:color w:val="333333"/>
              <w:sz w:val="20"/>
              <w:szCs w:val="20"/>
            </w:rPr>
          </w:rPrChange>
        </w:rPr>
        <w:t>/?filter={"email":"&lt;</w:t>
      </w:r>
      <w:r>
        <w:rPr>
          <w:color w:val="333333"/>
          <w:sz w:val="20"/>
          <w:szCs w:val="20"/>
        </w:rPr>
        <w:t>строка</w:t>
      </w:r>
      <w:r w:rsidRPr="00C2429D">
        <w:rPr>
          <w:color w:val="333333"/>
          <w:sz w:val="20"/>
          <w:szCs w:val="20"/>
          <w:lang w:val="en-US"/>
          <w:rPrChange w:id="2661" w:author="Grigory" w:date="2018-11-13T17:53:00Z">
            <w:rPr>
              <w:color w:val="333333"/>
              <w:sz w:val="20"/>
              <w:szCs w:val="20"/>
            </w:rPr>
          </w:rPrChange>
        </w:rPr>
        <w:t>&gt;"}</w:t>
      </w:r>
    </w:p>
    <w:p w14:paraId="751C0330" w14:textId="77777777" w:rsidR="008F2729" w:rsidRDefault="00CE5BF4">
      <w:pPr>
        <w:pStyle w:val="10"/>
        <w:contextualSpacing w:val="0"/>
        <w:rPr>
          <w:color w:val="333333"/>
          <w:sz w:val="20"/>
          <w:szCs w:val="20"/>
        </w:rPr>
      </w:pPr>
      <w:r>
        <w:rPr>
          <w:color w:val="333333"/>
          <w:sz w:val="20"/>
          <w:szCs w:val="20"/>
        </w:rPr>
        <w:t xml:space="preserve">подсказка к фильтру подписчиков по </w:t>
      </w:r>
      <w:proofErr w:type="spellStart"/>
      <w:r>
        <w:rPr>
          <w:color w:val="333333"/>
          <w:sz w:val="20"/>
          <w:szCs w:val="20"/>
        </w:rPr>
        <w:t>email</w:t>
      </w:r>
      <w:proofErr w:type="spellEnd"/>
    </w:p>
    <w:p w14:paraId="4EB3444B" w14:textId="77777777" w:rsidR="008F2729" w:rsidRDefault="00CE5BF4">
      <w:pPr>
        <w:pStyle w:val="10"/>
        <w:contextualSpacing w:val="0"/>
        <w:rPr>
          <w:color w:val="333333"/>
          <w:sz w:val="20"/>
          <w:szCs w:val="20"/>
        </w:rPr>
      </w:pPr>
      <w:r>
        <w:rPr>
          <w:color w:val="333333"/>
          <w:sz w:val="20"/>
          <w:szCs w:val="20"/>
        </w:rPr>
        <w:t>входные параметры:</w:t>
      </w:r>
    </w:p>
    <w:p w14:paraId="4E4FD4D3" w14:textId="77777777" w:rsidR="008F2729" w:rsidRDefault="00CE5BF4">
      <w:pPr>
        <w:pStyle w:val="10"/>
        <w:contextualSpacing w:val="0"/>
        <w:rPr>
          <w:color w:val="333333"/>
          <w:sz w:val="20"/>
          <w:szCs w:val="20"/>
        </w:rPr>
      </w:pPr>
      <w:r>
        <w:rPr>
          <w:color w:val="333333"/>
          <w:sz w:val="20"/>
          <w:szCs w:val="20"/>
        </w:rPr>
        <w:t>- строка</w:t>
      </w:r>
    </w:p>
    <w:p w14:paraId="67A48BD9" w14:textId="77777777" w:rsidR="008F2729" w:rsidRDefault="00CE5BF4">
      <w:pPr>
        <w:pStyle w:val="10"/>
        <w:contextualSpacing w:val="0"/>
        <w:rPr>
          <w:color w:val="333333"/>
          <w:sz w:val="20"/>
          <w:szCs w:val="20"/>
        </w:rPr>
      </w:pPr>
      <w:r>
        <w:rPr>
          <w:color w:val="333333"/>
          <w:sz w:val="20"/>
          <w:szCs w:val="20"/>
        </w:rPr>
        <w:t>формат ответа:</w:t>
      </w:r>
    </w:p>
    <w:p w14:paraId="2E9604EF" w14:textId="77777777" w:rsidR="008F2729" w:rsidRPr="00C2429D" w:rsidRDefault="00CE5BF4">
      <w:pPr>
        <w:pStyle w:val="10"/>
        <w:contextualSpacing w:val="0"/>
        <w:rPr>
          <w:color w:val="333333"/>
          <w:sz w:val="20"/>
          <w:szCs w:val="20"/>
          <w:lang w:val="en-US"/>
          <w:rPrChange w:id="2662" w:author="Grigory" w:date="2018-11-13T17:53:00Z">
            <w:rPr>
              <w:color w:val="333333"/>
              <w:sz w:val="20"/>
              <w:szCs w:val="20"/>
            </w:rPr>
          </w:rPrChange>
        </w:rPr>
      </w:pPr>
      <w:r w:rsidRPr="00C2429D">
        <w:rPr>
          <w:color w:val="333333"/>
          <w:sz w:val="20"/>
          <w:szCs w:val="20"/>
          <w:lang w:val="en-US"/>
          <w:rPrChange w:id="2663" w:author="Grigory" w:date="2018-11-13T17:53:00Z">
            <w:rPr>
              <w:color w:val="333333"/>
              <w:sz w:val="20"/>
              <w:szCs w:val="20"/>
            </w:rPr>
          </w:rPrChange>
        </w:rPr>
        <w:t>[</w:t>
      </w:r>
    </w:p>
    <w:p w14:paraId="4C481D64" w14:textId="77777777" w:rsidR="008F2729" w:rsidRPr="00C2429D" w:rsidRDefault="00CE5BF4">
      <w:pPr>
        <w:pStyle w:val="10"/>
        <w:contextualSpacing w:val="0"/>
        <w:rPr>
          <w:color w:val="333333"/>
          <w:sz w:val="20"/>
          <w:szCs w:val="20"/>
          <w:lang w:val="en-US"/>
          <w:rPrChange w:id="2664" w:author="Grigory" w:date="2018-11-13T17:53:00Z">
            <w:rPr>
              <w:color w:val="333333"/>
              <w:sz w:val="20"/>
              <w:szCs w:val="20"/>
            </w:rPr>
          </w:rPrChange>
        </w:rPr>
      </w:pPr>
      <w:r w:rsidRPr="00C2429D">
        <w:rPr>
          <w:color w:val="333333"/>
          <w:sz w:val="20"/>
          <w:szCs w:val="20"/>
          <w:lang w:val="en-US"/>
          <w:rPrChange w:id="2665" w:author="Grigory" w:date="2018-11-13T17:53:00Z">
            <w:rPr>
              <w:color w:val="333333"/>
              <w:sz w:val="20"/>
              <w:szCs w:val="20"/>
            </w:rPr>
          </w:rPrChange>
        </w:rPr>
        <w:t xml:space="preserve"> </w:t>
      </w:r>
      <w:proofErr w:type="gramStart"/>
      <w:r w:rsidRPr="00C2429D">
        <w:rPr>
          <w:color w:val="333333"/>
          <w:sz w:val="20"/>
          <w:szCs w:val="20"/>
          <w:lang w:val="en-US"/>
          <w:rPrChange w:id="2666" w:author="Grigory" w:date="2018-11-13T17:53:00Z">
            <w:rPr>
              <w:color w:val="333333"/>
              <w:sz w:val="20"/>
              <w:szCs w:val="20"/>
            </w:rPr>
          </w:rPrChange>
        </w:rPr>
        <w:t>string!,</w:t>
      </w:r>
      <w:proofErr w:type="gramEnd"/>
    </w:p>
    <w:p w14:paraId="059C53A2" w14:textId="77777777" w:rsidR="008F2729" w:rsidRPr="00C2429D" w:rsidRDefault="00CE5BF4">
      <w:pPr>
        <w:pStyle w:val="10"/>
        <w:contextualSpacing w:val="0"/>
        <w:rPr>
          <w:color w:val="333333"/>
          <w:sz w:val="20"/>
          <w:szCs w:val="20"/>
          <w:lang w:val="en-US"/>
          <w:rPrChange w:id="2667" w:author="Grigory" w:date="2018-11-13T17:53:00Z">
            <w:rPr>
              <w:color w:val="333333"/>
              <w:sz w:val="20"/>
              <w:szCs w:val="20"/>
            </w:rPr>
          </w:rPrChange>
        </w:rPr>
      </w:pPr>
      <w:r w:rsidRPr="00C2429D">
        <w:rPr>
          <w:color w:val="333333"/>
          <w:sz w:val="20"/>
          <w:szCs w:val="20"/>
          <w:lang w:val="en-US"/>
          <w:rPrChange w:id="2668" w:author="Grigory" w:date="2018-11-13T17:53:00Z">
            <w:rPr>
              <w:color w:val="333333"/>
              <w:sz w:val="20"/>
              <w:szCs w:val="20"/>
            </w:rPr>
          </w:rPrChange>
        </w:rPr>
        <w:t xml:space="preserve"> .....</w:t>
      </w:r>
    </w:p>
    <w:p w14:paraId="59411A35" w14:textId="77777777" w:rsidR="008F2729" w:rsidRPr="00C2429D" w:rsidRDefault="00CE5BF4">
      <w:pPr>
        <w:pStyle w:val="10"/>
        <w:contextualSpacing w:val="0"/>
        <w:rPr>
          <w:color w:val="333333"/>
          <w:sz w:val="20"/>
          <w:szCs w:val="20"/>
          <w:lang w:val="en-US"/>
          <w:rPrChange w:id="2669" w:author="Grigory" w:date="2018-11-13T17:53:00Z">
            <w:rPr>
              <w:color w:val="333333"/>
              <w:sz w:val="20"/>
              <w:szCs w:val="20"/>
            </w:rPr>
          </w:rPrChange>
        </w:rPr>
      </w:pPr>
      <w:r w:rsidRPr="00C2429D">
        <w:rPr>
          <w:color w:val="333333"/>
          <w:sz w:val="20"/>
          <w:szCs w:val="20"/>
          <w:lang w:val="en-US"/>
          <w:rPrChange w:id="2670" w:author="Grigory" w:date="2018-11-13T17:53:00Z">
            <w:rPr>
              <w:color w:val="333333"/>
              <w:sz w:val="20"/>
              <w:szCs w:val="20"/>
            </w:rPr>
          </w:rPrChange>
        </w:rPr>
        <w:t>]</w:t>
      </w:r>
    </w:p>
    <w:p w14:paraId="3197517A" w14:textId="77777777" w:rsidR="008F2729" w:rsidRPr="00C2429D" w:rsidRDefault="008F2729">
      <w:pPr>
        <w:pStyle w:val="10"/>
        <w:contextualSpacing w:val="0"/>
        <w:rPr>
          <w:color w:val="333333"/>
          <w:sz w:val="20"/>
          <w:szCs w:val="20"/>
          <w:lang w:val="en-US"/>
          <w:rPrChange w:id="2671" w:author="Grigory" w:date="2018-11-13T17:53:00Z">
            <w:rPr>
              <w:color w:val="333333"/>
              <w:sz w:val="20"/>
              <w:szCs w:val="20"/>
            </w:rPr>
          </w:rPrChange>
        </w:rPr>
      </w:pPr>
    </w:p>
    <w:p w14:paraId="151D7038" w14:textId="77777777" w:rsidR="008F2729" w:rsidRPr="00C2429D" w:rsidRDefault="00CE5BF4">
      <w:pPr>
        <w:pStyle w:val="10"/>
        <w:contextualSpacing w:val="0"/>
        <w:rPr>
          <w:color w:val="333333"/>
          <w:sz w:val="20"/>
          <w:szCs w:val="20"/>
          <w:lang w:val="en-US"/>
          <w:rPrChange w:id="2672" w:author="Grigory" w:date="2018-11-13T17:53:00Z">
            <w:rPr>
              <w:color w:val="333333"/>
              <w:sz w:val="20"/>
              <w:szCs w:val="20"/>
            </w:rPr>
          </w:rPrChange>
        </w:rPr>
      </w:pPr>
      <w:proofErr w:type="spellStart"/>
      <w:r w:rsidRPr="00C2429D">
        <w:rPr>
          <w:color w:val="333333"/>
          <w:sz w:val="20"/>
          <w:szCs w:val="20"/>
          <w:lang w:val="en-US"/>
          <w:rPrChange w:id="2673" w:author="Grigory" w:date="2018-11-13T17:53:00Z">
            <w:rPr>
              <w:color w:val="333333"/>
              <w:sz w:val="20"/>
              <w:szCs w:val="20"/>
            </w:rPr>
          </w:rPrChange>
        </w:rPr>
        <w:t>GetSubscriber</w:t>
      </w:r>
      <w:proofErr w:type="spellEnd"/>
    </w:p>
    <w:p w14:paraId="2566BEFB" w14:textId="77777777" w:rsidR="008F2729" w:rsidRPr="00C2429D" w:rsidRDefault="00CE5BF4">
      <w:pPr>
        <w:pStyle w:val="10"/>
        <w:contextualSpacing w:val="0"/>
        <w:rPr>
          <w:color w:val="333333"/>
          <w:sz w:val="20"/>
          <w:szCs w:val="20"/>
          <w:lang w:val="en-US"/>
          <w:rPrChange w:id="2674" w:author="Grigory" w:date="2018-11-13T17:53:00Z">
            <w:rPr>
              <w:color w:val="333333"/>
              <w:sz w:val="20"/>
              <w:szCs w:val="20"/>
            </w:rPr>
          </w:rPrChange>
        </w:rPr>
      </w:pPr>
      <w:r w:rsidRPr="00C2429D">
        <w:rPr>
          <w:color w:val="333333"/>
          <w:sz w:val="20"/>
          <w:szCs w:val="20"/>
          <w:lang w:val="en-US"/>
          <w:rPrChange w:id="2675" w:author="Grigory" w:date="2018-11-13T17:53:00Z">
            <w:rPr>
              <w:color w:val="333333"/>
              <w:sz w:val="20"/>
              <w:szCs w:val="20"/>
            </w:rPr>
          </w:rPrChange>
        </w:rPr>
        <w:t>/</w:t>
      </w:r>
      <w:proofErr w:type="spellStart"/>
      <w:r w:rsidRPr="00C2429D">
        <w:rPr>
          <w:color w:val="333333"/>
          <w:sz w:val="20"/>
          <w:szCs w:val="20"/>
          <w:lang w:val="en-US"/>
          <w:rPrChange w:id="2676" w:author="Grigory" w:date="2018-11-13T17:53:00Z">
            <w:rPr>
              <w:color w:val="333333"/>
              <w:sz w:val="20"/>
              <w:szCs w:val="20"/>
            </w:rPr>
          </w:rPrChange>
        </w:rPr>
        <w:t>api</w:t>
      </w:r>
      <w:proofErr w:type="spellEnd"/>
      <w:r w:rsidRPr="00C2429D">
        <w:rPr>
          <w:color w:val="333333"/>
          <w:sz w:val="20"/>
          <w:szCs w:val="20"/>
          <w:lang w:val="en-US"/>
          <w:rPrChange w:id="2677" w:author="Grigory" w:date="2018-11-13T17:53:00Z">
            <w:rPr>
              <w:color w:val="333333"/>
              <w:sz w:val="20"/>
              <w:szCs w:val="20"/>
            </w:rPr>
          </w:rPrChange>
        </w:rPr>
        <w:t>/subscribers/&lt;ID_</w:t>
      </w:r>
      <w:r>
        <w:rPr>
          <w:color w:val="333333"/>
          <w:sz w:val="20"/>
          <w:szCs w:val="20"/>
        </w:rPr>
        <w:t>подписчика</w:t>
      </w:r>
      <w:r w:rsidRPr="00C2429D">
        <w:rPr>
          <w:color w:val="333333"/>
          <w:sz w:val="20"/>
          <w:szCs w:val="20"/>
          <w:lang w:val="en-US"/>
          <w:rPrChange w:id="2678" w:author="Grigory" w:date="2018-11-13T17:53:00Z">
            <w:rPr>
              <w:color w:val="333333"/>
              <w:sz w:val="20"/>
              <w:szCs w:val="20"/>
            </w:rPr>
          </w:rPrChange>
        </w:rPr>
        <w:t>&gt;/</w:t>
      </w:r>
    </w:p>
    <w:p w14:paraId="71B96438" w14:textId="77777777" w:rsidR="008F2729" w:rsidRDefault="00CE5BF4">
      <w:pPr>
        <w:pStyle w:val="10"/>
        <w:contextualSpacing w:val="0"/>
        <w:rPr>
          <w:color w:val="333333"/>
          <w:sz w:val="20"/>
          <w:szCs w:val="20"/>
        </w:rPr>
      </w:pPr>
      <w:r>
        <w:rPr>
          <w:color w:val="333333"/>
          <w:sz w:val="20"/>
          <w:szCs w:val="20"/>
        </w:rPr>
        <w:t>получить подписчика</w:t>
      </w:r>
    </w:p>
    <w:p w14:paraId="7046ABA8" w14:textId="77777777" w:rsidR="008F2729" w:rsidRDefault="00CE5BF4">
      <w:pPr>
        <w:pStyle w:val="10"/>
        <w:contextualSpacing w:val="0"/>
        <w:rPr>
          <w:color w:val="333333"/>
          <w:sz w:val="20"/>
          <w:szCs w:val="20"/>
        </w:rPr>
      </w:pPr>
      <w:r>
        <w:rPr>
          <w:color w:val="333333"/>
          <w:sz w:val="20"/>
          <w:szCs w:val="20"/>
        </w:rPr>
        <w:t>входные параметры:</w:t>
      </w:r>
    </w:p>
    <w:p w14:paraId="62343AD9" w14:textId="77777777" w:rsidR="008F2729" w:rsidRDefault="00CE5BF4">
      <w:pPr>
        <w:pStyle w:val="10"/>
        <w:contextualSpacing w:val="0"/>
        <w:rPr>
          <w:color w:val="333333"/>
          <w:sz w:val="20"/>
          <w:szCs w:val="20"/>
        </w:rPr>
      </w:pPr>
      <w:r>
        <w:rPr>
          <w:color w:val="333333"/>
          <w:sz w:val="20"/>
          <w:szCs w:val="20"/>
        </w:rPr>
        <w:t>- ид</w:t>
      </w:r>
    </w:p>
    <w:p w14:paraId="08C2898D" w14:textId="77777777" w:rsidR="008F2729" w:rsidRDefault="00CE5BF4">
      <w:pPr>
        <w:pStyle w:val="10"/>
        <w:contextualSpacing w:val="0"/>
        <w:rPr>
          <w:color w:val="333333"/>
          <w:sz w:val="20"/>
          <w:szCs w:val="20"/>
        </w:rPr>
      </w:pPr>
      <w:r>
        <w:rPr>
          <w:color w:val="333333"/>
          <w:sz w:val="20"/>
          <w:szCs w:val="20"/>
        </w:rPr>
        <w:t>формат ответа:</w:t>
      </w:r>
    </w:p>
    <w:p w14:paraId="2A239D39" w14:textId="77777777" w:rsidR="008F2729" w:rsidRPr="00C2429D" w:rsidRDefault="00CE5BF4">
      <w:pPr>
        <w:pStyle w:val="10"/>
        <w:contextualSpacing w:val="0"/>
        <w:rPr>
          <w:color w:val="333333"/>
          <w:sz w:val="20"/>
          <w:szCs w:val="20"/>
          <w:lang w:val="en-US"/>
          <w:rPrChange w:id="2679" w:author="Grigory" w:date="2018-11-13T17:53:00Z">
            <w:rPr>
              <w:color w:val="333333"/>
              <w:sz w:val="20"/>
              <w:szCs w:val="20"/>
            </w:rPr>
          </w:rPrChange>
        </w:rPr>
      </w:pPr>
      <w:r w:rsidRPr="00C2429D">
        <w:rPr>
          <w:color w:val="333333"/>
          <w:sz w:val="20"/>
          <w:szCs w:val="20"/>
          <w:lang w:val="en-US"/>
          <w:rPrChange w:id="2680" w:author="Grigory" w:date="2018-11-13T17:53:00Z">
            <w:rPr>
              <w:color w:val="333333"/>
              <w:sz w:val="20"/>
              <w:szCs w:val="20"/>
            </w:rPr>
          </w:rPrChange>
        </w:rPr>
        <w:t>{</w:t>
      </w:r>
    </w:p>
    <w:p w14:paraId="3353539F" w14:textId="77777777" w:rsidR="008F2729" w:rsidRPr="00C2429D" w:rsidRDefault="00CE5BF4">
      <w:pPr>
        <w:pStyle w:val="10"/>
        <w:contextualSpacing w:val="0"/>
        <w:rPr>
          <w:color w:val="333333"/>
          <w:sz w:val="20"/>
          <w:szCs w:val="20"/>
          <w:lang w:val="en-US"/>
          <w:rPrChange w:id="2681" w:author="Grigory" w:date="2018-11-13T17:53:00Z">
            <w:rPr>
              <w:color w:val="333333"/>
              <w:sz w:val="20"/>
              <w:szCs w:val="20"/>
            </w:rPr>
          </w:rPrChange>
        </w:rPr>
      </w:pPr>
      <w:r w:rsidRPr="00C2429D">
        <w:rPr>
          <w:color w:val="333333"/>
          <w:sz w:val="20"/>
          <w:szCs w:val="20"/>
          <w:lang w:val="en-US"/>
          <w:rPrChange w:id="2682" w:author="Grigory" w:date="2018-11-13T17:53:00Z">
            <w:rPr>
              <w:color w:val="333333"/>
              <w:sz w:val="20"/>
              <w:szCs w:val="20"/>
            </w:rPr>
          </w:rPrChange>
        </w:rPr>
        <w:t xml:space="preserve">  id: </w:t>
      </w:r>
      <w:proofErr w:type="gramStart"/>
      <w:r w:rsidRPr="00C2429D">
        <w:rPr>
          <w:color w:val="333333"/>
          <w:sz w:val="20"/>
          <w:szCs w:val="20"/>
          <w:lang w:val="en-US"/>
          <w:rPrChange w:id="2683" w:author="Grigory" w:date="2018-11-13T17:53:00Z">
            <w:rPr>
              <w:color w:val="333333"/>
              <w:sz w:val="20"/>
              <w:szCs w:val="20"/>
            </w:rPr>
          </w:rPrChange>
        </w:rPr>
        <w:t>string!,</w:t>
      </w:r>
      <w:proofErr w:type="gramEnd"/>
    </w:p>
    <w:p w14:paraId="1EBBD248" w14:textId="77777777" w:rsidR="008F2729" w:rsidRPr="00C2429D" w:rsidRDefault="00CE5BF4">
      <w:pPr>
        <w:pStyle w:val="10"/>
        <w:contextualSpacing w:val="0"/>
        <w:rPr>
          <w:color w:val="333333"/>
          <w:sz w:val="20"/>
          <w:szCs w:val="20"/>
          <w:lang w:val="en-US"/>
          <w:rPrChange w:id="2684" w:author="Grigory" w:date="2018-11-13T17:53:00Z">
            <w:rPr>
              <w:color w:val="333333"/>
              <w:sz w:val="20"/>
              <w:szCs w:val="20"/>
            </w:rPr>
          </w:rPrChange>
        </w:rPr>
      </w:pPr>
      <w:r w:rsidRPr="00C2429D">
        <w:rPr>
          <w:color w:val="333333"/>
          <w:sz w:val="20"/>
          <w:szCs w:val="20"/>
          <w:lang w:val="en-US"/>
          <w:rPrChange w:id="2685" w:author="Grigory" w:date="2018-11-13T17:53:00Z">
            <w:rPr>
              <w:color w:val="333333"/>
              <w:sz w:val="20"/>
              <w:szCs w:val="20"/>
            </w:rPr>
          </w:rPrChange>
        </w:rPr>
        <w:t xml:space="preserve">  name: </w:t>
      </w:r>
      <w:proofErr w:type="gramStart"/>
      <w:r w:rsidRPr="00C2429D">
        <w:rPr>
          <w:color w:val="333333"/>
          <w:sz w:val="20"/>
          <w:szCs w:val="20"/>
          <w:lang w:val="en-US"/>
          <w:rPrChange w:id="2686" w:author="Grigory" w:date="2018-11-13T17:53:00Z">
            <w:rPr>
              <w:color w:val="333333"/>
              <w:sz w:val="20"/>
              <w:szCs w:val="20"/>
            </w:rPr>
          </w:rPrChange>
        </w:rPr>
        <w:t>string!,</w:t>
      </w:r>
      <w:proofErr w:type="gramEnd"/>
    </w:p>
    <w:p w14:paraId="267ECDA1" w14:textId="77777777" w:rsidR="008F2729" w:rsidRPr="00C2429D" w:rsidRDefault="00CE5BF4">
      <w:pPr>
        <w:pStyle w:val="10"/>
        <w:contextualSpacing w:val="0"/>
        <w:rPr>
          <w:color w:val="333333"/>
          <w:sz w:val="20"/>
          <w:szCs w:val="20"/>
          <w:lang w:val="en-US"/>
          <w:rPrChange w:id="2687" w:author="Grigory" w:date="2018-11-13T17:53:00Z">
            <w:rPr>
              <w:color w:val="333333"/>
              <w:sz w:val="20"/>
              <w:szCs w:val="20"/>
            </w:rPr>
          </w:rPrChange>
        </w:rPr>
      </w:pPr>
      <w:r w:rsidRPr="00C2429D">
        <w:rPr>
          <w:color w:val="333333"/>
          <w:sz w:val="20"/>
          <w:szCs w:val="20"/>
          <w:lang w:val="en-US"/>
          <w:rPrChange w:id="2688" w:author="Grigory" w:date="2018-11-13T17:53:00Z">
            <w:rPr>
              <w:color w:val="333333"/>
              <w:sz w:val="20"/>
              <w:szCs w:val="20"/>
            </w:rPr>
          </w:rPrChange>
        </w:rPr>
        <w:t xml:space="preserve">  email: </w:t>
      </w:r>
      <w:proofErr w:type="gramStart"/>
      <w:r w:rsidRPr="00C2429D">
        <w:rPr>
          <w:color w:val="333333"/>
          <w:sz w:val="20"/>
          <w:szCs w:val="20"/>
          <w:lang w:val="en-US"/>
          <w:rPrChange w:id="2689" w:author="Grigory" w:date="2018-11-13T17:53:00Z">
            <w:rPr>
              <w:color w:val="333333"/>
              <w:sz w:val="20"/>
              <w:szCs w:val="20"/>
            </w:rPr>
          </w:rPrChange>
        </w:rPr>
        <w:t>string!,</w:t>
      </w:r>
      <w:proofErr w:type="gramEnd"/>
    </w:p>
    <w:p w14:paraId="69A3592D" w14:textId="77777777" w:rsidR="008F2729" w:rsidRPr="00C2429D" w:rsidRDefault="00CE5BF4">
      <w:pPr>
        <w:pStyle w:val="10"/>
        <w:contextualSpacing w:val="0"/>
        <w:rPr>
          <w:color w:val="333333"/>
          <w:sz w:val="20"/>
          <w:szCs w:val="20"/>
          <w:lang w:val="en-US"/>
          <w:rPrChange w:id="2690" w:author="Grigory" w:date="2018-11-13T17:53:00Z">
            <w:rPr>
              <w:color w:val="333333"/>
              <w:sz w:val="20"/>
              <w:szCs w:val="20"/>
            </w:rPr>
          </w:rPrChange>
        </w:rPr>
      </w:pPr>
      <w:r w:rsidRPr="00C2429D">
        <w:rPr>
          <w:color w:val="333333"/>
          <w:sz w:val="20"/>
          <w:szCs w:val="20"/>
          <w:lang w:val="en-US"/>
          <w:rPrChange w:id="2691" w:author="Grigory" w:date="2018-11-13T17:53:00Z">
            <w:rPr>
              <w:color w:val="333333"/>
              <w:sz w:val="20"/>
              <w:szCs w:val="20"/>
            </w:rPr>
          </w:rPrChange>
        </w:rPr>
        <w:t xml:space="preserve">  phone: string!</w:t>
      </w:r>
    </w:p>
    <w:p w14:paraId="3AA0FC53" w14:textId="77777777" w:rsidR="008F2729" w:rsidRPr="00C2429D" w:rsidRDefault="00CE5BF4">
      <w:pPr>
        <w:pStyle w:val="10"/>
        <w:contextualSpacing w:val="0"/>
        <w:rPr>
          <w:color w:val="333333"/>
          <w:sz w:val="20"/>
          <w:szCs w:val="20"/>
          <w:lang w:val="en-US"/>
          <w:rPrChange w:id="2692" w:author="Grigory" w:date="2018-11-13T17:53:00Z">
            <w:rPr>
              <w:color w:val="333333"/>
              <w:sz w:val="20"/>
              <w:szCs w:val="20"/>
            </w:rPr>
          </w:rPrChange>
        </w:rPr>
      </w:pPr>
      <w:r w:rsidRPr="00C2429D">
        <w:rPr>
          <w:color w:val="333333"/>
          <w:sz w:val="20"/>
          <w:szCs w:val="20"/>
          <w:lang w:val="en-US"/>
          <w:rPrChange w:id="2693" w:author="Grigory" w:date="2018-11-13T17:53:00Z">
            <w:rPr>
              <w:color w:val="333333"/>
              <w:sz w:val="20"/>
              <w:szCs w:val="20"/>
            </w:rPr>
          </w:rPrChange>
        </w:rPr>
        <w:t xml:space="preserve">  image: </w:t>
      </w:r>
      <w:proofErr w:type="spellStart"/>
      <w:r w:rsidRPr="00C2429D">
        <w:rPr>
          <w:color w:val="333333"/>
          <w:sz w:val="20"/>
          <w:szCs w:val="20"/>
          <w:lang w:val="en-US"/>
          <w:rPrChange w:id="2694" w:author="Grigory" w:date="2018-11-13T17:53:00Z">
            <w:rPr>
              <w:color w:val="333333"/>
              <w:sz w:val="20"/>
              <w:szCs w:val="20"/>
            </w:rPr>
          </w:rPrChange>
        </w:rPr>
        <w:t>url</w:t>
      </w:r>
      <w:proofErr w:type="spellEnd"/>
      <w:r w:rsidRPr="00C2429D">
        <w:rPr>
          <w:color w:val="333333"/>
          <w:sz w:val="20"/>
          <w:szCs w:val="20"/>
          <w:lang w:val="en-US"/>
          <w:rPrChange w:id="2695" w:author="Grigory" w:date="2018-11-13T17:53:00Z">
            <w:rPr>
              <w:color w:val="333333"/>
              <w:sz w:val="20"/>
              <w:szCs w:val="20"/>
            </w:rPr>
          </w:rPrChange>
        </w:rPr>
        <w:t xml:space="preserve">?  </w:t>
      </w:r>
    </w:p>
    <w:p w14:paraId="4CFCC1FC" w14:textId="77777777" w:rsidR="008F2729" w:rsidRPr="00C2429D" w:rsidRDefault="00CE5BF4">
      <w:pPr>
        <w:pStyle w:val="10"/>
        <w:contextualSpacing w:val="0"/>
        <w:rPr>
          <w:color w:val="333333"/>
          <w:sz w:val="20"/>
          <w:szCs w:val="20"/>
          <w:lang w:val="en-US"/>
          <w:rPrChange w:id="2696" w:author="Grigory" w:date="2018-11-13T17:53:00Z">
            <w:rPr>
              <w:color w:val="333333"/>
              <w:sz w:val="20"/>
              <w:szCs w:val="20"/>
            </w:rPr>
          </w:rPrChange>
        </w:rPr>
      </w:pPr>
      <w:r w:rsidRPr="00C2429D">
        <w:rPr>
          <w:color w:val="333333"/>
          <w:sz w:val="20"/>
          <w:szCs w:val="20"/>
          <w:lang w:val="en-US"/>
          <w:rPrChange w:id="2697" w:author="Grigory" w:date="2018-11-13T17:53:00Z">
            <w:rPr>
              <w:color w:val="333333"/>
              <w:sz w:val="20"/>
              <w:szCs w:val="20"/>
            </w:rPr>
          </w:rPrChange>
        </w:rPr>
        <w:t>}</w:t>
      </w:r>
    </w:p>
    <w:p w14:paraId="17AAC57A" w14:textId="77777777" w:rsidR="008F2729" w:rsidRPr="00C2429D" w:rsidRDefault="008F2729">
      <w:pPr>
        <w:pStyle w:val="10"/>
        <w:contextualSpacing w:val="0"/>
        <w:rPr>
          <w:color w:val="333333"/>
          <w:sz w:val="20"/>
          <w:szCs w:val="20"/>
          <w:lang w:val="en-US"/>
          <w:rPrChange w:id="2698" w:author="Grigory" w:date="2018-11-13T17:53:00Z">
            <w:rPr>
              <w:color w:val="333333"/>
              <w:sz w:val="20"/>
              <w:szCs w:val="20"/>
            </w:rPr>
          </w:rPrChange>
        </w:rPr>
      </w:pPr>
    </w:p>
    <w:p w14:paraId="0D66A680" w14:textId="77777777" w:rsidR="008F2729" w:rsidRPr="00C2429D" w:rsidRDefault="00CE5BF4">
      <w:pPr>
        <w:pStyle w:val="10"/>
        <w:contextualSpacing w:val="0"/>
        <w:rPr>
          <w:color w:val="333333"/>
          <w:sz w:val="20"/>
          <w:szCs w:val="20"/>
          <w:lang w:val="en-US"/>
          <w:rPrChange w:id="2699" w:author="Grigory" w:date="2018-11-13T17:53:00Z">
            <w:rPr>
              <w:color w:val="333333"/>
              <w:sz w:val="20"/>
              <w:szCs w:val="20"/>
            </w:rPr>
          </w:rPrChange>
        </w:rPr>
      </w:pPr>
      <w:proofErr w:type="spellStart"/>
      <w:r w:rsidRPr="00C2429D">
        <w:rPr>
          <w:color w:val="333333"/>
          <w:sz w:val="20"/>
          <w:szCs w:val="20"/>
          <w:lang w:val="en-US"/>
          <w:rPrChange w:id="2700" w:author="Grigory" w:date="2018-11-13T17:53:00Z">
            <w:rPr>
              <w:color w:val="333333"/>
              <w:sz w:val="20"/>
              <w:szCs w:val="20"/>
            </w:rPr>
          </w:rPrChange>
        </w:rPr>
        <w:t>GetSubscriberSubscriptions</w:t>
      </w:r>
      <w:proofErr w:type="spellEnd"/>
    </w:p>
    <w:p w14:paraId="360E336C" w14:textId="77777777" w:rsidR="008F2729" w:rsidRPr="00C2429D" w:rsidRDefault="00CE5BF4">
      <w:pPr>
        <w:pStyle w:val="10"/>
        <w:contextualSpacing w:val="0"/>
        <w:rPr>
          <w:color w:val="333333"/>
          <w:sz w:val="20"/>
          <w:szCs w:val="20"/>
          <w:lang w:val="en-US"/>
          <w:rPrChange w:id="2701" w:author="Grigory" w:date="2018-11-13T17:53:00Z">
            <w:rPr>
              <w:color w:val="333333"/>
              <w:sz w:val="20"/>
              <w:szCs w:val="20"/>
            </w:rPr>
          </w:rPrChange>
        </w:rPr>
      </w:pPr>
      <w:r w:rsidRPr="00C2429D">
        <w:rPr>
          <w:color w:val="333333"/>
          <w:sz w:val="20"/>
          <w:szCs w:val="20"/>
          <w:lang w:val="en-US"/>
          <w:rPrChange w:id="2702" w:author="Grigory" w:date="2018-11-13T17:53:00Z">
            <w:rPr>
              <w:color w:val="333333"/>
              <w:sz w:val="20"/>
              <w:szCs w:val="20"/>
            </w:rPr>
          </w:rPrChange>
        </w:rPr>
        <w:t>/</w:t>
      </w:r>
      <w:proofErr w:type="spellStart"/>
      <w:r w:rsidRPr="00C2429D">
        <w:rPr>
          <w:color w:val="333333"/>
          <w:sz w:val="20"/>
          <w:szCs w:val="20"/>
          <w:lang w:val="en-US"/>
          <w:rPrChange w:id="2703" w:author="Grigory" w:date="2018-11-13T17:53:00Z">
            <w:rPr>
              <w:color w:val="333333"/>
              <w:sz w:val="20"/>
              <w:szCs w:val="20"/>
            </w:rPr>
          </w:rPrChange>
        </w:rPr>
        <w:t>api</w:t>
      </w:r>
      <w:proofErr w:type="spellEnd"/>
      <w:r w:rsidRPr="00C2429D">
        <w:rPr>
          <w:color w:val="333333"/>
          <w:sz w:val="20"/>
          <w:szCs w:val="20"/>
          <w:lang w:val="en-US"/>
          <w:rPrChange w:id="2704" w:author="Grigory" w:date="2018-11-13T17:53:00Z">
            <w:rPr>
              <w:color w:val="333333"/>
              <w:sz w:val="20"/>
              <w:szCs w:val="20"/>
            </w:rPr>
          </w:rPrChange>
        </w:rPr>
        <w:t>/subscribers/&lt;ID_</w:t>
      </w:r>
      <w:r>
        <w:rPr>
          <w:color w:val="333333"/>
          <w:sz w:val="20"/>
          <w:szCs w:val="20"/>
        </w:rPr>
        <w:t>подписчика</w:t>
      </w:r>
      <w:r w:rsidRPr="00C2429D">
        <w:rPr>
          <w:color w:val="333333"/>
          <w:sz w:val="20"/>
          <w:szCs w:val="20"/>
          <w:lang w:val="en-US"/>
          <w:rPrChange w:id="2705" w:author="Grigory" w:date="2018-11-13T17:53:00Z">
            <w:rPr>
              <w:color w:val="333333"/>
              <w:sz w:val="20"/>
              <w:szCs w:val="20"/>
            </w:rPr>
          </w:rPrChange>
        </w:rPr>
        <w:t>&gt;/products/</w:t>
      </w:r>
    </w:p>
    <w:p w14:paraId="59D7958B" w14:textId="77777777" w:rsidR="008F2729" w:rsidRDefault="00CE5BF4">
      <w:pPr>
        <w:pStyle w:val="10"/>
        <w:contextualSpacing w:val="0"/>
        <w:rPr>
          <w:color w:val="333333"/>
          <w:sz w:val="20"/>
          <w:szCs w:val="20"/>
        </w:rPr>
      </w:pPr>
      <w:r>
        <w:rPr>
          <w:color w:val="333333"/>
          <w:sz w:val="20"/>
          <w:szCs w:val="20"/>
        </w:rPr>
        <w:t>список подписок подписчика</w:t>
      </w:r>
    </w:p>
    <w:p w14:paraId="3E90D122" w14:textId="77777777" w:rsidR="008F2729" w:rsidRDefault="00CE5BF4">
      <w:pPr>
        <w:pStyle w:val="10"/>
        <w:contextualSpacing w:val="0"/>
        <w:rPr>
          <w:color w:val="333333"/>
          <w:sz w:val="20"/>
          <w:szCs w:val="20"/>
        </w:rPr>
      </w:pPr>
      <w:r>
        <w:rPr>
          <w:color w:val="333333"/>
          <w:sz w:val="20"/>
          <w:szCs w:val="20"/>
        </w:rPr>
        <w:t>входные параметры:</w:t>
      </w:r>
    </w:p>
    <w:p w14:paraId="54B3E4CF" w14:textId="77777777" w:rsidR="008F2729" w:rsidRDefault="00CE5BF4">
      <w:pPr>
        <w:pStyle w:val="10"/>
        <w:contextualSpacing w:val="0"/>
        <w:rPr>
          <w:color w:val="333333"/>
          <w:sz w:val="20"/>
          <w:szCs w:val="20"/>
        </w:rPr>
      </w:pPr>
      <w:r>
        <w:rPr>
          <w:color w:val="333333"/>
          <w:sz w:val="20"/>
          <w:szCs w:val="20"/>
        </w:rPr>
        <w:t>- ид подписчика</w:t>
      </w:r>
    </w:p>
    <w:p w14:paraId="145DC2C7" w14:textId="77777777" w:rsidR="008F2729" w:rsidRDefault="00CE5BF4">
      <w:pPr>
        <w:pStyle w:val="10"/>
        <w:contextualSpacing w:val="0"/>
        <w:rPr>
          <w:color w:val="333333"/>
          <w:sz w:val="20"/>
          <w:szCs w:val="20"/>
        </w:rPr>
      </w:pPr>
      <w:r>
        <w:rPr>
          <w:color w:val="333333"/>
          <w:sz w:val="20"/>
          <w:szCs w:val="20"/>
        </w:rPr>
        <w:t>формат ответа:</w:t>
      </w:r>
    </w:p>
    <w:p w14:paraId="6C05FD25" w14:textId="77777777" w:rsidR="008F2729" w:rsidRDefault="00CE5BF4">
      <w:pPr>
        <w:pStyle w:val="10"/>
        <w:contextualSpacing w:val="0"/>
        <w:rPr>
          <w:color w:val="333333"/>
          <w:sz w:val="20"/>
          <w:szCs w:val="20"/>
        </w:rPr>
      </w:pPr>
      <w:r>
        <w:rPr>
          <w:color w:val="333333"/>
          <w:sz w:val="20"/>
          <w:szCs w:val="20"/>
        </w:rPr>
        <w:t xml:space="preserve">[ </w:t>
      </w:r>
    </w:p>
    <w:p w14:paraId="3CCD5EC4" w14:textId="77777777" w:rsidR="008F2729" w:rsidRDefault="00CE5BF4">
      <w:pPr>
        <w:pStyle w:val="10"/>
        <w:contextualSpacing w:val="0"/>
        <w:rPr>
          <w:color w:val="333333"/>
          <w:sz w:val="20"/>
          <w:szCs w:val="20"/>
        </w:rPr>
      </w:pPr>
      <w:r>
        <w:rPr>
          <w:color w:val="333333"/>
          <w:sz w:val="20"/>
          <w:szCs w:val="20"/>
        </w:rPr>
        <w:t xml:space="preserve">  {</w:t>
      </w:r>
    </w:p>
    <w:p w14:paraId="2DB95574" w14:textId="77777777" w:rsidR="008F2729" w:rsidRPr="00B2533C" w:rsidRDefault="00CE5BF4">
      <w:pPr>
        <w:pStyle w:val="10"/>
        <w:contextualSpacing w:val="0"/>
        <w:rPr>
          <w:color w:val="333333"/>
          <w:sz w:val="20"/>
          <w:szCs w:val="20"/>
          <w:lang w:val="en-US"/>
          <w:rPrChange w:id="2706" w:author="Григорий Григорий" w:date="2018-12-07T00:39:00Z">
            <w:rPr>
              <w:color w:val="333333"/>
              <w:sz w:val="20"/>
              <w:szCs w:val="20"/>
            </w:rPr>
          </w:rPrChange>
        </w:rPr>
      </w:pPr>
      <w:r>
        <w:rPr>
          <w:color w:val="333333"/>
          <w:sz w:val="20"/>
          <w:szCs w:val="20"/>
        </w:rPr>
        <w:t xml:space="preserve">      </w:t>
      </w:r>
      <w:r w:rsidRPr="00B2533C">
        <w:rPr>
          <w:color w:val="333333"/>
          <w:sz w:val="20"/>
          <w:szCs w:val="20"/>
          <w:lang w:val="en-US"/>
          <w:rPrChange w:id="2707" w:author="Григорий Григорий" w:date="2018-12-07T00:39:00Z">
            <w:rPr>
              <w:color w:val="333333"/>
              <w:sz w:val="20"/>
              <w:szCs w:val="20"/>
            </w:rPr>
          </w:rPrChange>
        </w:rPr>
        <w:t xml:space="preserve">id: </w:t>
      </w:r>
      <w:proofErr w:type="gramStart"/>
      <w:r w:rsidRPr="00B2533C">
        <w:rPr>
          <w:color w:val="333333"/>
          <w:sz w:val="20"/>
          <w:szCs w:val="20"/>
          <w:lang w:val="en-US"/>
          <w:rPrChange w:id="2708" w:author="Григорий Григорий" w:date="2018-12-07T00:39:00Z">
            <w:rPr>
              <w:color w:val="333333"/>
              <w:sz w:val="20"/>
              <w:szCs w:val="20"/>
            </w:rPr>
          </w:rPrChange>
        </w:rPr>
        <w:t>string!,</w:t>
      </w:r>
      <w:proofErr w:type="gramEnd"/>
    </w:p>
    <w:p w14:paraId="3A100B39" w14:textId="77777777" w:rsidR="008F2729" w:rsidRPr="00C2429D" w:rsidRDefault="00CE5BF4">
      <w:pPr>
        <w:pStyle w:val="10"/>
        <w:contextualSpacing w:val="0"/>
        <w:rPr>
          <w:color w:val="333333"/>
          <w:sz w:val="20"/>
          <w:szCs w:val="20"/>
          <w:lang w:val="en-US"/>
          <w:rPrChange w:id="2709" w:author="Grigory" w:date="2018-11-13T17:53:00Z">
            <w:rPr>
              <w:color w:val="333333"/>
              <w:sz w:val="20"/>
              <w:szCs w:val="20"/>
            </w:rPr>
          </w:rPrChange>
        </w:rPr>
      </w:pPr>
      <w:r w:rsidRPr="00B2533C">
        <w:rPr>
          <w:color w:val="333333"/>
          <w:sz w:val="20"/>
          <w:szCs w:val="20"/>
          <w:lang w:val="en-US"/>
          <w:rPrChange w:id="2710" w:author="Григорий Григорий" w:date="2018-12-07T00:39:00Z">
            <w:rPr>
              <w:color w:val="333333"/>
              <w:sz w:val="20"/>
              <w:szCs w:val="20"/>
            </w:rPr>
          </w:rPrChange>
        </w:rPr>
        <w:t xml:space="preserve">      </w:t>
      </w:r>
      <w:r w:rsidRPr="00C2429D">
        <w:rPr>
          <w:color w:val="333333"/>
          <w:sz w:val="20"/>
          <w:szCs w:val="20"/>
          <w:lang w:val="en-US"/>
          <w:rPrChange w:id="2711" w:author="Grigory" w:date="2018-11-13T17:53:00Z">
            <w:rPr>
              <w:color w:val="333333"/>
              <w:sz w:val="20"/>
              <w:szCs w:val="20"/>
            </w:rPr>
          </w:rPrChange>
        </w:rPr>
        <w:t xml:space="preserve">name: </w:t>
      </w:r>
      <w:proofErr w:type="gramStart"/>
      <w:r w:rsidRPr="00C2429D">
        <w:rPr>
          <w:color w:val="333333"/>
          <w:sz w:val="20"/>
          <w:szCs w:val="20"/>
          <w:lang w:val="en-US"/>
          <w:rPrChange w:id="2712" w:author="Grigory" w:date="2018-11-13T17:53:00Z">
            <w:rPr>
              <w:color w:val="333333"/>
              <w:sz w:val="20"/>
              <w:szCs w:val="20"/>
            </w:rPr>
          </w:rPrChange>
        </w:rPr>
        <w:t>string!,</w:t>
      </w:r>
      <w:proofErr w:type="gramEnd"/>
    </w:p>
    <w:p w14:paraId="148B5982" w14:textId="77777777" w:rsidR="008F2729" w:rsidRPr="00C2429D" w:rsidRDefault="00CE5BF4">
      <w:pPr>
        <w:pStyle w:val="10"/>
        <w:contextualSpacing w:val="0"/>
        <w:rPr>
          <w:color w:val="333333"/>
          <w:sz w:val="20"/>
          <w:szCs w:val="20"/>
          <w:lang w:val="en-US"/>
          <w:rPrChange w:id="2713" w:author="Grigory" w:date="2018-11-13T17:53:00Z">
            <w:rPr>
              <w:color w:val="333333"/>
              <w:sz w:val="20"/>
              <w:szCs w:val="20"/>
            </w:rPr>
          </w:rPrChange>
        </w:rPr>
      </w:pPr>
      <w:r w:rsidRPr="00C2429D">
        <w:rPr>
          <w:color w:val="333333"/>
          <w:sz w:val="20"/>
          <w:szCs w:val="20"/>
          <w:lang w:val="en-US"/>
          <w:rPrChange w:id="2714" w:author="Grigory" w:date="2018-11-13T17:53:00Z">
            <w:rPr>
              <w:color w:val="333333"/>
              <w:sz w:val="20"/>
              <w:szCs w:val="20"/>
            </w:rPr>
          </w:rPrChange>
        </w:rPr>
        <w:t xml:space="preserve">      type: </w:t>
      </w:r>
      <w:proofErr w:type="gramStart"/>
      <w:r w:rsidRPr="00C2429D">
        <w:rPr>
          <w:color w:val="333333"/>
          <w:sz w:val="20"/>
          <w:szCs w:val="20"/>
          <w:lang w:val="en-US"/>
          <w:rPrChange w:id="2715" w:author="Grigory" w:date="2018-11-13T17:53:00Z">
            <w:rPr>
              <w:color w:val="333333"/>
              <w:sz w:val="20"/>
              <w:szCs w:val="20"/>
            </w:rPr>
          </w:rPrChange>
        </w:rPr>
        <w:t>string!,</w:t>
      </w:r>
      <w:proofErr w:type="gramEnd"/>
    </w:p>
    <w:p w14:paraId="40F594DC" w14:textId="77777777" w:rsidR="008F2729" w:rsidRPr="00C2429D" w:rsidRDefault="00CE5BF4">
      <w:pPr>
        <w:pStyle w:val="10"/>
        <w:contextualSpacing w:val="0"/>
        <w:rPr>
          <w:color w:val="333333"/>
          <w:sz w:val="20"/>
          <w:szCs w:val="20"/>
          <w:lang w:val="en-US"/>
          <w:rPrChange w:id="2716" w:author="Grigory" w:date="2018-11-13T17:53:00Z">
            <w:rPr>
              <w:color w:val="333333"/>
              <w:sz w:val="20"/>
              <w:szCs w:val="20"/>
            </w:rPr>
          </w:rPrChange>
        </w:rPr>
      </w:pPr>
      <w:r w:rsidRPr="00C2429D">
        <w:rPr>
          <w:color w:val="333333"/>
          <w:sz w:val="20"/>
          <w:szCs w:val="20"/>
          <w:lang w:val="en-US"/>
          <w:rPrChange w:id="2717" w:author="Grigory" w:date="2018-11-13T17:53:00Z">
            <w:rPr>
              <w:color w:val="333333"/>
              <w:sz w:val="20"/>
              <w:szCs w:val="20"/>
            </w:rPr>
          </w:rPrChange>
        </w:rPr>
        <w:t xml:space="preserve">      image: </w:t>
      </w:r>
      <w:proofErr w:type="spellStart"/>
      <w:r w:rsidRPr="00C2429D">
        <w:rPr>
          <w:color w:val="333333"/>
          <w:sz w:val="20"/>
          <w:szCs w:val="20"/>
          <w:lang w:val="en-US"/>
          <w:rPrChange w:id="2718" w:author="Grigory" w:date="2018-11-13T17:53:00Z">
            <w:rPr>
              <w:color w:val="333333"/>
              <w:sz w:val="20"/>
              <w:szCs w:val="20"/>
            </w:rPr>
          </w:rPrChange>
        </w:rPr>
        <w:t>url</w:t>
      </w:r>
      <w:proofErr w:type="spellEnd"/>
      <w:r w:rsidRPr="00C2429D">
        <w:rPr>
          <w:color w:val="333333"/>
          <w:sz w:val="20"/>
          <w:szCs w:val="20"/>
          <w:lang w:val="en-US"/>
          <w:rPrChange w:id="2719" w:author="Grigory" w:date="2018-11-13T17:53:00Z">
            <w:rPr>
              <w:color w:val="333333"/>
              <w:sz w:val="20"/>
              <w:szCs w:val="20"/>
            </w:rPr>
          </w:rPrChange>
        </w:rPr>
        <w:t>?</w:t>
      </w:r>
    </w:p>
    <w:p w14:paraId="285CA473" w14:textId="77777777" w:rsidR="008F2729" w:rsidRPr="00C2429D" w:rsidRDefault="00CE5BF4">
      <w:pPr>
        <w:pStyle w:val="10"/>
        <w:contextualSpacing w:val="0"/>
        <w:rPr>
          <w:color w:val="333333"/>
          <w:sz w:val="20"/>
          <w:szCs w:val="20"/>
          <w:lang w:val="en-US"/>
          <w:rPrChange w:id="2720" w:author="Grigory" w:date="2018-11-13T17:53:00Z">
            <w:rPr>
              <w:color w:val="333333"/>
              <w:sz w:val="20"/>
              <w:szCs w:val="20"/>
            </w:rPr>
          </w:rPrChange>
        </w:rPr>
      </w:pPr>
      <w:r w:rsidRPr="00C2429D">
        <w:rPr>
          <w:color w:val="333333"/>
          <w:sz w:val="20"/>
          <w:szCs w:val="20"/>
          <w:lang w:val="en-US"/>
          <w:rPrChange w:id="2721" w:author="Grigory" w:date="2018-11-13T17:53:00Z">
            <w:rPr>
              <w:color w:val="333333"/>
              <w:sz w:val="20"/>
              <w:szCs w:val="20"/>
            </w:rPr>
          </w:rPrChange>
        </w:rPr>
        <w:t xml:space="preserve">  }</w:t>
      </w:r>
    </w:p>
    <w:p w14:paraId="051D922B" w14:textId="77777777" w:rsidR="008F2729" w:rsidRPr="00C2429D" w:rsidRDefault="00CE5BF4">
      <w:pPr>
        <w:pStyle w:val="10"/>
        <w:contextualSpacing w:val="0"/>
        <w:rPr>
          <w:color w:val="333333"/>
          <w:sz w:val="20"/>
          <w:szCs w:val="20"/>
          <w:lang w:val="en-US"/>
          <w:rPrChange w:id="2722" w:author="Grigory" w:date="2018-11-13T17:53:00Z">
            <w:rPr>
              <w:color w:val="333333"/>
              <w:sz w:val="20"/>
              <w:szCs w:val="20"/>
            </w:rPr>
          </w:rPrChange>
        </w:rPr>
      </w:pPr>
      <w:r w:rsidRPr="00C2429D">
        <w:rPr>
          <w:color w:val="333333"/>
          <w:sz w:val="20"/>
          <w:szCs w:val="20"/>
          <w:lang w:val="en-US"/>
          <w:rPrChange w:id="2723" w:author="Grigory" w:date="2018-11-13T17:53:00Z">
            <w:rPr>
              <w:color w:val="333333"/>
              <w:sz w:val="20"/>
              <w:szCs w:val="20"/>
            </w:rPr>
          </w:rPrChange>
        </w:rPr>
        <w:t>]</w:t>
      </w:r>
    </w:p>
    <w:p w14:paraId="5A7D2C8C" w14:textId="77777777" w:rsidR="008F2729" w:rsidRPr="00C2429D" w:rsidRDefault="008F2729">
      <w:pPr>
        <w:pStyle w:val="10"/>
        <w:contextualSpacing w:val="0"/>
        <w:rPr>
          <w:color w:val="333333"/>
          <w:sz w:val="20"/>
          <w:szCs w:val="20"/>
          <w:lang w:val="en-US"/>
          <w:rPrChange w:id="2724" w:author="Grigory" w:date="2018-11-13T17:53:00Z">
            <w:rPr>
              <w:color w:val="333333"/>
              <w:sz w:val="20"/>
              <w:szCs w:val="20"/>
            </w:rPr>
          </w:rPrChange>
        </w:rPr>
      </w:pPr>
    </w:p>
    <w:p w14:paraId="0F22E827" w14:textId="77777777" w:rsidR="008F2729" w:rsidRPr="00C2429D" w:rsidRDefault="00CE5BF4">
      <w:pPr>
        <w:pStyle w:val="10"/>
        <w:contextualSpacing w:val="0"/>
        <w:rPr>
          <w:color w:val="333333"/>
          <w:sz w:val="20"/>
          <w:szCs w:val="20"/>
          <w:lang w:val="en-US"/>
          <w:rPrChange w:id="2725" w:author="Grigory" w:date="2018-11-13T17:53:00Z">
            <w:rPr>
              <w:color w:val="333333"/>
              <w:sz w:val="20"/>
              <w:szCs w:val="20"/>
            </w:rPr>
          </w:rPrChange>
        </w:rPr>
      </w:pPr>
      <w:proofErr w:type="spellStart"/>
      <w:r w:rsidRPr="00C2429D">
        <w:rPr>
          <w:color w:val="333333"/>
          <w:sz w:val="20"/>
          <w:szCs w:val="20"/>
          <w:lang w:val="en-US"/>
          <w:rPrChange w:id="2726" w:author="Grigory" w:date="2018-11-13T17:53:00Z">
            <w:rPr>
              <w:color w:val="333333"/>
              <w:sz w:val="20"/>
              <w:szCs w:val="20"/>
            </w:rPr>
          </w:rPrChange>
        </w:rPr>
        <w:t>GetAviliableSubscriptions</w:t>
      </w:r>
      <w:proofErr w:type="spellEnd"/>
    </w:p>
    <w:p w14:paraId="4930EC38" w14:textId="77777777" w:rsidR="008F2729" w:rsidRPr="00C2429D" w:rsidRDefault="00CE5BF4">
      <w:pPr>
        <w:pStyle w:val="10"/>
        <w:contextualSpacing w:val="0"/>
        <w:rPr>
          <w:color w:val="333333"/>
          <w:sz w:val="20"/>
          <w:szCs w:val="20"/>
          <w:lang w:val="en-US"/>
          <w:rPrChange w:id="2727" w:author="Grigory" w:date="2018-11-13T17:53:00Z">
            <w:rPr>
              <w:color w:val="333333"/>
              <w:sz w:val="20"/>
              <w:szCs w:val="20"/>
            </w:rPr>
          </w:rPrChange>
        </w:rPr>
      </w:pPr>
      <w:r w:rsidRPr="00C2429D">
        <w:rPr>
          <w:color w:val="333333"/>
          <w:sz w:val="20"/>
          <w:szCs w:val="20"/>
          <w:lang w:val="en-US"/>
          <w:rPrChange w:id="2728" w:author="Grigory" w:date="2018-11-13T17:53:00Z">
            <w:rPr>
              <w:color w:val="333333"/>
              <w:sz w:val="20"/>
              <w:szCs w:val="20"/>
            </w:rPr>
          </w:rPrChange>
        </w:rPr>
        <w:t>/</w:t>
      </w:r>
      <w:proofErr w:type="spellStart"/>
      <w:r w:rsidRPr="00C2429D">
        <w:rPr>
          <w:color w:val="333333"/>
          <w:sz w:val="20"/>
          <w:szCs w:val="20"/>
          <w:lang w:val="en-US"/>
          <w:rPrChange w:id="2729" w:author="Grigory" w:date="2018-11-13T17:53:00Z">
            <w:rPr>
              <w:color w:val="333333"/>
              <w:sz w:val="20"/>
              <w:szCs w:val="20"/>
            </w:rPr>
          </w:rPrChange>
        </w:rPr>
        <w:t>api</w:t>
      </w:r>
      <w:proofErr w:type="spellEnd"/>
      <w:r w:rsidRPr="00C2429D">
        <w:rPr>
          <w:color w:val="333333"/>
          <w:sz w:val="20"/>
          <w:szCs w:val="20"/>
          <w:lang w:val="en-US"/>
          <w:rPrChange w:id="2730" w:author="Grigory" w:date="2018-11-13T17:53:00Z">
            <w:rPr>
              <w:color w:val="333333"/>
              <w:sz w:val="20"/>
              <w:szCs w:val="20"/>
            </w:rPr>
          </w:rPrChange>
        </w:rPr>
        <w:t>/subscribers/&lt;ID_</w:t>
      </w:r>
      <w:r>
        <w:rPr>
          <w:color w:val="333333"/>
          <w:sz w:val="20"/>
          <w:szCs w:val="20"/>
        </w:rPr>
        <w:t>подписчика</w:t>
      </w:r>
      <w:r w:rsidRPr="00C2429D">
        <w:rPr>
          <w:color w:val="333333"/>
          <w:sz w:val="20"/>
          <w:szCs w:val="20"/>
          <w:lang w:val="en-US"/>
          <w:rPrChange w:id="2731" w:author="Grigory" w:date="2018-11-13T17:53:00Z">
            <w:rPr>
              <w:color w:val="333333"/>
              <w:sz w:val="20"/>
              <w:szCs w:val="20"/>
            </w:rPr>
          </w:rPrChange>
        </w:rPr>
        <w:t>&gt;/products/add/</w:t>
      </w:r>
    </w:p>
    <w:p w14:paraId="74E30831" w14:textId="77777777" w:rsidR="008F2729" w:rsidRDefault="00CE5BF4">
      <w:pPr>
        <w:pStyle w:val="10"/>
        <w:contextualSpacing w:val="0"/>
        <w:rPr>
          <w:color w:val="333333"/>
          <w:sz w:val="20"/>
          <w:szCs w:val="20"/>
        </w:rPr>
      </w:pPr>
      <w:r>
        <w:rPr>
          <w:color w:val="333333"/>
          <w:sz w:val="20"/>
          <w:szCs w:val="20"/>
        </w:rPr>
        <w:t>получить список доступных подписок, чтобы добавить подписчику</w:t>
      </w:r>
    </w:p>
    <w:p w14:paraId="44BE3690" w14:textId="77777777" w:rsidR="008F2729" w:rsidRDefault="00CE5BF4">
      <w:pPr>
        <w:pStyle w:val="10"/>
        <w:contextualSpacing w:val="0"/>
        <w:rPr>
          <w:color w:val="333333"/>
          <w:sz w:val="20"/>
          <w:szCs w:val="20"/>
        </w:rPr>
      </w:pPr>
      <w:r>
        <w:rPr>
          <w:color w:val="333333"/>
          <w:sz w:val="20"/>
          <w:szCs w:val="20"/>
        </w:rPr>
        <w:t>входные параметры:</w:t>
      </w:r>
    </w:p>
    <w:p w14:paraId="50400868" w14:textId="77777777" w:rsidR="008F2729" w:rsidRDefault="00CE5BF4">
      <w:pPr>
        <w:pStyle w:val="10"/>
        <w:contextualSpacing w:val="0"/>
        <w:rPr>
          <w:color w:val="333333"/>
          <w:sz w:val="20"/>
          <w:szCs w:val="20"/>
        </w:rPr>
      </w:pPr>
      <w:r>
        <w:rPr>
          <w:color w:val="333333"/>
          <w:sz w:val="20"/>
          <w:szCs w:val="20"/>
        </w:rPr>
        <w:t>- ид подписчика</w:t>
      </w:r>
    </w:p>
    <w:p w14:paraId="438F4C4E" w14:textId="77777777" w:rsidR="008F2729" w:rsidRDefault="00CE5BF4">
      <w:pPr>
        <w:pStyle w:val="10"/>
        <w:contextualSpacing w:val="0"/>
        <w:rPr>
          <w:color w:val="333333"/>
          <w:sz w:val="20"/>
          <w:szCs w:val="20"/>
        </w:rPr>
      </w:pPr>
      <w:r>
        <w:rPr>
          <w:color w:val="333333"/>
          <w:sz w:val="20"/>
          <w:szCs w:val="20"/>
        </w:rPr>
        <w:t>формат ответа:</w:t>
      </w:r>
    </w:p>
    <w:p w14:paraId="6B6F33F6" w14:textId="77777777" w:rsidR="008F2729" w:rsidRPr="00C2429D" w:rsidRDefault="00CE5BF4">
      <w:pPr>
        <w:pStyle w:val="10"/>
        <w:contextualSpacing w:val="0"/>
        <w:rPr>
          <w:color w:val="333333"/>
          <w:sz w:val="20"/>
          <w:szCs w:val="20"/>
          <w:lang w:val="en-US"/>
          <w:rPrChange w:id="2732" w:author="Grigory" w:date="2018-11-13T17:53:00Z">
            <w:rPr>
              <w:color w:val="333333"/>
              <w:sz w:val="20"/>
              <w:szCs w:val="20"/>
            </w:rPr>
          </w:rPrChange>
        </w:rPr>
      </w:pPr>
      <w:r w:rsidRPr="00C2429D">
        <w:rPr>
          <w:color w:val="333333"/>
          <w:sz w:val="20"/>
          <w:szCs w:val="20"/>
          <w:lang w:val="en-US"/>
          <w:rPrChange w:id="2733" w:author="Grigory" w:date="2018-11-13T17:53:00Z">
            <w:rPr>
              <w:color w:val="333333"/>
              <w:sz w:val="20"/>
              <w:szCs w:val="20"/>
            </w:rPr>
          </w:rPrChange>
        </w:rPr>
        <w:t>[</w:t>
      </w:r>
    </w:p>
    <w:p w14:paraId="2429463A" w14:textId="77777777" w:rsidR="008F2729" w:rsidRPr="00C2429D" w:rsidRDefault="00CE5BF4">
      <w:pPr>
        <w:pStyle w:val="10"/>
        <w:contextualSpacing w:val="0"/>
        <w:rPr>
          <w:color w:val="333333"/>
          <w:sz w:val="20"/>
          <w:szCs w:val="20"/>
          <w:lang w:val="en-US"/>
          <w:rPrChange w:id="2734" w:author="Grigory" w:date="2018-11-13T17:53:00Z">
            <w:rPr>
              <w:color w:val="333333"/>
              <w:sz w:val="20"/>
              <w:szCs w:val="20"/>
            </w:rPr>
          </w:rPrChange>
        </w:rPr>
      </w:pPr>
      <w:r w:rsidRPr="00C2429D">
        <w:rPr>
          <w:color w:val="333333"/>
          <w:sz w:val="20"/>
          <w:szCs w:val="20"/>
          <w:lang w:val="en-US"/>
          <w:rPrChange w:id="2735" w:author="Grigory" w:date="2018-11-13T17:53:00Z">
            <w:rPr>
              <w:color w:val="333333"/>
              <w:sz w:val="20"/>
              <w:szCs w:val="20"/>
            </w:rPr>
          </w:rPrChange>
        </w:rPr>
        <w:t xml:space="preserve">  {</w:t>
      </w:r>
    </w:p>
    <w:p w14:paraId="5E77DB3C" w14:textId="77777777" w:rsidR="008F2729" w:rsidRPr="00C2429D" w:rsidRDefault="00CE5BF4">
      <w:pPr>
        <w:pStyle w:val="10"/>
        <w:contextualSpacing w:val="0"/>
        <w:rPr>
          <w:color w:val="333333"/>
          <w:sz w:val="20"/>
          <w:szCs w:val="20"/>
          <w:lang w:val="en-US"/>
          <w:rPrChange w:id="2736" w:author="Grigory" w:date="2018-11-13T17:53:00Z">
            <w:rPr>
              <w:color w:val="333333"/>
              <w:sz w:val="20"/>
              <w:szCs w:val="20"/>
            </w:rPr>
          </w:rPrChange>
        </w:rPr>
      </w:pPr>
      <w:r w:rsidRPr="00C2429D">
        <w:rPr>
          <w:color w:val="333333"/>
          <w:sz w:val="20"/>
          <w:szCs w:val="20"/>
          <w:lang w:val="en-US"/>
          <w:rPrChange w:id="2737" w:author="Grigory" w:date="2018-11-13T17:53:00Z">
            <w:rPr>
              <w:color w:val="333333"/>
              <w:sz w:val="20"/>
              <w:szCs w:val="20"/>
            </w:rPr>
          </w:rPrChange>
        </w:rPr>
        <w:t xml:space="preserve">      id: </w:t>
      </w:r>
      <w:proofErr w:type="gramStart"/>
      <w:r w:rsidRPr="00C2429D">
        <w:rPr>
          <w:color w:val="333333"/>
          <w:sz w:val="20"/>
          <w:szCs w:val="20"/>
          <w:lang w:val="en-US"/>
          <w:rPrChange w:id="2738" w:author="Grigory" w:date="2018-11-13T17:53:00Z">
            <w:rPr>
              <w:color w:val="333333"/>
              <w:sz w:val="20"/>
              <w:szCs w:val="20"/>
            </w:rPr>
          </w:rPrChange>
        </w:rPr>
        <w:t>string!,</w:t>
      </w:r>
      <w:proofErr w:type="gramEnd"/>
    </w:p>
    <w:p w14:paraId="37228788" w14:textId="77777777" w:rsidR="008F2729" w:rsidRPr="00C2429D" w:rsidRDefault="00CE5BF4">
      <w:pPr>
        <w:pStyle w:val="10"/>
        <w:contextualSpacing w:val="0"/>
        <w:rPr>
          <w:color w:val="333333"/>
          <w:sz w:val="20"/>
          <w:szCs w:val="20"/>
          <w:lang w:val="en-US"/>
          <w:rPrChange w:id="2739" w:author="Grigory" w:date="2018-11-13T17:53:00Z">
            <w:rPr>
              <w:color w:val="333333"/>
              <w:sz w:val="20"/>
              <w:szCs w:val="20"/>
            </w:rPr>
          </w:rPrChange>
        </w:rPr>
      </w:pPr>
      <w:r w:rsidRPr="00C2429D">
        <w:rPr>
          <w:color w:val="333333"/>
          <w:sz w:val="20"/>
          <w:szCs w:val="20"/>
          <w:lang w:val="en-US"/>
          <w:rPrChange w:id="2740" w:author="Grigory" w:date="2018-11-13T17:53:00Z">
            <w:rPr>
              <w:color w:val="333333"/>
              <w:sz w:val="20"/>
              <w:szCs w:val="20"/>
            </w:rPr>
          </w:rPrChange>
        </w:rPr>
        <w:t xml:space="preserve">      name: string!</w:t>
      </w:r>
    </w:p>
    <w:p w14:paraId="42B6341D" w14:textId="77777777" w:rsidR="008F2729" w:rsidRPr="00C2429D" w:rsidRDefault="00CE5BF4">
      <w:pPr>
        <w:pStyle w:val="10"/>
        <w:contextualSpacing w:val="0"/>
        <w:rPr>
          <w:color w:val="333333"/>
          <w:sz w:val="20"/>
          <w:szCs w:val="20"/>
          <w:lang w:val="en-US"/>
          <w:rPrChange w:id="2741" w:author="Grigory" w:date="2018-11-13T17:53:00Z">
            <w:rPr>
              <w:color w:val="333333"/>
              <w:sz w:val="20"/>
              <w:szCs w:val="20"/>
            </w:rPr>
          </w:rPrChange>
        </w:rPr>
      </w:pPr>
      <w:r w:rsidRPr="00C2429D">
        <w:rPr>
          <w:color w:val="333333"/>
          <w:sz w:val="20"/>
          <w:szCs w:val="20"/>
          <w:lang w:val="en-US"/>
          <w:rPrChange w:id="2742" w:author="Grigory" w:date="2018-11-13T17:53:00Z">
            <w:rPr>
              <w:color w:val="333333"/>
              <w:sz w:val="20"/>
              <w:szCs w:val="20"/>
            </w:rPr>
          </w:rPrChange>
        </w:rPr>
        <w:t xml:space="preserve">  },</w:t>
      </w:r>
    </w:p>
    <w:p w14:paraId="62FA0FDB" w14:textId="77777777" w:rsidR="008F2729" w:rsidRPr="00C2429D" w:rsidRDefault="00CE5BF4">
      <w:pPr>
        <w:pStyle w:val="10"/>
        <w:contextualSpacing w:val="0"/>
        <w:rPr>
          <w:color w:val="333333"/>
          <w:sz w:val="20"/>
          <w:szCs w:val="20"/>
          <w:lang w:val="en-US"/>
          <w:rPrChange w:id="2743" w:author="Grigory" w:date="2018-11-13T17:53:00Z">
            <w:rPr>
              <w:color w:val="333333"/>
              <w:sz w:val="20"/>
              <w:szCs w:val="20"/>
            </w:rPr>
          </w:rPrChange>
        </w:rPr>
      </w:pPr>
      <w:r w:rsidRPr="00C2429D">
        <w:rPr>
          <w:color w:val="333333"/>
          <w:sz w:val="20"/>
          <w:szCs w:val="20"/>
          <w:lang w:val="en-US"/>
          <w:rPrChange w:id="2744" w:author="Grigory" w:date="2018-11-13T17:53:00Z">
            <w:rPr>
              <w:color w:val="333333"/>
              <w:sz w:val="20"/>
              <w:szCs w:val="20"/>
            </w:rPr>
          </w:rPrChange>
        </w:rPr>
        <w:t xml:space="preserve">  ......</w:t>
      </w:r>
    </w:p>
    <w:p w14:paraId="2E3F1DCD" w14:textId="77777777" w:rsidR="008F2729" w:rsidRPr="00C2429D" w:rsidRDefault="00CE5BF4">
      <w:pPr>
        <w:pStyle w:val="10"/>
        <w:contextualSpacing w:val="0"/>
        <w:rPr>
          <w:color w:val="333333"/>
          <w:sz w:val="20"/>
          <w:szCs w:val="20"/>
          <w:lang w:val="en-US"/>
          <w:rPrChange w:id="2745" w:author="Grigory" w:date="2018-11-13T17:53:00Z">
            <w:rPr>
              <w:color w:val="333333"/>
              <w:sz w:val="20"/>
              <w:szCs w:val="20"/>
            </w:rPr>
          </w:rPrChange>
        </w:rPr>
      </w:pPr>
      <w:r w:rsidRPr="00C2429D">
        <w:rPr>
          <w:color w:val="333333"/>
          <w:sz w:val="20"/>
          <w:szCs w:val="20"/>
          <w:lang w:val="en-US"/>
          <w:rPrChange w:id="2746" w:author="Grigory" w:date="2018-11-13T17:53:00Z">
            <w:rPr>
              <w:color w:val="333333"/>
              <w:sz w:val="20"/>
              <w:szCs w:val="20"/>
            </w:rPr>
          </w:rPrChange>
        </w:rPr>
        <w:t>]</w:t>
      </w:r>
    </w:p>
    <w:p w14:paraId="466701C3" w14:textId="77777777" w:rsidR="008F2729" w:rsidRPr="00C2429D" w:rsidRDefault="008F2729">
      <w:pPr>
        <w:pStyle w:val="10"/>
        <w:contextualSpacing w:val="0"/>
        <w:rPr>
          <w:color w:val="333333"/>
          <w:sz w:val="20"/>
          <w:szCs w:val="20"/>
          <w:lang w:val="en-US"/>
          <w:rPrChange w:id="2747" w:author="Grigory" w:date="2018-11-13T17:53:00Z">
            <w:rPr>
              <w:color w:val="333333"/>
              <w:sz w:val="20"/>
              <w:szCs w:val="20"/>
            </w:rPr>
          </w:rPrChange>
        </w:rPr>
      </w:pPr>
    </w:p>
    <w:p w14:paraId="78BB69D5" w14:textId="77777777" w:rsidR="008F2729" w:rsidRPr="00C2429D" w:rsidRDefault="00CE5BF4">
      <w:pPr>
        <w:pStyle w:val="10"/>
        <w:contextualSpacing w:val="0"/>
        <w:rPr>
          <w:color w:val="333333"/>
          <w:sz w:val="20"/>
          <w:szCs w:val="20"/>
          <w:lang w:val="en-US"/>
          <w:rPrChange w:id="2748" w:author="Grigory" w:date="2018-11-13T17:53:00Z">
            <w:rPr>
              <w:color w:val="333333"/>
              <w:sz w:val="20"/>
              <w:szCs w:val="20"/>
            </w:rPr>
          </w:rPrChange>
        </w:rPr>
      </w:pPr>
      <w:proofErr w:type="spellStart"/>
      <w:r w:rsidRPr="00C2429D">
        <w:rPr>
          <w:color w:val="333333"/>
          <w:sz w:val="20"/>
          <w:szCs w:val="20"/>
          <w:lang w:val="en-US"/>
          <w:rPrChange w:id="2749" w:author="Grigory" w:date="2018-11-13T17:53:00Z">
            <w:rPr>
              <w:color w:val="333333"/>
              <w:sz w:val="20"/>
              <w:szCs w:val="20"/>
            </w:rPr>
          </w:rPrChange>
        </w:rPr>
        <w:t>AddSubscriberSubscription</w:t>
      </w:r>
      <w:proofErr w:type="spellEnd"/>
    </w:p>
    <w:p w14:paraId="48D801F8" w14:textId="77777777" w:rsidR="008F2729" w:rsidRPr="00C2429D" w:rsidRDefault="00CE5BF4">
      <w:pPr>
        <w:pStyle w:val="10"/>
        <w:contextualSpacing w:val="0"/>
        <w:rPr>
          <w:color w:val="333333"/>
          <w:sz w:val="20"/>
          <w:szCs w:val="20"/>
          <w:lang w:val="en-US"/>
          <w:rPrChange w:id="2750" w:author="Grigory" w:date="2018-11-13T17:53:00Z">
            <w:rPr>
              <w:color w:val="333333"/>
              <w:sz w:val="20"/>
              <w:szCs w:val="20"/>
            </w:rPr>
          </w:rPrChange>
        </w:rPr>
      </w:pPr>
      <w:r w:rsidRPr="00C2429D">
        <w:rPr>
          <w:color w:val="333333"/>
          <w:sz w:val="20"/>
          <w:szCs w:val="20"/>
          <w:lang w:val="en-US"/>
          <w:rPrChange w:id="2751" w:author="Grigory" w:date="2018-11-13T17:53:00Z">
            <w:rPr>
              <w:color w:val="333333"/>
              <w:sz w:val="20"/>
              <w:szCs w:val="20"/>
            </w:rPr>
          </w:rPrChange>
        </w:rPr>
        <w:t>/</w:t>
      </w:r>
      <w:proofErr w:type="spellStart"/>
      <w:r w:rsidRPr="00C2429D">
        <w:rPr>
          <w:color w:val="333333"/>
          <w:sz w:val="20"/>
          <w:szCs w:val="20"/>
          <w:lang w:val="en-US"/>
          <w:rPrChange w:id="2752" w:author="Grigory" w:date="2018-11-13T17:53:00Z">
            <w:rPr>
              <w:color w:val="333333"/>
              <w:sz w:val="20"/>
              <w:szCs w:val="20"/>
            </w:rPr>
          </w:rPrChange>
        </w:rPr>
        <w:t>api</w:t>
      </w:r>
      <w:proofErr w:type="spellEnd"/>
      <w:r w:rsidRPr="00C2429D">
        <w:rPr>
          <w:color w:val="333333"/>
          <w:sz w:val="20"/>
          <w:szCs w:val="20"/>
          <w:lang w:val="en-US"/>
          <w:rPrChange w:id="2753" w:author="Grigory" w:date="2018-11-13T17:53:00Z">
            <w:rPr>
              <w:color w:val="333333"/>
              <w:sz w:val="20"/>
              <w:szCs w:val="20"/>
            </w:rPr>
          </w:rPrChange>
        </w:rPr>
        <w:t>/subscribers/&lt;ID_</w:t>
      </w:r>
      <w:r>
        <w:rPr>
          <w:color w:val="333333"/>
          <w:sz w:val="20"/>
          <w:szCs w:val="20"/>
        </w:rPr>
        <w:t>подписчика</w:t>
      </w:r>
      <w:r w:rsidRPr="00C2429D">
        <w:rPr>
          <w:color w:val="333333"/>
          <w:sz w:val="20"/>
          <w:szCs w:val="20"/>
          <w:lang w:val="en-US"/>
          <w:rPrChange w:id="2754" w:author="Grigory" w:date="2018-11-13T17:53:00Z">
            <w:rPr>
              <w:color w:val="333333"/>
              <w:sz w:val="20"/>
              <w:szCs w:val="20"/>
            </w:rPr>
          </w:rPrChange>
        </w:rPr>
        <w:t>&gt;/</w:t>
      </w:r>
    </w:p>
    <w:p w14:paraId="21D06F05" w14:textId="77777777" w:rsidR="008F2729" w:rsidRDefault="00CE5BF4">
      <w:pPr>
        <w:pStyle w:val="10"/>
        <w:contextualSpacing w:val="0"/>
        <w:rPr>
          <w:color w:val="333333"/>
          <w:sz w:val="20"/>
          <w:szCs w:val="20"/>
        </w:rPr>
      </w:pPr>
      <w:r>
        <w:rPr>
          <w:color w:val="333333"/>
          <w:sz w:val="20"/>
          <w:szCs w:val="20"/>
        </w:rPr>
        <w:t>добавить подписчику подписку</w:t>
      </w:r>
    </w:p>
    <w:p w14:paraId="543FEA2F" w14:textId="77777777" w:rsidR="008F2729" w:rsidRDefault="00CE5BF4">
      <w:pPr>
        <w:pStyle w:val="10"/>
        <w:contextualSpacing w:val="0"/>
        <w:rPr>
          <w:color w:val="333333"/>
          <w:sz w:val="20"/>
          <w:szCs w:val="20"/>
        </w:rPr>
      </w:pPr>
      <w:r>
        <w:rPr>
          <w:color w:val="333333"/>
          <w:sz w:val="20"/>
          <w:szCs w:val="20"/>
        </w:rPr>
        <w:t>метод POST или PUT</w:t>
      </w:r>
    </w:p>
    <w:p w14:paraId="3307DEF9" w14:textId="77777777" w:rsidR="008F2729" w:rsidRDefault="00CE5BF4">
      <w:pPr>
        <w:pStyle w:val="10"/>
        <w:contextualSpacing w:val="0"/>
        <w:rPr>
          <w:color w:val="333333"/>
          <w:sz w:val="20"/>
          <w:szCs w:val="20"/>
        </w:rPr>
      </w:pPr>
      <w:r>
        <w:rPr>
          <w:color w:val="333333"/>
          <w:sz w:val="20"/>
          <w:szCs w:val="20"/>
        </w:rPr>
        <w:t>входные параметры:</w:t>
      </w:r>
    </w:p>
    <w:p w14:paraId="5001BE63" w14:textId="77777777" w:rsidR="008F2729" w:rsidRDefault="00CE5BF4">
      <w:pPr>
        <w:pStyle w:val="10"/>
        <w:contextualSpacing w:val="0"/>
        <w:rPr>
          <w:color w:val="333333"/>
          <w:sz w:val="20"/>
          <w:szCs w:val="20"/>
        </w:rPr>
      </w:pPr>
      <w:r>
        <w:rPr>
          <w:color w:val="333333"/>
          <w:sz w:val="20"/>
          <w:szCs w:val="20"/>
        </w:rPr>
        <w:t>- ид подписчика</w:t>
      </w:r>
    </w:p>
    <w:p w14:paraId="6DF1C430" w14:textId="77777777" w:rsidR="008F2729" w:rsidRDefault="00CE5BF4">
      <w:pPr>
        <w:pStyle w:val="10"/>
        <w:contextualSpacing w:val="0"/>
        <w:rPr>
          <w:color w:val="333333"/>
          <w:sz w:val="20"/>
          <w:szCs w:val="20"/>
        </w:rPr>
      </w:pPr>
      <w:r>
        <w:rPr>
          <w:color w:val="333333"/>
          <w:sz w:val="20"/>
          <w:szCs w:val="20"/>
        </w:rPr>
        <w:t xml:space="preserve">в теле </w:t>
      </w:r>
      <w:proofErr w:type="spellStart"/>
      <w:r>
        <w:rPr>
          <w:color w:val="333333"/>
          <w:sz w:val="20"/>
          <w:szCs w:val="20"/>
        </w:rPr>
        <w:t>product</w:t>
      </w:r>
      <w:proofErr w:type="spellEnd"/>
      <w:r>
        <w:rPr>
          <w:color w:val="333333"/>
          <w:sz w:val="20"/>
          <w:szCs w:val="20"/>
        </w:rPr>
        <w:t xml:space="preserve"> = &lt;</w:t>
      </w:r>
      <w:proofErr w:type="spellStart"/>
      <w:r>
        <w:rPr>
          <w:color w:val="333333"/>
          <w:sz w:val="20"/>
          <w:szCs w:val="20"/>
        </w:rPr>
        <w:t>ID_подписки</w:t>
      </w:r>
      <w:proofErr w:type="spellEnd"/>
      <w:r>
        <w:rPr>
          <w:color w:val="333333"/>
          <w:sz w:val="20"/>
          <w:szCs w:val="20"/>
        </w:rPr>
        <w:t>(товара</w:t>
      </w:r>
      <w:proofErr w:type="gramStart"/>
      <w:r>
        <w:rPr>
          <w:color w:val="333333"/>
          <w:sz w:val="20"/>
          <w:szCs w:val="20"/>
        </w:rPr>
        <w:t>)&gt;  -</w:t>
      </w:r>
      <w:proofErr w:type="gramEnd"/>
      <w:r>
        <w:rPr>
          <w:color w:val="333333"/>
          <w:sz w:val="20"/>
          <w:szCs w:val="20"/>
        </w:rPr>
        <w:t xml:space="preserve"> ид подписки</w:t>
      </w:r>
    </w:p>
    <w:p w14:paraId="6F0058AD" w14:textId="77777777" w:rsidR="008F2729" w:rsidRDefault="00CE5BF4">
      <w:pPr>
        <w:pStyle w:val="10"/>
        <w:contextualSpacing w:val="0"/>
        <w:rPr>
          <w:color w:val="333333"/>
          <w:sz w:val="20"/>
          <w:szCs w:val="20"/>
        </w:rPr>
      </w:pPr>
      <w:r>
        <w:rPr>
          <w:color w:val="333333"/>
          <w:sz w:val="20"/>
          <w:szCs w:val="20"/>
        </w:rPr>
        <w:t>формат ответа не установлен</w:t>
      </w:r>
    </w:p>
    <w:p w14:paraId="7B56CCC5" w14:textId="77777777" w:rsidR="008F2729" w:rsidRDefault="008F2729">
      <w:pPr>
        <w:pStyle w:val="10"/>
        <w:contextualSpacing w:val="0"/>
        <w:rPr>
          <w:color w:val="333333"/>
          <w:sz w:val="20"/>
          <w:szCs w:val="20"/>
        </w:rPr>
      </w:pPr>
    </w:p>
    <w:p w14:paraId="4BFA9F5F" w14:textId="77777777" w:rsidR="008F2729" w:rsidRDefault="00CE5BF4">
      <w:pPr>
        <w:pStyle w:val="10"/>
        <w:contextualSpacing w:val="0"/>
        <w:rPr>
          <w:color w:val="333333"/>
          <w:sz w:val="20"/>
          <w:szCs w:val="20"/>
        </w:rPr>
      </w:pPr>
      <w:proofErr w:type="spellStart"/>
      <w:r>
        <w:rPr>
          <w:color w:val="333333"/>
          <w:sz w:val="20"/>
          <w:szCs w:val="20"/>
        </w:rPr>
        <w:t>DeleteSubscriberSubscription</w:t>
      </w:r>
      <w:proofErr w:type="spellEnd"/>
    </w:p>
    <w:p w14:paraId="68C0D873"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subscribers</w:t>
      </w:r>
      <w:proofErr w:type="spellEnd"/>
      <w:r>
        <w:rPr>
          <w:color w:val="333333"/>
          <w:sz w:val="20"/>
          <w:szCs w:val="20"/>
        </w:rPr>
        <w:t>/&lt;</w:t>
      </w:r>
      <w:proofErr w:type="spellStart"/>
      <w:r>
        <w:rPr>
          <w:color w:val="333333"/>
          <w:sz w:val="20"/>
          <w:szCs w:val="20"/>
        </w:rPr>
        <w:t>ID_подписчика</w:t>
      </w:r>
      <w:proofErr w:type="spellEnd"/>
      <w:r>
        <w:rPr>
          <w:color w:val="333333"/>
          <w:sz w:val="20"/>
          <w:szCs w:val="20"/>
        </w:rPr>
        <w:t>&gt;/</w:t>
      </w:r>
    </w:p>
    <w:p w14:paraId="493CA4EB" w14:textId="77777777" w:rsidR="008F2729" w:rsidRDefault="00CE5BF4">
      <w:pPr>
        <w:pStyle w:val="10"/>
        <w:contextualSpacing w:val="0"/>
        <w:rPr>
          <w:color w:val="333333"/>
          <w:sz w:val="20"/>
          <w:szCs w:val="20"/>
        </w:rPr>
      </w:pPr>
      <w:r>
        <w:rPr>
          <w:color w:val="333333"/>
          <w:sz w:val="20"/>
          <w:szCs w:val="20"/>
        </w:rPr>
        <w:t>удалить у подписчика подписку</w:t>
      </w:r>
    </w:p>
    <w:p w14:paraId="368FAFDA" w14:textId="77777777" w:rsidR="008F2729" w:rsidRDefault="00CE5BF4">
      <w:pPr>
        <w:pStyle w:val="10"/>
        <w:contextualSpacing w:val="0"/>
        <w:rPr>
          <w:color w:val="333333"/>
          <w:sz w:val="20"/>
          <w:szCs w:val="20"/>
        </w:rPr>
      </w:pPr>
      <w:r>
        <w:rPr>
          <w:color w:val="333333"/>
          <w:sz w:val="20"/>
          <w:szCs w:val="20"/>
        </w:rPr>
        <w:t>метод DELETE</w:t>
      </w:r>
    </w:p>
    <w:p w14:paraId="415A07ED" w14:textId="77777777" w:rsidR="008F2729" w:rsidRDefault="00CE5BF4">
      <w:pPr>
        <w:pStyle w:val="10"/>
        <w:contextualSpacing w:val="0"/>
        <w:rPr>
          <w:color w:val="333333"/>
          <w:sz w:val="20"/>
          <w:szCs w:val="20"/>
        </w:rPr>
      </w:pPr>
      <w:r>
        <w:rPr>
          <w:color w:val="333333"/>
          <w:sz w:val="20"/>
          <w:szCs w:val="20"/>
        </w:rPr>
        <w:t>входные параметры:</w:t>
      </w:r>
    </w:p>
    <w:p w14:paraId="35EEDEBF" w14:textId="77777777" w:rsidR="008F2729" w:rsidRDefault="00CE5BF4">
      <w:pPr>
        <w:pStyle w:val="10"/>
        <w:contextualSpacing w:val="0"/>
        <w:rPr>
          <w:color w:val="333333"/>
          <w:sz w:val="20"/>
          <w:szCs w:val="20"/>
        </w:rPr>
      </w:pPr>
      <w:r>
        <w:rPr>
          <w:color w:val="333333"/>
          <w:sz w:val="20"/>
          <w:szCs w:val="20"/>
        </w:rPr>
        <w:t>- ид подписчика</w:t>
      </w:r>
    </w:p>
    <w:p w14:paraId="27E42273" w14:textId="77777777" w:rsidR="008F2729" w:rsidRDefault="00CE5BF4">
      <w:pPr>
        <w:pStyle w:val="10"/>
        <w:contextualSpacing w:val="0"/>
        <w:rPr>
          <w:color w:val="333333"/>
          <w:sz w:val="20"/>
          <w:szCs w:val="20"/>
        </w:rPr>
      </w:pPr>
      <w:r>
        <w:rPr>
          <w:color w:val="333333"/>
          <w:sz w:val="20"/>
          <w:szCs w:val="20"/>
        </w:rPr>
        <w:t xml:space="preserve">- в теле </w:t>
      </w:r>
      <w:proofErr w:type="spellStart"/>
      <w:r>
        <w:rPr>
          <w:color w:val="333333"/>
          <w:sz w:val="20"/>
          <w:szCs w:val="20"/>
        </w:rPr>
        <w:t>product</w:t>
      </w:r>
      <w:proofErr w:type="spellEnd"/>
      <w:r>
        <w:rPr>
          <w:color w:val="333333"/>
          <w:sz w:val="20"/>
          <w:szCs w:val="20"/>
        </w:rPr>
        <w:t xml:space="preserve"> = &lt;</w:t>
      </w:r>
      <w:proofErr w:type="spellStart"/>
      <w:r>
        <w:rPr>
          <w:color w:val="333333"/>
          <w:sz w:val="20"/>
          <w:szCs w:val="20"/>
        </w:rPr>
        <w:t>ID_подписки</w:t>
      </w:r>
      <w:proofErr w:type="spellEnd"/>
      <w:r>
        <w:rPr>
          <w:color w:val="333333"/>
          <w:sz w:val="20"/>
          <w:szCs w:val="20"/>
        </w:rPr>
        <w:t>(товара</w:t>
      </w:r>
      <w:proofErr w:type="gramStart"/>
      <w:r>
        <w:rPr>
          <w:color w:val="333333"/>
          <w:sz w:val="20"/>
          <w:szCs w:val="20"/>
        </w:rPr>
        <w:t xml:space="preserve">)&gt;   </w:t>
      </w:r>
      <w:proofErr w:type="gramEnd"/>
      <w:r>
        <w:rPr>
          <w:color w:val="333333"/>
          <w:sz w:val="20"/>
          <w:szCs w:val="20"/>
        </w:rPr>
        <w:t>- ид подписки</w:t>
      </w:r>
    </w:p>
    <w:p w14:paraId="760A602E" w14:textId="77777777" w:rsidR="008F2729" w:rsidRDefault="00CE5BF4">
      <w:pPr>
        <w:pStyle w:val="10"/>
        <w:contextualSpacing w:val="0"/>
        <w:rPr>
          <w:color w:val="333333"/>
          <w:sz w:val="20"/>
          <w:szCs w:val="20"/>
        </w:rPr>
      </w:pPr>
      <w:r>
        <w:rPr>
          <w:color w:val="333333"/>
          <w:sz w:val="20"/>
          <w:szCs w:val="20"/>
        </w:rPr>
        <w:t>формат ответа не установлен</w:t>
      </w:r>
    </w:p>
    <w:p w14:paraId="0718ACB7" w14:textId="77777777" w:rsidR="008F2729" w:rsidRDefault="008F2729">
      <w:pPr>
        <w:pStyle w:val="10"/>
        <w:contextualSpacing w:val="0"/>
        <w:rPr>
          <w:color w:val="333333"/>
          <w:sz w:val="20"/>
          <w:szCs w:val="20"/>
        </w:rPr>
      </w:pPr>
    </w:p>
    <w:p w14:paraId="58A6A073" w14:textId="77777777" w:rsidR="008F2729" w:rsidRDefault="00CE5BF4">
      <w:pPr>
        <w:pStyle w:val="10"/>
        <w:contextualSpacing w:val="0"/>
        <w:rPr>
          <w:color w:val="333333"/>
          <w:sz w:val="20"/>
          <w:szCs w:val="20"/>
        </w:rPr>
      </w:pPr>
      <w:proofErr w:type="spellStart"/>
      <w:r>
        <w:rPr>
          <w:color w:val="333333"/>
          <w:sz w:val="20"/>
          <w:szCs w:val="20"/>
        </w:rPr>
        <w:t>GetPurchaseNumberMagazineList</w:t>
      </w:r>
      <w:proofErr w:type="spellEnd"/>
    </w:p>
    <w:p w14:paraId="0B664FEB"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magazines</w:t>
      </w:r>
      <w:proofErr w:type="spellEnd"/>
      <w:r>
        <w:rPr>
          <w:color w:val="333333"/>
          <w:sz w:val="20"/>
          <w:szCs w:val="20"/>
        </w:rPr>
        <w:t>/</w:t>
      </w:r>
      <w:proofErr w:type="spellStart"/>
      <w:r>
        <w:rPr>
          <w:color w:val="333333"/>
          <w:sz w:val="20"/>
          <w:szCs w:val="20"/>
        </w:rPr>
        <w:t>subscribe</w:t>
      </w:r>
      <w:proofErr w:type="spellEnd"/>
      <w:r>
        <w:rPr>
          <w:color w:val="333333"/>
          <w:sz w:val="20"/>
          <w:szCs w:val="20"/>
        </w:rPr>
        <w:t>/</w:t>
      </w:r>
    </w:p>
    <w:p w14:paraId="6F14B2AD" w14:textId="77777777" w:rsidR="008F2729" w:rsidRDefault="00CE5BF4">
      <w:pPr>
        <w:pStyle w:val="10"/>
        <w:contextualSpacing w:val="0"/>
        <w:rPr>
          <w:color w:val="333333"/>
          <w:sz w:val="20"/>
          <w:szCs w:val="20"/>
        </w:rPr>
      </w:pPr>
      <w:r>
        <w:rPr>
          <w:color w:val="333333"/>
          <w:sz w:val="20"/>
          <w:szCs w:val="20"/>
        </w:rPr>
        <w:t>список возможных журналов для покупки</w:t>
      </w:r>
    </w:p>
    <w:p w14:paraId="08177B8E" w14:textId="77777777" w:rsidR="008F2729" w:rsidRDefault="00CE5BF4">
      <w:pPr>
        <w:pStyle w:val="10"/>
        <w:contextualSpacing w:val="0"/>
        <w:rPr>
          <w:color w:val="333333"/>
          <w:sz w:val="20"/>
          <w:szCs w:val="20"/>
        </w:rPr>
      </w:pPr>
      <w:r>
        <w:rPr>
          <w:color w:val="333333"/>
          <w:sz w:val="20"/>
          <w:szCs w:val="20"/>
        </w:rPr>
        <w:t>без входных параметров</w:t>
      </w:r>
    </w:p>
    <w:p w14:paraId="07EBAEDC" w14:textId="77777777" w:rsidR="008F2729" w:rsidRPr="00C2429D" w:rsidRDefault="00CE5BF4">
      <w:pPr>
        <w:pStyle w:val="10"/>
        <w:contextualSpacing w:val="0"/>
        <w:rPr>
          <w:color w:val="333333"/>
          <w:sz w:val="20"/>
          <w:szCs w:val="20"/>
          <w:lang w:val="en-US"/>
          <w:rPrChange w:id="2755" w:author="Grigory" w:date="2018-11-13T17:53:00Z">
            <w:rPr>
              <w:color w:val="333333"/>
              <w:sz w:val="20"/>
              <w:szCs w:val="20"/>
            </w:rPr>
          </w:rPrChange>
        </w:rPr>
      </w:pPr>
      <w:r>
        <w:rPr>
          <w:color w:val="333333"/>
          <w:sz w:val="20"/>
          <w:szCs w:val="20"/>
        </w:rPr>
        <w:t>формат</w:t>
      </w:r>
      <w:r w:rsidRPr="00C2429D">
        <w:rPr>
          <w:color w:val="333333"/>
          <w:sz w:val="20"/>
          <w:szCs w:val="20"/>
          <w:lang w:val="en-US"/>
          <w:rPrChange w:id="2756" w:author="Grigory" w:date="2018-11-13T17:53:00Z">
            <w:rPr>
              <w:color w:val="333333"/>
              <w:sz w:val="20"/>
              <w:szCs w:val="20"/>
            </w:rPr>
          </w:rPrChange>
        </w:rPr>
        <w:t xml:space="preserve"> </w:t>
      </w:r>
      <w:r>
        <w:rPr>
          <w:color w:val="333333"/>
          <w:sz w:val="20"/>
          <w:szCs w:val="20"/>
        </w:rPr>
        <w:t>ответа</w:t>
      </w:r>
      <w:r w:rsidRPr="00C2429D">
        <w:rPr>
          <w:color w:val="333333"/>
          <w:sz w:val="20"/>
          <w:szCs w:val="20"/>
          <w:lang w:val="en-US"/>
          <w:rPrChange w:id="2757" w:author="Grigory" w:date="2018-11-13T17:53:00Z">
            <w:rPr>
              <w:color w:val="333333"/>
              <w:sz w:val="20"/>
              <w:szCs w:val="20"/>
            </w:rPr>
          </w:rPrChange>
        </w:rPr>
        <w:t>:</w:t>
      </w:r>
    </w:p>
    <w:p w14:paraId="779FF134" w14:textId="77777777" w:rsidR="008F2729" w:rsidRPr="00C2429D" w:rsidRDefault="00CE5BF4">
      <w:pPr>
        <w:pStyle w:val="10"/>
        <w:contextualSpacing w:val="0"/>
        <w:rPr>
          <w:color w:val="333333"/>
          <w:sz w:val="20"/>
          <w:szCs w:val="20"/>
          <w:lang w:val="en-US"/>
          <w:rPrChange w:id="2758" w:author="Grigory" w:date="2018-11-13T17:53:00Z">
            <w:rPr>
              <w:color w:val="333333"/>
              <w:sz w:val="20"/>
              <w:szCs w:val="20"/>
            </w:rPr>
          </w:rPrChange>
        </w:rPr>
      </w:pPr>
      <w:r w:rsidRPr="00C2429D">
        <w:rPr>
          <w:color w:val="333333"/>
          <w:sz w:val="20"/>
          <w:szCs w:val="20"/>
          <w:lang w:val="en-US"/>
          <w:rPrChange w:id="2759" w:author="Grigory" w:date="2018-11-13T17:53:00Z">
            <w:rPr>
              <w:color w:val="333333"/>
              <w:sz w:val="20"/>
              <w:szCs w:val="20"/>
            </w:rPr>
          </w:rPrChange>
        </w:rPr>
        <w:t xml:space="preserve">[ </w:t>
      </w:r>
    </w:p>
    <w:p w14:paraId="4DF55C70" w14:textId="77777777" w:rsidR="008F2729" w:rsidRPr="00C2429D" w:rsidRDefault="00CE5BF4">
      <w:pPr>
        <w:pStyle w:val="10"/>
        <w:contextualSpacing w:val="0"/>
        <w:rPr>
          <w:color w:val="333333"/>
          <w:sz w:val="20"/>
          <w:szCs w:val="20"/>
          <w:lang w:val="en-US"/>
          <w:rPrChange w:id="2760" w:author="Grigory" w:date="2018-11-13T17:53:00Z">
            <w:rPr>
              <w:color w:val="333333"/>
              <w:sz w:val="20"/>
              <w:szCs w:val="20"/>
            </w:rPr>
          </w:rPrChange>
        </w:rPr>
      </w:pPr>
      <w:r w:rsidRPr="00C2429D">
        <w:rPr>
          <w:color w:val="333333"/>
          <w:sz w:val="20"/>
          <w:szCs w:val="20"/>
          <w:lang w:val="en-US"/>
          <w:rPrChange w:id="2761" w:author="Grigory" w:date="2018-11-13T17:53:00Z">
            <w:rPr>
              <w:color w:val="333333"/>
              <w:sz w:val="20"/>
              <w:szCs w:val="20"/>
            </w:rPr>
          </w:rPrChange>
        </w:rPr>
        <w:t xml:space="preserve">  {</w:t>
      </w:r>
    </w:p>
    <w:p w14:paraId="58E81AF7" w14:textId="77777777" w:rsidR="008F2729" w:rsidRPr="00C2429D" w:rsidRDefault="00CE5BF4">
      <w:pPr>
        <w:pStyle w:val="10"/>
        <w:contextualSpacing w:val="0"/>
        <w:rPr>
          <w:color w:val="333333"/>
          <w:sz w:val="20"/>
          <w:szCs w:val="20"/>
          <w:lang w:val="en-US"/>
          <w:rPrChange w:id="2762" w:author="Grigory" w:date="2018-11-13T17:53:00Z">
            <w:rPr>
              <w:color w:val="333333"/>
              <w:sz w:val="20"/>
              <w:szCs w:val="20"/>
            </w:rPr>
          </w:rPrChange>
        </w:rPr>
      </w:pPr>
      <w:r w:rsidRPr="00C2429D">
        <w:rPr>
          <w:color w:val="333333"/>
          <w:sz w:val="20"/>
          <w:szCs w:val="20"/>
          <w:lang w:val="en-US"/>
          <w:rPrChange w:id="2763" w:author="Grigory" w:date="2018-11-13T17:53:00Z">
            <w:rPr>
              <w:color w:val="333333"/>
              <w:sz w:val="20"/>
              <w:szCs w:val="20"/>
            </w:rPr>
          </w:rPrChange>
        </w:rPr>
        <w:t xml:space="preserve">      id: </w:t>
      </w:r>
      <w:proofErr w:type="gramStart"/>
      <w:r w:rsidRPr="00C2429D">
        <w:rPr>
          <w:color w:val="333333"/>
          <w:sz w:val="20"/>
          <w:szCs w:val="20"/>
          <w:lang w:val="en-US"/>
          <w:rPrChange w:id="2764" w:author="Grigory" w:date="2018-11-13T17:53:00Z">
            <w:rPr>
              <w:color w:val="333333"/>
              <w:sz w:val="20"/>
              <w:szCs w:val="20"/>
            </w:rPr>
          </w:rPrChange>
        </w:rPr>
        <w:t>string!,</w:t>
      </w:r>
      <w:proofErr w:type="gramEnd"/>
    </w:p>
    <w:p w14:paraId="5B5F4D3F" w14:textId="77777777" w:rsidR="008F2729" w:rsidRPr="00C2429D" w:rsidRDefault="00CE5BF4">
      <w:pPr>
        <w:pStyle w:val="10"/>
        <w:contextualSpacing w:val="0"/>
        <w:rPr>
          <w:color w:val="333333"/>
          <w:sz w:val="20"/>
          <w:szCs w:val="20"/>
          <w:lang w:val="en-US"/>
          <w:rPrChange w:id="2765" w:author="Grigory" w:date="2018-11-13T17:53:00Z">
            <w:rPr>
              <w:color w:val="333333"/>
              <w:sz w:val="20"/>
              <w:szCs w:val="20"/>
            </w:rPr>
          </w:rPrChange>
        </w:rPr>
      </w:pPr>
      <w:r w:rsidRPr="00C2429D">
        <w:rPr>
          <w:color w:val="333333"/>
          <w:sz w:val="20"/>
          <w:szCs w:val="20"/>
          <w:lang w:val="en-US"/>
          <w:rPrChange w:id="2766" w:author="Grigory" w:date="2018-11-13T17:53:00Z">
            <w:rPr>
              <w:color w:val="333333"/>
              <w:sz w:val="20"/>
              <w:szCs w:val="20"/>
            </w:rPr>
          </w:rPrChange>
        </w:rPr>
        <w:t xml:space="preserve">      name: string!</w:t>
      </w:r>
    </w:p>
    <w:p w14:paraId="722349B8" w14:textId="77777777" w:rsidR="008F2729" w:rsidRPr="00C2429D" w:rsidRDefault="00CE5BF4">
      <w:pPr>
        <w:pStyle w:val="10"/>
        <w:contextualSpacing w:val="0"/>
        <w:rPr>
          <w:color w:val="333333"/>
          <w:sz w:val="20"/>
          <w:szCs w:val="20"/>
          <w:lang w:val="en-US"/>
          <w:rPrChange w:id="2767" w:author="Grigory" w:date="2018-11-13T17:53:00Z">
            <w:rPr>
              <w:color w:val="333333"/>
              <w:sz w:val="20"/>
              <w:szCs w:val="20"/>
            </w:rPr>
          </w:rPrChange>
        </w:rPr>
      </w:pPr>
      <w:r w:rsidRPr="00C2429D">
        <w:rPr>
          <w:color w:val="333333"/>
          <w:sz w:val="20"/>
          <w:szCs w:val="20"/>
          <w:lang w:val="en-US"/>
          <w:rPrChange w:id="2768" w:author="Grigory" w:date="2018-11-13T17:53:00Z">
            <w:rPr>
              <w:color w:val="333333"/>
              <w:sz w:val="20"/>
              <w:szCs w:val="20"/>
            </w:rPr>
          </w:rPrChange>
        </w:rPr>
        <w:t xml:space="preserve">  },</w:t>
      </w:r>
    </w:p>
    <w:p w14:paraId="4ECFFDE5" w14:textId="77777777" w:rsidR="008F2729" w:rsidRPr="00C2429D" w:rsidRDefault="00CE5BF4">
      <w:pPr>
        <w:pStyle w:val="10"/>
        <w:contextualSpacing w:val="0"/>
        <w:rPr>
          <w:color w:val="333333"/>
          <w:sz w:val="20"/>
          <w:szCs w:val="20"/>
          <w:lang w:val="en-US"/>
          <w:rPrChange w:id="2769" w:author="Grigory" w:date="2018-11-13T17:53:00Z">
            <w:rPr>
              <w:color w:val="333333"/>
              <w:sz w:val="20"/>
              <w:szCs w:val="20"/>
            </w:rPr>
          </w:rPrChange>
        </w:rPr>
      </w:pPr>
      <w:r w:rsidRPr="00C2429D">
        <w:rPr>
          <w:color w:val="333333"/>
          <w:sz w:val="20"/>
          <w:szCs w:val="20"/>
          <w:lang w:val="en-US"/>
          <w:rPrChange w:id="2770" w:author="Grigory" w:date="2018-11-13T17:53:00Z">
            <w:rPr>
              <w:color w:val="333333"/>
              <w:sz w:val="20"/>
              <w:szCs w:val="20"/>
            </w:rPr>
          </w:rPrChange>
        </w:rPr>
        <w:t xml:space="preserve">  .....</w:t>
      </w:r>
    </w:p>
    <w:p w14:paraId="1C4C2351" w14:textId="77777777" w:rsidR="008F2729" w:rsidRPr="00C2429D" w:rsidRDefault="00CE5BF4">
      <w:pPr>
        <w:pStyle w:val="10"/>
        <w:contextualSpacing w:val="0"/>
        <w:rPr>
          <w:color w:val="333333"/>
          <w:sz w:val="20"/>
          <w:szCs w:val="20"/>
          <w:lang w:val="en-US"/>
          <w:rPrChange w:id="2771" w:author="Grigory" w:date="2018-11-13T17:53:00Z">
            <w:rPr>
              <w:color w:val="333333"/>
              <w:sz w:val="20"/>
              <w:szCs w:val="20"/>
            </w:rPr>
          </w:rPrChange>
        </w:rPr>
      </w:pPr>
      <w:r w:rsidRPr="00C2429D">
        <w:rPr>
          <w:color w:val="333333"/>
          <w:sz w:val="20"/>
          <w:szCs w:val="20"/>
          <w:lang w:val="en-US"/>
          <w:rPrChange w:id="2772" w:author="Grigory" w:date="2018-11-13T17:53:00Z">
            <w:rPr>
              <w:color w:val="333333"/>
              <w:sz w:val="20"/>
              <w:szCs w:val="20"/>
            </w:rPr>
          </w:rPrChange>
        </w:rPr>
        <w:t>]</w:t>
      </w:r>
    </w:p>
    <w:p w14:paraId="2FF3AE32" w14:textId="77777777" w:rsidR="008F2729" w:rsidRPr="00C2429D" w:rsidRDefault="008F2729">
      <w:pPr>
        <w:pStyle w:val="10"/>
        <w:contextualSpacing w:val="0"/>
        <w:rPr>
          <w:color w:val="333333"/>
          <w:sz w:val="20"/>
          <w:szCs w:val="20"/>
          <w:lang w:val="en-US"/>
          <w:rPrChange w:id="2773" w:author="Grigory" w:date="2018-11-13T17:53:00Z">
            <w:rPr>
              <w:color w:val="333333"/>
              <w:sz w:val="20"/>
              <w:szCs w:val="20"/>
            </w:rPr>
          </w:rPrChange>
        </w:rPr>
      </w:pPr>
    </w:p>
    <w:p w14:paraId="326E90DA" w14:textId="77777777" w:rsidR="008F2729" w:rsidRPr="00C2429D" w:rsidRDefault="00CE5BF4">
      <w:pPr>
        <w:pStyle w:val="10"/>
        <w:contextualSpacing w:val="0"/>
        <w:rPr>
          <w:color w:val="333333"/>
          <w:sz w:val="20"/>
          <w:szCs w:val="20"/>
          <w:lang w:val="en-US"/>
          <w:rPrChange w:id="2774" w:author="Grigory" w:date="2018-11-13T17:53:00Z">
            <w:rPr>
              <w:color w:val="333333"/>
              <w:sz w:val="20"/>
              <w:szCs w:val="20"/>
            </w:rPr>
          </w:rPrChange>
        </w:rPr>
      </w:pPr>
      <w:proofErr w:type="spellStart"/>
      <w:r w:rsidRPr="00C2429D">
        <w:rPr>
          <w:color w:val="333333"/>
          <w:sz w:val="20"/>
          <w:szCs w:val="20"/>
          <w:lang w:val="en-US"/>
          <w:rPrChange w:id="2775" w:author="Grigory" w:date="2018-11-13T17:53:00Z">
            <w:rPr>
              <w:color w:val="333333"/>
              <w:sz w:val="20"/>
              <w:szCs w:val="20"/>
            </w:rPr>
          </w:rPrChange>
        </w:rPr>
        <w:t>GetPurchaseNumberNumberList</w:t>
      </w:r>
      <w:proofErr w:type="spellEnd"/>
    </w:p>
    <w:p w14:paraId="56B7C91F" w14:textId="77777777" w:rsidR="008F2729" w:rsidRPr="00C2429D" w:rsidRDefault="00CE5BF4">
      <w:pPr>
        <w:pStyle w:val="10"/>
        <w:contextualSpacing w:val="0"/>
        <w:rPr>
          <w:color w:val="333333"/>
          <w:sz w:val="20"/>
          <w:szCs w:val="20"/>
          <w:lang w:val="en-US"/>
          <w:rPrChange w:id="2776" w:author="Grigory" w:date="2018-11-13T17:53:00Z">
            <w:rPr>
              <w:color w:val="333333"/>
              <w:sz w:val="20"/>
              <w:szCs w:val="20"/>
            </w:rPr>
          </w:rPrChange>
        </w:rPr>
      </w:pPr>
      <w:r w:rsidRPr="00C2429D">
        <w:rPr>
          <w:color w:val="333333"/>
          <w:sz w:val="20"/>
          <w:szCs w:val="20"/>
          <w:lang w:val="en-US"/>
          <w:rPrChange w:id="2777" w:author="Grigory" w:date="2018-11-13T17:53:00Z">
            <w:rPr>
              <w:color w:val="333333"/>
              <w:sz w:val="20"/>
              <w:szCs w:val="20"/>
            </w:rPr>
          </w:rPrChange>
        </w:rPr>
        <w:t>/</w:t>
      </w:r>
      <w:proofErr w:type="spellStart"/>
      <w:r w:rsidRPr="00C2429D">
        <w:rPr>
          <w:color w:val="333333"/>
          <w:sz w:val="20"/>
          <w:szCs w:val="20"/>
          <w:lang w:val="en-US"/>
          <w:rPrChange w:id="2778" w:author="Grigory" w:date="2018-11-13T17:53:00Z">
            <w:rPr>
              <w:color w:val="333333"/>
              <w:sz w:val="20"/>
              <w:szCs w:val="20"/>
            </w:rPr>
          </w:rPrChange>
        </w:rPr>
        <w:t>api</w:t>
      </w:r>
      <w:proofErr w:type="spellEnd"/>
      <w:r w:rsidRPr="00C2429D">
        <w:rPr>
          <w:color w:val="333333"/>
          <w:sz w:val="20"/>
          <w:szCs w:val="20"/>
          <w:lang w:val="en-US"/>
          <w:rPrChange w:id="2779" w:author="Grigory" w:date="2018-11-13T17:53:00Z">
            <w:rPr>
              <w:color w:val="333333"/>
              <w:sz w:val="20"/>
              <w:szCs w:val="20"/>
            </w:rPr>
          </w:rPrChange>
        </w:rPr>
        <w:t>/numbers/buy/?filter={"magazine":&lt;ID_</w:t>
      </w:r>
      <w:r>
        <w:rPr>
          <w:color w:val="333333"/>
          <w:sz w:val="20"/>
          <w:szCs w:val="20"/>
        </w:rPr>
        <w:t>журнала</w:t>
      </w:r>
      <w:r w:rsidRPr="00C2429D">
        <w:rPr>
          <w:color w:val="333333"/>
          <w:sz w:val="20"/>
          <w:szCs w:val="20"/>
          <w:lang w:val="en-US"/>
          <w:rPrChange w:id="2780" w:author="Grigory" w:date="2018-11-13T17:53:00Z">
            <w:rPr>
              <w:color w:val="333333"/>
              <w:sz w:val="20"/>
              <w:szCs w:val="20"/>
            </w:rPr>
          </w:rPrChange>
        </w:rPr>
        <w:t>&gt;}</w:t>
      </w:r>
    </w:p>
    <w:p w14:paraId="63AB8081" w14:textId="77777777" w:rsidR="008F2729" w:rsidRDefault="00CE5BF4">
      <w:pPr>
        <w:pStyle w:val="10"/>
        <w:contextualSpacing w:val="0"/>
        <w:rPr>
          <w:color w:val="333333"/>
          <w:sz w:val="20"/>
          <w:szCs w:val="20"/>
        </w:rPr>
      </w:pPr>
      <w:r>
        <w:rPr>
          <w:color w:val="333333"/>
          <w:sz w:val="20"/>
          <w:szCs w:val="20"/>
        </w:rPr>
        <w:t>список выпусков для покупки</w:t>
      </w:r>
    </w:p>
    <w:p w14:paraId="456DB153" w14:textId="77777777" w:rsidR="008F2729" w:rsidRDefault="00CE5BF4">
      <w:pPr>
        <w:pStyle w:val="10"/>
        <w:contextualSpacing w:val="0"/>
        <w:rPr>
          <w:color w:val="333333"/>
          <w:sz w:val="20"/>
          <w:szCs w:val="20"/>
        </w:rPr>
      </w:pPr>
      <w:r>
        <w:rPr>
          <w:color w:val="333333"/>
          <w:sz w:val="20"/>
          <w:szCs w:val="20"/>
        </w:rPr>
        <w:t>входные параметры:</w:t>
      </w:r>
    </w:p>
    <w:p w14:paraId="1C389C8A" w14:textId="77777777" w:rsidR="008F2729" w:rsidRPr="00B2533C" w:rsidRDefault="00CE5BF4">
      <w:pPr>
        <w:pStyle w:val="10"/>
        <w:contextualSpacing w:val="0"/>
        <w:rPr>
          <w:color w:val="333333"/>
          <w:sz w:val="20"/>
          <w:szCs w:val="20"/>
          <w:lang w:val="en-US"/>
          <w:rPrChange w:id="2781" w:author="Григорий Григорий" w:date="2018-12-07T00:41:00Z">
            <w:rPr>
              <w:color w:val="333333"/>
              <w:sz w:val="20"/>
              <w:szCs w:val="20"/>
            </w:rPr>
          </w:rPrChange>
        </w:rPr>
      </w:pPr>
      <w:r w:rsidRPr="00B2533C">
        <w:rPr>
          <w:color w:val="333333"/>
          <w:sz w:val="20"/>
          <w:szCs w:val="20"/>
          <w:lang w:val="en-US"/>
          <w:rPrChange w:id="2782" w:author="Григорий Григорий" w:date="2018-12-07T00:41:00Z">
            <w:rPr>
              <w:color w:val="333333"/>
              <w:sz w:val="20"/>
              <w:szCs w:val="20"/>
            </w:rPr>
          </w:rPrChange>
        </w:rPr>
        <w:t xml:space="preserve">- </w:t>
      </w:r>
      <w:r>
        <w:rPr>
          <w:color w:val="333333"/>
          <w:sz w:val="20"/>
          <w:szCs w:val="20"/>
        </w:rPr>
        <w:t>ид</w:t>
      </w:r>
      <w:r w:rsidRPr="00B2533C">
        <w:rPr>
          <w:color w:val="333333"/>
          <w:sz w:val="20"/>
          <w:szCs w:val="20"/>
          <w:lang w:val="en-US"/>
          <w:rPrChange w:id="2783" w:author="Григорий Григорий" w:date="2018-12-07T00:41:00Z">
            <w:rPr>
              <w:color w:val="333333"/>
              <w:sz w:val="20"/>
              <w:szCs w:val="20"/>
            </w:rPr>
          </w:rPrChange>
        </w:rPr>
        <w:t xml:space="preserve"> </w:t>
      </w:r>
      <w:r>
        <w:rPr>
          <w:color w:val="333333"/>
          <w:sz w:val="20"/>
          <w:szCs w:val="20"/>
        </w:rPr>
        <w:t>журнала</w:t>
      </w:r>
    </w:p>
    <w:p w14:paraId="42DA1660" w14:textId="77777777" w:rsidR="008F2729" w:rsidRPr="00B2533C" w:rsidRDefault="00CE5BF4">
      <w:pPr>
        <w:pStyle w:val="10"/>
        <w:contextualSpacing w:val="0"/>
        <w:rPr>
          <w:color w:val="333333"/>
          <w:sz w:val="20"/>
          <w:szCs w:val="20"/>
          <w:lang w:val="en-US"/>
          <w:rPrChange w:id="2784" w:author="Григорий Григорий" w:date="2018-12-07T00:41:00Z">
            <w:rPr>
              <w:color w:val="333333"/>
              <w:sz w:val="20"/>
              <w:szCs w:val="20"/>
            </w:rPr>
          </w:rPrChange>
        </w:rPr>
      </w:pPr>
      <w:r>
        <w:rPr>
          <w:color w:val="333333"/>
          <w:sz w:val="20"/>
          <w:szCs w:val="20"/>
        </w:rPr>
        <w:t>формат</w:t>
      </w:r>
      <w:r w:rsidRPr="00B2533C">
        <w:rPr>
          <w:color w:val="333333"/>
          <w:sz w:val="20"/>
          <w:szCs w:val="20"/>
          <w:lang w:val="en-US"/>
          <w:rPrChange w:id="2785" w:author="Григорий Григорий" w:date="2018-12-07T00:41:00Z">
            <w:rPr>
              <w:color w:val="333333"/>
              <w:sz w:val="20"/>
              <w:szCs w:val="20"/>
            </w:rPr>
          </w:rPrChange>
        </w:rPr>
        <w:t xml:space="preserve"> </w:t>
      </w:r>
      <w:r>
        <w:rPr>
          <w:color w:val="333333"/>
          <w:sz w:val="20"/>
          <w:szCs w:val="20"/>
        </w:rPr>
        <w:t>ответа</w:t>
      </w:r>
      <w:r w:rsidRPr="00B2533C">
        <w:rPr>
          <w:color w:val="333333"/>
          <w:sz w:val="20"/>
          <w:szCs w:val="20"/>
          <w:lang w:val="en-US"/>
          <w:rPrChange w:id="2786" w:author="Григорий Григорий" w:date="2018-12-07T00:41:00Z">
            <w:rPr>
              <w:color w:val="333333"/>
              <w:sz w:val="20"/>
              <w:szCs w:val="20"/>
            </w:rPr>
          </w:rPrChange>
        </w:rPr>
        <w:t>:</w:t>
      </w:r>
    </w:p>
    <w:p w14:paraId="43993C36" w14:textId="77777777" w:rsidR="008F2729" w:rsidRPr="00B2533C" w:rsidRDefault="00CE5BF4">
      <w:pPr>
        <w:pStyle w:val="10"/>
        <w:contextualSpacing w:val="0"/>
        <w:rPr>
          <w:color w:val="333333"/>
          <w:sz w:val="20"/>
          <w:szCs w:val="20"/>
          <w:lang w:val="en-US"/>
          <w:rPrChange w:id="2787" w:author="Григорий Григорий" w:date="2018-12-07T00:41:00Z">
            <w:rPr>
              <w:color w:val="333333"/>
              <w:sz w:val="20"/>
              <w:szCs w:val="20"/>
            </w:rPr>
          </w:rPrChange>
        </w:rPr>
      </w:pPr>
      <w:r w:rsidRPr="00B2533C">
        <w:rPr>
          <w:color w:val="333333"/>
          <w:sz w:val="20"/>
          <w:szCs w:val="20"/>
          <w:lang w:val="en-US"/>
          <w:rPrChange w:id="2788" w:author="Григорий Григорий" w:date="2018-12-07T00:41:00Z">
            <w:rPr>
              <w:color w:val="333333"/>
              <w:sz w:val="20"/>
              <w:szCs w:val="20"/>
            </w:rPr>
          </w:rPrChange>
        </w:rPr>
        <w:t xml:space="preserve">[ </w:t>
      </w:r>
    </w:p>
    <w:p w14:paraId="68A7CD90" w14:textId="77777777" w:rsidR="008F2729" w:rsidRPr="00B2533C" w:rsidRDefault="00CE5BF4">
      <w:pPr>
        <w:pStyle w:val="10"/>
        <w:contextualSpacing w:val="0"/>
        <w:rPr>
          <w:color w:val="333333"/>
          <w:sz w:val="20"/>
          <w:szCs w:val="20"/>
          <w:lang w:val="en-US"/>
          <w:rPrChange w:id="2789" w:author="Григорий Григорий" w:date="2018-12-07T00:41:00Z">
            <w:rPr>
              <w:color w:val="333333"/>
              <w:sz w:val="20"/>
              <w:szCs w:val="20"/>
            </w:rPr>
          </w:rPrChange>
        </w:rPr>
      </w:pPr>
      <w:r w:rsidRPr="00B2533C">
        <w:rPr>
          <w:color w:val="333333"/>
          <w:sz w:val="20"/>
          <w:szCs w:val="20"/>
          <w:lang w:val="en-US"/>
          <w:rPrChange w:id="2790" w:author="Григорий Григорий" w:date="2018-12-07T00:41:00Z">
            <w:rPr>
              <w:color w:val="333333"/>
              <w:sz w:val="20"/>
              <w:szCs w:val="20"/>
            </w:rPr>
          </w:rPrChange>
        </w:rPr>
        <w:t xml:space="preserve">  {</w:t>
      </w:r>
    </w:p>
    <w:p w14:paraId="08860760" w14:textId="77777777" w:rsidR="008F2729" w:rsidRPr="00B2533C" w:rsidRDefault="00CE5BF4">
      <w:pPr>
        <w:pStyle w:val="10"/>
        <w:contextualSpacing w:val="0"/>
        <w:rPr>
          <w:color w:val="333333"/>
          <w:sz w:val="20"/>
          <w:szCs w:val="20"/>
          <w:lang w:val="en-US"/>
          <w:rPrChange w:id="2791" w:author="Григорий Григорий" w:date="2018-12-07T00:41:00Z">
            <w:rPr>
              <w:color w:val="333333"/>
              <w:sz w:val="20"/>
              <w:szCs w:val="20"/>
            </w:rPr>
          </w:rPrChange>
        </w:rPr>
      </w:pPr>
      <w:r w:rsidRPr="00B2533C">
        <w:rPr>
          <w:color w:val="333333"/>
          <w:sz w:val="20"/>
          <w:szCs w:val="20"/>
          <w:lang w:val="en-US"/>
          <w:rPrChange w:id="2792" w:author="Григорий Григорий" w:date="2018-12-07T00:41:00Z">
            <w:rPr>
              <w:color w:val="333333"/>
              <w:sz w:val="20"/>
              <w:szCs w:val="20"/>
            </w:rPr>
          </w:rPrChange>
        </w:rPr>
        <w:t xml:space="preserve">      id: </w:t>
      </w:r>
      <w:proofErr w:type="gramStart"/>
      <w:r w:rsidRPr="00B2533C">
        <w:rPr>
          <w:color w:val="333333"/>
          <w:sz w:val="20"/>
          <w:szCs w:val="20"/>
          <w:lang w:val="en-US"/>
          <w:rPrChange w:id="2793" w:author="Григорий Григорий" w:date="2018-12-07T00:41:00Z">
            <w:rPr>
              <w:color w:val="333333"/>
              <w:sz w:val="20"/>
              <w:szCs w:val="20"/>
            </w:rPr>
          </w:rPrChange>
        </w:rPr>
        <w:t>string!,</w:t>
      </w:r>
      <w:proofErr w:type="gramEnd"/>
    </w:p>
    <w:p w14:paraId="18D59D3B" w14:textId="77777777" w:rsidR="008F2729" w:rsidRPr="00C2429D" w:rsidRDefault="00CE5BF4">
      <w:pPr>
        <w:pStyle w:val="10"/>
        <w:contextualSpacing w:val="0"/>
        <w:rPr>
          <w:color w:val="333333"/>
          <w:sz w:val="20"/>
          <w:szCs w:val="20"/>
          <w:lang w:val="en-US"/>
          <w:rPrChange w:id="2794" w:author="Grigory" w:date="2018-11-13T17:53:00Z">
            <w:rPr>
              <w:color w:val="333333"/>
              <w:sz w:val="20"/>
              <w:szCs w:val="20"/>
            </w:rPr>
          </w:rPrChange>
        </w:rPr>
      </w:pPr>
      <w:r w:rsidRPr="00B2533C">
        <w:rPr>
          <w:color w:val="333333"/>
          <w:sz w:val="20"/>
          <w:szCs w:val="20"/>
          <w:lang w:val="en-US"/>
          <w:rPrChange w:id="2795" w:author="Григорий Григорий" w:date="2018-12-07T00:41:00Z">
            <w:rPr>
              <w:color w:val="333333"/>
              <w:sz w:val="20"/>
              <w:szCs w:val="20"/>
            </w:rPr>
          </w:rPrChange>
        </w:rPr>
        <w:t xml:space="preserve">      </w:t>
      </w:r>
      <w:r w:rsidRPr="00C2429D">
        <w:rPr>
          <w:color w:val="333333"/>
          <w:sz w:val="20"/>
          <w:szCs w:val="20"/>
          <w:lang w:val="en-US"/>
          <w:rPrChange w:id="2796" w:author="Grigory" w:date="2018-11-13T17:53:00Z">
            <w:rPr>
              <w:color w:val="333333"/>
              <w:sz w:val="20"/>
              <w:szCs w:val="20"/>
            </w:rPr>
          </w:rPrChange>
        </w:rPr>
        <w:t xml:space="preserve">name: </w:t>
      </w:r>
      <w:proofErr w:type="gramStart"/>
      <w:r w:rsidRPr="00C2429D">
        <w:rPr>
          <w:color w:val="333333"/>
          <w:sz w:val="20"/>
          <w:szCs w:val="20"/>
          <w:lang w:val="en-US"/>
          <w:rPrChange w:id="2797" w:author="Grigory" w:date="2018-11-13T17:53:00Z">
            <w:rPr>
              <w:color w:val="333333"/>
              <w:sz w:val="20"/>
              <w:szCs w:val="20"/>
            </w:rPr>
          </w:rPrChange>
        </w:rPr>
        <w:t>string!,</w:t>
      </w:r>
      <w:proofErr w:type="gramEnd"/>
    </w:p>
    <w:p w14:paraId="55FDB27B" w14:textId="77777777" w:rsidR="008F2729" w:rsidRPr="00C2429D" w:rsidRDefault="00CE5BF4">
      <w:pPr>
        <w:pStyle w:val="10"/>
        <w:contextualSpacing w:val="0"/>
        <w:rPr>
          <w:color w:val="333333"/>
          <w:sz w:val="20"/>
          <w:szCs w:val="20"/>
          <w:lang w:val="en-US"/>
          <w:rPrChange w:id="2798" w:author="Grigory" w:date="2018-11-13T17:53:00Z">
            <w:rPr>
              <w:color w:val="333333"/>
              <w:sz w:val="20"/>
              <w:szCs w:val="20"/>
            </w:rPr>
          </w:rPrChange>
        </w:rPr>
      </w:pPr>
      <w:r w:rsidRPr="00C2429D">
        <w:rPr>
          <w:color w:val="333333"/>
          <w:sz w:val="20"/>
          <w:szCs w:val="20"/>
          <w:lang w:val="en-US"/>
          <w:rPrChange w:id="2799" w:author="Grigory" w:date="2018-11-13T17:53:00Z">
            <w:rPr>
              <w:color w:val="333333"/>
              <w:sz w:val="20"/>
              <w:szCs w:val="20"/>
            </w:rPr>
          </w:rPrChange>
        </w:rPr>
        <w:t xml:space="preserve">      prices: {</w:t>
      </w:r>
    </w:p>
    <w:p w14:paraId="00B4EE8E" w14:textId="77777777" w:rsidR="008F2729" w:rsidRPr="00C2429D" w:rsidRDefault="00CE5BF4">
      <w:pPr>
        <w:pStyle w:val="10"/>
        <w:contextualSpacing w:val="0"/>
        <w:rPr>
          <w:color w:val="333333"/>
          <w:sz w:val="20"/>
          <w:szCs w:val="20"/>
          <w:lang w:val="en-US"/>
          <w:rPrChange w:id="2800" w:author="Grigory" w:date="2018-11-13T17:53:00Z">
            <w:rPr>
              <w:color w:val="333333"/>
              <w:sz w:val="20"/>
              <w:szCs w:val="20"/>
            </w:rPr>
          </w:rPrChange>
        </w:rPr>
      </w:pPr>
      <w:r w:rsidRPr="00C2429D">
        <w:rPr>
          <w:color w:val="333333"/>
          <w:sz w:val="20"/>
          <w:szCs w:val="20"/>
          <w:lang w:val="en-US"/>
          <w:rPrChange w:id="2801" w:author="Grigory" w:date="2018-11-13T17:53:00Z">
            <w:rPr>
              <w:color w:val="333333"/>
              <w:sz w:val="20"/>
              <w:szCs w:val="20"/>
            </w:rPr>
          </w:rPrChange>
        </w:rPr>
        <w:t xml:space="preserve">          print: </w:t>
      </w:r>
      <w:proofErr w:type="gramStart"/>
      <w:r w:rsidRPr="00C2429D">
        <w:rPr>
          <w:color w:val="333333"/>
          <w:sz w:val="20"/>
          <w:szCs w:val="20"/>
          <w:lang w:val="en-US"/>
          <w:rPrChange w:id="2802" w:author="Grigory" w:date="2018-11-13T17:53:00Z">
            <w:rPr>
              <w:color w:val="333333"/>
              <w:sz w:val="20"/>
              <w:szCs w:val="20"/>
            </w:rPr>
          </w:rPrChange>
        </w:rPr>
        <w:t>double?,</w:t>
      </w:r>
      <w:proofErr w:type="gramEnd"/>
    </w:p>
    <w:p w14:paraId="38307735" w14:textId="77777777" w:rsidR="008F2729" w:rsidRPr="00C2429D" w:rsidRDefault="00CE5BF4">
      <w:pPr>
        <w:pStyle w:val="10"/>
        <w:contextualSpacing w:val="0"/>
        <w:rPr>
          <w:color w:val="333333"/>
          <w:sz w:val="20"/>
          <w:szCs w:val="20"/>
          <w:lang w:val="en-US"/>
          <w:rPrChange w:id="2803" w:author="Grigory" w:date="2018-11-13T17:53:00Z">
            <w:rPr>
              <w:color w:val="333333"/>
              <w:sz w:val="20"/>
              <w:szCs w:val="20"/>
            </w:rPr>
          </w:rPrChange>
        </w:rPr>
      </w:pPr>
      <w:r w:rsidRPr="00C2429D">
        <w:rPr>
          <w:color w:val="333333"/>
          <w:sz w:val="20"/>
          <w:szCs w:val="20"/>
          <w:lang w:val="en-US"/>
          <w:rPrChange w:id="2804" w:author="Grigory" w:date="2018-11-13T17:53:00Z">
            <w:rPr>
              <w:color w:val="333333"/>
              <w:sz w:val="20"/>
              <w:szCs w:val="20"/>
            </w:rPr>
          </w:rPrChange>
        </w:rPr>
        <w:t xml:space="preserve">          digital: double?</w:t>
      </w:r>
    </w:p>
    <w:p w14:paraId="3659F9E2" w14:textId="77777777" w:rsidR="008F2729" w:rsidRPr="00C2429D" w:rsidRDefault="00CE5BF4">
      <w:pPr>
        <w:pStyle w:val="10"/>
        <w:contextualSpacing w:val="0"/>
        <w:rPr>
          <w:color w:val="333333"/>
          <w:sz w:val="20"/>
          <w:szCs w:val="20"/>
          <w:lang w:val="en-US"/>
          <w:rPrChange w:id="2805" w:author="Grigory" w:date="2018-11-13T17:53:00Z">
            <w:rPr>
              <w:color w:val="333333"/>
              <w:sz w:val="20"/>
              <w:szCs w:val="20"/>
            </w:rPr>
          </w:rPrChange>
        </w:rPr>
      </w:pPr>
      <w:r w:rsidRPr="00C2429D">
        <w:rPr>
          <w:color w:val="333333"/>
          <w:sz w:val="20"/>
          <w:szCs w:val="20"/>
          <w:lang w:val="en-US"/>
          <w:rPrChange w:id="2806" w:author="Grigory" w:date="2018-11-13T17:53:00Z">
            <w:rPr>
              <w:color w:val="333333"/>
              <w:sz w:val="20"/>
              <w:szCs w:val="20"/>
            </w:rPr>
          </w:rPrChange>
        </w:rPr>
        <w:t xml:space="preserve">      }</w:t>
      </w:r>
    </w:p>
    <w:p w14:paraId="34D418F0" w14:textId="77777777" w:rsidR="008F2729" w:rsidRPr="00C2429D" w:rsidRDefault="00CE5BF4">
      <w:pPr>
        <w:pStyle w:val="10"/>
        <w:contextualSpacing w:val="0"/>
        <w:rPr>
          <w:color w:val="333333"/>
          <w:sz w:val="20"/>
          <w:szCs w:val="20"/>
          <w:lang w:val="en-US"/>
          <w:rPrChange w:id="2807" w:author="Grigory" w:date="2018-11-13T17:53:00Z">
            <w:rPr>
              <w:color w:val="333333"/>
              <w:sz w:val="20"/>
              <w:szCs w:val="20"/>
            </w:rPr>
          </w:rPrChange>
        </w:rPr>
      </w:pPr>
      <w:r w:rsidRPr="00C2429D">
        <w:rPr>
          <w:color w:val="333333"/>
          <w:sz w:val="20"/>
          <w:szCs w:val="20"/>
          <w:lang w:val="en-US"/>
          <w:rPrChange w:id="2808" w:author="Grigory" w:date="2018-11-13T17:53:00Z">
            <w:rPr>
              <w:color w:val="333333"/>
              <w:sz w:val="20"/>
              <w:szCs w:val="20"/>
            </w:rPr>
          </w:rPrChange>
        </w:rPr>
        <w:t xml:space="preserve">  },</w:t>
      </w:r>
    </w:p>
    <w:p w14:paraId="47CD6DC1" w14:textId="77777777" w:rsidR="008F2729" w:rsidRPr="00C2429D" w:rsidRDefault="00CE5BF4">
      <w:pPr>
        <w:pStyle w:val="10"/>
        <w:contextualSpacing w:val="0"/>
        <w:rPr>
          <w:color w:val="333333"/>
          <w:sz w:val="20"/>
          <w:szCs w:val="20"/>
          <w:lang w:val="en-US"/>
          <w:rPrChange w:id="2809" w:author="Grigory" w:date="2018-11-13T17:53:00Z">
            <w:rPr>
              <w:color w:val="333333"/>
              <w:sz w:val="20"/>
              <w:szCs w:val="20"/>
            </w:rPr>
          </w:rPrChange>
        </w:rPr>
      </w:pPr>
      <w:r w:rsidRPr="00C2429D">
        <w:rPr>
          <w:color w:val="333333"/>
          <w:sz w:val="20"/>
          <w:szCs w:val="20"/>
          <w:lang w:val="en-US"/>
          <w:rPrChange w:id="2810" w:author="Grigory" w:date="2018-11-13T17:53:00Z">
            <w:rPr>
              <w:color w:val="333333"/>
              <w:sz w:val="20"/>
              <w:szCs w:val="20"/>
            </w:rPr>
          </w:rPrChange>
        </w:rPr>
        <w:t xml:space="preserve">  .....</w:t>
      </w:r>
    </w:p>
    <w:p w14:paraId="2EF8524A" w14:textId="77777777" w:rsidR="008F2729" w:rsidRPr="00C2429D" w:rsidRDefault="00CE5BF4">
      <w:pPr>
        <w:pStyle w:val="10"/>
        <w:contextualSpacing w:val="0"/>
        <w:rPr>
          <w:color w:val="333333"/>
          <w:sz w:val="20"/>
          <w:szCs w:val="20"/>
          <w:lang w:val="en-US"/>
          <w:rPrChange w:id="2811" w:author="Grigory" w:date="2018-11-13T17:53:00Z">
            <w:rPr>
              <w:color w:val="333333"/>
              <w:sz w:val="20"/>
              <w:szCs w:val="20"/>
            </w:rPr>
          </w:rPrChange>
        </w:rPr>
      </w:pPr>
      <w:r w:rsidRPr="00C2429D">
        <w:rPr>
          <w:color w:val="333333"/>
          <w:sz w:val="20"/>
          <w:szCs w:val="20"/>
          <w:lang w:val="en-US"/>
          <w:rPrChange w:id="2812" w:author="Grigory" w:date="2018-11-13T17:53:00Z">
            <w:rPr>
              <w:color w:val="333333"/>
              <w:sz w:val="20"/>
              <w:szCs w:val="20"/>
            </w:rPr>
          </w:rPrChange>
        </w:rPr>
        <w:t>]</w:t>
      </w:r>
    </w:p>
    <w:p w14:paraId="0779BE2C" w14:textId="77777777" w:rsidR="008F2729" w:rsidRPr="00C2429D" w:rsidRDefault="008F2729">
      <w:pPr>
        <w:pStyle w:val="10"/>
        <w:contextualSpacing w:val="0"/>
        <w:rPr>
          <w:color w:val="333333"/>
          <w:sz w:val="20"/>
          <w:szCs w:val="20"/>
          <w:lang w:val="en-US"/>
          <w:rPrChange w:id="2813" w:author="Grigory" w:date="2018-11-13T17:53:00Z">
            <w:rPr>
              <w:color w:val="333333"/>
              <w:sz w:val="20"/>
              <w:szCs w:val="20"/>
            </w:rPr>
          </w:rPrChange>
        </w:rPr>
      </w:pPr>
    </w:p>
    <w:p w14:paraId="648156EE" w14:textId="77777777" w:rsidR="008F2729" w:rsidRPr="00C2429D" w:rsidRDefault="00CE5BF4">
      <w:pPr>
        <w:pStyle w:val="10"/>
        <w:contextualSpacing w:val="0"/>
        <w:rPr>
          <w:color w:val="333333"/>
          <w:sz w:val="20"/>
          <w:szCs w:val="20"/>
          <w:lang w:val="en-US"/>
          <w:rPrChange w:id="2814" w:author="Grigory" w:date="2018-11-13T17:53:00Z">
            <w:rPr>
              <w:color w:val="333333"/>
              <w:sz w:val="20"/>
              <w:szCs w:val="20"/>
            </w:rPr>
          </w:rPrChange>
        </w:rPr>
      </w:pPr>
      <w:proofErr w:type="spellStart"/>
      <w:r w:rsidRPr="00C2429D">
        <w:rPr>
          <w:color w:val="333333"/>
          <w:sz w:val="20"/>
          <w:szCs w:val="20"/>
          <w:lang w:val="en-US"/>
          <w:rPrChange w:id="2815" w:author="Grigory" w:date="2018-11-13T17:53:00Z">
            <w:rPr>
              <w:color w:val="333333"/>
              <w:sz w:val="20"/>
              <w:szCs w:val="20"/>
            </w:rPr>
          </w:rPrChange>
        </w:rPr>
        <w:t>GetPurchaseNumberNumberListWithMagazine</w:t>
      </w:r>
      <w:proofErr w:type="spellEnd"/>
    </w:p>
    <w:p w14:paraId="50F0C419" w14:textId="77777777" w:rsidR="008F2729" w:rsidRPr="00C2429D" w:rsidRDefault="00CE5BF4">
      <w:pPr>
        <w:pStyle w:val="10"/>
        <w:contextualSpacing w:val="0"/>
        <w:rPr>
          <w:color w:val="333333"/>
          <w:sz w:val="20"/>
          <w:szCs w:val="20"/>
          <w:lang w:val="en-US"/>
          <w:rPrChange w:id="2816" w:author="Grigory" w:date="2018-11-13T17:53:00Z">
            <w:rPr>
              <w:color w:val="333333"/>
              <w:sz w:val="20"/>
              <w:szCs w:val="20"/>
            </w:rPr>
          </w:rPrChange>
        </w:rPr>
      </w:pPr>
      <w:r w:rsidRPr="00C2429D">
        <w:rPr>
          <w:color w:val="333333"/>
          <w:sz w:val="20"/>
          <w:szCs w:val="20"/>
          <w:lang w:val="en-US"/>
          <w:rPrChange w:id="2817" w:author="Grigory" w:date="2018-11-13T17:53:00Z">
            <w:rPr>
              <w:color w:val="333333"/>
              <w:sz w:val="20"/>
              <w:szCs w:val="20"/>
            </w:rPr>
          </w:rPrChange>
        </w:rPr>
        <w:t>/</w:t>
      </w:r>
      <w:proofErr w:type="spellStart"/>
      <w:r w:rsidRPr="00C2429D">
        <w:rPr>
          <w:color w:val="333333"/>
          <w:sz w:val="20"/>
          <w:szCs w:val="20"/>
          <w:lang w:val="en-US"/>
          <w:rPrChange w:id="2818" w:author="Grigory" w:date="2018-11-13T17:53:00Z">
            <w:rPr>
              <w:color w:val="333333"/>
              <w:sz w:val="20"/>
              <w:szCs w:val="20"/>
            </w:rPr>
          </w:rPrChange>
        </w:rPr>
        <w:t>api</w:t>
      </w:r>
      <w:proofErr w:type="spellEnd"/>
      <w:r w:rsidRPr="00C2429D">
        <w:rPr>
          <w:color w:val="333333"/>
          <w:sz w:val="20"/>
          <w:szCs w:val="20"/>
          <w:lang w:val="en-US"/>
          <w:rPrChange w:id="2819" w:author="Grigory" w:date="2018-11-13T17:53:00Z">
            <w:rPr>
              <w:color w:val="333333"/>
              <w:sz w:val="20"/>
              <w:szCs w:val="20"/>
            </w:rPr>
          </w:rPrChange>
        </w:rPr>
        <w:t>/numbers/buy/magazine/?filter={"magazine":&lt;ID_</w:t>
      </w:r>
      <w:r>
        <w:rPr>
          <w:color w:val="333333"/>
          <w:sz w:val="20"/>
          <w:szCs w:val="20"/>
        </w:rPr>
        <w:t>журнала</w:t>
      </w:r>
      <w:r w:rsidRPr="00C2429D">
        <w:rPr>
          <w:color w:val="333333"/>
          <w:sz w:val="20"/>
          <w:szCs w:val="20"/>
          <w:lang w:val="en-US"/>
          <w:rPrChange w:id="2820" w:author="Grigory" w:date="2018-11-13T17:53:00Z">
            <w:rPr>
              <w:color w:val="333333"/>
              <w:sz w:val="20"/>
              <w:szCs w:val="20"/>
            </w:rPr>
          </w:rPrChange>
        </w:rPr>
        <w:t>&gt;}</w:t>
      </w:r>
    </w:p>
    <w:p w14:paraId="3F9FD28B" w14:textId="77777777" w:rsidR="008F2729" w:rsidRDefault="00CE5BF4">
      <w:pPr>
        <w:pStyle w:val="10"/>
        <w:contextualSpacing w:val="0"/>
        <w:rPr>
          <w:color w:val="333333"/>
          <w:sz w:val="20"/>
          <w:szCs w:val="20"/>
        </w:rPr>
      </w:pPr>
      <w:r>
        <w:rPr>
          <w:color w:val="333333"/>
          <w:sz w:val="20"/>
          <w:szCs w:val="20"/>
        </w:rPr>
        <w:lastRenderedPageBreak/>
        <w:t>список выпусков для покупки с предустановленным журналом</w:t>
      </w:r>
    </w:p>
    <w:p w14:paraId="715CE1B4" w14:textId="77777777" w:rsidR="008F2729" w:rsidRDefault="00CE5BF4">
      <w:pPr>
        <w:pStyle w:val="10"/>
        <w:contextualSpacing w:val="0"/>
        <w:rPr>
          <w:color w:val="333333"/>
          <w:sz w:val="20"/>
          <w:szCs w:val="20"/>
        </w:rPr>
      </w:pPr>
      <w:r>
        <w:rPr>
          <w:color w:val="333333"/>
          <w:sz w:val="20"/>
          <w:szCs w:val="20"/>
        </w:rPr>
        <w:t>входные параметры:</w:t>
      </w:r>
    </w:p>
    <w:p w14:paraId="134BB3F9" w14:textId="77777777" w:rsidR="008F2729" w:rsidRDefault="00CE5BF4">
      <w:pPr>
        <w:pStyle w:val="10"/>
        <w:contextualSpacing w:val="0"/>
        <w:rPr>
          <w:color w:val="333333"/>
          <w:sz w:val="20"/>
          <w:szCs w:val="20"/>
        </w:rPr>
      </w:pPr>
      <w:r>
        <w:rPr>
          <w:color w:val="333333"/>
          <w:sz w:val="20"/>
          <w:szCs w:val="20"/>
        </w:rPr>
        <w:t>- ид журнала</w:t>
      </w:r>
    </w:p>
    <w:p w14:paraId="5A441B6A" w14:textId="77777777" w:rsidR="008F2729" w:rsidRDefault="00CE5BF4">
      <w:pPr>
        <w:pStyle w:val="10"/>
        <w:contextualSpacing w:val="0"/>
        <w:rPr>
          <w:color w:val="333333"/>
          <w:sz w:val="20"/>
          <w:szCs w:val="20"/>
        </w:rPr>
      </w:pPr>
      <w:r>
        <w:rPr>
          <w:color w:val="333333"/>
          <w:sz w:val="20"/>
          <w:szCs w:val="20"/>
        </w:rPr>
        <w:t>формат ответа:</w:t>
      </w:r>
    </w:p>
    <w:p w14:paraId="01DCA80C" w14:textId="77777777" w:rsidR="008F2729" w:rsidRPr="00C2429D" w:rsidRDefault="00CE5BF4">
      <w:pPr>
        <w:pStyle w:val="10"/>
        <w:contextualSpacing w:val="0"/>
        <w:rPr>
          <w:color w:val="333333"/>
          <w:sz w:val="20"/>
          <w:szCs w:val="20"/>
          <w:lang w:val="en-US"/>
          <w:rPrChange w:id="2821" w:author="Grigory" w:date="2018-11-13T17:53:00Z">
            <w:rPr>
              <w:color w:val="333333"/>
              <w:sz w:val="20"/>
              <w:szCs w:val="20"/>
            </w:rPr>
          </w:rPrChange>
        </w:rPr>
      </w:pPr>
      <w:r w:rsidRPr="00C2429D">
        <w:rPr>
          <w:color w:val="333333"/>
          <w:sz w:val="20"/>
          <w:szCs w:val="20"/>
          <w:lang w:val="en-US"/>
          <w:rPrChange w:id="2822" w:author="Grigory" w:date="2018-11-13T17:53:00Z">
            <w:rPr>
              <w:color w:val="333333"/>
              <w:sz w:val="20"/>
              <w:szCs w:val="20"/>
            </w:rPr>
          </w:rPrChange>
        </w:rPr>
        <w:t>{</w:t>
      </w:r>
    </w:p>
    <w:p w14:paraId="0927957A" w14:textId="77777777" w:rsidR="008F2729" w:rsidRPr="00C2429D" w:rsidRDefault="00CE5BF4">
      <w:pPr>
        <w:pStyle w:val="10"/>
        <w:contextualSpacing w:val="0"/>
        <w:rPr>
          <w:color w:val="333333"/>
          <w:sz w:val="20"/>
          <w:szCs w:val="20"/>
          <w:lang w:val="en-US"/>
          <w:rPrChange w:id="2823" w:author="Grigory" w:date="2018-11-13T17:53:00Z">
            <w:rPr>
              <w:color w:val="333333"/>
              <w:sz w:val="20"/>
              <w:szCs w:val="20"/>
            </w:rPr>
          </w:rPrChange>
        </w:rPr>
      </w:pPr>
      <w:r w:rsidRPr="00C2429D">
        <w:rPr>
          <w:color w:val="333333"/>
          <w:sz w:val="20"/>
          <w:szCs w:val="20"/>
          <w:lang w:val="en-US"/>
          <w:rPrChange w:id="2824" w:author="Grigory" w:date="2018-11-13T17:53:00Z">
            <w:rPr>
              <w:color w:val="333333"/>
              <w:sz w:val="20"/>
              <w:szCs w:val="20"/>
            </w:rPr>
          </w:rPrChange>
        </w:rPr>
        <w:t xml:space="preserve">  magazine: {</w:t>
      </w:r>
    </w:p>
    <w:p w14:paraId="4E9E16E1" w14:textId="77777777" w:rsidR="008F2729" w:rsidRPr="00C2429D" w:rsidRDefault="00CE5BF4">
      <w:pPr>
        <w:pStyle w:val="10"/>
        <w:contextualSpacing w:val="0"/>
        <w:rPr>
          <w:color w:val="333333"/>
          <w:sz w:val="20"/>
          <w:szCs w:val="20"/>
          <w:lang w:val="en-US"/>
          <w:rPrChange w:id="2825" w:author="Grigory" w:date="2018-11-13T17:53:00Z">
            <w:rPr>
              <w:color w:val="333333"/>
              <w:sz w:val="20"/>
              <w:szCs w:val="20"/>
            </w:rPr>
          </w:rPrChange>
        </w:rPr>
      </w:pPr>
      <w:r w:rsidRPr="00C2429D">
        <w:rPr>
          <w:color w:val="333333"/>
          <w:sz w:val="20"/>
          <w:szCs w:val="20"/>
          <w:lang w:val="en-US"/>
          <w:rPrChange w:id="2826" w:author="Grigory" w:date="2018-11-13T17:53:00Z">
            <w:rPr>
              <w:color w:val="333333"/>
              <w:sz w:val="20"/>
              <w:szCs w:val="20"/>
            </w:rPr>
          </w:rPrChange>
        </w:rPr>
        <w:t xml:space="preserve">      id: </w:t>
      </w:r>
      <w:proofErr w:type="gramStart"/>
      <w:r w:rsidRPr="00C2429D">
        <w:rPr>
          <w:color w:val="333333"/>
          <w:sz w:val="20"/>
          <w:szCs w:val="20"/>
          <w:lang w:val="en-US"/>
          <w:rPrChange w:id="2827" w:author="Grigory" w:date="2018-11-13T17:53:00Z">
            <w:rPr>
              <w:color w:val="333333"/>
              <w:sz w:val="20"/>
              <w:szCs w:val="20"/>
            </w:rPr>
          </w:rPrChange>
        </w:rPr>
        <w:t>string!,</w:t>
      </w:r>
      <w:proofErr w:type="gramEnd"/>
    </w:p>
    <w:p w14:paraId="21E090FE" w14:textId="77777777" w:rsidR="008F2729" w:rsidRPr="00C2429D" w:rsidRDefault="00CE5BF4">
      <w:pPr>
        <w:pStyle w:val="10"/>
        <w:contextualSpacing w:val="0"/>
        <w:rPr>
          <w:color w:val="333333"/>
          <w:sz w:val="20"/>
          <w:szCs w:val="20"/>
          <w:lang w:val="en-US"/>
          <w:rPrChange w:id="2828" w:author="Grigory" w:date="2018-11-13T17:53:00Z">
            <w:rPr>
              <w:color w:val="333333"/>
              <w:sz w:val="20"/>
              <w:szCs w:val="20"/>
            </w:rPr>
          </w:rPrChange>
        </w:rPr>
      </w:pPr>
      <w:r w:rsidRPr="00C2429D">
        <w:rPr>
          <w:color w:val="333333"/>
          <w:sz w:val="20"/>
          <w:szCs w:val="20"/>
          <w:lang w:val="en-US"/>
          <w:rPrChange w:id="2829" w:author="Grigory" w:date="2018-11-13T17:53:00Z">
            <w:rPr>
              <w:color w:val="333333"/>
              <w:sz w:val="20"/>
              <w:szCs w:val="20"/>
            </w:rPr>
          </w:rPrChange>
        </w:rPr>
        <w:t xml:space="preserve">      name: string!</w:t>
      </w:r>
    </w:p>
    <w:p w14:paraId="3F2733F8" w14:textId="77777777" w:rsidR="008F2729" w:rsidRPr="00C2429D" w:rsidRDefault="00CE5BF4">
      <w:pPr>
        <w:pStyle w:val="10"/>
        <w:contextualSpacing w:val="0"/>
        <w:rPr>
          <w:color w:val="333333"/>
          <w:sz w:val="20"/>
          <w:szCs w:val="20"/>
          <w:lang w:val="en-US"/>
          <w:rPrChange w:id="2830" w:author="Grigory" w:date="2018-11-13T17:53:00Z">
            <w:rPr>
              <w:color w:val="333333"/>
              <w:sz w:val="20"/>
              <w:szCs w:val="20"/>
            </w:rPr>
          </w:rPrChange>
        </w:rPr>
      </w:pPr>
      <w:r w:rsidRPr="00C2429D">
        <w:rPr>
          <w:color w:val="333333"/>
          <w:sz w:val="20"/>
          <w:szCs w:val="20"/>
          <w:lang w:val="en-US"/>
          <w:rPrChange w:id="2831" w:author="Grigory" w:date="2018-11-13T17:53:00Z">
            <w:rPr>
              <w:color w:val="333333"/>
              <w:sz w:val="20"/>
              <w:szCs w:val="20"/>
            </w:rPr>
          </w:rPrChange>
        </w:rPr>
        <w:t xml:space="preserve">  },</w:t>
      </w:r>
    </w:p>
    <w:p w14:paraId="5E0186CF" w14:textId="77777777" w:rsidR="008F2729" w:rsidRPr="00C2429D" w:rsidRDefault="00CE5BF4">
      <w:pPr>
        <w:pStyle w:val="10"/>
        <w:contextualSpacing w:val="0"/>
        <w:rPr>
          <w:color w:val="333333"/>
          <w:sz w:val="20"/>
          <w:szCs w:val="20"/>
          <w:lang w:val="en-US"/>
          <w:rPrChange w:id="2832" w:author="Grigory" w:date="2018-11-13T17:53:00Z">
            <w:rPr>
              <w:color w:val="333333"/>
              <w:sz w:val="20"/>
              <w:szCs w:val="20"/>
            </w:rPr>
          </w:rPrChange>
        </w:rPr>
      </w:pPr>
      <w:r w:rsidRPr="00C2429D">
        <w:rPr>
          <w:color w:val="333333"/>
          <w:sz w:val="20"/>
          <w:szCs w:val="20"/>
          <w:lang w:val="en-US"/>
          <w:rPrChange w:id="2833" w:author="Grigory" w:date="2018-11-13T17:53:00Z">
            <w:rPr>
              <w:color w:val="333333"/>
              <w:sz w:val="20"/>
              <w:szCs w:val="20"/>
            </w:rPr>
          </w:rPrChange>
        </w:rPr>
        <w:t xml:space="preserve">  numbers: [</w:t>
      </w:r>
    </w:p>
    <w:p w14:paraId="7B9DAB9B" w14:textId="77777777" w:rsidR="008F2729" w:rsidRPr="00C2429D" w:rsidRDefault="00CE5BF4">
      <w:pPr>
        <w:pStyle w:val="10"/>
        <w:contextualSpacing w:val="0"/>
        <w:rPr>
          <w:color w:val="333333"/>
          <w:sz w:val="20"/>
          <w:szCs w:val="20"/>
          <w:lang w:val="en-US"/>
          <w:rPrChange w:id="2834" w:author="Grigory" w:date="2018-11-13T17:53:00Z">
            <w:rPr>
              <w:color w:val="333333"/>
              <w:sz w:val="20"/>
              <w:szCs w:val="20"/>
            </w:rPr>
          </w:rPrChange>
        </w:rPr>
      </w:pPr>
      <w:r w:rsidRPr="00C2429D">
        <w:rPr>
          <w:color w:val="333333"/>
          <w:sz w:val="20"/>
          <w:szCs w:val="20"/>
          <w:lang w:val="en-US"/>
          <w:rPrChange w:id="2835" w:author="Grigory" w:date="2018-11-13T17:53:00Z">
            <w:rPr>
              <w:color w:val="333333"/>
              <w:sz w:val="20"/>
              <w:szCs w:val="20"/>
            </w:rPr>
          </w:rPrChange>
        </w:rPr>
        <w:t xml:space="preserve">      {</w:t>
      </w:r>
    </w:p>
    <w:p w14:paraId="6ACD558A" w14:textId="77777777" w:rsidR="008F2729" w:rsidRPr="00C2429D" w:rsidRDefault="00CE5BF4">
      <w:pPr>
        <w:pStyle w:val="10"/>
        <w:contextualSpacing w:val="0"/>
        <w:rPr>
          <w:color w:val="333333"/>
          <w:sz w:val="20"/>
          <w:szCs w:val="20"/>
          <w:lang w:val="en-US"/>
          <w:rPrChange w:id="2836" w:author="Grigory" w:date="2018-11-13T17:53:00Z">
            <w:rPr>
              <w:color w:val="333333"/>
              <w:sz w:val="20"/>
              <w:szCs w:val="20"/>
            </w:rPr>
          </w:rPrChange>
        </w:rPr>
      </w:pPr>
      <w:r w:rsidRPr="00C2429D">
        <w:rPr>
          <w:color w:val="333333"/>
          <w:sz w:val="20"/>
          <w:szCs w:val="20"/>
          <w:lang w:val="en-US"/>
          <w:rPrChange w:id="2837" w:author="Grigory" w:date="2018-11-13T17:53:00Z">
            <w:rPr>
              <w:color w:val="333333"/>
              <w:sz w:val="20"/>
              <w:szCs w:val="20"/>
            </w:rPr>
          </w:rPrChange>
        </w:rPr>
        <w:t xml:space="preserve">          id: </w:t>
      </w:r>
      <w:proofErr w:type="gramStart"/>
      <w:r w:rsidRPr="00C2429D">
        <w:rPr>
          <w:color w:val="333333"/>
          <w:sz w:val="20"/>
          <w:szCs w:val="20"/>
          <w:lang w:val="en-US"/>
          <w:rPrChange w:id="2838" w:author="Grigory" w:date="2018-11-13T17:53:00Z">
            <w:rPr>
              <w:color w:val="333333"/>
              <w:sz w:val="20"/>
              <w:szCs w:val="20"/>
            </w:rPr>
          </w:rPrChange>
        </w:rPr>
        <w:t>string!,</w:t>
      </w:r>
      <w:proofErr w:type="gramEnd"/>
    </w:p>
    <w:p w14:paraId="62576F44" w14:textId="77777777" w:rsidR="008F2729" w:rsidRPr="00C2429D" w:rsidRDefault="00CE5BF4">
      <w:pPr>
        <w:pStyle w:val="10"/>
        <w:contextualSpacing w:val="0"/>
        <w:rPr>
          <w:color w:val="333333"/>
          <w:sz w:val="20"/>
          <w:szCs w:val="20"/>
          <w:lang w:val="en-US"/>
          <w:rPrChange w:id="2839" w:author="Grigory" w:date="2018-11-13T17:53:00Z">
            <w:rPr>
              <w:color w:val="333333"/>
              <w:sz w:val="20"/>
              <w:szCs w:val="20"/>
            </w:rPr>
          </w:rPrChange>
        </w:rPr>
      </w:pPr>
      <w:r w:rsidRPr="00C2429D">
        <w:rPr>
          <w:color w:val="333333"/>
          <w:sz w:val="20"/>
          <w:szCs w:val="20"/>
          <w:lang w:val="en-US"/>
          <w:rPrChange w:id="2840" w:author="Grigory" w:date="2018-11-13T17:53:00Z">
            <w:rPr>
              <w:color w:val="333333"/>
              <w:sz w:val="20"/>
              <w:szCs w:val="20"/>
            </w:rPr>
          </w:rPrChange>
        </w:rPr>
        <w:t xml:space="preserve">          name: </w:t>
      </w:r>
      <w:proofErr w:type="gramStart"/>
      <w:r w:rsidRPr="00C2429D">
        <w:rPr>
          <w:color w:val="333333"/>
          <w:sz w:val="20"/>
          <w:szCs w:val="20"/>
          <w:lang w:val="en-US"/>
          <w:rPrChange w:id="2841" w:author="Grigory" w:date="2018-11-13T17:53:00Z">
            <w:rPr>
              <w:color w:val="333333"/>
              <w:sz w:val="20"/>
              <w:szCs w:val="20"/>
            </w:rPr>
          </w:rPrChange>
        </w:rPr>
        <w:t>string!,</w:t>
      </w:r>
      <w:proofErr w:type="gramEnd"/>
    </w:p>
    <w:p w14:paraId="4F545F57" w14:textId="77777777" w:rsidR="008F2729" w:rsidRPr="00C2429D" w:rsidRDefault="00CE5BF4">
      <w:pPr>
        <w:pStyle w:val="10"/>
        <w:contextualSpacing w:val="0"/>
        <w:rPr>
          <w:color w:val="333333"/>
          <w:sz w:val="20"/>
          <w:szCs w:val="20"/>
          <w:lang w:val="en-US"/>
          <w:rPrChange w:id="2842" w:author="Grigory" w:date="2018-11-13T17:53:00Z">
            <w:rPr>
              <w:color w:val="333333"/>
              <w:sz w:val="20"/>
              <w:szCs w:val="20"/>
            </w:rPr>
          </w:rPrChange>
        </w:rPr>
      </w:pPr>
      <w:r w:rsidRPr="00C2429D">
        <w:rPr>
          <w:color w:val="333333"/>
          <w:sz w:val="20"/>
          <w:szCs w:val="20"/>
          <w:lang w:val="en-US"/>
          <w:rPrChange w:id="2843" w:author="Grigory" w:date="2018-11-13T17:53:00Z">
            <w:rPr>
              <w:color w:val="333333"/>
              <w:sz w:val="20"/>
              <w:szCs w:val="20"/>
            </w:rPr>
          </w:rPrChange>
        </w:rPr>
        <w:t xml:space="preserve">          prices: {</w:t>
      </w:r>
    </w:p>
    <w:p w14:paraId="72DA6C10" w14:textId="77777777" w:rsidR="008F2729" w:rsidRPr="00C2429D" w:rsidRDefault="00CE5BF4">
      <w:pPr>
        <w:pStyle w:val="10"/>
        <w:contextualSpacing w:val="0"/>
        <w:rPr>
          <w:color w:val="333333"/>
          <w:sz w:val="20"/>
          <w:szCs w:val="20"/>
          <w:lang w:val="en-US"/>
          <w:rPrChange w:id="2844" w:author="Grigory" w:date="2018-11-13T17:53:00Z">
            <w:rPr>
              <w:color w:val="333333"/>
              <w:sz w:val="20"/>
              <w:szCs w:val="20"/>
            </w:rPr>
          </w:rPrChange>
        </w:rPr>
      </w:pPr>
      <w:r w:rsidRPr="00C2429D">
        <w:rPr>
          <w:color w:val="333333"/>
          <w:sz w:val="20"/>
          <w:szCs w:val="20"/>
          <w:lang w:val="en-US"/>
          <w:rPrChange w:id="2845" w:author="Grigory" w:date="2018-11-13T17:53:00Z">
            <w:rPr>
              <w:color w:val="333333"/>
              <w:sz w:val="20"/>
              <w:szCs w:val="20"/>
            </w:rPr>
          </w:rPrChange>
        </w:rPr>
        <w:t xml:space="preserve">              print: </w:t>
      </w:r>
      <w:proofErr w:type="gramStart"/>
      <w:r w:rsidRPr="00C2429D">
        <w:rPr>
          <w:color w:val="333333"/>
          <w:sz w:val="20"/>
          <w:szCs w:val="20"/>
          <w:lang w:val="en-US"/>
          <w:rPrChange w:id="2846" w:author="Grigory" w:date="2018-11-13T17:53:00Z">
            <w:rPr>
              <w:color w:val="333333"/>
              <w:sz w:val="20"/>
              <w:szCs w:val="20"/>
            </w:rPr>
          </w:rPrChange>
        </w:rPr>
        <w:t>double?,</w:t>
      </w:r>
      <w:proofErr w:type="gramEnd"/>
    </w:p>
    <w:p w14:paraId="40708B63" w14:textId="77777777" w:rsidR="008F2729" w:rsidRPr="00C2429D" w:rsidRDefault="00CE5BF4">
      <w:pPr>
        <w:pStyle w:val="10"/>
        <w:contextualSpacing w:val="0"/>
        <w:rPr>
          <w:color w:val="333333"/>
          <w:sz w:val="20"/>
          <w:szCs w:val="20"/>
          <w:lang w:val="en-US"/>
          <w:rPrChange w:id="2847" w:author="Grigory" w:date="2018-11-13T17:53:00Z">
            <w:rPr>
              <w:color w:val="333333"/>
              <w:sz w:val="20"/>
              <w:szCs w:val="20"/>
            </w:rPr>
          </w:rPrChange>
        </w:rPr>
      </w:pPr>
      <w:r w:rsidRPr="00C2429D">
        <w:rPr>
          <w:color w:val="333333"/>
          <w:sz w:val="20"/>
          <w:szCs w:val="20"/>
          <w:lang w:val="en-US"/>
          <w:rPrChange w:id="2848" w:author="Grigory" w:date="2018-11-13T17:53:00Z">
            <w:rPr>
              <w:color w:val="333333"/>
              <w:sz w:val="20"/>
              <w:szCs w:val="20"/>
            </w:rPr>
          </w:rPrChange>
        </w:rPr>
        <w:t xml:space="preserve">              digital: double?</w:t>
      </w:r>
    </w:p>
    <w:p w14:paraId="38A02C42" w14:textId="77777777" w:rsidR="008F2729" w:rsidRPr="00C2429D" w:rsidRDefault="00CE5BF4">
      <w:pPr>
        <w:pStyle w:val="10"/>
        <w:contextualSpacing w:val="0"/>
        <w:rPr>
          <w:color w:val="333333"/>
          <w:sz w:val="20"/>
          <w:szCs w:val="20"/>
          <w:lang w:val="en-US"/>
          <w:rPrChange w:id="2849" w:author="Grigory" w:date="2018-11-13T17:53:00Z">
            <w:rPr>
              <w:color w:val="333333"/>
              <w:sz w:val="20"/>
              <w:szCs w:val="20"/>
            </w:rPr>
          </w:rPrChange>
        </w:rPr>
      </w:pPr>
      <w:r w:rsidRPr="00C2429D">
        <w:rPr>
          <w:color w:val="333333"/>
          <w:sz w:val="20"/>
          <w:szCs w:val="20"/>
          <w:lang w:val="en-US"/>
          <w:rPrChange w:id="2850" w:author="Grigory" w:date="2018-11-13T17:53:00Z">
            <w:rPr>
              <w:color w:val="333333"/>
              <w:sz w:val="20"/>
              <w:szCs w:val="20"/>
            </w:rPr>
          </w:rPrChange>
        </w:rPr>
        <w:t xml:space="preserve">          }</w:t>
      </w:r>
    </w:p>
    <w:p w14:paraId="73CEAAE7" w14:textId="77777777" w:rsidR="008F2729" w:rsidRPr="00C2429D" w:rsidRDefault="00CE5BF4">
      <w:pPr>
        <w:pStyle w:val="10"/>
        <w:contextualSpacing w:val="0"/>
        <w:rPr>
          <w:color w:val="333333"/>
          <w:sz w:val="20"/>
          <w:szCs w:val="20"/>
          <w:lang w:val="en-US"/>
          <w:rPrChange w:id="2851" w:author="Grigory" w:date="2018-11-13T17:53:00Z">
            <w:rPr>
              <w:color w:val="333333"/>
              <w:sz w:val="20"/>
              <w:szCs w:val="20"/>
            </w:rPr>
          </w:rPrChange>
        </w:rPr>
      </w:pPr>
      <w:r w:rsidRPr="00C2429D">
        <w:rPr>
          <w:color w:val="333333"/>
          <w:sz w:val="20"/>
          <w:szCs w:val="20"/>
          <w:lang w:val="en-US"/>
          <w:rPrChange w:id="2852" w:author="Grigory" w:date="2018-11-13T17:53:00Z">
            <w:rPr>
              <w:color w:val="333333"/>
              <w:sz w:val="20"/>
              <w:szCs w:val="20"/>
            </w:rPr>
          </w:rPrChange>
        </w:rPr>
        <w:t xml:space="preserve">      },</w:t>
      </w:r>
    </w:p>
    <w:p w14:paraId="5A7F5255" w14:textId="77777777" w:rsidR="008F2729" w:rsidRPr="00C2429D" w:rsidRDefault="00CE5BF4">
      <w:pPr>
        <w:pStyle w:val="10"/>
        <w:contextualSpacing w:val="0"/>
        <w:rPr>
          <w:color w:val="333333"/>
          <w:sz w:val="20"/>
          <w:szCs w:val="20"/>
          <w:lang w:val="en-US"/>
          <w:rPrChange w:id="2853" w:author="Grigory" w:date="2018-11-13T17:53:00Z">
            <w:rPr>
              <w:color w:val="333333"/>
              <w:sz w:val="20"/>
              <w:szCs w:val="20"/>
            </w:rPr>
          </w:rPrChange>
        </w:rPr>
      </w:pPr>
      <w:r w:rsidRPr="00C2429D">
        <w:rPr>
          <w:color w:val="333333"/>
          <w:sz w:val="20"/>
          <w:szCs w:val="20"/>
          <w:lang w:val="en-US"/>
          <w:rPrChange w:id="2854" w:author="Grigory" w:date="2018-11-13T17:53:00Z">
            <w:rPr>
              <w:color w:val="333333"/>
              <w:sz w:val="20"/>
              <w:szCs w:val="20"/>
            </w:rPr>
          </w:rPrChange>
        </w:rPr>
        <w:t xml:space="preserve">      .....</w:t>
      </w:r>
    </w:p>
    <w:p w14:paraId="61866ECD" w14:textId="77777777" w:rsidR="008F2729" w:rsidRPr="00C2429D" w:rsidRDefault="00CE5BF4">
      <w:pPr>
        <w:pStyle w:val="10"/>
        <w:contextualSpacing w:val="0"/>
        <w:rPr>
          <w:color w:val="333333"/>
          <w:sz w:val="20"/>
          <w:szCs w:val="20"/>
          <w:lang w:val="en-US"/>
          <w:rPrChange w:id="2855" w:author="Grigory" w:date="2018-11-13T17:53:00Z">
            <w:rPr>
              <w:color w:val="333333"/>
              <w:sz w:val="20"/>
              <w:szCs w:val="20"/>
            </w:rPr>
          </w:rPrChange>
        </w:rPr>
      </w:pPr>
      <w:r w:rsidRPr="00C2429D">
        <w:rPr>
          <w:color w:val="333333"/>
          <w:sz w:val="20"/>
          <w:szCs w:val="20"/>
          <w:lang w:val="en-US"/>
          <w:rPrChange w:id="2856" w:author="Grigory" w:date="2018-11-13T17:53:00Z">
            <w:rPr>
              <w:color w:val="333333"/>
              <w:sz w:val="20"/>
              <w:szCs w:val="20"/>
            </w:rPr>
          </w:rPrChange>
        </w:rPr>
        <w:t xml:space="preserve">  ]</w:t>
      </w:r>
    </w:p>
    <w:p w14:paraId="7D55AC33" w14:textId="77777777" w:rsidR="008F2729" w:rsidRPr="00C2429D" w:rsidRDefault="00CE5BF4">
      <w:pPr>
        <w:pStyle w:val="10"/>
        <w:contextualSpacing w:val="0"/>
        <w:rPr>
          <w:color w:val="333333"/>
          <w:sz w:val="20"/>
          <w:szCs w:val="20"/>
          <w:lang w:val="en-US"/>
          <w:rPrChange w:id="2857" w:author="Grigory" w:date="2018-11-13T17:53:00Z">
            <w:rPr>
              <w:color w:val="333333"/>
              <w:sz w:val="20"/>
              <w:szCs w:val="20"/>
            </w:rPr>
          </w:rPrChange>
        </w:rPr>
      </w:pPr>
      <w:r w:rsidRPr="00C2429D">
        <w:rPr>
          <w:color w:val="333333"/>
          <w:sz w:val="20"/>
          <w:szCs w:val="20"/>
          <w:lang w:val="en-US"/>
          <w:rPrChange w:id="2858" w:author="Grigory" w:date="2018-11-13T17:53:00Z">
            <w:rPr>
              <w:color w:val="333333"/>
              <w:sz w:val="20"/>
              <w:szCs w:val="20"/>
            </w:rPr>
          </w:rPrChange>
        </w:rPr>
        <w:t>}</w:t>
      </w:r>
    </w:p>
    <w:p w14:paraId="5ABC18C9" w14:textId="77777777" w:rsidR="008F2729" w:rsidRPr="00C2429D" w:rsidRDefault="008F2729">
      <w:pPr>
        <w:pStyle w:val="10"/>
        <w:contextualSpacing w:val="0"/>
        <w:rPr>
          <w:color w:val="333333"/>
          <w:sz w:val="20"/>
          <w:szCs w:val="20"/>
          <w:lang w:val="en-US"/>
          <w:rPrChange w:id="2859" w:author="Grigory" w:date="2018-11-13T17:53:00Z">
            <w:rPr>
              <w:color w:val="333333"/>
              <w:sz w:val="20"/>
              <w:szCs w:val="20"/>
            </w:rPr>
          </w:rPrChange>
        </w:rPr>
      </w:pPr>
    </w:p>
    <w:p w14:paraId="7D0FC563" w14:textId="77777777" w:rsidR="008F2729" w:rsidRPr="00C2429D" w:rsidRDefault="00CE5BF4">
      <w:pPr>
        <w:pStyle w:val="10"/>
        <w:contextualSpacing w:val="0"/>
        <w:rPr>
          <w:color w:val="333333"/>
          <w:sz w:val="20"/>
          <w:szCs w:val="20"/>
          <w:lang w:val="en-US"/>
          <w:rPrChange w:id="2860" w:author="Grigory" w:date="2018-11-13T17:53:00Z">
            <w:rPr>
              <w:color w:val="333333"/>
              <w:sz w:val="20"/>
              <w:szCs w:val="20"/>
            </w:rPr>
          </w:rPrChange>
        </w:rPr>
      </w:pPr>
      <w:proofErr w:type="spellStart"/>
      <w:r w:rsidRPr="00C2429D">
        <w:rPr>
          <w:color w:val="333333"/>
          <w:sz w:val="20"/>
          <w:szCs w:val="20"/>
          <w:lang w:val="en-US"/>
          <w:rPrChange w:id="2861" w:author="Grigory" w:date="2018-11-13T17:53:00Z">
            <w:rPr>
              <w:color w:val="333333"/>
              <w:sz w:val="20"/>
              <w:szCs w:val="20"/>
            </w:rPr>
          </w:rPrChange>
        </w:rPr>
        <w:t>GetPurchaseNumberNumberData</w:t>
      </w:r>
      <w:proofErr w:type="spellEnd"/>
    </w:p>
    <w:p w14:paraId="61145628" w14:textId="77777777" w:rsidR="008F2729" w:rsidRPr="00C2429D" w:rsidRDefault="00CE5BF4">
      <w:pPr>
        <w:pStyle w:val="10"/>
        <w:contextualSpacing w:val="0"/>
        <w:rPr>
          <w:color w:val="333333"/>
          <w:sz w:val="20"/>
          <w:szCs w:val="20"/>
          <w:lang w:val="en-US"/>
          <w:rPrChange w:id="2862" w:author="Grigory" w:date="2018-11-13T17:53:00Z">
            <w:rPr>
              <w:color w:val="333333"/>
              <w:sz w:val="20"/>
              <w:szCs w:val="20"/>
            </w:rPr>
          </w:rPrChange>
        </w:rPr>
      </w:pPr>
      <w:r w:rsidRPr="00C2429D">
        <w:rPr>
          <w:color w:val="333333"/>
          <w:sz w:val="20"/>
          <w:szCs w:val="20"/>
          <w:lang w:val="en-US"/>
          <w:rPrChange w:id="2863" w:author="Grigory" w:date="2018-11-13T17:53:00Z">
            <w:rPr>
              <w:color w:val="333333"/>
              <w:sz w:val="20"/>
              <w:szCs w:val="20"/>
            </w:rPr>
          </w:rPrChange>
        </w:rPr>
        <w:t>/</w:t>
      </w:r>
      <w:proofErr w:type="spellStart"/>
      <w:r w:rsidRPr="00C2429D">
        <w:rPr>
          <w:color w:val="333333"/>
          <w:sz w:val="20"/>
          <w:szCs w:val="20"/>
          <w:lang w:val="en-US"/>
          <w:rPrChange w:id="2864" w:author="Grigory" w:date="2018-11-13T17:53:00Z">
            <w:rPr>
              <w:color w:val="333333"/>
              <w:sz w:val="20"/>
              <w:szCs w:val="20"/>
            </w:rPr>
          </w:rPrChange>
        </w:rPr>
        <w:t>api</w:t>
      </w:r>
      <w:proofErr w:type="spellEnd"/>
      <w:r w:rsidRPr="00C2429D">
        <w:rPr>
          <w:color w:val="333333"/>
          <w:sz w:val="20"/>
          <w:szCs w:val="20"/>
          <w:lang w:val="en-US"/>
          <w:rPrChange w:id="2865" w:author="Grigory" w:date="2018-11-13T17:53:00Z">
            <w:rPr>
              <w:color w:val="333333"/>
              <w:sz w:val="20"/>
              <w:szCs w:val="20"/>
            </w:rPr>
          </w:rPrChange>
        </w:rPr>
        <w:t>/numbers/&lt;ID_</w:t>
      </w:r>
      <w:r>
        <w:rPr>
          <w:color w:val="333333"/>
          <w:sz w:val="20"/>
          <w:szCs w:val="20"/>
        </w:rPr>
        <w:t>выпуска</w:t>
      </w:r>
      <w:r w:rsidRPr="00C2429D">
        <w:rPr>
          <w:color w:val="333333"/>
          <w:sz w:val="20"/>
          <w:szCs w:val="20"/>
          <w:lang w:val="en-US"/>
          <w:rPrChange w:id="2866" w:author="Grigory" w:date="2018-11-13T17:53:00Z">
            <w:rPr>
              <w:color w:val="333333"/>
              <w:sz w:val="20"/>
              <w:szCs w:val="20"/>
            </w:rPr>
          </w:rPrChange>
        </w:rPr>
        <w:t>&gt;/buy/</w:t>
      </w:r>
    </w:p>
    <w:p w14:paraId="643A2BA6" w14:textId="77777777" w:rsidR="008F2729" w:rsidRDefault="00CE5BF4">
      <w:pPr>
        <w:pStyle w:val="10"/>
        <w:contextualSpacing w:val="0"/>
        <w:rPr>
          <w:color w:val="333333"/>
          <w:sz w:val="20"/>
          <w:szCs w:val="20"/>
        </w:rPr>
      </w:pPr>
      <w:r>
        <w:rPr>
          <w:color w:val="333333"/>
          <w:sz w:val="20"/>
          <w:szCs w:val="20"/>
        </w:rPr>
        <w:t>покупка выпуска с предустановленным выпуском</w:t>
      </w:r>
    </w:p>
    <w:p w14:paraId="26A96775" w14:textId="77777777" w:rsidR="008F2729" w:rsidRDefault="00CE5BF4">
      <w:pPr>
        <w:pStyle w:val="10"/>
        <w:contextualSpacing w:val="0"/>
        <w:rPr>
          <w:color w:val="333333"/>
          <w:sz w:val="20"/>
          <w:szCs w:val="20"/>
        </w:rPr>
      </w:pPr>
      <w:r>
        <w:rPr>
          <w:color w:val="333333"/>
          <w:sz w:val="20"/>
          <w:szCs w:val="20"/>
        </w:rPr>
        <w:t>входные параметры:</w:t>
      </w:r>
    </w:p>
    <w:p w14:paraId="4BF2B969" w14:textId="77777777" w:rsidR="008F2729" w:rsidRDefault="00CE5BF4">
      <w:pPr>
        <w:pStyle w:val="10"/>
        <w:contextualSpacing w:val="0"/>
        <w:rPr>
          <w:color w:val="333333"/>
          <w:sz w:val="20"/>
          <w:szCs w:val="20"/>
        </w:rPr>
      </w:pPr>
      <w:r>
        <w:rPr>
          <w:color w:val="333333"/>
          <w:sz w:val="20"/>
          <w:szCs w:val="20"/>
        </w:rPr>
        <w:t>- ид выпуска</w:t>
      </w:r>
    </w:p>
    <w:p w14:paraId="39BFDD0B" w14:textId="77777777" w:rsidR="008F2729" w:rsidRDefault="00CE5BF4">
      <w:pPr>
        <w:pStyle w:val="10"/>
        <w:contextualSpacing w:val="0"/>
        <w:rPr>
          <w:color w:val="333333"/>
          <w:sz w:val="20"/>
          <w:szCs w:val="20"/>
        </w:rPr>
      </w:pPr>
      <w:r>
        <w:rPr>
          <w:color w:val="333333"/>
          <w:sz w:val="20"/>
          <w:szCs w:val="20"/>
        </w:rPr>
        <w:t>формат ответа:</w:t>
      </w:r>
    </w:p>
    <w:p w14:paraId="108FB80E" w14:textId="77777777" w:rsidR="008F2729" w:rsidRDefault="00CE5BF4">
      <w:pPr>
        <w:pStyle w:val="10"/>
        <w:contextualSpacing w:val="0"/>
        <w:rPr>
          <w:color w:val="333333"/>
          <w:sz w:val="20"/>
          <w:szCs w:val="20"/>
        </w:rPr>
      </w:pPr>
      <w:r>
        <w:rPr>
          <w:color w:val="333333"/>
          <w:sz w:val="20"/>
          <w:szCs w:val="20"/>
        </w:rPr>
        <w:t>{</w:t>
      </w:r>
    </w:p>
    <w:p w14:paraId="7494A861"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magazine</w:t>
      </w:r>
      <w:proofErr w:type="spellEnd"/>
      <w:r>
        <w:rPr>
          <w:color w:val="333333"/>
          <w:sz w:val="20"/>
          <w:szCs w:val="20"/>
        </w:rPr>
        <w:t>: {</w:t>
      </w:r>
    </w:p>
    <w:p w14:paraId="060C9365" w14:textId="77777777" w:rsidR="008F2729" w:rsidRPr="00C2429D" w:rsidRDefault="00CE5BF4">
      <w:pPr>
        <w:pStyle w:val="10"/>
        <w:contextualSpacing w:val="0"/>
        <w:rPr>
          <w:color w:val="333333"/>
          <w:sz w:val="20"/>
          <w:szCs w:val="20"/>
          <w:lang w:val="en-US"/>
          <w:rPrChange w:id="2867" w:author="Grigory" w:date="2018-11-13T17:53:00Z">
            <w:rPr>
              <w:color w:val="333333"/>
              <w:sz w:val="20"/>
              <w:szCs w:val="20"/>
            </w:rPr>
          </w:rPrChange>
        </w:rPr>
      </w:pPr>
      <w:r>
        <w:rPr>
          <w:color w:val="333333"/>
          <w:sz w:val="20"/>
          <w:szCs w:val="20"/>
        </w:rPr>
        <w:t xml:space="preserve">      </w:t>
      </w:r>
      <w:r w:rsidRPr="00C2429D">
        <w:rPr>
          <w:color w:val="333333"/>
          <w:sz w:val="20"/>
          <w:szCs w:val="20"/>
          <w:lang w:val="en-US"/>
          <w:rPrChange w:id="2868" w:author="Grigory" w:date="2018-11-13T17:53:00Z">
            <w:rPr>
              <w:color w:val="333333"/>
              <w:sz w:val="20"/>
              <w:szCs w:val="20"/>
            </w:rPr>
          </w:rPrChange>
        </w:rPr>
        <w:t xml:space="preserve">id: </w:t>
      </w:r>
      <w:proofErr w:type="gramStart"/>
      <w:r w:rsidRPr="00C2429D">
        <w:rPr>
          <w:color w:val="333333"/>
          <w:sz w:val="20"/>
          <w:szCs w:val="20"/>
          <w:lang w:val="en-US"/>
          <w:rPrChange w:id="2869" w:author="Grigory" w:date="2018-11-13T17:53:00Z">
            <w:rPr>
              <w:color w:val="333333"/>
              <w:sz w:val="20"/>
              <w:szCs w:val="20"/>
            </w:rPr>
          </w:rPrChange>
        </w:rPr>
        <w:t>string!,</w:t>
      </w:r>
      <w:proofErr w:type="gramEnd"/>
    </w:p>
    <w:p w14:paraId="2B7F2A70" w14:textId="77777777" w:rsidR="008F2729" w:rsidRPr="00C2429D" w:rsidRDefault="00CE5BF4">
      <w:pPr>
        <w:pStyle w:val="10"/>
        <w:contextualSpacing w:val="0"/>
        <w:rPr>
          <w:color w:val="333333"/>
          <w:sz w:val="20"/>
          <w:szCs w:val="20"/>
          <w:lang w:val="en-US"/>
          <w:rPrChange w:id="2870" w:author="Grigory" w:date="2018-11-13T17:53:00Z">
            <w:rPr>
              <w:color w:val="333333"/>
              <w:sz w:val="20"/>
              <w:szCs w:val="20"/>
            </w:rPr>
          </w:rPrChange>
        </w:rPr>
      </w:pPr>
      <w:r w:rsidRPr="00C2429D">
        <w:rPr>
          <w:color w:val="333333"/>
          <w:sz w:val="20"/>
          <w:szCs w:val="20"/>
          <w:lang w:val="en-US"/>
          <w:rPrChange w:id="2871" w:author="Grigory" w:date="2018-11-13T17:53:00Z">
            <w:rPr>
              <w:color w:val="333333"/>
              <w:sz w:val="20"/>
              <w:szCs w:val="20"/>
            </w:rPr>
          </w:rPrChange>
        </w:rPr>
        <w:t xml:space="preserve">      name: string!</w:t>
      </w:r>
    </w:p>
    <w:p w14:paraId="488BCCA0" w14:textId="77777777" w:rsidR="008F2729" w:rsidRPr="00C2429D" w:rsidRDefault="00CE5BF4">
      <w:pPr>
        <w:pStyle w:val="10"/>
        <w:contextualSpacing w:val="0"/>
        <w:rPr>
          <w:color w:val="333333"/>
          <w:sz w:val="20"/>
          <w:szCs w:val="20"/>
          <w:lang w:val="en-US"/>
          <w:rPrChange w:id="2872" w:author="Grigory" w:date="2018-11-13T17:53:00Z">
            <w:rPr>
              <w:color w:val="333333"/>
              <w:sz w:val="20"/>
              <w:szCs w:val="20"/>
            </w:rPr>
          </w:rPrChange>
        </w:rPr>
      </w:pPr>
      <w:r w:rsidRPr="00C2429D">
        <w:rPr>
          <w:color w:val="333333"/>
          <w:sz w:val="20"/>
          <w:szCs w:val="20"/>
          <w:lang w:val="en-US"/>
          <w:rPrChange w:id="2873" w:author="Grigory" w:date="2018-11-13T17:53:00Z">
            <w:rPr>
              <w:color w:val="333333"/>
              <w:sz w:val="20"/>
              <w:szCs w:val="20"/>
            </w:rPr>
          </w:rPrChange>
        </w:rPr>
        <w:t xml:space="preserve">  },</w:t>
      </w:r>
    </w:p>
    <w:p w14:paraId="3635E9F8" w14:textId="77777777" w:rsidR="008F2729" w:rsidRPr="00C2429D" w:rsidRDefault="00CE5BF4">
      <w:pPr>
        <w:pStyle w:val="10"/>
        <w:contextualSpacing w:val="0"/>
        <w:rPr>
          <w:color w:val="333333"/>
          <w:sz w:val="20"/>
          <w:szCs w:val="20"/>
          <w:lang w:val="en-US"/>
          <w:rPrChange w:id="2874" w:author="Grigory" w:date="2018-11-13T17:53:00Z">
            <w:rPr>
              <w:color w:val="333333"/>
              <w:sz w:val="20"/>
              <w:szCs w:val="20"/>
            </w:rPr>
          </w:rPrChange>
        </w:rPr>
      </w:pPr>
      <w:r w:rsidRPr="00C2429D">
        <w:rPr>
          <w:color w:val="333333"/>
          <w:sz w:val="20"/>
          <w:szCs w:val="20"/>
          <w:lang w:val="en-US"/>
          <w:rPrChange w:id="2875" w:author="Grigory" w:date="2018-11-13T17:53:00Z">
            <w:rPr>
              <w:color w:val="333333"/>
              <w:sz w:val="20"/>
              <w:szCs w:val="20"/>
            </w:rPr>
          </w:rPrChange>
        </w:rPr>
        <w:t xml:space="preserve">  number</w:t>
      </w:r>
      <w:proofErr w:type="gramStart"/>
      <w:r w:rsidRPr="00C2429D">
        <w:rPr>
          <w:color w:val="333333"/>
          <w:sz w:val="20"/>
          <w:szCs w:val="20"/>
          <w:lang w:val="en-US"/>
          <w:rPrChange w:id="2876" w:author="Grigory" w:date="2018-11-13T17:53:00Z">
            <w:rPr>
              <w:color w:val="333333"/>
              <w:sz w:val="20"/>
              <w:szCs w:val="20"/>
            </w:rPr>
          </w:rPrChange>
        </w:rPr>
        <w:t>:  {</w:t>
      </w:r>
      <w:proofErr w:type="gramEnd"/>
    </w:p>
    <w:p w14:paraId="4D5DB2BF" w14:textId="77777777" w:rsidR="008F2729" w:rsidRPr="00C2429D" w:rsidRDefault="00CE5BF4">
      <w:pPr>
        <w:pStyle w:val="10"/>
        <w:contextualSpacing w:val="0"/>
        <w:rPr>
          <w:color w:val="333333"/>
          <w:sz w:val="20"/>
          <w:szCs w:val="20"/>
          <w:lang w:val="en-US"/>
          <w:rPrChange w:id="2877" w:author="Grigory" w:date="2018-11-13T17:53:00Z">
            <w:rPr>
              <w:color w:val="333333"/>
              <w:sz w:val="20"/>
              <w:szCs w:val="20"/>
            </w:rPr>
          </w:rPrChange>
        </w:rPr>
      </w:pPr>
      <w:r w:rsidRPr="00C2429D">
        <w:rPr>
          <w:color w:val="333333"/>
          <w:sz w:val="20"/>
          <w:szCs w:val="20"/>
          <w:lang w:val="en-US"/>
          <w:rPrChange w:id="2878" w:author="Grigory" w:date="2018-11-13T17:53:00Z">
            <w:rPr>
              <w:color w:val="333333"/>
              <w:sz w:val="20"/>
              <w:szCs w:val="20"/>
            </w:rPr>
          </w:rPrChange>
        </w:rPr>
        <w:t xml:space="preserve">      id: </w:t>
      </w:r>
      <w:proofErr w:type="gramStart"/>
      <w:r w:rsidRPr="00C2429D">
        <w:rPr>
          <w:color w:val="333333"/>
          <w:sz w:val="20"/>
          <w:szCs w:val="20"/>
          <w:lang w:val="en-US"/>
          <w:rPrChange w:id="2879" w:author="Grigory" w:date="2018-11-13T17:53:00Z">
            <w:rPr>
              <w:color w:val="333333"/>
              <w:sz w:val="20"/>
              <w:szCs w:val="20"/>
            </w:rPr>
          </w:rPrChange>
        </w:rPr>
        <w:t>string!,</w:t>
      </w:r>
      <w:proofErr w:type="gramEnd"/>
    </w:p>
    <w:p w14:paraId="1E9F398F" w14:textId="77777777" w:rsidR="008F2729" w:rsidRPr="00C2429D" w:rsidRDefault="00CE5BF4">
      <w:pPr>
        <w:pStyle w:val="10"/>
        <w:contextualSpacing w:val="0"/>
        <w:rPr>
          <w:color w:val="333333"/>
          <w:sz w:val="20"/>
          <w:szCs w:val="20"/>
          <w:lang w:val="en-US"/>
          <w:rPrChange w:id="2880" w:author="Grigory" w:date="2018-11-13T17:53:00Z">
            <w:rPr>
              <w:color w:val="333333"/>
              <w:sz w:val="20"/>
              <w:szCs w:val="20"/>
            </w:rPr>
          </w:rPrChange>
        </w:rPr>
      </w:pPr>
      <w:r w:rsidRPr="00C2429D">
        <w:rPr>
          <w:color w:val="333333"/>
          <w:sz w:val="20"/>
          <w:szCs w:val="20"/>
          <w:lang w:val="en-US"/>
          <w:rPrChange w:id="2881" w:author="Grigory" w:date="2018-11-13T17:53:00Z">
            <w:rPr>
              <w:color w:val="333333"/>
              <w:sz w:val="20"/>
              <w:szCs w:val="20"/>
            </w:rPr>
          </w:rPrChange>
        </w:rPr>
        <w:t xml:space="preserve">      name: </w:t>
      </w:r>
      <w:proofErr w:type="gramStart"/>
      <w:r w:rsidRPr="00C2429D">
        <w:rPr>
          <w:color w:val="333333"/>
          <w:sz w:val="20"/>
          <w:szCs w:val="20"/>
          <w:lang w:val="en-US"/>
          <w:rPrChange w:id="2882" w:author="Grigory" w:date="2018-11-13T17:53:00Z">
            <w:rPr>
              <w:color w:val="333333"/>
              <w:sz w:val="20"/>
              <w:szCs w:val="20"/>
            </w:rPr>
          </w:rPrChange>
        </w:rPr>
        <w:t>string!,</w:t>
      </w:r>
      <w:proofErr w:type="gramEnd"/>
    </w:p>
    <w:p w14:paraId="5D6FD334" w14:textId="77777777" w:rsidR="008F2729" w:rsidRPr="00C2429D" w:rsidRDefault="00CE5BF4">
      <w:pPr>
        <w:pStyle w:val="10"/>
        <w:contextualSpacing w:val="0"/>
        <w:rPr>
          <w:color w:val="333333"/>
          <w:sz w:val="20"/>
          <w:szCs w:val="20"/>
          <w:lang w:val="en-US"/>
          <w:rPrChange w:id="2883" w:author="Grigory" w:date="2018-11-13T17:53:00Z">
            <w:rPr>
              <w:color w:val="333333"/>
              <w:sz w:val="20"/>
              <w:szCs w:val="20"/>
            </w:rPr>
          </w:rPrChange>
        </w:rPr>
      </w:pPr>
      <w:r w:rsidRPr="00C2429D">
        <w:rPr>
          <w:color w:val="333333"/>
          <w:sz w:val="20"/>
          <w:szCs w:val="20"/>
          <w:lang w:val="en-US"/>
          <w:rPrChange w:id="2884" w:author="Grigory" w:date="2018-11-13T17:53:00Z">
            <w:rPr>
              <w:color w:val="333333"/>
              <w:sz w:val="20"/>
              <w:szCs w:val="20"/>
            </w:rPr>
          </w:rPrChange>
        </w:rPr>
        <w:t xml:space="preserve">      prices: {</w:t>
      </w:r>
    </w:p>
    <w:p w14:paraId="26064AD5" w14:textId="77777777" w:rsidR="008F2729" w:rsidRPr="00C2429D" w:rsidRDefault="00CE5BF4">
      <w:pPr>
        <w:pStyle w:val="10"/>
        <w:contextualSpacing w:val="0"/>
        <w:rPr>
          <w:color w:val="333333"/>
          <w:sz w:val="20"/>
          <w:szCs w:val="20"/>
          <w:lang w:val="en-US"/>
          <w:rPrChange w:id="2885" w:author="Grigory" w:date="2018-11-13T17:53:00Z">
            <w:rPr>
              <w:color w:val="333333"/>
              <w:sz w:val="20"/>
              <w:szCs w:val="20"/>
            </w:rPr>
          </w:rPrChange>
        </w:rPr>
      </w:pPr>
      <w:r w:rsidRPr="00C2429D">
        <w:rPr>
          <w:color w:val="333333"/>
          <w:sz w:val="20"/>
          <w:szCs w:val="20"/>
          <w:lang w:val="en-US"/>
          <w:rPrChange w:id="2886" w:author="Grigory" w:date="2018-11-13T17:53:00Z">
            <w:rPr>
              <w:color w:val="333333"/>
              <w:sz w:val="20"/>
              <w:szCs w:val="20"/>
            </w:rPr>
          </w:rPrChange>
        </w:rPr>
        <w:t xml:space="preserve">          print: </w:t>
      </w:r>
      <w:proofErr w:type="gramStart"/>
      <w:r w:rsidRPr="00C2429D">
        <w:rPr>
          <w:color w:val="333333"/>
          <w:sz w:val="20"/>
          <w:szCs w:val="20"/>
          <w:lang w:val="en-US"/>
          <w:rPrChange w:id="2887" w:author="Grigory" w:date="2018-11-13T17:53:00Z">
            <w:rPr>
              <w:color w:val="333333"/>
              <w:sz w:val="20"/>
              <w:szCs w:val="20"/>
            </w:rPr>
          </w:rPrChange>
        </w:rPr>
        <w:t>double?,</w:t>
      </w:r>
      <w:proofErr w:type="gramEnd"/>
    </w:p>
    <w:p w14:paraId="5A719828" w14:textId="77777777" w:rsidR="008F2729" w:rsidRPr="00C2429D" w:rsidRDefault="00CE5BF4">
      <w:pPr>
        <w:pStyle w:val="10"/>
        <w:contextualSpacing w:val="0"/>
        <w:rPr>
          <w:color w:val="333333"/>
          <w:sz w:val="20"/>
          <w:szCs w:val="20"/>
          <w:lang w:val="en-US"/>
          <w:rPrChange w:id="2888" w:author="Grigory" w:date="2018-11-13T17:53:00Z">
            <w:rPr>
              <w:color w:val="333333"/>
              <w:sz w:val="20"/>
              <w:szCs w:val="20"/>
            </w:rPr>
          </w:rPrChange>
        </w:rPr>
      </w:pPr>
      <w:r w:rsidRPr="00C2429D">
        <w:rPr>
          <w:color w:val="333333"/>
          <w:sz w:val="20"/>
          <w:szCs w:val="20"/>
          <w:lang w:val="en-US"/>
          <w:rPrChange w:id="2889" w:author="Grigory" w:date="2018-11-13T17:53:00Z">
            <w:rPr>
              <w:color w:val="333333"/>
              <w:sz w:val="20"/>
              <w:szCs w:val="20"/>
            </w:rPr>
          </w:rPrChange>
        </w:rPr>
        <w:t xml:space="preserve">          digital: double?</w:t>
      </w:r>
    </w:p>
    <w:p w14:paraId="52E71B02" w14:textId="77777777" w:rsidR="008F2729" w:rsidRPr="00C2429D" w:rsidRDefault="00CE5BF4">
      <w:pPr>
        <w:pStyle w:val="10"/>
        <w:contextualSpacing w:val="0"/>
        <w:rPr>
          <w:color w:val="333333"/>
          <w:sz w:val="20"/>
          <w:szCs w:val="20"/>
          <w:lang w:val="en-US"/>
          <w:rPrChange w:id="2890" w:author="Grigory" w:date="2018-11-13T17:53:00Z">
            <w:rPr>
              <w:color w:val="333333"/>
              <w:sz w:val="20"/>
              <w:szCs w:val="20"/>
            </w:rPr>
          </w:rPrChange>
        </w:rPr>
      </w:pPr>
      <w:r w:rsidRPr="00C2429D">
        <w:rPr>
          <w:color w:val="333333"/>
          <w:sz w:val="20"/>
          <w:szCs w:val="20"/>
          <w:lang w:val="en-US"/>
          <w:rPrChange w:id="2891" w:author="Grigory" w:date="2018-11-13T17:53:00Z">
            <w:rPr>
              <w:color w:val="333333"/>
              <w:sz w:val="20"/>
              <w:szCs w:val="20"/>
            </w:rPr>
          </w:rPrChange>
        </w:rPr>
        <w:t xml:space="preserve">      }</w:t>
      </w:r>
    </w:p>
    <w:p w14:paraId="07040BD3" w14:textId="77777777" w:rsidR="008F2729" w:rsidRPr="00C2429D" w:rsidRDefault="00CE5BF4">
      <w:pPr>
        <w:pStyle w:val="10"/>
        <w:contextualSpacing w:val="0"/>
        <w:rPr>
          <w:color w:val="333333"/>
          <w:sz w:val="20"/>
          <w:szCs w:val="20"/>
          <w:lang w:val="en-US"/>
          <w:rPrChange w:id="2892" w:author="Grigory" w:date="2018-11-13T17:53:00Z">
            <w:rPr>
              <w:color w:val="333333"/>
              <w:sz w:val="20"/>
              <w:szCs w:val="20"/>
            </w:rPr>
          </w:rPrChange>
        </w:rPr>
      </w:pPr>
      <w:r w:rsidRPr="00C2429D">
        <w:rPr>
          <w:color w:val="333333"/>
          <w:sz w:val="20"/>
          <w:szCs w:val="20"/>
          <w:lang w:val="en-US"/>
          <w:rPrChange w:id="2893" w:author="Grigory" w:date="2018-11-13T17:53:00Z">
            <w:rPr>
              <w:color w:val="333333"/>
              <w:sz w:val="20"/>
              <w:szCs w:val="20"/>
            </w:rPr>
          </w:rPrChange>
        </w:rPr>
        <w:t xml:space="preserve">  }</w:t>
      </w:r>
    </w:p>
    <w:p w14:paraId="414646F0" w14:textId="77777777" w:rsidR="008F2729" w:rsidRPr="00C2429D" w:rsidRDefault="00CE5BF4">
      <w:pPr>
        <w:pStyle w:val="10"/>
        <w:contextualSpacing w:val="0"/>
        <w:rPr>
          <w:color w:val="333333"/>
          <w:sz w:val="20"/>
          <w:szCs w:val="20"/>
          <w:lang w:val="en-US"/>
          <w:rPrChange w:id="2894" w:author="Grigory" w:date="2018-11-13T17:53:00Z">
            <w:rPr>
              <w:color w:val="333333"/>
              <w:sz w:val="20"/>
              <w:szCs w:val="20"/>
            </w:rPr>
          </w:rPrChange>
        </w:rPr>
      </w:pPr>
      <w:r w:rsidRPr="00C2429D">
        <w:rPr>
          <w:color w:val="333333"/>
          <w:sz w:val="20"/>
          <w:szCs w:val="20"/>
          <w:lang w:val="en-US"/>
          <w:rPrChange w:id="2895" w:author="Grigory" w:date="2018-11-13T17:53:00Z">
            <w:rPr>
              <w:color w:val="333333"/>
              <w:sz w:val="20"/>
              <w:szCs w:val="20"/>
            </w:rPr>
          </w:rPrChange>
        </w:rPr>
        <w:t>}</w:t>
      </w:r>
    </w:p>
    <w:p w14:paraId="401C4240" w14:textId="77777777" w:rsidR="008F2729" w:rsidRPr="00C2429D" w:rsidRDefault="008F2729">
      <w:pPr>
        <w:pStyle w:val="10"/>
        <w:contextualSpacing w:val="0"/>
        <w:rPr>
          <w:color w:val="333333"/>
          <w:sz w:val="20"/>
          <w:szCs w:val="20"/>
          <w:lang w:val="en-US"/>
          <w:rPrChange w:id="2896" w:author="Grigory" w:date="2018-11-13T17:53:00Z">
            <w:rPr>
              <w:color w:val="333333"/>
              <w:sz w:val="20"/>
              <w:szCs w:val="20"/>
            </w:rPr>
          </w:rPrChange>
        </w:rPr>
      </w:pPr>
    </w:p>
    <w:p w14:paraId="17265BA8" w14:textId="77777777" w:rsidR="008F2729" w:rsidRPr="00C2429D" w:rsidRDefault="00CE5BF4">
      <w:pPr>
        <w:pStyle w:val="10"/>
        <w:contextualSpacing w:val="0"/>
        <w:rPr>
          <w:color w:val="333333"/>
          <w:sz w:val="20"/>
          <w:szCs w:val="20"/>
          <w:lang w:val="en-US"/>
          <w:rPrChange w:id="2897" w:author="Grigory" w:date="2018-11-13T17:53:00Z">
            <w:rPr>
              <w:color w:val="333333"/>
              <w:sz w:val="20"/>
              <w:szCs w:val="20"/>
            </w:rPr>
          </w:rPrChange>
        </w:rPr>
      </w:pPr>
      <w:proofErr w:type="spellStart"/>
      <w:r w:rsidRPr="00C2429D">
        <w:rPr>
          <w:color w:val="333333"/>
          <w:sz w:val="20"/>
          <w:szCs w:val="20"/>
          <w:lang w:val="en-US"/>
          <w:rPrChange w:id="2898" w:author="Grigory" w:date="2018-11-13T17:53:00Z">
            <w:rPr>
              <w:color w:val="333333"/>
              <w:sz w:val="20"/>
              <w:szCs w:val="20"/>
            </w:rPr>
          </w:rPrChange>
        </w:rPr>
        <w:t>PurchaseNumber</w:t>
      </w:r>
      <w:proofErr w:type="spellEnd"/>
    </w:p>
    <w:p w14:paraId="3596FDAB" w14:textId="77777777" w:rsidR="008F2729" w:rsidRPr="00C2429D" w:rsidRDefault="00CE5BF4">
      <w:pPr>
        <w:pStyle w:val="10"/>
        <w:contextualSpacing w:val="0"/>
        <w:rPr>
          <w:color w:val="333333"/>
          <w:sz w:val="20"/>
          <w:szCs w:val="20"/>
          <w:lang w:val="en-US"/>
          <w:rPrChange w:id="2899" w:author="Grigory" w:date="2018-11-13T17:53:00Z">
            <w:rPr>
              <w:color w:val="333333"/>
              <w:sz w:val="20"/>
              <w:szCs w:val="20"/>
            </w:rPr>
          </w:rPrChange>
        </w:rPr>
      </w:pPr>
      <w:r w:rsidRPr="00C2429D">
        <w:rPr>
          <w:color w:val="333333"/>
          <w:sz w:val="20"/>
          <w:szCs w:val="20"/>
          <w:lang w:val="en-US"/>
          <w:rPrChange w:id="2900" w:author="Grigory" w:date="2018-11-13T17:53:00Z">
            <w:rPr>
              <w:color w:val="333333"/>
              <w:sz w:val="20"/>
              <w:szCs w:val="20"/>
            </w:rPr>
          </w:rPrChange>
        </w:rPr>
        <w:t>/</w:t>
      </w:r>
      <w:proofErr w:type="spellStart"/>
      <w:r w:rsidRPr="00C2429D">
        <w:rPr>
          <w:color w:val="333333"/>
          <w:sz w:val="20"/>
          <w:szCs w:val="20"/>
          <w:lang w:val="en-US"/>
          <w:rPrChange w:id="2901" w:author="Grigory" w:date="2018-11-13T17:53:00Z">
            <w:rPr>
              <w:color w:val="333333"/>
              <w:sz w:val="20"/>
              <w:szCs w:val="20"/>
            </w:rPr>
          </w:rPrChange>
        </w:rPr>
        <w:t>api</w:t>
      </w:r>
      <w:proofErr w:type="spellEnd"/>
      <w:r w:rsidRPr="00C2429D">
        <w:rPr>
          <w:color w:val="333333"/>
          <w:sz w:val="20"/>
          <w:szCs w:val="20"/>
          <w:lang w:val="en-US"/>
          <w:rPrChange w:id="2902" w:author="Grigory" w:date="2018-11-13T17:53:00Z">
            <w:rPr>
              <w:color w:val="333333"/>
              <w:sz w:val="20"/>
              <w:szCs w:val="20"/>
            </w:rPr>
          </w:rPrChange>
        </w:rPr>
        <w:t>/numbers/&lt;ID_</w:t>
      </w:r>
      <w:r>
        <w:rPr>
          <w:color w:val="333333"/>
          <w:sz w:val="20"/>
          <w:szCs w:val="20"/>
        </w:rPr>
        <w:t>выпуска</w:t>
      </w:r>
      <w:r w:rsidRPr="00C2429D">
        <w:rPr>
          <w:color w:val="333333"/>
          <w:sz w:val="20"/>
          <w:szCs w:val="20"/>
          <w:lang w:val="en-US"/>
          <w:rPrChange w:id="2903" w:author="Grigory" w:date="2018-11-13T17:53:00Z">
            <w:rPr>
              <w:color w:val="333333"/>
              <w:sz w:val="20"/>
              <w:szCs w:val="20"/>
            </w:rPr>
          </w:rPrChange>
        </w:rPr>
        <w:t>&gt;/</w:t>
      </w:r>
    </w:p>
    <w:p w14:paraId="7C8E6774" w14:textId="77777777" w:rsidR="008F2729" w:rsidRDefault="00CE5BF4">
      <w:pPr>
        <w:pStyle w:val="10"/>
        <w:contextualSpacing w:val="0"/>
        <w:rPr>
          <w:color w:val="333333"/>
          <w:sz w:val="20"/>
          <w:szCs w:val="20"/>
        </w:rPr>
      </w:pPr>
      <w:r>
        <w:rPr>
          <w:color w:val="333333"/>
          <w:sz w:val="20"/>
          <w:szCs w:val="20"/>
        </w:rPr>
        <w:t>совершить покупку выпуска</w:t>
      </w:r>
    </w:p>
    <w:p w14:paraId="7E23C147" w14:textId="77777777" w:rsidR="008F2729" w:rsidRDefault="00CE5BF4">
      <w:pPr>
        <w:pStyle w:val="10"/>
        <w:contextualSpacing w:val="0"/>
        <w:rPr>
          <w:color w:val="333333"/>
          <w:sz w:val="20"/>
          <w:szCs w:val="20"/>
        </w:rPr>
      </w:pPr>
      <w:r>
        <w:rPr>
          <w:color w:val="333333"/>
          <w:sz w:val="20"/>
          <w:szCs w:val="20"/>
        </w:rPr>
        <w:t>метод POST или PUT</w:t>
      </w:r>
    </w:p>
    <w:p w14:paraId="3CBAAF9D" w14:textId="77777777" w:rsidR="008F2729" w:rsidRDefault="00CE5BF4">
      <w:pPr>
        <w:pStyle w:val="10"/>
        <w:contextualSpacing w:val="0"/>
        <w:rPr>
          <w:color w:val="333333"/>
          <w:sz w:val="20"/>
          <w:szCs w:val="20"/>
        </w:rPr>
      </w:pPr>
      <w:r>
        <w:rPr>
          <w:color w:val="333333"/>
          <w:sz w:val="20"/>
          <w:szCs w:val="20"/>
        </w:rPr>
        <w:t>входные параметры:</w:t>
      </w:r>
    </w:p>
    <w:p w14:paraId="60EFE663" w14:textId="77777777" w:rsidR="008F2729" w:rsidRDefault="00CE5BF4">
      <w:pPr>
        <w:pStyle w:val="10"/>
        <w:contextualSpacing w:val="0"/>
        <w:rPr>
          <w:color w:val="333333"/>
          <w:sz w:val="20"/>
          <w:szCs w:val="20"/>
        </w:rPr>
      </w:pPr>
      <w:r>
        <w:rPr>
          <w:color w:val="333333"/>
          <w:sz w:val="20"/>
          <w:szCs w:val="20"/>
        </w:rPr>
        <w:t>- ид выпуска</w:t>
      </w:r>
    </w:p>
    <w:p w14:paraId="6E664153"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type</w:t>
      </w:r>
      <w:proofErr w:type="spellEnd"/>
      <w:r>
        <w:rPr>
          <w:color w:val="333333"/>
          <w:sz w:val="20"/>
          <w:szCs w:val="20"/>
        </w:rPr>
        <w:t xml:space="preserve"> - тип (</w:t>
      </w:r>
      <w:proofErr w:type="spellStart"/>
      <w:r>
        <w:rPr>
          <w:color w:val="333333"/>
          <w:sz w:val="20"/>
          <w:szCs w:val="20"/>
        </w:rPr>
        <w:t>print</w:t>
      </w:r>
      <w:proofErr w:type="spellEnd"/>
      <w:r>
        <w:rPr>
          <w:color w:val="333333"/>
          <w:sz w:val="20"/>
          <w:szCs w:val="20"/>
        </w:rPr>
        <w:t xml:space="preserve">, </w:t>
      </w:r>
      <w:proofErr w:type="spellStart"/>
      <w:r>
        <w:rPr>
          <w:color w:val="333333"/>
          <w:sz w:val="20"/>
          <w:szCs w:val="20"/>
        </w:rPr>
        <w:t>digital</w:t>
      </w:r>
      <w:proofErr w:type="spellEnd"/>
      <w:r>
        <w:rPr>
          <w:color w:val="333333"/>
          <w:sz w:val="20"/>
          <w:szCs w:val="20"/>
        </w:rPr>
        <w:t>)</w:t>
      </w:r>
    </w:p>
    <w:p w14:paraId="63E4F36D"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quantity</w:t>
      </w:r>
      <w:proofErr w:type="spellEnd"/>
      <w:r>
        <w:rPr>
          <w:color w:val="333333"/>
          <w:sz w:val="20"/>
          <w:szCs w:val="20"/>
        </w:rPr>
        <w:t xml:space="preserve"> - количество</w:t>
      </w:r>
    </w:p>
    <w:p w14:paraId="615B9A8D" w14:textId="77777777" w:rsidR="008F2729" w:rsidRDefault="00CE5BF4">
      <w:pPr>
        <w:pStyle w:val="10"/>
        <w:contextualSpacing w:val="0"/>
        <w:rPr>
          <w:color w:val="333333"/>
          <w:sz w:val="20"/>
          <w:szCs w:val="20"/>
        </w:rPr>
      </w:pPr>
      <w:r>
        <w:rPr>
          <w:color w:val="333333"/>
          <w:sz w:val="20"/>
          <w:szCs w:val="20"/>
        </w:rPr>
        <w:t>формат ответа не задан</w:t>
      </w:r>
    </w:p>
    <w:p w14:paraId="1244FA07" w14:textId="77777777" w:rsidR="008F2729" w:rsidRDefault="008F2729">
      <w:pPr>
        <w:pStyle w:val="10"/>
        <w:contextualSpacing w:val="0"/>
        <w:rPr>
          <w:color w:val="333333"/>
          <w:sz w:val="20"/>
          <w:szCs w:val="20"/>
        </w:rPr>
      </w:pPr>
    </w:p>
    <w:p w14:paraId="7B389A1C" w14:textId="77777777" w:rsidR="008F2729" w:rsidRPr="00C2429D" w:rsidRDefault="00CE5BF4">
      <w:pPr>
        <w:pStyle w:val="10"/>
        <w:contextualSpacing w:val="0"/>
        <w:rPr>
          <w:color w:val="333333"/>
          <w:sz w:val="20"/>
          <w:szCs w:val="20"/>
          <w:lang w:val="en-US"/>
          <w:rPrChange w:id="2904" w:author="Grigory" w:date="2018-11-13T17:53:00Z">
            <w:rPr>
              <w:color w:val="333333"/>
              <w:sz w:val="20"/>
              <w:szCs w:val="20"/>
            </w:rPr>
          </w:rPrChange>
        </w:rPr>
      </w:pPr>
      <w:proofErr w:type="spellStart"/>
      <w:r w:rsidRPr="00C2429D">
        <w:rPr>
          <w:color w:val="333333"/>
          <w:sz w:val="20"/>
          <w:szCs w:val="20"/>
          <w:lang w:val="en-US"/>
          <w:rPrChange w:id="2905" w:author="Grigory" w:date="2018-11-13T17:53:00Z">
            <w:rPr>
              <w:color w:val="333333"/>
              <w:sz w:val="20"/>
              <w:szCs w:val="20"/>
            </w:rPr>
          </w:rPrChange>
        </w:rPr>
        <w:t>GetPurchaseMagazineDirections</w:t>
      </w:r>
      <w:proofErr w:type="spellEnd"/>
    </w:p>
    <w:p w14:paraId="457D0D85" w14:textId="77777777" w:rsidR="008F2729" w:rsidRPr="00C2429D" w:rsidRDefault="00CE5BF4">
      <w:pPr>
        <w:pStyle w:val="10"/>
        <w:contextualSpacing w:val="0"/>
        <w:rPr>
          <w:color w:val="333333"/>
          <w:sz w:val="20"/>
          <w:szCs w:val="20"/>
          <w:lang w:val="en-US"/>
          <w:rPrChange w:id="2906" w:author="Grigory" w:date="2018-11-13T17:53:00Z">
            <w:rPr>
              <w:color w:val="333333"/>
              <w:sz w:val="20"/>
              <w:szCs w:val="20"/>
            </w:rPr>
          </w:rPrChange>
        </w:rPr>
      </w:pPr>
      <w:r w:rsidRPr="00C2429D">
        <w:rPr>
          <w:color w:val="333333"/>
          <w:sz w:val="20"/>
          <w:szCs w:val="20"/>
          <w:lang w:val="en-US"/>
          <w:rPrChange w:id="2907" w:author="Grigory" w:date="2018-11-13T17:53:00Z">
            <w:rPr>
              <w:color w:val="333333"/>
              <w:sz w:val="20"/>
              <w:szCs w:val="20"/>
            </w:rPr>
          </w:rPrChange>
        </w:rPr>
        <w:t>/</w:t>
      </w:r>
      <w:proofErr w:type="spellStart"/>
      <w:r w:rsidRPr="00C2429D">
        <w:rPr>
          <w:color w:val="333333"/>
          <w:sz w:val="20"/>
          <w:szCs w:val="20"/>
          <w:lang w:val="en-US"/>
          <w:rPrChange w:id="2908" w:author="Grigory" w:date="2018-11-13T17:53:00Z">
            <w:rPr>
              <w:color w:val="333333"/>
              <w:sz w:val="20"/>
              <w:szCs w:val="20"/>
            </w:rPr>
          </w:rPrChange>
        </w:rPr>
        <w:t>api</w:t>
      </w:r>
      <w:proofErr w:type="spellEnd"/>
      <w:r w:rsidRPr="00C2429D">
        <w:rPr>
          <w:color w:val="333333"/>
          <w:sz w:val="20"/>
          <w:szCs w:val="20"/>
          <w:lang w:val="en-US"/>
          <w:rPrChange w:id="2909" w:author="Grigory" w:date="2018-11-13T17:53:00Z">
            <w:rPr>
              <w:color w:val="333333"/>
              <w:sz w:val="20"/>
              <w:szCs w:val="20"/>
            </w:rPr>
          </w:rPrChange>
        </w:rPr>
        <w:t>/magazines/subscribe/categories/</w:t>
      </w:r>
    </w:p>
    <w:p w14:paraId="697C9024" w14:textId="77777777" w:rsidR="008F2729" w:rsidRDefault="00CE5BF4">
      <w:pPr>
        <w:pStyle w:val="10"/>
        <w:contextualSpacing w:val="0"/>
        <w:rPr>
          <w:color w:val="333333"/>
          <w:sz w:val="20"/>
          <w:szCs w:val="20"/>
        </w:rPr>
      </w:pPr>
      <w:r>
        <w:rPr>
          <w:color w:val="333333"/>
          <w:sz w:val="20"/>
          <w:szCs w:val="20"/>
        </w:rPr>
        <w:t>список направлений для подписки</w:t>
      </w:r>
    </w:p>
    <w:p w14:paraId="6AB29356" w14:textId="77777777" w:rsidR="008F2729" w:rsidRDefault="00CE5BF4">
      <w:pPr>
        <w:pStyle w:val="10"/>
        <w:contextualSpacing w:val="0"/>
        <w:rPr>
          <w:color w:val="333333"/>
          <w:sz w:val="20"/>
          <w:szCs w:val="20"/>
        </w:rPr>
      </w:pPr>
      <w:r>
        <w:rPr>
          <w:color w:val="333333"/>
          <w:sz w:val="20"/>
          <w:szCs w:val="20"/>
        </w:rPr>
        <w:t>без входных параметров</w:t>
      </w:r>
    </w:p>
    <w:p w14:paraId="5FCB3769" w14:textId="77777777" w:rsidR="008F2729" w:rsidRPr="00C2429D" w:rsidRDefault="00CE5BF4">
      <w:pPr>
        <w:pStyle w:val="10"/>
        <w:contextualSpacing w:val="0"/>
        <w:rPr>
          <w:color w:val="333333"/>
          <w:sz w:val="20"/>
          <w:szCs w:val="20"/>
          <w:lang w:val="en-US"/>
          <w:rPrChange w:id="2910" w:author="Grigory" w:date="2018-11-13T17:53:00Z">
            <w:rPr>
              <w:color w:val="333333"/>
              <w:sz w:val="20"/>
              <w:szCs w:val="20"/>
            </w:rPr>
          </w:rPrChange>
        </w:rPr>
      </w:pPr>
      <w:r>
        <w:rPr>
          <w:color w:val="333333"/>
          <w:sz w:val="20"/>
          <w:szCs w:val="20"/>
        </w:rPr>
        <w:t>формат</w:t>
      </w:r>
      <w:r w:rsidRPr="00C2429D">
        <w:rPr>
          <w:color w:val="333333"/>
          <w:sz w:val="20"/>
          <w:szCs w:val="20"/>
          <w:lang w:val="en-US"/>
          <w:rPrChange w:id="2911" w:author="Grigory" w:date="2018-11-13T17:53:00Z">
            <w:rPr>
              <w:color w:val="333333"/>
              <w:sz w:val="20"/>
              <w:szCs w:val="20"/>
            </w:rPr>
          </w:rPrChange>
        </w:rPr>
        <w:t xml:space="preserve"> </w:t>
      </w:r>
      <w:r>
        <w:rPr>
          <w:color w:val="333333"/>
          <w:sz w:val="20"/>
          <w:szCs w:val="20"/>
        </w:rPr>
        <w:t>ответа</w:t>
      </w:r>
      <w:r w:rsidRPr="00C2429D">
        <w:rPr>
          <w:color w:val="333333"/>
          <w:sz w:val="20"/>
          <w:szCs w:val="20"/>
          <w:lang w:val="en-US"/>
          <w:rPrChange w:id="2912" w:author="Grigory" w:date="2018-11-13T17:53:00Z">
            <w:rPr>
              <w:color w:val="333333"/>
              <w:sz w:val="20"/>
              <w:szCs w:val="20"/>
            </w:rPr>
          </w:rPrChange>
        </w:rPr>
        <w:t>:</w:t>
      </w:r>
    </w:p>
    <w:p w14:paraId="1219A9F0" w14:textId="77777777" w:rsidR="008F2729" w:rsidRPr="00C2429D" w:rsidRDefault="00CE5BF4">
      <w:pPr>
        <w:pStyle w:val="10"/>
        <w:contextualSpacing w:val="0"/>
        <w:rPr>
          <w:color w:val="333333"/>
          <w:sz w:val="20"/>
          <w:szCs w:val="20"/>
          <w:lang w:val="en-US"/>
          <w:rPrChange w:id="2913" w:author="Grigory" w:date="2018-11-13T17:53:00Z">
            <w:rPr>
              <w:color w:val="333333"/>
              <w:sz w:val="20"/>
              <w:szCs w:val="20"/>
            </w:rPr>
          </w:rPrChange>
        </w:rPr>
      </w:pPr>
      <w:r w:rsidRPr="00C2429D">
        <w:rPr>
          <w:color w:val="333333"/>
          <w:sz w:val="20"/>
          <w:szCs w:val="20"/>
          <w:lang w:val="en-US"/>
          <w:rPrChange w:id="2914" w:author="Grigory" w:date="2018-11-13T17:53:00Z">
            <w:rPr>
              <w:color w:val="333333"/>
              <w:sz w:val="20"/>
              <w:szCs w:val="20"/>
            </w:rPr>
          </w:rPrChange>
        </w:rPr>
        <w:t>[</w:t>
      </w:r>
    </w:p>
    <w:p w14:paraId="7D991A26" w14:textId="77777777" w:rsidR="008F2729" w:rsidRPr="00C2429D" w:rsidRDefault="00CE5BF4">
      <w:pPr>
        <w:pStyle w:val="10"/>
        <w:contextualSpacing w:val="0"/>
        <w:rPr>
          <w:color w:val="333333"/>
          <w:sz w:val="20"/>
          <w:szCs w:val="20"/>
          <w:lang w:val="en-US"/>
          <w:rPrChange w:id="2915" w:author="Grigory" w:date="2018-11-13T17:53:00Z">
            <w:rPr>
              <w:color w:val="333333"/>
              <w:sz w:val="20"/>
              <w:szCs w:val="20"/>
            </w:rPr>
          </w:rPrChange>
        </w:rPr>
      </w:pPr>
      <w:r w:rsidRPr="00C2429D">
        <w:rPr>
          <w:color w:val="333333"/>
          <w:sz w:val="20"/>
          <w:szCs w:val="20"/>
          <w:lang w:val="en-US"/>
          <w:rPrChange w:id="2916" w:author="Grigory" w:date="2018-11-13T17:53:00Z">
            <w:rPr>
              <w:color w:val="333333"/>
              <w:sz w:val="20"/>
              <w:szCs w:val="20"/>
            </w:rPr>
          </w:rPrChange>
        </w:rPr>
        <w:t xml:space="preserve">  {</w:t>
      </w:r>
    </w:p>
    <w:p w14:paraId="758D2C52" w14:textId="77777777" w:rsidR="008F2729" w:rsidRPr="00C2429D" w:rsidRDefault="00CE5BF4">
      <w:pPr>
        <w:pStyle w:val="10"/>
        <w:contextualSpacing w:val="0"/>
        <w:rPr>
          <w:color w:val="333333"/>
          <w:sz w:val="20"/>
          <w:szCs w:val="20"/>
          <w:lang w:val="en-US"/>
          <w:rPrChange w:id="2917" w:author="Grigory" w:date="2018-11-13T17:53:00Z">
            <w:rPr>
              <w:color w:val="333333"/>
              <w:sz w:val="20"/>
              <w:szCs w:val="20"/>
            </w:rPr>
          </w:rPrChange>
        </w:rPr>
      </w:pPr>
      <w:r w:rsidRPr="00C2429D">
        <w:rPr>
          <w:color w:val="333333"/>
          <w:sz w:val="20"/>
          <w:szCs w:val="20"/>
          <w:lang w:val="en-US"/>
          <w:rPrChange w:id="2918" w:author="Grigory" w:date="2018-11-13T17:53:00Z">
            <w:rPr>
              <w:color w:val="333333"/>
              <w:sz w:val="20"/>
              <w:szCs w:val="20"/>
            </w:rPr>
          </w:rPrChange>
        </w:rPr>
        <w:t xml:space="preserve">      id: </w:t>
      </w:r>
      <w:proofErr w:type="gramStart"/>
      <w:r w:rsidRPr="00C2429D">
        <w:rPr>
          <w:color w:val="333333"/>
          <w:sz w:val="20"/>
          <w:szCs w:val="20"/>
          <w:lang w:val="en-US"/>
          <w:rPrChange w:id="2919" w:author="Grigory" w:date="2018-11-13T17:53:00Z">
            <w:rPr>
              <w:color w:val="333333"/>
              <w:sz w:val="20"/>
              <w:szCs w:val="20"/>
            </w:rPr>
          </w:rPrChange>
        </w:rPr>
        <w:t>string!,</w:t>
      </w:r>
      <w:proofErr w:type="gramEnd"/>
    </w:p>
    <w:p w14:paraId="43EA4431" w14:textId="77777777" w:rsidR="008F2729" w:rsidRPr="00C2429D" w:rsidRDefault="00CE5BF4">
      <w:pPr>
        <w:pStyle w:val="10"/>
        <w:contextualSpacing w:val="0"/>
        <w:rPr>
          <w:color w:val="333333"/>
          <w:sz w:val="20"/>
          <w:szCs w:val="20"/>
          <w:lang w:val="en-US"/>
          <w:rPrChange w:id="2920" w:author="Grigory" w:date="2018-11-13T17:53:00Z">
            <w:rPr>
              <w:color w:val="333333"/>
              <w:sz w:val="20"/>
              <w:szCs w:val="20"/>
            </w:rPr>
          </w:rPrChange>
        </w:rPr>
      </w:pPr>
      <w:r w:rsidRPr="00C2429D">
        <w:rPr>
          <w:color w:val="333333"/>
          <w:sz w:val="20"/>
          <w:szCs w:val="20"/>
          <w:lang w:val="en-US"/>
          <w:rPrChange w:id="2921" w:author="Grigory" w:date="2018-11-13T17:53:00Z">
            <w:rPr>
              <w:color w:val="333333"/>
              <w:sz w:val="20"/>
              <w:szCs w:val="20"/>
            </w:rPr>
          </w:rPrChange>
        </w:rPr>
        <w:t xml:space="preserve">      name: string!</w:t>
      </w:r>
    </w:p>
    <w:p w14:paraId="0D46F621" w14:textId="77777777" w:rsidR="008F2729" w:rsidRPr="00C2429D" w:rsidRDefault="00CE5BF4">
      <w:pPr>
        <w:pStyle w:val="10"/>
        <w:contextualSpacing w:val="0"/>
        <w:rPr>
          <w:color w:val="333333"/>
          <w:sz w:val="20"/>
          <w:szCs w:val="20"/>
          <w:lang w:val="en-US"/>
          <w:rPrChange w:id="2922" w:author="Grigory" w:date="2018-11-13T17:53:00Z">
            <w:rPr>
              <w:color w:val="333333"/>
              <w:sz w:val="20"/>
              <w:szCs w:val="20"/>
            </w:rPr>
          </w:rPrChange>
        </w:rPr>
      </w:pPr>
      <w:r w:rsidRPr="00C2429D">
        <w:rPr>
          <w:color w:val="333333"/>
          <w:sz w:val="20"/>
          <w:szCs w:val="20"/>
          <w:lang w:val="en-US"/>
          <w:rPrChange w:id="2923" w:author="Grigory" w:date="2018-11-13T17:53:00Z">
            <w:rPr>
              <w:color w:val="333333"/>
              <w:sz w:val="20"/>
              <w:szCs w:val="20"/>
            </w:rPr>
          </w:rPrChange>
        </w:rPr>
        <w:t xml:space="preserve">  },</w:t>
      </w:r>
    </w:p>
    <w:p w14:paraId="765CF9CC" w14:textId="77777777" w:rsidR="008F2729" w:rsidRPr="00C2429D" w:rsidRDefault="00CE5BF4">
      <w:pPr>
        <w:pStyle w:val="10"/>
        <w:contextualSpacing w:val="0"/>
        <w:rPr>
          <w:color w:val="333333"/>
          <w:sz w:val="20"/>
          <w:szCs w:val="20"/>
          <w:lang w:val="en-US"/>
          <w:rPrChange w:id="2924" w:author="Grigory" w:date="2018-11-13T17:53:00Z">
            <w:rPr>
              <w:color w:val="333333"/>
              <w:sz w:val="20"/>
              <w:szCs w:val="20"/>
            </w:rPr>
          </w:rPrChange>
        </w:rPr>
      </w:pPr>
      <w:r w:rsidRPr="00C2429D">
        <w:rPr>
          <w:color w:val="333333"/>
          <w:sz w:val="20"/>
          <w:szCs w:val="20"/>
          <w:lang w:val="en-US"/>
          <w:rPrChange w:id="2925" w:author="Grigory" w:date="2018-11-13T17:53:00Z">
            <w:rPr>
              <w:color w:val="333333"/>
              <w:sz w:val="20"/>
              <w:szCs w:val="20"/>
            </w:rPr>
          </w:rPrChange>
        </w:rPr>
        <w:t xml:space="preserve">  .....</w:t>
      </w:r>
    </w:p>
    <w:p w14:paraId="67E7EE95" w14:textId="77777777" w:rsidR="008F2729" w:rsidRPr="00C2429D" w:rsidRDefault="00CE5BF4">
      <w:pPr>
        <w:pStyle w:val="10"/>
        <w:contextualSpacing w:val="0"/>
        <w:rPr>
          <w:color w:val="333333"/>
          <w:sz w:val="20"/>
          <w:szCs w:val="20"/>
          <w:lang w:val="en-US"/>
          <w:rPrChange w:id="2926" w:author="Grigory" w:date="2018-11-13T17:53:00Z">
            <w:rPr>
              <w:color w:val="333333"/>
              <w:sz w:val="20"/>
              <w:szCs w:val="20"/>
            </w:rPr>
          </w:rPrChange>
        </w:rPr>
      </w:pPr>
      <w:r w:rsidRPr="00C2429D">
        <w:rPr>
          <w:color w:val="333333"/>
          <w:sz w:val="20"/>
          <w:szCs w:val="20"/>
          <w:lang w:val="en-US"/>
          <w:rPrChange w:id="2927" w:author="Grigory" w:date="2018-11-13T17:53:00Z">
            <w:rPr>
              <w:color w:val="333333"/>
              <w:sz w:val="20"/>
              <w:szCs w:val="20"/>
            </w:rPr>
          </w:rPrChange>
        </w:rPr>
        <w:t>]</w:t>
      </w:r>
    </w:p>
    <w:p w14:paraId="47B8C47D" w14:textId="77777777" w:rsidR="008F2729" w:rsidRPr="00C2429D" w:rsidRDefault="008F2729">
      <w:pPr>
        <w:pStyle w:val="10"/>
        <w:contextualSpacing w:val="0"/>
        <w:rPr>
          <w:color w:val="333333"/>
          <w:sz w:val="20"/>
          <w:szCs w:val="20"/>
          <w:lang w:val="en-US"/>
          <w:rPrChange w:id="2928" w:author="Grigory" w:date="2018-11-13T17:53:00Z">
            <w:rPr>
              <w:color w:val="333333"/>
              <w:sz w:val="20"/>
              <w:szCs w:val="20"/>
            </w:rPr>
          </w:rPrChange>
        </w:rPr>
      </w:pPr>
    </w:p>
    <w:p w14:paraId="1656BAA4" w14:textId="77777777" w:rsidR="008F2729" w:rsidRPr="00C2429D" w:rsidRDefault="00CE5BF4">
      <w:pPr>
        <w:pStyle w:val="10"/>
        <w:contextualSpacing w:val="0"/>
        <w:rPr>
          <w:color w:val="333333"/>
          <w:sz w:val="20"/>
          <w:szCs w:val="20"/>
          <w:lang w:val="en-US"/>
          <w:rPrChange w:id="2929" w:author="Grigory" w:date="2018-11-13T17:53:00Z">
            <w:rPr>
              <w:color w:val="333333"/>
              <w:sz w:val="20"/>
              <w:szCs w:val="20"/>
            </w:rPr>
          </w:rPrChange>
        </w:rPr>
      </w:pPr>
      <w:proofErr w:type="spellStart"/>
      <w:r w:rsidRPr="00C2429D">
        <w:rPr>
          <w:color w:val="333333"/>
          <w:sz w:val="20"/>
          <w:szCs w:val="20"/>
          <w:lang w:val="en-US"/>
          <w:rPrChange w:id="2930" w:author="Grigory" w:date="2018-11-13T17:53:00Z">
            <w:rPr>
              <w:color w:val="333333"/>
              <w:sz w:val="20"/>
              <w:szCs w:val="20"/>
            </w:rPr>
          </w:rPrChange>
        </w:rPr>
        <w:t>GetPurchaseMagazineDirectionMagazines</w:t>
      </w:r>
      <w:proofErr w:type="spellEnd"/>
    </w:p>
    <w:p w14:paraId="1842E725" w14:textId="77777777" w:rsidR="008F2729" w:rsidRPr="00C2429D" w:rsidRDefault="00CE5BF4">
      <w:pPr>
        <w:pStyle w:val="10"/>
        <w:contextualSpacing w:val="0"/>
        <w:rPr>
          <w:color w:val="333333"/>
          <w:sz w:val="20"/>
          <w:szCs w:val="20"/>
          <w:lang w:val="en-US"/>
          <w:rPrChange w:id="2931" w:author="Grigory" w:date="2018-11-13T17:53:00Z">
            <w:rPr>
              <w:color w:val="333333"/>
              <w:sz w:val="20"/>
              <w:szCs w:val="20"/>
            </w:rPr>
          </w:rPrChange>
        </w:rPr>
      </w:pPr>
      <w:r w:rsidRPr="00C2429D">
        <w:rPr>
          <w:color w:val="333333"/>
          <w:sz w:val="20"/>
          <w:szCs w:val="20"/>
          <w:lang w:val="en-US"/>
          <w:rPrChange w:id="2932" w:author="Grigory" w:date="2018-11-13T17:53:00Z">
            <w:rPr>
              <w:color w:val="333333"/>
              <w:sz w:val="20"/>
              <w:szCs w:val="20"/>
            </w:rPr>
          </w:rPrChange>
        </w:rPr>
        <w:t>/</w:t>
      </w:r>
      <w:proofErr w:type="spellStart"/>
      <w:r w:rsidRPr="00C2429D">
        <w:rPr>
          <w:color w:val="333333"/>
          <w:sz w:val="20"/>
          <w:szCs w:val="20"/>
          <w:lang w:val="en-US"/>
          <w:rPrChange w:id="2933" w:author="Grigory" w:date="2018-11-13T17:53:00Z">
            <w:rPr>
              <w:color w:val="333333"/>
              <w:sz w:val="20"/>
              <w:szCs w:val="20"/>
            </w:rPr>
          </w:rPrChange>
        </w:rPr>
        <w:t>api</w:t>
      </w:r>
      <w:proofErr w:type="spellEnd"/>
      <w:r w:rsidRPr="00C2429D">
        <w:rPr>
          <w:color w:val="333333"/>
          <w:sz w:val="20"/>
          <w:szCs w:val="20"/>
          <w:lang w:val="en-US"/>
          <w:rPrChange w:id="2934" w:author="Grigory" w:date="2018-11-13T17:53:00Z">
            <w:rPr>
              <w:color w:val="333333"/>
              <w:sz w:val="20"/>
              <w:szCs w:val="20"/>
            </w:rPr>
          </w:rPrChange>
        </w:rPr>
        <w:t>/magazines/subscribe/?filter={"categories":&lt;ID_</w:t>
      </w:r>
      <w:r>
        <w:rPr>
          <w:color w:val="333333"/>
          <w:sz w:val="20"/>
          <w:szCs w:val="20"/>
        </w:rPr>
        <w:t>направления</w:t>
      </w:r>
      <w:r w:rsidRPr="00C2429D">
        <w:rPr>
          <w:color w:val="333333"/>
          <w:sz w:val="20"/>
          <w:szCs w:val="20"/>
          <w:lang w:val="en-US"/>
          <w:rPrChange w:id="2935" w:author="Grigory" w:date="2018-11-13T17:53:00Z">
            <w:rPr>
              <w:color w:val="333333"/>
              <w:sz w:val="20"/>
              <w:szCs w:val="20"/>
            </w:rPr>
          </w:rPrChange>
        </w:rPr>
        <w:t>&gt;}</w:t>
      </w:r>
    </w:p>
    <w:p w14:paraId="59AA2771" w14:textId="77777777" w:rsidR="008F2729" w:rsidRDefault="00CE5BF4">
      <w:pPr>
        <w:pStyle w:val="10"/>
        <w:contextualSpacing w:val="0"/>
        <w:rPr>
          <w:color w:val="333333"/>
          <w:sz w:val="20"/>
          <w:szCs w:val="20"/>
        </w:rPr>
      </w:pPr>
      <w:r>
        <w:rPr>
          <w:color w:val="333333"/>
          <w:sz w:val="20"/>
          <w:szCs w:val="20"/>
        </w:rPr>
        <w:t>список журналов для покупки по направлению</w:t>
      </w:r>
    </w:p>
    <w:p w14:paraId="6FB8124F" w14:textId="77777777" w:rsidR="008F2729" w:rsidRDefault="00CE5BF4">
      <w:pPr>
        <w:pStyle w:val="10"/>
        <w:contextualSpacing w:val="0"/>
        <w:rPr>
          <w:color w:val="333333"/>
          <w:sz w:val="20"/>
          <w:szCs w:val="20"/>
        </w:rPr>
      </w:pPr>
      <w:r>
        <w:rPr>
          <w:color w:val="333333"/>
          <w:sz w:val="20"/>
          <w:szCs w:val="20"/>
        </w:rPr>
        <w:t>входные параметры:</w:t>
      </w:r>
    </w:p>
    <w:p w14:paraId="03A34EFF" w14:textId="77777777" w:rsidR="008F2729" w:rsidRDefault="00CE5BF4">
      <w:pPr>
        <w:pStyle w:val="10"/>
        <w:contextualSpacing w:val="0"/>
        <w:rPr>
          <w:color w:val="333333"/>
          <w:sz w:val="20"/>
          <w:szCs w:val="20"/>
        </w:rPr>
      </w:pPr>
      <w:r>
        <w:rPr>
          <w:color w:val="333333"/>
          <w:sz w:val="20"/>
          <w:szCs w:val="20"/>
        </w:rPr>
        <w:t>- ид направления</w:t>
      </w:r>
    </w:p>
    <w:p w14:paraId="2B1A4E80" w14:textId="77777777" w:rsidR="008F2729" w:rsidRDefault="00CE5BF4">
      <w:pPr>
        <w:pStyle w:val="10"/>
        <w:contextualSpacing w:val="0"/>
        <w:rPr>
          <w:color w:val="333333"/>
          <w:sz w:val="20"/>
          <w:szCs w:val="20"/>
        </w:rPr>
      </w:pPr>
      <w:r>
        <w:rPr>
          <w:color w:val="333333"/>
          <w:sz w:val="20"/>
          <w:szCs w:val="20"/>
        </w:rPr>
        <w:t>формат ответа:</w:t>
      </w:r>
    </w:p>
    <w:p w14:paraId="2B425161" w14:textId="77777777" w:rsidR="008F2729" w:rsidRPr="00C2429D" w:rsidRDefault="00CE5BF4">
      <w:pPr>
        <w:pStyle w:val="10"/>
        <w:contextualSpacing w:val="0"/>
        <w:rPr>
          <w:color w:val="333333"/>
          <w:sz w:val="20"/>
          <w:szCs w:val="20"/>
          <w:lang w:val="en-US"/>
          <w:rPrChange w:id="2936" w:author="Grigory" w:date="2018-11-13T17:53:00Z">
            <w:rPr>
              <w:color w:val="333333"/>
              <w:sz w:val="20"/>
              <w:szCs w:val="20"/>
            </w:rPr>
          </w:rPrChange>
        </w:rPr>
      </w:pPr>
      <w:r w:rsidRPr="00C2429D">
        <w:rPr>
          <w:color w:val="333333"/>
          <w:sz w:val="20"/>
          <w:szCs w:val="20"/>
          <w:lang w:val="en-US"/>
          <w:rPrChange w:id="2937" w:author="Grigory" w:date="2018-11-13T17:53:00Z">
            <w:rPr>
              <w:color w:val="333333"/>
              <w:sz w:val="20"/>
              <w:szCs w:val="20"/>
            </w:rPr>
          </w:rPrChange>
        </w:rPr>
        <w:t>[</w:t>
      </w:r>
    </w:p>
    <w:p w14:paraId="2A38B7A7" w14:textId="77777777" w:rsidR="008F2729" w:rsidRPr="00C2429D" w:rsidRDefault="00CE5BF4">
      <w:pPr>
        <w:pStyle w:val="10"/>
        <w:contextualSpacing w:val="0"/>
        <w:rPr>
          <w:color w:val="333333"/>
          <w:sz w:val="20"/>
          <w:szCs w:val="20"/>
          <w:lang w:val="en-US"/>
          <w:rPrChange w:id="2938" w:author="Grigory" w:date="2018-11-13T17:53:00Z">
            <w:rPr>
              <w:color w:val="333333"/>
              <w:sz w:val="20"/>
              <w:szCs w:val="20"/>
            </w:rPr>
          </w:rPrChange>
        </w:rPr>
      </w:pPr>
      <w:r w:rsidRPr="00C2429D">
        <w:rPr>
          <w:color w:val="333333"/>
          <w:sz w:val="20"/>
          <w:szCs w:val="20"/>
          <w:lang w:val="en-US"/>
          <w:rPrChange w:id="2939" w:author="Grigory" w:date="2018-11-13T17:53:00Z">
            <w:rPr>
              <w:color w:val="333333"/>
              <w:sz w:val="20"/>
              <w:szCs w:val="20"/>
            </w:rPr>
          </w:rPrChange>
        </w:rPr>
        <w:t xml:space="preserve">  {</w:t>
      </w:r>
    </w:p>
    <w:p w14:paraId="5CEA4B19" w14:textId="77777777" w:rsidR="008F2729" w:rsidRPr="00C2429D" w:rsidRDefault="00CE5BF4">
      <w:pPr>
        <w:pStyle w:val="10"/>
        <w:contextualSpacing w:val="0"/>
        <w:rPr>
          <w:color w:val="333333"/>
          <w:sz w:val="20"/>
          <w:szCs w:val="20"/>
          <w:lang w:val="en-US"/>
          <w:rPrChange w:id="2940" w:author="Grigory" w:date="2018-11-13T17:53:00Z">
            <w:rPr>
              <w:color w:val="333333"/>
              <w:sz w:val="20"/>
              <w:szCs w:val="20"/>
            </w:rPr>
          </w:rPrChange>
        </w:rPr>
      </w:pPr>
      <w:r w:rsidRPr="00C2429D">
        <w:rPr>
          <w:color w:val="333333"/>
          <w:sz w:val="20"/>
          <w:szCs w:val="20"/>
          <w:lang w:val="en-US"/>
          <w:rPrChange w:id="2941" w:author="Grigory" w:date="2018-11-13T17:53:00Z">
            <w:rPr>
              <w:color w:val="333333"/>
              <w:sz w:val="20"/>
              <w:szCs w:val="20"/>
            </w:rPr>
          </w:rPrChange>
        </w:rPr>
        <w:t xml:space="preserve">      id: </w:t>
      </w:r>
      <w:proofErr w:type="gramStart"/>
      <w:r w:rsidRPr="00C2429D">
        <w:rPr>
          <w:color w:val="333333"/>
          <w:sz w:val="20"/>
          <w:szCs w:val="20"/>
          <w:lang w:val="en-US"/>
          <w:rPrChange w:id="2942" w:author="Grigory" w:date="2018-11-13T17:53:00Z">
            <w:rPr>
              <w:color w:val="333333"/>
              <w:sz w:val="20"/>
              <w:szCs w:val="20"/>
            </w:rPr>
          </w:rPrChange>
        </w:rPr>
        <w:t>string!,</w:t>
      </w:r>
      <w:proofErr w:type="gramEnd"/>
    </w:p>
    <w:p w14:paraId="234FD839" w14:textId="77777777" w:rsidR="008F2729" w:rsidRPr="00C2429D" w:rsidRDefault="00CE5BF4">
      <w:pPr>
        <w:pStyle w:val="10"/>
        <w:contextualSpacing w:val="0"/>
        <w:rPr>
          <w:color w:val="333333"/>
          <w:sz w:val="20"/>
          <w:szCs w:val="20"/>
          <w:lang w:val="en-US"/>
          <w:rPrChange w:id="2943" w:author="Grigory" w:date="2018-11-13T17:53:00Z">
            <w:rPr>
              <w:color w:val="333333"/>
              <w:sz w:val="20"/>
              <w:szCs w:val="20"/>
            </w:rPr>
          </w:rPrChange>
        </w:rPr>
      </w:pPr>
      <w:r w:rsidRPr="00C2429D">
        <w:rPr>
          <w:color w:val="333333"/>
          <w:sz w:val="20"/>
          <w:szCs w:val="20"/>
          <w:lang w:val="en-US"/>
          <w:rPrChange w:id="2944" w:author="Grigory" w:date="2018-11-13T17:53:00Z">
            <w:rPr>
              <w:color w:val="333333"/>
              <w:sz w:val="20"/>
              <w:szCs w:val="20"/>
            </w:rPr>
          </w:rPrChange>
        </w:rPr>
        <w:t xml:space="preserve">      name: string!</w:t>
      </w:r>
    </w:p>
    <w:p w14:paraId="4926C9E4" w14:textId="77777777" w:rsidR="008F2729" w:rsidRPr="00C2429D" w:rsidRDefault="00CE5BF4">
      <w:pPr>
        <w:pStyle w:val="10"/>
        <w:contextualSpacing w:val="0"/>
        <w:rPr>
          <w:color w:val="333333"/>
          <w:sz w:val="20"/>
          <w:szCs w:val="20"/>
          <w:lang w:val="en-US"/>
          <w:rPrChange w:id="2945" w:author="Grigory" w:date="2018-11-13T17:53:00Z">
            <w:rPr>
              <w:color w:val="333333"/>
              <w:sz w:val="20"/>
              <w:szCs w:val="20"/>
            </w:rPr>
          </w:rPrChange>
        </w:rPr>
      </w:pPr>
      <w:r w:rsidRPr="00C2429D">
        <w:rPr>
          <w:color w:val="333333"/>
          <w:sz w:val="20"/>
          <w:szCs w:val="20"/>
          <w:lang w:val="en-US"/>
          <w:rPrChange w:id="2946" w:author="Grigory" w:date="2018-11-13T17:53:00Z">
            <w:rPr>
              <w:color w:val="333333"/>
              <w:sz w:val="20"/>
              <w:szCs w:val="20"/>
            </w:rPr>
          </w:rPrChange>
        </w:rPr>
        <w:t xml:space="preserve">  },</w:t>
      </w:r>
    </w:p>
    <w:p w14:paraId="701BF8BB" w14:textId="77777777" w:rsidR="008F2729" w:rsidRPr="00C2429D" w:rsidRDefault="00CE5BF4">
      <w:pPr>
        <w:pStyle w:val="10"/>
        <w:contextualSpacing w:val="0"/>
        <w:rPr>
          <w:color w:val="333333"/>
          <w:sz w:val="20"/>
          <w:szCs w:val="20"/>
          <w:lang w:val="en-US"/>
          <w:rPrChange w:id="2947" w:author="Grigory" w:date="2018-11-13T17:53:00Z">
            <w:rPr>
              <w:color w:val="333333"/>
              <w:sz w:val="20"/>
              <w:szCs w:val="20"/>
            </w:rPr>
          </w:rPrChange>
        </w:rPr>
      </w:pPr>
      <w:r w:rsidRPr="00C2429D">
        <w:rPr>
          <w:color w:val="333333"/>
          <w:sz w:val="20"/>
          <w:szCs w:val="20"/>
          <w:lang w:val="en-US"/>
          <w:rPrChange w:id="2948" w:author="Grigory" w:date="2018-11-13T17:53:00Z">
            <w:rPr>
              <w:color w:val="333333"/>
              <w:sz w:val="20"/>
              <w:szCs w:val="20"/>
            </w:rPr>
          </w:rPrChange>
        </w:rPr>
        <w:t xml:space="preserve">  .....</w:t>
      </w:r>
    </w:p>
    <w:p w14:paraId="7C221404" w14:textId="77777777" w:rsidR="008F2729" w:rsidRPr="00C2429D" w:rsidRDefault="00CE5BF4">
      <w:pPr>
        <w:pStyle w:val="10"/>
        <w:contextualSpacing w:val="0"/>
        <w:rPr>
          <w:color w:val="333333"/>
          <w:sz w:val="20"/>
          <w:szCs w:val="20"/>
          <w:lang w:val="en-US"/>
          <w:rPrChange w:id="2949" w:author="Grigory" w:date="2018-11-13T17:53:00Z">
            <w:rPr>
              <w:color w:val="333333"/>
              <w:sz w:val="20"/>
              <w:szCs w:val="20"/>
            </w:rPr>
          </w:rPrChange>
        </w:rPr>
      </w:pPr>
      <w:r w:rsidRPr="00C2429D">
        <w:rPr>
          <w:color w:val="333333"/>
          <w:sz w:val="20"/>
          <w:szCs w:val="20"/>
          <w:lang w:val="en-US"/>
          <w:rPrChange w:id="2950" w:author="Grigory" w:date="2018-11-13T17:53:00Z">
            <w:rPr>
              <w:color w:val="333333"/>
              <w:sz w:val="20"/>
              <w:szCs w:val="20"/>
            </w:rPr>
          </w:rPrChange>
        </w:rPr>
        <w:t>]</w:t>
      </w:r>
    </w:p>
    <w:p w14:paraId="4266E7D9" w14:textId="77777777" w:rsidR="008F2729" w:rsidRPr="00C2429D" w:rsidRDefault="008F2729">
      <w:pPr>
        <w:pStyle w:val="10"/>
        <w:contextualSpacing w:val="0"/>
        <w:rPr>
          <w:color w:val="333333"/>
          <w:sz w:val="20"/>
          <w:szCs w:val="20"/>
          <w:lang w:val="en-US"/>
          <w:rPrChange w:id="2951" w:author="Grigory" w:date="2018-11-13T17:53:00Z">
            <w:rPr>
              <w:color w:val="333333"/>
              <w:sz w:val="20"/>
              <w:szCs w:val="20"/>
            </w:rPr>
          </w:rPrChange>
        </w:rPr>
      </w:pPr>
    </w:p>
    <w:p w14:paraId="00D93632" w14:textId="77777777" w:rsidR="008F2729" w:rsidRPr="00C2429D" w:rsidRDefault="00CE5BF4">
      <w:pPr>
        <w:pStyle w:val="10"/>
        <w:contextualSpacing w:val="0"/>
        <w:rPr>
          <w:color w:val="333333"/>
          <w:sz w:val="20"/>
          <w:szCs w:val="20"/>
          <w:lang w:val="en-US"/>
          <w:rPrChange w:id="2952" w:author="Grigory" w:date="2018-11-13T17:53:00Z">
            <w:rPr>
              <w:color w:val="333333"/>
              <w:sz w:val="20"/>
              <w:szCs w:val="20"/>
            </w:rPr>
          </w:rPrChange>
        </w:rPr>
      </w:pPr>
      <w:proofErr w:type="spellStart"/>
      <w:r w:rsidRPr="00C2429D">
        <w:rPr>
          <w:color w:val="333333"/>
          <w:sz w:val="20"/>
          <w:szCs w:val="20"/>
          <w:lang w:val="en-US"/>
          <w:rPrChange w:id="2953" w:author="Grigory" w:date="2018-11-13T17:53:00Z">
            <w:rPr>
              <w:color w:val="333333"/>
              <w:sz w:val="20"/>
              <w:szCs w:val="20"/>
            </w:rPr>
          </w:rPrChange>
        </w:rPr>
        <w:t>GetPurchaseMagazineMagazineInfo</w:t>
      </w:r>
      <w:proofErr w:type="spellEnd"/>
    </w:p>
    <w:p w14:paraId="2800BEC8" w14:textId="77777777" w:rsidR="008F2729" w:rsidRPr="00C2429D" w:rsidRDefault="00CE5BF4">
      <w:pPr>
        <w:pStyle w:val="10"/>
        <w:contextualSpacing w:val="0"/>
        <w:rPr>
          <w:color w:val="333333"/>
          <w:sz w:val="20"/>
          <w:szCs w:val="20"/>
          <w:lang w:val="en-US"/>
          <w:rPrChange w:id="2954" w:author="Grigory" w:date="2018-11-13T17:53:00Z">
            <w:rPr>
              <w:color w:val="333333"/>
              <w:sz w:val="20"/>
              <w:szCs w:val="20"/>
            </w:rPr>
          </w:rPrChange>
        </w:rPr>
      </w:pPr>
      <w:r w:rsidRPr="00C2429D">
        <w:rPr>
          <w:color w:val="333333"/>
          <w:sz w:val="20"/>
          <w:szCs w:val="20"/>
          <w:lang w:val="en-US"/>
          <w:rPrChange w:id="2955" w:author="Grigory" w:date="2018-11-13T17:53:00Z">
            <w:rPr>
              <w:color w:val="333333"/>
              <w:sz w:val="20"/>
              <w:szCs w:val="20"/>
            </w:rPr>
          </w:rPrChange>
        </w:rPr>
        <w:t>/</w:t>
      </w:r>
      <w:proofErr w:type="spellStart"/>
      <w:r w:rsidRPr="00C2429D">
        <w:rPr>
          <w:color w:val="333333"/>
          <w:sz w:val="20"/>
          <w:szCs w:val="20"/>
          <w:lang w:val="en-US"/>
          <w:rPrChange w:id="2956" w:author="Grigory" w:date="2018-11-13T17:53:00Z">
            <w:rPr>
              <w:color w:val="333333"/>
              <w:sz w:val="20"/>
              <w:szCs w:val="20"/>
            </w:rPr>
          </w:rPrChange>
        </w:rPr>
        <w:t>api</w:t>
      </w:r>
      <w:proofErr w:type="spellEnd"/>
      <w:r w:rsidRPr="00C2429D">
        <w:rPr>
          <w:color w:val="333333"/>
          <w:sz w:val="20"/>
          <w:szCs w:val="20"/>
          <w:lang w:val="en-US"/>
          <w:rPrChange w:id="2957" w:author="Grigory" w:date="2018-11-13T17:53:00Z">
            <w:rPr>
              <w:color w:val="333333"/>
              <w:sz w:val="20"/>
              <w:szCs w:val="20"/>
            </w:rPr>
          </w:rPrChange>
        </w:rPr>
        <w:t>/magazines/&lt;ID_</w:t>
      </w:r>
      <w:r>
        <w:rPr>
          <w:color w:val="333333"/>
          <w:sz w:val="20"/>
          <w:szCs w:val="20"/>
        </w:rPr>
        <w:t>журнала</w:t>
      </w:r>
      <w:r w:rsidRPr="00C2429D">
        <w:rPr>
          <w:color w:val="333333"/>
          <w:sz w:val="20"/>
          <w:szCs w:val="20"/>
          <w:lang w:val="en-US"/>
          <w:rPrChange w:id="2958" w:author="Grigory" w:date="2018-11-13T17:53:00Z">
            <w:rPr>
              <w:color w:val="333333"/>
              <w:sz w:val="20"/>
              <w:szCs w:val="20"/>
            </w:rPr>
          </w:rPrChange>
        </w:rPr>
        <w:t>&gt;/subscribe/</w:t>
      </w:r>
    </w:p>
    <w:p w14:paraId="3FA3D55A" w14:textId="77777777" w:rsidR="008F2729" w:rsidRDefault="00CE5BF4">
      <w:pPr>
        <w:pStyle w:val="10"/>
        <w:contextualSpacing w:val="0"/>
        <w:rPr>
          <w:color w:val="333333"/>
          <w:sz w:val="20"/>
          <w:szCs w:val="20"/>
        </w:rPr>
      </w:pPr>
      <w:r>
        <w:rPr>
          <w:color w:val="333333"/>
          <w:sz w:val="20"/>
          <w:szCs w:val="20"/>
        </w:rPr>
        <w:t>информация для подписки на журнал</w:t>
      </w:r>
    </w:p>
    <w:p w14:paraId="0B3CA2BF" w14:textId="77777777" w:rsidR="008F2729" w:rsidRDefault="00CE5BF4">
      <w:pPr>
        <w:pStyle w:val="10"/>
        <w:contextualSpacing w:val="0"/>
        <w:rPr>
          <w:color w:val="333333"/>
          <w:sz w:val="20"/>
          <w:szCs w:val="20"/>
        </w:rPr>
      </w:pPr>
      <w:r>
        <w:rPr>
          <w:color w:val="333333"/>
          <w:sz w:val="20"/>
          <w:szCs w:val="20"/>
        </w:rPr>
        <w:t>входные параметры:</w:t>
      </w:r>
    </w:p>
    <w:p w14:paraId="303C284B" w14:textId="77777777" w:rsidR="008F2729" w:rsidRDefault="00CE5BF4">
      <w:pPr>
        <w:pStyle w:val="10"/>
        <w:contextualSpacing w:val="0"/>
        <w:rPr>
          <w:color w:val="333333"/>
          <w:sz w:val="20"/>
          <w:szCs w:val="20"/>
        </w:rPr>
      </w:pPr>
      <w:r>
        <w:rPr>
          <w:color w:val="333333"/>
          <w:sz w:val="20"/>
          <w:szCs w:val="20"/>
        </w:rPr>
        <w:t>- ид журнала</w:t>
      </w:r>
    </w:p>
    <w:p w14:paraId="0EE293D9" w14:textId="77777777" w:rsidR="008F2729" w:rsidRDefault="00CE5BF4">
      <w:pPr>
        <w:pStyle w:val="10"/>
        <w:contextualSpacing w:val="0"/>
        <w:rPr>
          <w:color w:val="333333"/>
          <w:sz w:val="20"/>
          <w:szCs w:val="20"/>
        </w:rPr>
      </w:pPr>
      <w:r>
        <w:rPr>
          <w:color w:val="333333"/>
          <w:sz w:val="20"/>
          <w:szCs w:val="20"/>
        </w:rPr>
        <w:t>формат ответа:</w:t>
      </w:r>
    </w:p>
    <w:p w14:paraId="254EB411" w14:textId="77777777" w:rsidR="008F2729" w:rsidRDefault="00CE5BF4">
      <w:pPr>
        <w:pStyle w:val="10"/>
        <w:contextualSpacing w:val="0"/>
        <w:rPr>
          <w:color w:val="333333"/>
          <w:sz w:val="20"/>
          <w:szCs w:val="20"/>
        </w:rPr>
      </w:pPr>
      <w:r>
        <w:rPr>
          <w:color w:val="333333"/>
          <w:sz w:val="20"/>
          <w:szCs w:val="20"/>
        </w:rPr>
        <w:t>{</w:t>
      </w:r>
    </w:p>
    <w:p w14:paraId="575EA78C"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types</w:t>
      </w:r>
      <w:proofErr w:type="spellEnd"/>
      <w:r>
        <w:rPr>
          <w:color w:val="333333"/>
          <w:sz w:val="20"/>
          <w:szCs w:val="20"/>
        </w:rPr>
        <w:t>: [</w:t>
      </w:r>
    </w:p>
    <w:p w14:paraId="654E889D" w14:textId="77777777" w:rsidR="008F2729" w:rsidRPr="00C2429D" w:rsidRDefault="00CE5BF4">
      <w:pPr>
        <w:pStyle w:val="10"/>
        <w:contextualSpacing w:val="0"/>
        <w:rPr>
          <w:color w:val="333333"/>
          <w:sz w:val="20"/>
          <w:szCs w:val="20"/>
          <w:lang w:val="en-US"/>
          <w:rPrChange w:id="2959" w:author="Grigory" w:date="2018-11-13T17:53:00Z">
            <w:rPr>
              <w:color w:val="333333"/>
              <w:sz w:val="20"/>
              <w:szCs w:val="20"/>
            </w:rPr>
          </w:rPrChange>
        </w:rPr>
      </w:pPr>
      <w:r>
        <w:rPr>
          <w:color w:val="333333"/>
          <w:sz w:val="20"/>
          <w:szCs w:val="20"/>
        </w:rPr>
        <w:t xml:space="preserve">      </w:t>
      </w:r>
      <w:r w:rsidRPr="00C2429D">
        <w:rPr>
          <w:color w:val="333333"/>
          <w:sz w:val="20"/>
          <w:szCs w:val="20"/>
          <w:lang w:val="en-US"/>
          <w:rPrChange w:id="2960" w:author="Grigory" w:date="2018-11-13T17:53:00Z">
            <w:rPr>
              <w:color w:val="333333"/>
              <w:sz w:val="20"/>
              <w:szCs w:val="20"/>
            </w:rPr>
          </w:rPrChange>
        </w:rPr>
        <w:t>{</w:t>
      </w:r>
    </w:p>
    <w:p w14:paraId="10DBD850" w14:textId="77777777" w:rsidR="008F2729" w:rsidRPr="00C2429D" w:rsidRDefault="00CE5BF4">
      <w:pPr>
        <w:pStyle w:val="10"/>
        <w:contextualSpacing w:val="0"/>
        <w:rPr>
          <w:color w:val="333333"/>
          <w:sz w:val="20"/>
          <w:szCs w:val="20"/>
          <w:lang w:val="en-US"/>
          <w:rPrChange w:id="2961" w:author="Grigory" w:date="2018-11-13T17:53:00Z">
            <w:rPr>
              <w:color w:val="333333"/>
              <w:sz w:val="20"/>
              <w:szCs w:val="20"/>
            </w:rPr>
          </w:rPrChange>
        </w:rPr>
      </w:pPr>
      <w:r w:rsidRPr="00C2429D">
        <w:rPr>
          <w:color w:val="333333"/>
          <w:sz w:val="20"/>
          <w:szCs w:val="20"/>
          <w:lang w:val="en-US"/>
          <w:rPrChange w:id="2962" w:author="Grigory" w:date="2018-11-13T17:53:00Z">
            <w:rPr>
              <w:color w:val="333333"/>
              <w:sz w:val="20"/>
              <w:szCs w:val="20"/>
            </w:rPr>
          </w:rPrChange>
        </w:rPr>
        <w:t xml:space="preserve">          id: </w:t>
      </w:r>
      <w:proofErr w:type="gramStart"/>
      <w:r w:rsidRPr="00C2429D">
        <w:rPr>
          <w:color w:val="333333"/>
          <w:sz w:val="20"/>
          <w:szCs w:val="20"/>
          <w:lang w:val="en-US"/>
          <w:rPrChange w:id="2963" w:author="Grigory" w:date="2018-11-13T17:53:00Z">
            <w:rPr>
              <w:color w:val="333333"/>
              <w:sz w:val="20"/>
              <w:szCs w:val="20"/>
            </w:rPr>
          </w:rPrChange>
        </w:rPr>
        <w:t>string!,</w:t>
      </w:r>
      <w:proofErr w:type="gramEnd"/>
    </w:p>
    <w:p w14:paraId="5D063067" w14:textId="77777777" w:rsidR="008F2729" w:rsidRPr="00C2429D" w:rsidRDefault="00CE5BF4">
      <w:pPr>
        <w:pStyle w:val="10"/>
        <w:contextualSpacing w:val="0"/>
        <w:rPr>
          <w:color w:val="333333"/>
          <w:sz w:val="20"/>
          <w:szCs w:val="20"/>
          <w:lang w:val="en-US"/>
          <w:rPrChange w:id="2964" w:author="Grigory" w:date="2018-11-13T17:53:00Z">
            <w:rPr>
              <w:color w:val="333333"/>
              <w:sz w:val="20"/>
              <w:szCs w:val="20"/>
            </w:rPr>
          </w:rPrChange>
        </w:rPr>
      </w:pPr>
      <w:r w:rsidRPr="00C2429D">
        <w:rPr>
          <w:color w:val="333333"/>
          <w:sz w:val="20"/>
          <w:szCs w:val="20"/>
          <w:lang w:val="en-US"/>
          <w:rPrChange w:id="2965" w:author="Grigory" w:date="2018-11-13T17:53:00Z">
            <w:rPr>
              <w:color w:val="333333"/>
              <w:sz w:val="20"/>
              <w:szCs w:val="20"/>
            </w:rPr>
          </w:rPrChange>
        </w:rPr>
        <w:t xml:space="preserve">          name: </w:t>
      </w:r>
      <w:proofErr w:type="gramStart"/>
      <w:r w:rsidRPr="00C2429D">
        <w:rPr>
          <w:color w:val="333333"/>
          <w:sz w:val="20"/>
          <w:szCs w:val="20"/>
          <w:lang w:val="en-US"/>
          <w:rPrChange w:id="2966" w:author="Grigory" w:date="2018-11-13T17:53:00Z">
            <w:rPr>
              <w:color w:val="333333"/>
              <w:sz w:val="20"/>
              <w:szCs w:val="20"/>
            </w:rPr>
          </w:rPrChange>
        </w:rPr>
        <w:t>string!,</w:t>
      </w:r>
      <w:proofErr w:type="gramEnd"/>
    </w:p>
    <w:p w14:paraId="517BDA3A" w14:textId="77777777" w:rsidR="008F2729" w:rsidRPr="00C2429D" w:rsidRDefault="00CE5BF4">
      <w:pPr>
        <w:pStyle w:val="10"/>
        <w:contextualSpacing w:val="0"/>
        <w:rPr>
          <w:color w:val="333333"/>
          <w:sz w:val="20"/>
          <w:szCs w:val="20"/>
          <w:lang w:val="en-US"/>
          <w:rPrChange w:id="2967" w:author="Grigory" w:date="2018-11-13T17:53:00Z">
            <w:rPr>
              <w:color w:val="333333"/>
              <w:sz w:val="20"/>
              <w:szCs w:val="20"/>
            </w:rPr>
          </w:rPrChange>
        </w:rPr>
      </w:pPr>
      <w:r w:rsidRPr="00C2429D">
        <w:rPr>
          <w:color w:val="333333"/>
          <w:sz w:val="20"/>
          <w:szCs w:val="20"/>
          <w:lang w:val="en-US"/>
          <w:rPrChange w:id="2968" w:author="Grigory" w:date="2018-11-13T17:53:00Z">
            <w:rPr>
              <w:color w:val="333333"/>
              <w:sz w:val="20"/>
              <w:szCs w:val="20"/>
            </w:rPr>
          </w:rPrChange>
        </w:rPr>
        <w:t xml:space="preserve">          durations: [</w:t>
      </w:r>
    </w:p>
    <w:p w14:paraId="176FB1BF" w14:textId="77777777" w:rsidR="008F2729" w:rsidRPr="00C2429D" w:rsidRDefault="00CE5BF4">
      <w:pPr>
        <w:pStyle w:val="10"/>
        <w:contextualSpacing w:val="0"/>
        <w:rPr>
          <w:color w:val="333333"/>
          <w:sz w:val="20"/>
          <w:szCs w:val="20"/>
          <w:lang w:val="en-US"/>
          <w:rPrChange w:id="2969" w:author="Grigory" w:date="2018-11-13T17:53:00Z">
            <w:rPr>
              <w:color w:val="333333"/>
              <w:sz w:val="20"/>
              <w:szCs w:val="20"/>
            </w:rPr>
          </w:rPrChange>
        </w:rPr>
      </w:pPr>
      <w:r w:rsidRPr="00C2429D">
        <w:rPr>
          <w:color w:val="333333"/>
          <w:sz w:val="20"/>
          <w:szCs w:val="20"/>
          <w:lang w:val="en-US"/>
          <w:rPrChange w:id="2970" w:author="Grigory" w:date="2018-11-13T17:53:00Z">
            <w:rPr>
              <w:color w:val="333333"/>
              <w:sz w:val="20"/>
              <w:szCs w:val="20"/>
            </w:rPr>
          </w:rPrChange>
        </w:rPr>
        <w:t xml:space="preserve">              id: </w:t>
      </w:r>
      <w:proofErr w:type="gramStart"/>
      <w:r w:rsidRPr="00C2429D">
        <w:rPr>
          <w:color w:val="333333"/>
          <w:sz w:val="20"/>
          <w:szCs w:val="20"/>
          <w:lang w:val="en-US"/>
          <w:rPrChange w:id="2971" w:author="Grigory" w:date="2018-11-13T17:53:00Z">
            <w:rPr>
              <w:color w:val="333333"/>
              <w:sz w:val="20"/>
              <w:szCs w:val="20"/>
            </w:rPr>
          </w:rPrChange>
        </w:rPr>
        <w:t>string!,</w:t>
      </w:r>
      <w:proofErr w:type="gramEnd"/>
    </w:p>
    <w:p w14:paraId="3302BB96" w14:textId="77777777" w:rsidR="008F2729" w:rsidRPr="00C2429D" w:rsidRDefault="00CE5BF4">
      <w:pPr>
        <w:pStyle w:val="10"/>
        <w:contextualSpacing w:val="0"/>
        <w:rPr>
          <w:color w:val="333333"/>
          <w:sz w:val="20"/>
          <w:szCs w:val="20"/>
          <w:lang w:val="en-US"/>
          <w:rPrChange w:id="2972" w:author="Grigory" w:date="2018-11-13T17:53:00Z">
            <w:rPr>
              <w:color w:val="333333"/>
              <w:sz w:val="20"/>
              <w:szCs w:val="20"/>
            </w:rPr>
          </w:rPrChange>
        </w:rPr>
      </w:pPr>
      <w:r w:rsidRPr="00C2429D">
        <w:rPr>
          <w:color w:val="333333"/>
          <w:sz w:val="20"/>
          <w:szCs w:val="20"/>
          <w:lang w:val="en-US"/>
          <w:rPrChange w:id="2973" w:author="Grigory" w:date="2018-11-13T17:53:00Z">
            <w:rPr>
              <w:color w:val="333333"/>
              <w:sz w:val="20"/>
              <w:szCs w:val="20"/>
            </w:rPr>
          </w:rPrChange>
        </w:rPr>
        <w:t xml:space="preserve">              name: </w:t>
      </w:r>
      <w:proofErr w:type="gramStart"/>
      <w:r w:rsidRPr="00C2429D">
        <w:rPr>
          <w:color w:val="333333"/>
          <w:sz w:val="20"/>
          <w:szCs w:val="20"/>
          <w:lang w:val="en-US"/>
          <w:rPrChange w:id="2974" w:author="Grigory" w:date="2018-11-13T17:53:00Z">
            <w:rPr>
              <w:color w:val="333333"/>
              <w:sz w:val="20"/>
              <w:szCs w:val="20"/>
            </w:rPr>
          </w:rPrChange>
        </w:rPr>
        <w:t>string!,</w:t>
      </w:r>
      <w:proofErr w:type="gramEnd"/>
    </w:p>
    <w:p w14:paraId="0AE3431C" w14:textId="77777777" w:rsidR="008F2729" w:rsidRPr="00C2429D" w:rsidRDefault="00CE5BF4">
      <w:pPr>
        <w:pStyle w:val="10"/>
        <w:contextualSpacing w:val="0"/>
        <w:rPr>
          <w:color w:val="333333"/>
          <w:sz w:val="20"/>
          <w:szCs w:val="20"/>
          <w:lang w:val="en-US"/>
          <w:rPrChange w:id="2975" w:author="Grigory" w:date="2018-11-13T17:53:00Z">
            <w:rPr>
              <w:color w:val="333333"/>
              <w:sz w:val="20"/>
              <w:szCs w:val="20"/>
            </w:rPr>
          </w:rPrChange>
        </w:rPr>
      </w:pPr>
      <w:r w:rsidRPr="00C2429D">
        <w:rPr>
          <w:color w:val="333333"/>
          <w:sz w:val="20"/>
          <w:szCs w:val="20"/>
          <w:lang w:val="en-US"/>
          <w:rPrChange w:id="2976" w:author="Grigory" w:date="2018-11-13T17:53:00Z">
            <w:rPr>
              <w:color w:val="333333"/>
              <w:sz w:val="20"/>
              <w:szCs w:val="20"/>
            </w:rPr>
          </w:rPrChange>
        </w:rPr>
        <w:t xml:space="preserve">              </w:t>
      </w:r>
      <w:proofErr w:type="spellStart"/>
      <w:r w:rsidRPr="00C2429D">
        <w:rPr>
          <w:color w:val="333333"/>
          <w:sz w:val="20"/>
          <w:szCs w:val="20"/>
          <w:lang w:val="en-US"/>
          <w:rPrChange w:id="2977" w:author="Grigory" w:date="2018-11-13T17:53:00Z">
            <w:rPr>
              <w:color w:val="333333"/>
              <w:sz w:val="20"/>
              <w:szCs w:val="20"/>
            </w:rPr>
          </w:rPrChange>
        </w:rPr>
        <w:t>start_dates</w:t>
      </w:r>
      <w:proofErr w:type="spellEnd"/>
      <w:r w:rsidRPr="00C2429D">
        <w:rPr>
          <w:color w:val="333333"/>
          <w:sz w:val="20"/>
          <w:szCs w:val="20"/>
          <w:lang w:val="en-US"/>
          <w:rPrChange w:id="2978" w:author="Grigory" w:date="2018-11-13T17:53:00Z">
            <w:rPr>
              <w:color w:val="333333"/>
              <w:sz w:val="20"/>
              <w:szCs w:val="20"/>
            </w:rPr>
          </w:rPrChange>
        </w:rPr>
        <w:t>: [</w:t>
      </w:r>
    </w:p>
    <w:p w14:paraId="4B9245F0" w14:textId="77777777" w:rsidR="008F2729" w:rsidRPr="00C2429D" w:rsidRDefault="00CE5BF4">
      <w:pPr>
        <w:pStyle w:val="10"/>
        <w:contextualSpacing w:val="0"/>
        <w:rPr>
          <w:color w:val="333333"/>
          <w:sz w:val="20"/>
          <w:szCs w:val="20"/>
          <w:lang w:val="en-US"/>
          <w:rPrChange w:id="2979" w:author="Grigory" w:date="2018-11-13T17:53:00Z">
            <w:rPr>
              <w:color w:val="333333"/>
              <w:sz w:val="20"/>
              <w:szCs w:val="20"/>
            </w:rPr>
          </w:rPrChange>
        </w:rPr>
      </w:pPr>
      <w:r w:rsidRPr="00C2429D">
        <w:rPr>
          <w:color w:val="333333"/>
          <w:sz w:val="20"/>
          <w:szCs w:val="20"/>
          <w:lang w:val="en-US"/>
          <w:rPrChange w:id="2980" w:author="Grigory" w:date="2018-11-13T17:53:00Z">
            <w:rPr>
              <w:color w:val="333333"/>
              <w:sz w:val="20"/>
              <w:szCs w:val="20"/>
            </w:rPr>
          </w:rPrChange>
        </w:rPr>
        <w:t xml:space="preserve">                  id: </w:t>
      </w:r>
      <w:proofErr w:type="gramStart"/>
      <w:r w:rsidRPr="00C2429D">
        <w:rPr>
          <w:color w:val="333333"/>
          <w:sz w:val="20"/>
          <w:szCs w:val="20"/>
          <w:lang w:val="en-US"/>
          <w:rPrChange w:id="2981" w:author="Grigory" w:date="2018-11-13T17:53:00Z">
            <w:rPr>
              <w:color w:val="333333"/>
              <w:sz w:val="20"/>
              <w:szCs w:val="20"/>
            </w:rPr>
          </w:rPrChange>
        </w:rPr>
        <w:t>string!,</w:t>
      </w:r>
      <w:proofErr w:type="gramEnd"/>
    </w:p>
    <w:p w14:paraId="4591EDF1" w14:textId="77777777" w:rsidR="008F2729" w:rsidRPr="00C2429D" w:rsidRDefault="00CE5BF4">
      <w:pPr>
        <w:pStyle w:val="10"/>
        <w:contextualSpacing w:val="0"/>
        <w:rPr>
          <w:color w:val="333333"/>
          <w:sz w:val="20"/>
          <w:szCs w:val="20"/>
          <w:lang w:val="en-US"/>
          <w:rPrChange w:id="2982" w:author="Grigory" w:date="2018-11-13T17:53:00Z">
            <w:rPr>
              <w:color w:val="333333"/>
              <w:sz w:val="20"/>
              <w:szCs w:val="20"/>
            </w:rPr>
          </w:rPrChange>
        </w:rPr>
      </w:pPr>
      <w:r w:rsidRPr="00C2429D">
        <w:rPr>
          <w:color w:val="333333"/>
          <w:sz w:val="20"/>
          <w:szCs w:val="20"/>
          <w:lang w:val="en-US"/>
          <w:rPrChange w:id="2983" w:author="Grigory" w:date="2018-11-13T17:53:00Z">
            <w:rPr>
              <w:color w:val="333333"/>
              <w:sz w:val="20"/>
              <w:szCs w:val="20"/>
            </w:rPr>
          </w:rPrChange>
        </w:rPr>
        <w:t xml:space="preserve">                  name: </w:t>
      </w:r>
      <w:proofErr w:type="gramStart"/>
      <w:r w:rsidRPr="00C2429D">
        <w:rPr>
          <w:color w:val="333333"/>
          <w:sz w:val="20"/>
          <w:szCs w:val="20"/>
          <w:lang w:val="en-US"/>
          <w:rPrChange w:id="2984" w:author="Grigory" w:date="2018-11-13T17:53:00Z">
            <w:rPr>
              <w:color w:val="333333"/>
              <w:sz w:val="20"/>
              <w:szCs w:val="20"/>
            </w:rPr>
          </w:rPrChange>
        </w:rPr>
        <w:t>string!,</w:t>
      </w:r>
      <w:proofErr w:type="gramEnd"/>
    </w:p>
    <w:p w14:paraId="0A6203A8" w14:textId="77777777" w:rsidR="008F2729" w:rsidRPr="00C2429D" w:rsidRDefault="00CE5BF4">
      <w:pPr>
        <w:pStyle w:val="10"/>
        <w:contextualSpacing w:val="0"/>
        <w:rPr>
          <w:color w:val="333333"/>
          <w:sz w:val="20"/>
          <w:szCs w:val="20"/>
          <w:lang w:val="en-US"/>
          <w:rPrChange w:id="2985" w:author="Grigory" w:date="2018-11-13T17:53:00Z">
            <w:rPr>
              <w:color w:val="333333"/>
              <w:sz w:val="20"/>
              <w:szCs w:val="20"/>
            </w:rPr>
          </w:rPrChange>
        </w:rPr>
      </w:pPr>
      <w:r w:rsidRPr="00C2429D">
        <w:rPr>
          <w:color w:val="333333"/>
          <w:sz w:val="20"/>
          <w:szCs w:val="20"/>
          <w:lang w:val="en-US"/>
          <w:rPrChange w:id="2986" w:author="Grigory" w:date="2018-11-13T17:53:00Z">
            <w:rPr>
              <w:color w:val="333333"/>
              <w:sz w:val="20"/>
              <w:szCs w:val="20"/>
            </w:rPr>
          </w:rPrChange>
        </w:rPr>
        <w:t xml:space="preserve">                  price: double!</w:t>
      </w:r>
    </w:p>
    <w:p w14:paraId="6D32F3FC" w14:textId="77777777" w:rsidR="008F2729" w:rsidRPr="00C2429D" w:rsidRDefault="00CE5BF4">
      <w:pPr>
        <w:pStyle w:val="10"/>
        <w:contextualSpacing w:val="0"/>
        <w:rPr>
          <w:color w:val="333333"/>
          <w:sz w:val="20"/>
          <w:szCs w:val="20"/>
          <w:lang w:val="en-US"/>
          <w:rPrChange w:id="2987" w:author="Grigory" w:date="2018-11-13T17:53:00Z">
            <w:rPr>
              <w:color w:val="333333"/>
              <w:sz w:val="20"/>
              <w:szCs w:val="20"/>
            </w:rPr>
          </w:rPrChange>
        </w:rPr>
      </w:pPr>
      <w:r w:rsidRPr="00C2429D">
        <w:rPr>
          <w:color w:val="333333"/>
          <w:sz w:val="20"/>
          <w:szCs w:val="20"/>
          <w:lang w:val="en-US"/>
          <w:rPrChange w:id="2988" w:author="Grigory" w:date="2018-11-13T17:53:00Z">
            <w:rPr>
              <w:color w:val="333333"/>
              <w:sz w:val="20"/>
              <w:szCs w:val="20"/>
            </w:rPr>
          </w:rPrChange>
        </w:rPr>
        <w:t xml:space="preserve">              ]</w:t>
      </w:r>
    </w:p>
    <w:p w14:paraId="56C6EDFA" w14:textId="77777777" w:rsidR="008F2729" w:rsidRPr="00C2429D" w:rsidRDefault="00CE5BF4">
      <w:pPr>
        <w:pStyle w:val="10"/>
        <w:contextualSpacing w:val="0"/>
        <w:rPr>
          <w:color w:val="333333"/>
          <w:sz w:val="20"/>
          <w:szCs w:val="20"/>
          <w:lang w:val="en-US"/>
          <w:rPrChange w:id="2989" w:author="Grigory" w:date="2018-11-13T17:53:00Z">
            <w:rPr>
              <w:color w:val="333333"/>
              <w:sz w:val="20"/>
              <w:szCs w:val="20"/>
            </w:rPr>
          </w:rPrChange>
        </w:rPr>
      </w:pPr>
      <w:r w:rsidRPr="00C2429D">
        <w:rPr>
          <w:color w:val="333333"/>
          <w:sz w:val="20"/>
          <w:szCs w:val="20"/>
          <w:lang w:val="en-US"/>
          <w:rPrChange w:id="2990" w:author="Grigory" w:date="2018-11-13T17:53:00Z">
            <w:rPr>
              <w:color w:val="333333"/>
              <w:sz w:val="20"/>
              <w:szCs w:val="20"/>
            </w:rPr>
          </w:rPrChange>
        </w:rPr>
        <w:t xml:space="preserve">          ]</w:t>
      </w:r>
    </w:p>
    <w:p w14:paraId="28A46B29" w14:textId="77777777" w:rsidR="008F2729" w:rsidRPr="00C2429D" w:rsidRDefault="00CE5BF4">
      <w:pPr>
        <w:pStyle w:val="10"/>
        <w:contextualSpacing w:val="0"/>
        <w:rPr>
          <w:color w:val="333333"/>
          <w:sz w:val="20"/>
          <w:szCs w:val="20"/>
          <w:lang w:val="en-US"/>
          <w:rPrChange w:id="2991" w:author="Grigory" w:date="2018-11-13T17:53:00Z">
            <w:rPr>
              <w:color w:val="333333"/>
              <w:sz w:val="20"/>
              <w:szCs w:val="20"/>
            </w:rPr>
          </w:rPrChange>
        </w:rPr>
      </w:pPr>
      <w:r w:rsidRPr="00C2429D">
        <w:rPr>
          <w:color w:val="333333"/>
          <w:sz w:val="20"/>
          <w:szCs w:val="20"/>
          <w:lang w:val="en-US"/>
          <w:rPrChange w:id="2992" w:author="Grigory" w:date="2018-11-13T17:53:00Z">
            <w:rPr>
              <w:color w:val="333333"/>
              <w:sz w:val="20"/>
              <w:szCs w:val="20"/>
            </w:rPr>
          </w:rPrChange>
        </w:rPr>
        <w:t xml:space="preserve">      }</w:t>
      </w:r>
    </w:p>
    <w:p w14:paraId="46AFC77B" w14:textId="77777777" w:rsidR="008F2729" w:rsidRPr="00C2429D" w:rsidRDefault="00CE5BF4">
      <w:pPr>
        <w:pStyle w:val="10"/>
        <w:contextualSpacing w:val="0"/>
        <w:rPr>
          <w:color w:val="333333"/>
          <w:sz w:val="20"/>
          <w:szCs w:val="20"/>
          <w:lang w:val="en-US"/>
          <w:rPrChange w:id="2993" w:author="Grigory" w:date="2018-11-13T17:53:00Z">
            <w:rPr>
              <w:color w:val="333333"/>
              <w:sz w:val="20"/>
              <w:szCs w:val="20"/>
            </w:rPr>
          </w:rPrChange>
        </w:rPr>
      </w:pPr>
      <w:r w:rsidRPr="00C2429D">
        <w:rPr>
          <w:color w:val="333333"/>
          <w:sz w:val="20"/>
          <w:szCs w:val="20"/>
          <w:lang w:val="en-US"/>
          <w:rPrChange w:id="2994" w:author="Grigory" w:date="2018-11-13T17:53:00Z">
            <w:rPr>
              <w:color w:val="333333"/>
              <w:sz w:val="20"/>
              <w:szCs w:val="20"/>
            </w:rPr>
          </w:rPrChange>
        </w:rPr>
        <w:t xml:space="preserve">  ]</w:t>
      </w:r>
    </w:p>
    <w:p w14:paraId="60848D60" w14:textId="77777777" w:rsidR="008F2729" w:rsidRPr="00C2429D" w:rsidRDefault="00CE5BF4">
      <w:pPr>
        <w:pStyle w:val="10"/>
        <w:contextualSpacing w:val="0"/>
        <w:rPr>
          <w:color w:val="333333"/>
          <w:sz w:val="20"/>
          <w:szCs w:val="20"/>
          <w:lang w:val="en-US"/>
          <w:rPrChange w:id="2995" w:author="Grigory" w:date="2018-11-13T17:53:00Z">
            <w:rPr>
              <w:color w:val="333333"/>
              <w:sz w:val="20"/>
              <w:szCs w:val="20"/>
            </w:rPr>
          </w:rPrChange>
        </w:rPr>
      </w:pPr>
      <w:r w:rsidRPr="00C2429D">
        <w:rPr>
          <w:color w:val="333333"/>
          <w:sz w:val="20"/>
          <w:szCs w:val="20"/>
          <w:lang w:val="en-US"/>
          <w:rPrChange w:id="2996" w:author="Grigory" w:date="2018-11-13T17:53:00Z">
            <w:rPr>
              <w:color w:val="333333"/>
              <w:sz w:val="20"/>
              <w:szCs w:val="20"/>
            </w:rPr>
          </w:rPrChange>
        </w:rPr>
        <w:t>}</w:t>
      </w:r>
    </w:p>
    <w:p w14:paraId="583097F5" w14:textId="77777777" w:rsidR="008F2729" w:rsidRPr="00C2429D" w:rsidRDefault="008F2729">
      <w:pPr>
        <w:pStyle w:val="10"/>
        <w:contextualSpacing w:val="0"/>
        <w:rPr>
          <w:color w:val="333333"/>
          <w:sz w:val="20"/>
          <w:szCs w:val="20"/>
          <w:lang w:val="en-US"/>
          <w:rPrChange w:id="2997" w:author="Grigory" w:date="2018-11-13T17:53:00Z">
            <w:rPr>
              <w:color w:val="333333"/>
              <w:sz w:val="20"/>
              <w:szCs w:val="20"/>
            </w:rPr>
          </w:rPrChange>
        </w:rPr>
      </w:pPr>
    </w:p>
    <w:p w14:paraId="5B42640D" w14:textId="77777777" w:rsidR="008F2729" w:rsidRPr="00C2429D" w:rsidRDefault="00CE5BF4">
      <w:pPr>
        <w:pStyle w:val="10"/>
        <w:contextualSpacing w:val="0"/>
        <w:rPr>
          <w:color w:val="333333"/>
          <w:sz w:val="20"/>
          <w:szCs w:val="20"/>
          <w:lang w:val="en-US"/>
          <w:rPrChange w:id="2998" w:author="Grigory" w:date="2018-11-13T17:53:00Z">
            <w:rPr>
              <w:color w:val="333333"/>
              <w:sz w:val="20"/>
              <w:szCs w:val="20"/>
            </w:rPr>
          </w:rPrChange>
        </w:rPr>
      </w:pPr>
      <w:proofErr w:type="spellStart"/>
      <w:r w:rsidRPr="00C2429D">
        <w:rPr>
          <w:color w:val="333333"/>
          <w:sz w:val="20"/>
          <w:szCs w:val="20"/>
          <w:lang w:val="en-US"/>
          <w:rPrChange w:id="2999" w:author="Grigory" w:date="2018-11-13T17:53:00Z">
            <w:rPr>
              <w:color w:val="333333"/>
              <w:sz w:val="20"/>
              <w:szCs w:val="20"/>
            </w:rPr>
          </w:rPrChange>
        </w:rPr>
        <w:lastRenderedPageBreak/>
        <w:t>GetPurchaseMagazineMagazinesByDirection</w:t>
      </w:r>
      <w:proofErr w:type="spellEnd"/>
    </w:p>
    <w:p w14:paraId="1D051C98" w14:textId="77777777" w:rsidR="008F2729" w:rsidRPr="00C2429D" w:rsidRDefault="00CE5BF4">
      <w:pPr>
        <w:pStyle w:val="10"/>
        <w:contextualSpacing w:val="0"/>
        <w:rPr>
          <w:color w:val="333333"/>
          <w:sz w:val="20"/>
          <w:szCs w:val="20"/>
          <w:lang w:val="en-US"/>
          <w:rPrChange w:id="3000" w:author="Grigory" w:date="2018-11-13T17:53:00Z">
            <w:rPr>
              <w:color w:val="333333"/>
              <w:sz w:val="20"/>
              <w:szCs w:val="20"/>
            </w:rPr>
          </w:rPrChange>
        </w:rPr>
      </w:pPr>
      <w:r w:rsidRPr="00C2429D">
        <w:rPr>
          <w:color w:val="333333"/>
          <w:sz w:val="20"/>
          <w:szCs w:val="20"/>
          <w:lang w:val="en-US"/>
          <w:rPrChange w:id="3001" w:author="Grigory" w:date="2018-11-13T17:53:00Z">
            <w:rPr>
              <w:color w:val="333333"/>
              <w:sz w:val="20"/>
              <w:szCs w:val="20"/>
            </w:rPr>
          </w:rPrChange>
        </w:rPr>
        <w:t>/</w:t>
      </w:r>
      <w:proofErr w:type="spellStart"/>
      <w:r w:rsidRPr="00C2429D">
        <w:rPr>
          <w:color w:val="333333"/>
          <w:sz w:val="20"/>
          <w:szCs w:val="20"/>
          <w:lang w:val="en-US"/>
          <w:rPrChange w:id="3002" w:author="Grigory" w:date="2018-11-13T17:53:00Z">
            <w:rPr>
              <w:color w:val="333333"/>
              <w:sz w:val="20"/>
              <w:szCs w:val="20"/>
            </w:rPr>
          </w:rPrChange>
        </w:rPr>
        <w:t>api</w:t>
      </w:r>
      <w:proofErr w:type="spellEnd"/>
      <w:r w:rsidRPr="00C2429D">
        <w:rPr>
          <w:color w:val="333333"/>
          <w:sz w:val="20"/>
          <w:szCs w:val="20"/>
          <w:lang w:val="en-US"/>
          <w:rPrChange w:id="3003" w:author="Grigory" w:date="2018-11-13T17:53:00Z">
            <w:rPr>
              <w:color w:val="333333"/>
              <w:sz w:val="20"/>
              <w:szCs w:val="20"/>
            </w:rPr>
          </w:rPrChange>
        </w:rPr>
        <w:t>/magazines/subscribe/category/?filter={"categories":&lt;ID_</w:t>
      </w:r>
      <w:r>
        <w:rPr>
          <w:color w:val="333333"/>
          <w:sz w:val="20"/>
          <w:szCs w:val="20"/>
        </w:rPr>
        <w:t>направления</w:t>
      </w:r>
      <w:r w:rsidRPr="00C2429D">
        <w:rPr>
          <w:color w:val="333333"/>
          <w:sz w:val="20"/>
          <w:szCs w:val="20"/>
          <w:lang w:val="en-US"/>
          <w:rPrChange w:id="3004" w:author="Grigory" w:date="2018-11-13T17:53:00Z">
            <w:rPr>
              <w:color w:val="333333"/>
              <w:sz w:val="20"/>
              <w:szCs w:val="20"/>
            </w:rPr>
          </w:rPrChange>
        </w:rPr>
        <w:t>&gt;}</w:t>
      </w:r>
    </w:p>
    <w:p w14:paraId="6826ACD6" w14:textId="77777777" w:rsidR="008F2729" w:rsidRDefault="00CE5BF4">
      <w:pPr>
        <w:pStyle w:val="10"/>
        <w:contextualSpacing w:val="0"/>
        <w:rPr>
          <w:color w:val="333333"/>
          <w:sz w:val="20"/>
          <w:szCs w:val="20"/>
        </w:rPr>
      </w:pPr>
      <w:r>
        <w:rPr>
          <w:color w:val="333333"/>
          <w:sz w:val="20"/>
          <w:szCs w:val="20"/>
        </w:rPr>
        <w:t>список журналов для покупки с предустановленным направлением</w:t>
      </w:r>
    </w:p>
    <w:p w14:paraId="2EC181BC" w14:textId="77777777" w:rsidR="008F2729" w:rsidRDefault="00CE5BF4">
      <w:pPr>
        <w:pStyle w:val="10"/>
        <w:contextualSpacing w:val="0"/>
        <w:rPr>
          <w:color w:val="333333"/>
          <w:sz w:val="20"/>
          <w:szCs w:val="20"/>
        </w:rPr>
      </w:pPr>
      <w:r>
        <w:rPr>
          <w:color w:val="333333"/>
          <w:sz w:val="20"/>
          <w:szCs w:val="20"/>
        </w:rPr>
        <w:t>входные параметры:</w:t>
      </w:r>
    </w:p>
    <w:p w14:paraId="509AC3AA" w14:textId="77777777" w:rsidR="008F2729" w:rsidRDefault="00CE5BF4">
      <w:pPr>
        <w:pStyle w:val="10"/>
        <w:contextualSpacing w:val="0"/>
        <w:rPr>
          <w:color w:val="333333"/>
          <w:sz w:val="20"/>
          <w:szCs w:val="20"/>
        </w:rPr>
      </w:pPr>
      <w:r>
        <w:rPr>
          <w:color w:val="333333"/>
          <w:sz w:val="20"/>
          <w:szCs w:val="20"/>
        </w:rPr>
        <w:t>- ид направления</w:t>
      </w:r>
    </w:p>
    <w:p w14:paraId="5C513DB4" w14:textId="77777777" w:rsidR="008F2729" w:rsidRDefault="00CE5BF4">
      <w:pPr>
        <w:pStyle w:val="10"/>
        <w:contextualSpacing w:val="0"/>
        <w:rPr>
          <w:color w:val="333333"/>
          <w:sz w:val="20"/>
          <w:szCs w:val="20"/>
        </w:rPr>
      </w:pPr>
      <w:r>
        <w:rPr>
          <w:color w:val="333333"/>
          <w:sz w:val="20"/>
          <w:szCs w:val="20"/>
        </w:rPr>
        <w:t>формат ответа:</w:t>
      </w:r>
    </w:p>
    <w:p w14:paraId="33B90047" w14:textId="77777777" w:rsidR="008F2729" w:rsidRPr="00C2429D" w:rsidRDefault="00CE5BF4">
      <w:pPr>
        <w:pStyle w:val="10"/>
        <w:contextualSpacing w:val="0"/>
        <w:rPr>
          <w:color w:val="333333"/>
          <w:sz w:val="20"/>
          <w:szCs w:val="20"/>
          <w:lang w:val="en-US"/>
          <w:rPrChange w:id="3005" w:author="Grigory" w:date="2018-11-13T17:53:00Z">
            <w:rPr>
              <w:color w:val="333333"/>
              <w:sz w:val="20"/>
              <w:szCs w:val="20"/>
            </w:rPr>
          </w:rPrChange>
        </w:rPr>
      </w:pPr>
      <w:r w:rsidRPr="00C2429D">
        <w:rPr>
          <w:color w:val="333333"/>
          <w:sz w:val="20"/>
          <w:szCs w:val="20"/>
          <w:lang w:val="en-US"/>
          <w:rPrChange w:id="3006" w:author="Grigory" w:date="2018-11-13T17:53:00Z">
            <w:rPr>
              <w:color w:val="333333"/>
              <w:sz w:val="20"/>
              <w:szCs w:val="20"/>
            </w:rPr>
          </w:rPrChange>
        </w:rPr>
        <w:t>{</w:t>
      </w:r>
    </w:p>
    <w:p w14:paraId="5B4C6E1F" w14:textId="77777777" w:rsidR="008F2729" w:rsidRPr="00C2429D" w:rsidRDefault="00CE5BF4">
      <w:pPr>
        <w:pStyle w:val="10"/>
        <w:contextualSpacing w:val="0"/>
        <w:rPr>
          <w:color w:val="333333"/>
          <w:sz w:val="20"/>
          <w:szCs w:val="20"/>
          <w:lang w:val="en-US"/>
          <w:rPrChange w:id="3007" w:author="Grigory" w:date="2018-11-13T17:53:00Z">
            <w:rPr>
              <w:color w:val="333333"/>
              <w:sz w:val="20"/>
              <w:szCs w:val="20"/>
            </w:rPr>
          </w:rPrChange>
        </w:rPr>
      </w:pPr>
      <w:r w:rsidRPr="00C2429D">
        <w:rPr>
          <w:color w:val="333333"/>
          <w:sz w:val="20"/>
          <w:szCs w:val="20"/>
          <w:lang w:val="en-US"/>
          <w:rPrChange w:id="3008" w:author="Grigory" w:date="2018-11-13T17:53:00Z">
            <w:rPr>
              <w:color w:val="333333"/>
              <w:sz w:val="20"/>
              <w:szCs w:val="20"/>
            </w:rPr>
          </w:rPrChange>
        </w:rPr>
        <w:t xml:space="preserve">  direction: {</w:t>
      </w:r>
    </w:p>
    <w:p w14:paraId="1E297C4C" w14:textId="77777777" w:rsidR="008F2729" w:rsidRPr="00C2429D" w:rsidRDefault="00CE5BF4">
      <w:pPr>
        <w:pStyle w:val="10"/>
        <w:contextualSpacing w:val="0"/>
        <w:rPr>
          <w:color w:val="333333"/>
          <w:sz w:val="20"/>
          <w:szCs w:val="20"/>
          <w:lang w:val="en-US"/>
          <w:rPrChange w:id="3009" w:author="Grigory" w:date="2018-11-13T17:53:00Z">
            <w:rPr>
              <w:color w:val="333333"/>
              <w:sz w:val="20"/>
              <w:szCs w:val="20"/>
            </w:rPr>
          </w:rPrChange>
        </w:rPr>
      </w:pPr>
      <w:r w:rsidRPr="00C2429D">
        <w:rPr>
          <w:color w:val="333333"/>
          <w:sz w:val="20"/>
          <w:szCs w:val="20"/>
          <w:lang w:val="en-US"/>
          <w:rPrChange w:id="3010" w:author="Grigory" w:date="2018-11-13T17:53:00Z">
            <w:rPr>
              <w:color w:val="333333"/>
              <w:sz w:val="20"/>
              <w:szCs w:val="20"/>
            </w:rPr>
          </w:rPrChange>
        </w:rPr>
        <w:t xml:space="preserve">      id: </w:t>
      </w:r>
      <w:proofErr w:type="gramStart"/>
      <w:r w:rsidRPr="00C2429D">
        <w:rPr>
          <w:color w:val="333333"/>
          <w:sz w:val="20"/>
          <w:szCs w:val="20"/>
          <w:lang w:val="en-US"/>
          <w:rPrChange w:id="3011" w:author="Grigory" w:date="2018-11-13T17:53:00Z">
            <w:rPr>
              <w:color w:val="333333"/>
              <w:sz w:val="20"/>
              <w:szCs w:val="20"/>
            </w:rPr>
          </w:rPrChange>
        </w:rPr>
        <w:t>string!,</w:t>
      </w:r>
      <w:proofErr w:type="gramEnd"/>
    </w:p>
    <w:p w14:paraId="38922BB4" w14:textId="77777777" w:rsidR="008F2729" w:rsidRPr="00C2429D" w:rsidRDefault="00CE5BF4">
      <w:pPr>
        <w:pStyle w:val="10"/>
        <w:contextualSpacing w:val="0"/>
        <w:rPr>
          <w:color w:val="333333"/>
          <w:sz w:val="20"/>
          <w:szCs w:val="20"/>
          <w:lang w:val="en-US"/>
          <w:rPrChange w:id="3012" w:author="Grigory" w:date="2018-11-13T17:53:00Z">
            <w:rPr>
              <w:color w:val="333333"/>
              <w:sz w:val="20"/>
              <w:szCs w:val="20"/>
            </w:rPr>
          </w:rPrChange>
        </w:rPr>
      </w:pPr>
      <w:r w:rsidRPr="00C2429D">
        <w:rPr>
          <w:color w:val="333333"/>
          <w:sz w:val="20"/>
          <w:szCs w:val="20"/>
          <w:lang w:val="en-US"/>
          <w:rPrChange w:id="3013" w:author="Grigory" w:date="2018-11-13T17:53:00Z">
            <w:rPr>
              <w:color w:val="333333"/>
              <w:sz w:val="20"/>
              <w:szCs w:val="20"/>
            </w:rPr>
          </w:rPrChange>
        </w:rPr>
        <w:t xml:space="preserve">      name: string!</w:t>
      </w:r>
    </w:p>
    <w:p w14:paraId="5AA365CA" w14:textId="77777777" w:rsidR="008F2729" w:rsidRPr="00C2429D" w:rsidRDefault="00CE5BF4">
      <w:pPr>
        <w:pStyle w:val="10"/>
        <w:contextualSpacing w:val="0"/>
        <w:rPr>
          <w:color w:val="333333"/>
          <w:sz w:val="20"/>
          <w:szCs w:val="20"/>
          <w:lang w:val="en-US"/>
          <w:rPrChange w:id="3014" w:author="Grigory" w:date="2018-11-13T17:53:00Z">
            <w:rPr>
              <w:color w:val="333333"/>
              <w:sz w:val="20"/>
              <w:szCs w:val="20"/>
            </w:rPr>
          </w:rPrChange>
        </w:rPr>
      </w:pPr>
      <w:r w:rsidRPr="00C2429D">
        <w:rPr>
          <w:color w:val="333333"/>
          <w:sz w:val="20"/>
          <w:szCs w:val="20"/>
          <w:lang w:val="en-US"/>
          <w:rPrChange w:id="3015" w:author="Grigory" w:date="2018-11-13T17:53:00Z">
            <w:rPr>
              <w:color w:val="333333"/>
              <w:sz w:val="20"/>
              <w:szCs w:val="20"/>
            </w:rPr>
          </w:rPrChange>
        </w:rPr>
        <w:t xml:space="preserve">  },</w:t>
      </w:r>
    </w:p>
    <w:p w14:paraId="4984E893" w14:textId="77777777" w:rsidR="008F2729" w:rsidRPr="00C2429D" w:rsidRDefault="00CE5BF4">
      <w:pPr>
        <w:pStyle w:val="10"/>
        <w:contextualSpacing w:val="0"/>
        <w:rPr>
          <w:color w:val="333333"/>
          <w:sz w:val="20"/>
          <w:szCs w:val="20"/>
          <w:lang w:val="en-US"/>
          <w:rPrChange w:id="3016" w:author="Grigory" w:date="2018-11-13T17:53:00Z">
            <w:rPr>
              <w:color w:val="333333"/>
              <w:sz w:val="20"/>
              <w:szCs w:val="20"/>
            </w:rPr>
          </w:rPrChange>
        </w:rPr>
      </w:pPr>
      <w:r w:rsidRPr="00C2429D">
        <w:rPr>
          <w:color w:val="333333"/>
          <w:sz w:val="20"/>
          <w:szCs w:val="20"/>
          <w:lang w:val="en-US"/>
          <w:rPrChange w:id="3017" w:author="Grigory" w:date="2018-11-13T17:53:00Z">
            <w:rPr>
              <w:color w:val="333333"/>
              <w:sz w:val="20"/>
              <w:szCs w:val="20"/>
            </w:rPr>
          </w:rPrChange>
        </w:rPr>
        <w:t xml:space="preserve">  magazines: [</w:t>
      </w:r>
    </w:p>
    <w:p w14:paraId="0ADB225A" w14:textId="77777777" w:rsidR="008F2729" w:rsidRPr="00C2429D" w:rsidRDefault="00CE5BF4">
      <w:pPr>
        <w:pStyle w:val="10"/>
        <w:contextualSpacing w:val="0"/>
        <w:rPr>
          <w:color w:val="333333"/>
          <w:sz w:val="20"/>
          <w:szCs w:val="20"/>
          <w:lang w:val="en-US"/>
          <w:rPrChange w:id="3018" w:author="Grigory" w:date="2018-11-13T17:53:00Z">
            <w:rPr>
              <w:color w:val="333333"/>
              <w:sz w:val="20"/>
              <w:szCs w:val="20"/>
            </w:rPr>
          </w:rPrChange>
        </w:rPr>
      </w:pPr>
      <w:r w:rsidRPr="00C2429D">
        <w:rPr>
          <w:color w:val="333333"/>
          <w:sz w:val="20"/>
          <w:szCs w:val="20"/>
          <w:lang w:val="en-US"/>
          <w:rPrChange w:id="3019" w:author="Grigory" w:date="2018-11-13T17:53:00Z">
            <w:rPr>
              <w:color w:val="333333"/>
              <w:sz w:val="20"/>
              <w:szCs w:val="20"/>
            </w:rPr>
          </w:rPrChange>
        </w:rPr>
        <w:t xml:space="preserve">      {</w:t>
      </w:r>
    </w:p>
    <w:p w14:paraId="13C18D19" w14:textId="77777777" w:rsidR="008F2729" w:rsidRPr="00C2429D" w:rsidRDefault="00CE5BF4">
      <w:pPr>
        <w:pStyle w:val="10"/>
        <w:contextualSpacing w:val="0"/>
        <w:rPr>
          <w:color w:val="333333"/>
          <w:sz w:val="20"/>
          <w:szCs w:val="20"/>
          <w:lang w:val="en-US"/>
          <w:rPrChange w:id="3020" w:author="Grigory" w:date="2018-11-13T17:53:00Z">
            <w:rPr>
              <w:color w:val="333333"/>
              <w:sz w:val="20"/>
              <w:szCs w:val="20"/>
            </w:rPr>
          </w:rPrChange>
        </w:rPr>
      </w:pPr>
      <w:r w:rsidRPr="00C2429D">
        <w:rPr>
          <w:color w:val="333333"/>
          <w:sz w:val="20"/>
          <w:szCs w:val="20"/>
          <w:lang w:val="en-US"/>
          <w:rPrChange w:id="3021" w:author="Grigory" w:date="2018-11-13T17:53:00Z">
            <w:rPr>
              <w:color w:val="333333"/>
              <w:sz w:val="20"/>
              <w:szCs w:val="20"/>
            </w:rPr>
          </w:rPrChange>
        </w:rPr>
        <w:t xml:space="preserve">          id: </w:t>
      </w:r>
      <w:proofErr w:type="gramStart"/>
      <w:r w:rsidRPr="00C2429D">
        <w:rPr>
          <w:color w:val="333333"/>
          <w:sz w:val="20"/>
          <w:szCs w:val="20"/>
          <w:lang w:val="en-US"/>
          <w:rPrChange w:id="3022" w:author="Grigory" w:date="2018-11-13T17:53:00Z">
            <w:rPr>
              <w:color w:val="333333"/>
              <w:sz w:val="20"/>
              <w:szCs w:val="20"/>
            </w:rPr>
          </w:rPrChange>
        </w:rPr>
        <w:t>string!,</w:t>
      </w:r>
      <w:proofErr w:type="gramEnd"/>
    </w:p>
    <w:p w14:paraId="034EA69E" w14:textId="77777777" w:rsidR="008F2729" w:rsidRPr="00C2429D" w:rsidRDefault="00CE5BF4">
      <w:pPr>
        <w:pStyle w:val="10"/>
        <w:contextualSpacing w:val="0"/>
        <w:rPr>
          <w:color w:val="333333"/>
          <w:sz w:val="20"/>
          <w:szCs w:val="20"/>
          <w:lang w:val="en-US"/>
          <w:rPrChange w:id="3023" w:author="Grigory" w:date="2018-11-13T17:53:00Z">
            <w:rPr>
              <w:color w:val="333333"/>
              <w:sz w:val="20"/>
              <w:szCs w:val="20"/>
            </w:rPr>
          </w:rPrChange>
        </w:rPr>
      </w:pPr>
      <w:r w:rsidRPr="00C2429D">
        <w:rPr>
          <w:color w:val="333333"/>
          <w:sz w:val="20"/>
          <w:szCs w:val="20"/>
          <w:lang w:val="en-US"/>
          <w:rPrChange w:id="3024" w:author="Grigory" w:date="2018-11-13T17:53:00Z">
            <w:rPr>
              <w:color w:val="333333"/>
              <w:sz w:val="20"/>
              <w:szCs w:val="20"/>
            </w:rPr>
          </w:rPrChange>
        </w:rPr>
        <w:t xml:space="preserve">          name: string!</w:t>
      </w:r>
    </w:p>
    <w:p w14:paraId="7B5AA727" w14:textId="77777777" w:rsidR="008F2729" w:rsidRPr="00C2429D" w:rsidRDefault="00CE5BF4">
      <w:pPr>
        <w:pStyle w:val="10"/>
        <w:contextualSpacing w:val="0"/>
        <w:rPr>
          <w:color w:val="333333"/>
          <w:sz w:val="20"/>
          <w:szCs w:val="20"/>
          <w:lang w:val="en-US"/>
          <w:rPrChange w:id="3025" w:author="Grigory" w:date="2018-11-13T17:53:00Z">
            <w:rPr>
              <w:color w:val="333333"/>
              <w:sz w:val="20"/>
              <w:szCs w:val="20"/>
            </w:rPr>
          </w:rPrChange>
        </w:rPr>
      </w:pPr>
      <w:r w:rsidRPr="00C2429D">
        <w:rPr>
          <w:color w:val="333333"/>
          <w:sz w:val="20"/>
          <w:szCs w:val="20"/>
          <w:lang w:val="en-US"/>
          <w:rPrChange w:id="3026" w:author="Grigory" w:date="2018-11-13T17:53:00Z">
            <w:rPr>
              <w:color w:val="333333"/>
              <w:sz w:val="20"/>
              <w:szCs w:val="20"/>
            </w:rPr>
          </w:rPrChange>
        </w:rPr>
        <w:t xml:space="preserve">      },</w:t>
      </w:r>
    </w:p>
    <w:p w14:paraId="5FCB865E" w14:textId="77777777" w:rsidR="008F2729" w:rsidRPr="00C2429D" w:rsidRDefault="00CE5BF4">
      <w:pPr>
        <w:pStyle w:val="10"/>
        <w:contextualSpacing w:val="0"/>
        <w:rPr>
          <w:color w:val="333333"/>
          <w:sz w:val="20"/>
          <w:szCs w:val="20"/>
          <w:lang w:val="en-US"/>
          <w:rPrChange w:id="3027" w:author="Grigory" w:date="2018-11-13T17:53:00Z">
            <w:rPr>
              <w:color w:val="333333"/>
              <w:sz w:val="20"/>
              <w:szCs w:val="20"/>
            </w:rPr>
          </w:rPrChange>
        </w:rPr>
      </w:pPr>
      <w:r w:rsidRPr="00C2429D">
        <w:rPr>
          <w:color w:val="333333"/>
          <w:sz w:val="20"/>
          <w:szCs w:val="20"/>
          <w:lang w:val="en-US"/>
          <w:rPrChange w:id="3028" w:author="Grigory" w:date="2018-11-13T17:53:00Z">
            <w:rPr>
              <w:color w:val="333333"/>
              <w:sz w:val="20"/>
              <w:szCs w:val="20"/>
            </w:rPr>
          </w:rPrChange>
        </w:rPr>
        <w:t xml:space="preserve">      .....</w:t>
      </w:r>
    </w:p>
    <w:p w14:paraId="1DEEB704" w14:textId="77777777" w:rsidR="008F2729" w:rsidRPr="00C2429D" w:rsidRDefault="00CE5BF4">
      <w:pPr>
        <w:pStyle w:val="10"/>
        <w:contextualSpacing w:val="0"/>
        <w:rPr>
          <w:color w:val="333333"/>
          <w:sz w:val="20"/>
          <w:szCs w:val="20"/>
          <w:lang w:val="en-US"/>
          <w:rPrChange w:id="3029" w:author="Grigory" w:date="2018-11-13T17:53:00Z">
            <w:rPr>
              <w:color w:val="333333"/>
              <w:sz w:val="20"/>
              <w:szCs w:val="20"/>
            </w:rPr>
          </w:rPrChange>
        </w:rPr>
      </w:pPr>
      <w:r w:rsidRPr="00C2429D">
        <w:rPr>
          <w:color w:val="333333"/>
          <w:sz w:val="20"/>
          <w:szCs w:val="20"/>
          <w:lang w:val="en-US"/>
          <w:rPrChange w:id="3030" w:author="Grigory" w:date="2018-11-13T17:53:00Z">
            <w:rPr>
              <w:color w:val="333333"/>
              <w:sz w:val="20"/>
              <w:szCs w:val="20"/>
            </w:rPr>
          </w:rPrChange>
        </w:rPr>
        <w:t xml:space="preserve">  ]</w:t>
      </w:r>
    </w:p>
    <w:p w14:paraId="69EFD963" w14:textId="77777777" w:rsidR="008F2729" w:rsidRPr="00C2429D" w:rsidRDefault="00CE5BF4">
      <w:pPr>
        <w:pStyle w:val="10"/>
        <w:contextualSpacing w:val="0"/>
        <w:rPr>
          <w:color w:val="333333"/>
          <w:sz w:val="20"/>
          <w:szCs w:val="20"/>
          <w:lang w:val="en-US"/>
          <w:rPrChange w:id="3031" w:author="Grigory" w:date="2018-11-13T17:53:00Z">
            <w:rPr>
              <w:color w:val="333333"/>
              <w:sz w:val="20"/>
              <w:szCs w:val="20"/>
            </w:rPr>
          </w:rPrChange>
        </w:rPr>
      </w:pPr>
      <w:r w:rsidRPr="00C2429D">
        <w:rPr>
          <w:color w:val="333333"/>
          <w:sz w:val="20"/>
          <w:szCs w:val="20"/>
          <w:lang w:val="en-US"/>
          <w:rPrChange w:id="3032" w:author="Grigory" w:date="2018-11-13T17:53:00Z">
            <w:rPr>
              <w:color w:val="333333"/>
              <w:sz w:val="20"/>
              <w:szCs w:val="20"/>
            </w:rPr>
          </w:rPrChange>
        </w:rPr>
        <w:t>}</w:t>
      </w:r>
    </w:p>
    <w:p w14:paraId="31738900" w14:textId="77777777" w:rsidR="008F2729" w:rsidRPr="00C2429D" w:rsidRDefault="008F2729">
      <w:pPr>
        <w:pStyle w:val="10"/>
        <w:contextualSpacing w:val="0"/>
        <w:rPr>
          <w:color w:val="333333"/>
          <w:sz w:val="20"/>
          <w:szCs w:val="20"/>
          <w:lang w:val="en-US"/>
          <w:rPrChange w:id="3033" w:author="Grigory" w:date="2018-11-13T17:53:00Z">
            <w:rPr>
              <w:color w:val="333333"/>
              <w:sz w:val="20"/>
              <w:szCs w:val="20"/>
            </w:rPr>
          </w:rPrChange>
        </w:rPr>
      </w:pPr>
    </w:p>
    <w:p w14:paraId="385B9D44" w14:textId="77777777" w:rsidR="008F2729" w:rsidRPr="00C2429D" w:rsidRDefault="00CE5BF4">
      <w:pPr>
        <w:pStyle w:val="10"/>
        <w:contextualSpacing w:val="0"/>
        <w:rPr>
          <w:color w:val="333333"/>
          <w:sz w:val="20"/>
          <w:szCs w:val="20"/>
          <w:lang w:val="en-US"/>
          <w:rPrChange w:id="3034" w:author="Grigory" w:date="2018-11-13T17:53:00Z">
            <w:rPr>
              <w:color w:val="333333"/>
              <w:sz w:val="20"/>
              <w:szCs w:val="20"/>
            </w:rPr>
          </w:rPrChange>
        </w:rPr>
      </w:pPr>
      <w:proofErr w:type="spellStart"/>
      <w:r w:rsidRPr="00C2429D">
        <w:rPr>
          <w:color w:val="333333"/>
          <w:sz w:val="20"/>
          <w:szCs w:val="20"/>
          <w:lang w:val="en-US"/>
          <w:rPrChange w:id="3035" w:author="Grigory" w:date="2018-11-13T17:53:00Z">
            <w:rPr>
              <w:color w:val="333333"/>
              <w:sz w:val="20"/>
              <w:szCs w:val="20"/>
            </w:rPr>
          </w:rPrChange>
        </w:rPr>
        <w:t>GetPurchasemagazineMagazineInfoWithDirectionAndMagazine</w:t>
      </w:r>
      <w:proofErr w:type="spellEnd"/>
    </w:p>
    <w:p w14:paraId="2DAD127F" w14:textId="77777777" w:rsidR="008F2729" w:rsidRPr="00C2429D" w:rsidRDefault="00CE5BF4">
      <w:pPr>
        <w:pStyle w:val="10"/>
        <w:contextualSpacing w:val="0"/>
        <w:rPr>
          <w:color w:val="333333"/>
          <w:sz w:val="20"/>
          <w:szCs w:val="20"/>
          <w:lang w:val="en-US"/>
          <w:rPrChange w:id="3036" w:author="Grigory" w:date="2018-11-13T17:53:00Z">
            <w:rPr>
              <w:color w:val="333333"/>
              <w:sz w:val="20"/>
              <w:szCs w:val="20"/>
            </w:rPr>
          </w:rPrChange>
        </w:rPr>
      </w:pPr>
      <w:r w:rsidRPr="00C2429D">
        <w:rPr>
          <w:color w:val="333333"/>
          <w:sz w:val="20"/>
          <w:szCs w:val="20"/>
          <w:lang w:val="en-US"/>
          <w:rPrChange w:id="3037" w:author="Grigory" w:date="2018-11-13T17:53:00Z">
            <w:rPr>
              <w:color w:val="333333"/>
              <w:sz w:val="20"/>
              <w:szCs w:val="20"/>
            </w:rPr>
          </w:rPrChange>
        </w:rPr>
        <w:t>/</w:t>
      </w:r>
      <w:proofErr w:type="spellStart"/>
      <w:r w:rsidRPr="00C2429D">
        <w:rPr>
          <w:color w:val="333333"/>
          <w:sz w:val="20"/>
          <w:szCs w:val="20"/>
          <w:lang w:val="en-US"/>
          <w:rPrChange w:id="3038" w:author="Grigory" w:date="2018-11-13T17:53:00Z">
            <w:rPr>
              <w:color w:val="333333"/>
              <w:sz w:val="20"/>
              <w:szCs w:val="20"/>
            </w:rPr>
          </w:rPrChange>
        </w:rPr>
        <w:t>api</w:t>
      </w:r>
      <w:proofErr w:type="spellEnd"/>
      <w:r w:rsidRPr="00C2429D">
        <w:rPr>
          <w:color w:val="333333"/>
          <w:sz w:val="20"/>
          <w:szCs w:val="20"/>
          <w:lang w:val="en-US"/>
          <w:rPrChange w:id="3039" w:author="Grigory" w:date="2018-11-13T17:53:00Z">
            <w:rPr>
              <w:color w:val="333333"/>
              <w:sz w:val="20"/>
              <w:szCs w:val="20"/>
            </w:rPr>
          </w:rPrChange>
        </w:rPr>
        <w:t>/magazines/&lt;ID_</w:t>
      </w:r>
      <w:r>
        <w:rPr>
          <w:color w:val="333333"/>
          <w:sz w:val="20"/>
          <w:szCs w:val="20"/>
        </w:rPr>
        <w:t>журнала</w:t>
      </w:r>
      <w:r w:rsidRPr="00C2429D">
        <w:rPr>
          <w:color w:val="333333"/>
          <w:sz w:val="20"/>
          <w:szCs w:val="20"/>
          <w:lang w:val="en-US"/>
          <w:rPrChange w:id="3040" w:author="Grigory" w:date="2018-11-13T17:53:00Z">
            <w:rPr>
              <w:color w:val="333333"/>
              <w:sz w:val="20"/>
              <w:szCs w:val="20"/>
            </w:rPr>
          </w:rPrChange>
        </w:rPr>
        <w:t>&gt;/subscribe/magazine/</w:t>
      </w:r>
    </w:p>
    <w:p w14:paraId="63AB4EFA" w14:textId="77777777" w:rsidR="008F2729" w:rsidRDefault="00CE5BF4">
      <w:pPr>
        <w:pStyle w:val="10"/>
        <w:contextualSpacing w:val="0"/>
        <w:rPr>
          <w:color w:val="333333"/>
          <w:sz w:val="20"/>
          <w:szCs w:val="20"/>
        </w:rPr>
      </w:pPr>
      <w:r>
        <w:rPr>
          <w:color w:val="333333"/>
          <w:sz w:val="20"/>
          <w:szCs w:val="20"/>
        </w:rPr>
        <w:t>информация для подписки на журнал c заданным журналом</w:t>
      </w:r>
    </w:p>
    <w:p w14:paraId="3E01B98B" w14:textId="77777777" w:rsidR="008F2729" w:rsidRDefault="00CE5BF4">
      <w:pPr>
        <w:pStyle w:val="10"/>
        <w:contextualSpacing w:val="0"/>
        <w:rPr>
          <w:color w:val="333333"/>
          <w:sz w:val="20"/>
          <w:szCs w:val="20"/>
        </w:rPr>
      </w:pPr>
      <w:r>
        <w:rPr>
          <w:color w:val="333333"/>
          <w:sz w:val="20"/>
          <w:szCs w:val="20"/>
        </w:rPr>
        <w:t>входные параметры:</w:t>
      </w:r>
    </w:p>
    <w:p w14:paraId="6337D279" w14:textId="77777777" w:rsidR="008F2729" w:rsidRDefault="00CE5BF4">
      <w:pPr>
        <w:pStyle w:val="10"/>
        <w:contextualSpacing w:val="0"/>
        <w:rPr>
          <w:color w:val="333333"/>
          <w:sz w:val="20"/>
          <w:szCs w:val="20"/>
        </w:rPr>
      </w:pPr>
      <w:r>
        <w:rPr>
          <w:color w:val="333333"/>
          <w:sz w:val="20"/>
          <w:szCs w:val="20"/>
        </w:rPr>
        <w:t>- ид журнала</w:t>
      </w:r>
    </w:p>
    <w:p w14:paraId="6F926903" w14:textId="77777777" w:rsidR="008F2729" w:rsidRDefault="00CE5BF4">
      <w:pPr>
        <w:pStyle w:val="10"/>
        <w:contextualSpacing w:val="0"/>
        <w:rPr>
          <w:color w:val="333333"/>
          <w:sz w:val="20"/>
          <w:szCs w:val="20"/>
        </w:rPr>
      </w:pPr>
      <w:r>
        <w:rPr>
          <w:color w:val="333333"/>
          <w:sz w:val="20"/>
          <w:szCs w:val="20"/>
        </w:rPr>
        <w:t>формат ответа:</w:t>
      </w:r>
    </w:p>
    <w:p w14:paraId="5ED377FF" w14:textId="77777777" w:rsidR="008F2729" w:rsidRPr="00C2429D" w:rsidRDefault="00CE5BF4">
      <w:pPr>
        <w:pStyle w:val="10"/>
        <w:contextualSpacing w:val="0"/>
        <w:rPr>
          <w:color w:val="333333"/>
          <w:sz w:val="20"/>
          <w:szCs w:val="20"/>
          <w:lang w:val="en-US"/>
          <w:rPrChange w:id="3041" w:author="Grigory" w:date="2018-11-13T17:53:00Z">
            <w:rPr>
              <w:color w:val="333333"/>
              <w:sz w:val="20"/>
              <w:szCs w:val="20"/>
            </w:rPr>
          </w:rPrChange>
        </w:rPr>
      </w:pPr>
      <w:r w:rsidRPr="00C2429D">
        <w:rPr>
          <w:color w:val="333333"/>
          <w:sz w:val="20"/>
          <w:szCs w:val="20"/>
          <w:lang w:val="en-US"/>
          <w:rPrChange w:id="3042" w:author="Grigory" w:date="2018-11-13T17:53:00Z">
            <w:rPr>
              <w:color w:val="333333"/>
              <w:sz w:val="20"/>
              <w:szCs w:val="20"/>
            </w:rPr>
          </w:rPrChange>
        </w:rPr>
        <w:t>{</w:t>
      </w:r>
    </w:p>
    <w:p w14:paraId="71AF5EA8" w14:textId="77777777" w:rsidR="008F2729" w:rsidRPr="00C2429D" w:rsidRDefault="00CE5BF4">
      <w:pPr>
        <w:pStyle w:val="10"/>
        <w:contextualSpacing w:val="0"/>
        <w:rPr>
          <w:color w:val="333333"/>
          <w:sz w:val="20"/>
          <w:szCs w:val="20"/>
          <w:lang w:val="en-US"/>
          <w:rPrChange w:id="3043" w:author="Grigory" w:date="2018-11-13T17:53:00Z">
            <w:rPr>
              <w:color w:val="333333"/>
              <w:sz w:val="20"/>
              <w:szCs w:val="20"/>
            </w:rPr>
          </w:rPrChange>
        </w:rPr>
      </w:pPr>
      <w:r w:rsidRPr="00C2429D">
        <w:rPr>
          <w:color w:val="333333"/>
          <w:sz w:val="20"/>
          <w:szCs w:val="20"/>
          <w:lang w:val="en-US"/>
          <w:rPrChange w:id="3044" w:author="Grigory" w:date="2018-11-13T17:53:00Z">
            <w:rPr>
              <w:color w:val="333333"/>
              <w:sz w:val="20"/>
              <w:szCs w:val="20"/>
            </w:rPr>
          </w:rPrChange>
        </w:rPr>
        <w:t xml:space="preserve">  direction: {</w:t>
      </w:r>
    </w:p>
    <w:p w14:paraId="6FCF37E2" w14:textId="77777777" w:rsidR="008F2729" w:rsidRPr="00C2429D" w:rsidRDefault="00CE5BF4">
      <w:pPr>
        <w:pStyle w:val="10"/>
        <w:contextualSpacing w:val="0"/>
        <w:rPr>
          <w:color w:val="333333"/>
          <w:sz w:val="20"/>
          <w:szCs w:val="20"/>
          <w:lang w:val="en-US"/>
          <w:rPrChange w:id="3045" w:author="Grigory" w:date="2018-11-13T17:53:00Z">
            <w:rPr>
              <w:color w:val="333333"/>
              <w:sz w:val="20"/>
              <w:szCs w:val="20"/>
            </w:rPr>
          </w:rPrChange>
        </w:rPr>
      </w:pPr>
      <w:r w:rsidRPr="00C2429D">
        <w:rPr>
          <w:color w:val="333333"/>
          <w:sz w:val="20"/>
          <w:szCs w:val="20"/>
          <w:lang w:val="en-US"/>
          <w:rPrChange w:id="3046" w:author="Grigory" w:date="2018-11-13T17:53:00Z">
            <w:rPr>
              <w:color w:val="333333"/>
              <w:sz w:val="20"/>
              <w:szCs w:val="20"/>
            </w:rPr>
          </w:rPrChange>
        </w:rPr>
        <w:t xml:space="preserve">      id: </w:t>
      </w:r>
      <w:proofErr w:type="gramStart"/>
      <w:r w:rsidRPr="00C2429D">
        <w:rPr>
          <w:color w:val="333333"/>
          <w:sz w:val="20"/>
          <w:szCs w:val="20"/>
          <w:lang w:val="en-US"/>
          <w:rPrChange w:id="3047" w:author="Grigory" w:date="2018-11-13T17:53:00Z">
            <w:rPr>
              <w:color w:val="333333"/>
              <w:sz w:val="20"/>
              <w:szCs w:val="20"/>
            </w:rPr>
          </w:rPrChange>
        </w:rPr>
        <w:t>string!,</w:t>
      </w:r>
      <w:proofErr w:type="gramEnd"/>
    </w:p>
    <w:p w14:paraId="7B9FC5D2" w14:textId="77777777" w:rsidR="008F2729" w:rsidRPr="00C2429D" w:rsidRDefault="00CE5BF4">
      <w:pPr>
        <w:pStyle w:val="10"/>
        <w:contextualSpacing w:val="0"/>
        <w:rPr>
          <w:color w:val="333333"/>
          <w:sz w:val="20"/>
          <w:szCs w:val="20"/>
          <w:lang w:val="en-US"/>
          <w:rPrChange w:id="3048" w:author="Grigory" w:date="2018-11-13T17:53:00Z">
            <w:rPr>
              <w:color w:val="333333"/>
              <w:sz w:val="20"/>
              <w:szCs w:val="20"/>
            </w:rPr>
          </w:rPrChange>
        </w:rPr>
      </w:pPr>
      <w:r w:rsidRPr="00C2429D">
        <w:rPr>
          <w:color w:val="333333"/>
          <w:sz w:val="20"/>
          <w:szCs w:val="20"/>
          <w:lang w:val="en-US"/>
          <w:rPrChange w:id="3049" w:author="Grigory" w:date="2018-11-13T17:53:00Z">
            <w:rPr>
              <w:color w:val="333333"/>
              <w:sz w:val="20"/>
              <w:szCs w:val="20"/>
            </w:rPr>
          </w:rPrChange>
        </w:rPr>
        <w:t xml:space="preserve">      name: string!</w:t>
      </w:r>
    </w:p>
    <w:p w14:paraId="3B74F8B5" w14:textId="77777777" w:rsidR="008F2729" w:rsidRPr="00C2429D" w:rsidRDefault="00CE5BF4">
      <w:pPr>
        <w:pStyle w:val="10"/>
        <w:contextualSpacing w:val="0"/>
        <w:rPr>
          <w:color w:val="333333"/>
          <w:sz w:val="20"/>
          <w:szCs w:val="20"/>
          <w:lang w:val="en-US"/>
          <w:rPrChange w:id="3050" w:author="Grigory" w:date="2018-11-13T17:53:00Z">
            <w:rPr>
              <w:color w:val="333333"/>
              <w:sz w:val="20"/>
              <w:szCs w:val="20"/>
            </w:rPr>
          </w:rPrChange>
        </w:rPr>
      </w:pPr>
      <w:r w:rsidRPr="00C2429D">
        <w:rPr>
          <w:color w:val="333333"/>
          <w:sz w:val="20"/>
          <w:szCs w:val="20"/>
          <w:lang w:val="en-US"/>
          <w:rPrChange w:id="3051" w:author="Grigory" w:date="2018-11-13T17:53:00Z">
            <w:rPr>
              <w:color w:val="333333"/>
              <w:sz w:val="20"/>
              <w:szCs w:val="20"/>
            </w:rPr>
          </w:rPrChange>
        </w:rPr>
        <w:t xml:space="preserve">  },</w:t>
      </w:r>
    </w:p>
    <w:p w14:paraId="1176157E" w14:textId="77777777" w:rsidR="008F2729" w:rsidRPr="00C2429D" w:rsidRDefault="00CE5BF4">
      <w:pPr>
        <w:pStyle w:val="10"/>
        <w:contextualSpacing w:val="0"/>
        <w:rPr>
          <w:color w:val="333333"/>
          <w:sz w:val="20"/>
          <w:szCs w:val="20"/>
          <w:lang w:val="en-US"/>
          <w:rPrChange w:id="3052" w:author="Grigory" w:date="2018-11-13T17:53:00Z">
            <w:rPr>
              <w:color w:val="333333"/>
              <w:sz w:val="20"/>
              <w:szCs w:val="20"/>
            </w:rPr>
          </w:rPrChange>
        </w:rPr>
      </w:pPr>
      <w:r w:rsidRPr="00C2429D">
        <w:rPr>
          <w:color w:val="333333"/>
          <w:sz w:val="20"/>
          <w:szCs w:val="20"/>
          <w:lang w:val="en-US"/>
          <w:rPrChange w:id="3053" w:author="Grigory" w:date="2018-11-13T17:53:00Z">
            <w:rPr>
              <w:color w:val="333333"/>
              <w:sz w:val="20"/>
              <w:szCs w:val="20"/>
            </w:rPr>
          </w:rPrChange>
        </w:rPr>
        <w:t xml:space="preserve">  magazine: {</w:t>
      </w:r>
    </w:p>
    <w:p w14:paraId="7A233F2A" w14:textId="77777777" w:rsidR="008F2729" w:rsidRPr="00C2429D" w:rsidRDefault="00CE5BF4">
      <w:pPr>
        <w:pStyle w:val="10"/>
        <w:contextualSpacing w:val="0"/>
        <w:rPr>
          <w:color w:val="333333"/>
          <w:sz w:val="20"/>
          <w:szCs w:val="20"/>
          <w:lang w:val="en-US"/>
          <w:rPrChange w:id="3054" w:author="Grigory" w:date="2018-11-13T17:53:00Z">
            <w:rPr>
              <w:color w:val="333333"/>
              <w:sz w:val="20"/>
              <w:szCs w:val="20"/>
            </w:rPr>
          </w:rPrChange>
        </w:rPr>
      </w:pPr>
      <w:r w:rsidRPr="00C2429D">
        <w:rPr>
          <w:color w:val="333333"/>
          <w:sz w:val="20"/>
          <w:szCs w:val="20"/>
          <w:lang w:val="en-US"/>
          <w:rPrChange w:id="3055" w:author="Grigory" w:date="2018-11-13T17:53:00Z">
            <w:rPr>
              <w:color w:val="333333"/>
              <w:sz w:val="20"/>
              <w:szCs w:val="20"/>
            </w:rPr>
          </w:rPrChange>
        </w:rPr>
        <w:t xml:space="preserve">      id: </w:t>
      </w:r>
      <w:proofErr w:type="gramStart"/>
      <w:r w:rsidRPr="00C2429D">
        <w:rPr>
          <w:color w:val="333333"/>
          <w:sz w:val="20"/>
          <w:szCs w:val="20"/>
          <w:lang w:val="en-US"/>
          <w:rPrChange w:id="3056" w:author="Grigory" w:date="2018-11-13T17:53:00Z">
            <w:rPr>
              <w:color w:val="333333"/>
              <w:sz w:val="20"/>
              <w:szCs w:val="20"/>
            </w:rPr>
          </w:rPrChange>
        </w:rPr>
        <w:t>string!,</w:t>
      </w:r>
      <w:proofErr w:type="gramEnd"/>
    </w:p>
    <w:p w14:paraId="353B1788" w14:textId="77777777" w:rsidR="008F2729" w:rsidRPr="00C2429D" w:rsidRDefault="00CE5BF4">
      <w:pPr>
        <w:pStyle w:val="10"/>
        <w:contextualSpacing w:val="0"/>
        <w:rPr>
          <w:color w:val="333333"/>
          <w:sz w:val="20"/>
          <w:szCs w:val="20"/>
          <w:lang w:val="en-US"/>
          <w:rPrChange w:id="3057" w:author="Grigory" w:date="2018-11-13T17:53:00Z">
            <w:rPr>
              <w:color w:val="333333"/>
              <w:sz w:val="20"/>
              <w:szCs w:val="20"/>
            </w:rPr>
          </w:rPrChange>
        </w:rPr>
      </w:pPr>
      <w:r w:rsidRPr="00C2429D">
        <w:rPr>
          <w:color w:val="333333"/>
          <w:sz w:val="20"/>
          <w:szCs w:val="20"/>
          <w:lang w:val="en-US"/>
          <w:rPrChange w:id="3058" w:author="Grigory" w:date="2018-11-13T17:53:00Z">
            <w:rPr>
              <w:color w:val="333333"/>
              <w:sz w:val="20"/>
              <w:szCs w:val="20"/>
            </w:rPr>
          </w:rPrChange>
        </w:rPr>
        <w:t xml:space="preserve">      name: string!</w:t>
      </w:r>
    </w:p>
    <w:p w14:paraId="37029E30" w14:textId="77777777" w:rsidR="008F2729" w:rsidRPr="00C2429D" w:rsidRDefault="00CE5BF4">
      <w:pPr>
        <w:pStyle w:val="10"/>
        <w:contextualSpacing w:val="0"/>
        <w:rPr>
          <w:color w:val="333333"/>
          <w:sz w:val="20"/>
          <w:szCs w:val="20"/>
          <w:lang w:val="en-US"/>
          <w:rPrChange w:id="3059" w:author="Grigory" w:date="2018-11-13T17:53:00Z">
            <w:rPr>
              <w:color w:val="333333"/>
              <w:sz w:val="20"/>
              <w:szCs w:val="20"/>
            </w:rPr>
          </w:rPrChange>
        </w:rPr>
      </w:pPr>
      <w:r w:rsidRPr="00C2429D">
        <w:rPr>
          <w:color w:val="333333"/>
          <w:sz w:val="20"/>
          <w:szCs w:val="20"/>
          <w:lang w:val="en-US"/>
          <w:rPrChange w:id="3060" w:author="Grigory" w:date="2018-11-13T17:53:00Z">
            <w:rPr>
              <w:color w:val="333333"/>
              <w:sz w:val="20"/>
              <w:szCs w:val="20"/>
            </w:rPr>
          </w:rPrChange>
        </w:rPr>
        <w:t xml:space="preserve">  },</w:t>
      </w:r>
    </w:p>
    <w:p w14:paraId="7A7B72D9" w14:textId="77777777" w:rsidR="008F2729" w:rsidRPr="00C2429D" w:rsidRDefault="00CE5BF4">
      <w:pPr>
        <w:pStyle w:val="10"/>
        <w:contextualSpacing w:val="0"/>
        <w:rPr>
          <w:color w:val="333333"/>
          <w:sz w:val="20"/>
          <w:szCs w:val="20"/>
          <w:lang w:val="en-US"/>
          <w:rPrChange w:id="3061" w:author="Grigory" w:date="2018-11-13T17:53:00Z">
            <w:rPr>
              <w:color w:val="333333"/>
              <w:sz w:val="20"/>
              <w:szCs w:val="20"/>
            </w:rPr>
          </w:rPrChange>
        </w:rPr>
      </w:pPr>
      <w:r w:rsidRPr="00C2429D">
        <w:rPr>
          <w:color w:val="333333"/>
          <w:sz w:val="20"/>
          <w:szCs w:val="20"/>
          <w:lang w:val="en-US"/>
          <w:rPrChange w:id="3062" w:author="Grigory" w:date="2018-11-13T17:53:00Z">
            <w:rPr>
              <w:color w:val="333333"/>
              <w:sz w:val="20"/>
              <w:szCs w:val="20"/>
            </w:rPr>
          </w:rPrChange>
        </w:rPr>
        <w:t xml:space="preserve">  types: [</w:t>
      </w:r>
    </w:p>
    <w:p w14:paraId="6CF1DFBF" w14:textId="77777777" w:rsidR="008F2729" w:rsidRPr="00C2429D" w:rsidRDefault="00CE5BF4">
      <w:pPr>
        <w:pStyle w:val="10"/>
        <w:contextualSpacing w:val="0"/>
        <w:rPr>
          <w:color w:val="333333"/>
          <w:sz w:val="20"/>
          <w:szCs w:val="20"/>
          <w:lang w:val="en-US"/>
          <w:rPrChange w:id="3063" w:author="Grigory" w:date="2018-11-13T17:53:00Z">
            <w:rPr>
              <w:color w:val="333333"/>
              <w:sz w:val="20"/>
              <w:szCs w:val="20"/>
            </w:rPr>
          </w:rPrChange>
        </w:rPr>
      </w:pPr>
      <w:r w:rsidRPr="00C2429D">
        <w:rPr>
          <w:color w:val="333333"/>
          <w:sz w:val="20"/>
          <w:szCs w:val="20"/>
          <w:lang w:val="en-US"/>
          <w:rPrChange w:id="3064" w:author="Grigory" w:date="2018-11-13T17:53:00Z">
            <w:rPr>
              <w:color w:val="333333"/>
              <w:sz w:val="20"/>
              <w:szCs w:val="20"/>
            </w:rPr>
          </w:rPrChange>
        </w:rPr>
        <w:t xml:space="preserve">      {</w:t>
      </w:r>
    </w:p>
    <w:p w14:paraId="16219867" w14:textId="77777777" w:rsidR="008F2729" w:rsidRPr="00C2429D" w:rsidRDefault="00CE5BF4">
      <w:pPr>
        <w:pStyle w:val="10"/>
        <w:contextualSpacing w:val="0"/>
        <w:rPr>
          <w:color w:val="333333"/>
          <w:sz w:val="20"/>
          <w:szCs w:val="20"/>
          <w:lang w:val="en-US"/>
          <w:rPrChange w:id="3065" w:author="Grigory" w:date="2018-11-13T17:53:00Z">
            <w:rPr>
              <w:color w:val="333333"/>
              <w:sz w:val="20"/>
              <w:szCs w:val="20"/>
            </w:rPr>
          </w:rPrChange>
        </w:rPr>
      </w:pPr>
      <w:r w:rsidRPr="00C2429D">
        <w:rPr>
          <w:color w:val="333333"/>
          <w:sz w:val="20"/>
          <w:szCs w:val="20"/>
          <w:lang w:val="en-US"/>
          <w:rPrChange w:id="3066" w:author="Grigory" w:date="2018-11-13T17:53:00Z">
            <w:rPr>
              <w:color w:val="333333"/>
              <w:sz w:val="20"/>
              <w:szCs w:val="20"/>
            </w:rPr>
          </w:rPrChange>
        </w:rPr>
        <w:t xml:space="preserve">          id: </w:t>
      </w:r>
      <w:proofErr w:type="gramStart"/>
      <w:r w:rsidRPr="00C2429D">
        <w:rPr>
          <w:color w:val="333333"/>
          <w:sz w:val="20"/>
          <w:szCs w:val="20"/>
          <w:lang w:val="en-US"/>
          <w:rPrChange w:id="3067" w:author="Grigory" w:date="2018-11-13T17:53:00Z">
            <w:rPr>
              <w:color w:val="333333"/>
              <w:sz w:val="20"/>
              <w:szCs w:val="20"/>
            </w:rPr>
          </w:rPrChange>
        </w:rPr>
        <w:t>string!,</w:t>
      </w:r>
      <w:proofErr w:type="gramEnd"/>
    </w:p>
    <w:p w14:paraId="21E05E31" w14:textId="77777777" w:rsidR="008F2729" w:rsidRPr="00C2429D" w:rsidRDefault="00CE5BF4">
      <w:pPr>
        <w:pStyle w:val="10"/>
        <w:contextualSpacing w:val="0"/>
        <w:rPr>
          <w:color w:val="333333"/>
          <w:sz w:val="20"/>
          <w:szCs w:val="20"/>
          <w:lang w:val="en-US"/>
          <w:rPrChange w:id="3068" w:author="Grigory" w:date="2018-11-13T17:53:00Z">
            <w:rPr>
              <w:color w:val="333333"/>
              <w:sz w:val="20"/>
              <w:szCs w:val="20"/>
            </w:rPr>
          </w:rPrChange>
        </w:rPr>
      </w:pPr>
      <w:r w:rsidRPr="00C2429D">
        <w:rPr>
          <w:color w:val="333333"/>
          <w:sz w:val="20"/>
          <w:szCs w:val="20"/>
          <w:lang w:val="en-US"/>
          <w:rPrChange w:id="3069" w:author="Grigory" w:date="2018-11-13T17:53:00Z">
            <w:rPr>
              <w:color w:val="333333"/>
              <w:sz w:val="20"/>
              <w:szCs w:val="20"/>
            </w:rPr>
          </w:rPrChange>
        </w:rPr>
        <w:t xml:space="preserve">          name: </w:t>
      </w:r>
      <w:proofErr w:type="gramStart"/>
      <w:r w:rsidRPr="00C2429D">
        <w:rPr>
          <w:color w:val="333333"/>
          <w:sz w:val="20"/>
          <w:szCs w:val="20"/>
          <w:lang w:val="en-US"/>
          <w:rPrChange w:id="3070" w:author="Grigory" w:date="2018-11-13T17:53:00Z">
            <w:rPr>
              <w:color w:val="333333"/>
              <w:sz w:val="20"/>
              <w:szCs w:val="20"/>
            </w:rPr>
          </w:rPrChange>
        </w:rPr>
        <w:t>string!,</w:t>
      </w:r>
      <w:proofErr w:type="gramEnd"/>
    </w:p>
    <w:p w14:paraId="378A4F2C" w14:textId="77777777" w:rsidR="008F2729" w:rsidRPr="00C2429D" w:rsidRDefault="00CE5BF4">
      <w:pPr>
        <w:pStyle w:val="10"/>
        <w:contextualSpacing w:val="0"/>
        <w:rPr>
          <w:color w:val="333333"/>
          <w:sz w:val="20"/>
          <w:szCs w:val="20"/>
          <w:lang w:val="en-US"/>
          <w:rPrChange w:id="3071" w:author="Grigory" w:date="2018-11-13T17:53:00Z">
            <w:rPr>
              <w:color w:val="333333"/>
              <w:sz w:val="20"/>
              <w:szCs w:val="20"/>
            </w:rPr>
          </w:rPrChange>
        </w:rPr>
      </w:pPr>
      <w:r w:rsidRPr="00C2429D">
        <w:rPr>
          <w:color w:val="333333"/>
          <w:sz w:val="20"/>
          <w:szCs w:val="20"/>
          <w:lang w:val="en-US"/>
          <w:rPrChange w:id="3072" w:author="Grigory" w:date="2018-11-13T17:53:00Z">
            <w:rPr>
              <w:color w:val="333333"/>
              <w:sz w:val="20"/>
              <w:szCs w:val="20"/>
            </w:rPr>
          </w:rPrChange>
        </w:rPr>
        <w:t xml:space="preserve">          durations: [</w:t>
      </w:r>
    </w:p>
    <w:p w14:paraId="500C2EDD" w14:textId="77777777" w:rsidR="008F2729" w:rsidRPr="00C2429D" w:rsidRDefault="00CE5BF4">
      <w:pPr>
        <w:pStyle w:val="10"/>
        <w:contextualSpacing w:val="0"/>
        <w:rPr>
          <w:color w:val="333333"/>
          <w:sz w:val="20"/>
          <w:szCs w:val="20"/>
          <w:lang w:val="en-US"/>
          <w:rPrChange w:id="3073" w:author="Grigory" w:date="2018-11-13T17:53:00Z">
            <w:rPr>
              <w:color w:val="333333"/>
              <w:sz w:val="20"/>
              <w:szCs w:val="20"/>
            </w:rPr>
          </w:rPrChange>
        </w:rPr>
      </w:pPr>
      <w:r w:rsidRPr="00C2429D">
        <w:rPr>
          <w:color w:val="333333"/>
          <w:sz w:val="20"/>
          <w:szCs w:val="20"/>
          <w:lang w:val="en-US"/>
          <w:rPrChange w:id="3074" w:author="Grigory" w:date="2018-11-13T17:53:00Z">
            <w:rPr>
              <w:color w:val="333333"/>
              <w:sz w:val="20"/>
              <w:szCs w:val="20"/>
            </w:rPr>
          </w:rPrChange>
        </w:rPr>
        <w:t xml:space="preserve">              id: </w:t>
      </w:r>
      <w:proofErr w:type="gramStart"/>
      <w:r w:rsidRPr="00C2429D">
        <w:rPr>
          <w:color w:val="333333"/>
          <w:sz w:val="20"/>
          <w:szCs w:val="20"/>
          <w:lang w:val="en-US"/>
          <w:rPrChange w:id="3075" w:author="Grigory" w:date="2018-11-13T17:53:00Z">
            <w:rPr>
              <w:color w:val="333333"/>
              <w:sz w:val="20"/>
              <w:szCs w:val="20"/>
            </w:rPr>
          </w:rPrChange>
        </w:rPr>
        <w:t>string!,</w:t>
      </w:r>
      <w:proofErr w:type="gramEnd"/>
    </w:p>
    <w:p w14:paraId="7E6EB2FE" w14:textId="77777777" w:rsidR="008F2729" w:rsidRPr="00C2429D" w:rsidRDefault="00CE5BF4">
      <w:pPr>
        <w:pStyle w:val="10"/>
        <w:contextualSpacing w:val="0"/>
        <w:rPr>
          <w:color w:val="333333"/>
          <w:sz w:val="20"/>
          <w:szCs w:val="20"/>
          <w:lang w:val="en-US"/>
          <w:rPrChange w:id="3076" w:author="Grigory" w:date="2018-11-13T17:53:00Z">
            <w:rPr>
              <w:color w:val="333333"/>
              <w:sz w:val="20"/>
              <w:szCs w:val="20"/>
            </w:rPr>
          </w:rPrChange>
        </w:rPr>
      </w:pPr>
      <w:r w:rsidRPr="00C2429D">
        <w:rPr>
          <w:color w:val="333333"/>
          <w:sz w:val="20"/>
          <w:szCs w:val="20"/>
          <w:lang w:val="en-US"/>
          <w:rPrChange w:id="3077" w:author="Grigory" w:date="2018-11-13T17:53:00Z">
            <w:rPr>
              <w:color w:val="333333"/>
              <w:sz w:val="20"/>
              <w:szCs w:val="20"/>
            </w:rPr>
          </w:rPrChange>
        </w:rPr>
        <w:t xml:space="preserve">              name: </w:t>
      </w:r>
      <w:proofErr w:type="gramStart"/>
      <w:r w:rsidRPr="00C2429D">
        <w:rPr>
          <w:color w:val="333333"/>
          <w:sz w:val="20"/>
          <w:szCs w:val="20"/>
          <w:lang w:val="en-US"/>
          <w:rPrChange w:id="3078" w:author="Grigory" w:date="2018-11-13T17:53:00Z">
            <w:rPr>
              <w:color w:val="333333"/>
              <w:sz w:val="20"/>
              <w:szCs w:val="20"/>
            </w:rPr>
          </w:rPrChange>
        </w:rPr>
        <w:t>string!,</w:t>
      </w:r>
      <w:proofErr w:type="gramEnd"/>
    </w:p>
    <w:p w14:paraId="77D5AAE3" w14:textId="77777777" w:rsidR="008F2729" w:rsidRPr="00C2429D" w:rsidRDefault="00CE5BF4">
      <w:pPr>
        <w:pStyle w:val="10"/>
        <w:contextualSpacing w:val="0"/>
        <w:rPr>
          <w:color w:val="333333"/>
          <w:sz w:val="20"/>
          <w:szCs w:val="20"/>
          <w:lang w:val="en-US"/>
          <w:rPrChange w:id="3079" w:author="Grigory" w:date="2018-11-13T17:53:00Z">
            <w:rPr>
              <w:color w:val="333333"/>
              <w:sz w:val="20"/>
              <w:szCs w:val="20"/>
            </w:rPr>
          </w:rPrChange>
        </w:rPr>
      </w:pPr>
      <w:r w:rsidRPr="00C2429D">
        <w:rPr>
          <w:color w:val="333333"/>
          <w:sz w:val="20"/>
          <w:szCs w:val="20"/>
          <w:lang w:val="en-US"/>
          <w:rPrChange w:id="3080" w:author="Grigory" w:date="2018-11-13T17:53:00Z">
            <w:rPr>
              <w:color w:val="333333"/>
              <w:sz w:val="20"/>
              <w:szCs w:val="20"/>
            </w:rPr>
          </w:rPrChange>
        </w:rPr>
        <w:t xml:space="preserve">              </w:t>
      </w:r>
      <w:proofErr w:type="spellStart"/>
      <w:r w:rsidRPr="00C2429D">
        <w:rPr>
          <w:color w:val="333333"/>
          <w:sz w:val="20"/>
          <w:szCs w:val="20"/>
          <w:lang w:val="en-US"/>
          <w:rPrChange w:id="3081" w:author="Grigory" w:date="2018-11-13T17:53:00Z">
            <w:rPr>
              <w:color w:val="333333"/>
              <w:sz w:val="20"/>
              <w:szCs w:val="20"/>
            </w:rPr>
          </w:rPrChange>
        </w:rPr>
        <w:t>start_dates</w:t>
      </w:r>
      <w:proofErr w:type="spellEnd"/>
      <w:r w:rsidRPr="00C2429D">
        <w:rPr>
          <w:color w:val="333333"/>
          <w:sz w:val="20"/>
          <w:szCs w:val="20"/>
          <w:lang w:val="en-US"/>
          <w:rPrChange w:id="3082" w:author="Grigory" w:date="2018-11-13T17:53:00Z">
            <w:rPr>
              <w:color w:val="333333"/>
              <w:sz w:val="20"/>
              <w:szCs w:val="20"/>
            </w:rPr>
          </w:rPrChange>
        </w:rPr>
        <w:t>: [</w:t>
      </w:r>
    </w:p>
    <w:p w14:paraId="5B09C6F7" w14:textId="77777777" w:rsidR="008F2729" w:rsidRPr="00C2429D" w:rsidRDefault="00CE5BF4">
      <w:pPr>
        <w:pStyle w:val="10"/>
        <w:contextualSpacing w:val="0"/>
        <w:rPr>
          <w:color w:val="333333"/>
          <w:sz w:val="20"/>
          <w:szCs w:val="20"/>
          <w:lang w:val="en-US"/>
          <w:rPrChange w:id="3083" w:author="Grigory" w:date="2018-11-13T17:53:00Z">
            <w:rPr>
              <w:color w:val="333333"/>
              <w:sz w:val="20"/>
              <w:szCs w:val="20"/>
            </w:rPr>
          </w:rPrChange>
        </w:rPr>
      </w:pPr>
      <w:r w:rsidRPr="00C2429D">
        <w:rPr>
          <w:color w:val="333333"/>
          <w:sz w:val="20"/>
          <w:szCs w:val="20"/>
          <w:lang w:val="en-US"/>
          <w:rPrChange w:id="3084" w:author="Grigory" w:date="2018-11-13T17:53:00Z">
            <w:rPr>
              <w:color w:val="333333"/>
              <w:sz w:val="20"/>
              <w:szCs w:val="20"/>
            </w:rPr>
          </w:rPrChange>
        </w:rPr>
        <w:t xml:space="preserve">                  id: </w:t>
      </w:r>
      <w:proofErr w:type="gramStart"/>
      <w:r w:rsidRPr="00C2429D">
        <w:rPr>
          <w:color w:val="333333"/>
          <w:sz w:val="20"/>
          <w:szCs w:val="20"/>
          <w:lang w:val="en-US"/>
          <w:rPrChange w:id="3085" w:author="Grigory" w:date="2018-11-13T17:53:00Z">
            <w:rPr>
              <w:color w:val="333333"/>
              <w:sz w:val="20"/>
              <w:szCs w:val="20"/>
            </w:rPr>
          </w:rPrChange>
        </w:rPr>
        <w:t>string!,</w:t>
      </w:r>
      <w:proofErr w:type="gramEnd"/>
    </w:p>
    <w:p w14:paraId="2122DF5A" w14:textId="77777777" w:rsidR="008F2729" w:rsidRPr="00C2429D" w:rsidRDefault="00CE5BF4">
      <w:pPr>
        <w:pStyle w:val="10"/>
        <w:contextualSpacing w:val="0"/>
        <w:rPr>
          <w:color w:val="333333"/>
          <w:sz w:val="20"/>
          <w:szCs w:val="20"/>
          <w:lang w:val="en-US"/>
          <w:rPrChange w:id="3086" w:author="Grigory" w:date="2018-11-13T17:53:00Z">
            <w:rPr>
              <w:color w:val="333333"/>
              <w:sz w:val="20"/>
              <w:szCs w:val="20"/>
            </w:rPr>
          </w:rPrChange>
        </w:rPr>
      </w:pPr>
      <w:r w:rsidRPr="00C2429D">
        <w:rPr>
          <w:color w:val="333333"/>
          <w:sz w:val="20"/>
          <w:szCs w:val="20"/>
          <w:lang w:val="en-US"/>
          <w:rPrChange w:id="3087" w:author="Grigory" w:date="2018-11-13T17:53:00Z">
            <w:rPr>
              <w:color w:val="333333"/>
              <w:sz w:val="20"/>
              <w:szCs w:val="20"/>
            </w:rPr>
          </w:rPrChange>
        </w:rPr>
        <w:t xml:space="preserve">                  name: </w:t>
      </w:r>
      <w:proofErr w:type="gramStart"/>
      <w:r w:rsidRPr="00C2429D">
        <w:rPr>
          <w:color w:val="333333"/>
          <w:sz w:val="20"/>
          <w:szCs w:val="20"/>
          <w:lang w:val="en-US"/>
          <w:rPrChange w:id="3088" w:author="Grigory" w:date="2018-11-13T17:53:00Z">
            <w:rPr>
              <w:color w:val="333333"/>
              <w:sz w:val="20"/>
              <w:szCs w:val="20"/>
            </w:rPr>
          </w:rPrChange>
        </w:rPr>
        <w:t>string!,</w:t>
      </w:r>
      <w:proofErr w:type="gramEnd"/>
    </w:p>
    <w:p w14:paraId="51DF4F91" w14:textId="77777777" w:rsidR="008F2729" w:rsidRPr="00C2429D" w:rsidRDefault="00CE5BF4">
      <w:pPr>
        <w:pStyle w:val="10"/>
        <w:contextualSpacing w:val="0"/>
        <w:rPr>
          <w:color w:val="333333"/>
          <w:sz w:val="20"/>
          <w:szCs w:val="20"/>
          <w:lang w:val="en-US"/>
          <w:rPrChange w:id="3089" w:author="Grigory" w:date="2018-11-13T17:53:00Z">
            <w:rPr>
              <w:color w:val="333333"/>
              <w:sz w:val="20"/>
              <w:szCs w:val="20"/>
            </w:rPr>
          </w:rPrChange>
        </w:rPr>
      </w:pPr>
      <w:r w:rsidRPr="00C2429D">
        <w:rPr>
          <w:color w:val="333333"/>
          <w:sz w:val="20"/>
          <w:szCs w:val="20"/>
          <w:lang w:val="en-US"/>
          <w:rPrChange w:id="3090" w:author="Grigory" w:date="2018-11-13T17:53:00Z">
            <w:rPr>
              <w:color w:val="333333"/>
              <w:sz w:val="20"/>
              <w:szCs w:val="20"/>
            </w:rPr>
          </w:rPrChange>
        </w:rPr>
        <w:t xml:space="preserve">                  price: double!</w:t>
      </w:r>
    </w:p>
    <w:p w14:paraId="7EFC5FA3" w14:textId="77777777" w:rsidR="008F2729" w:rsidRPr="00C2429D" w:rsidRDefault="00CE5BF4">
      <w:pPr>
        <w:pStyle w:val="10"/>
        <w:contextualSpacing w:val="0"/>
        <w:rPr>
          <w:color w:val="333333"/>
          <w:sz w:val="20"/>
          <w:szCs w:val="20"/>
          <w:lang w:val="en-US"/>
          <w:rPrChange w:id="3091" w:author="Grigory" w:date="2018-11-13T17:53:00Z">
            <w:rPr>
              <w:color w:val="333333"/>
              <w:sz w:val="20"/>
              <w:szCs w:val="20"/>
            </w:rPr>
          </w:rPrChange>
        </w:rPr>
      </w:pPr>
      <w:r w:rsidRPr="00C2429D">
        <w:rPr>
          <w:color w:val="333333"/>
          <w:sz w:val="20"/>
          <w:szCs w:val="20"/>
          <w:lang w:val="en-US"/>
          <w:rPrChange w:id="3092" w:author="Grigory" w:date="2018-11-13T17:53:00Z">
            <w:rPr>
              <w:color w:val="333333"/>
              <w:sz w:val="20"/>
              <w:szCs w:val="20"/>
            </w:rPr>
          </w:rPrChange>
        </w:rPr>
        <w:t xml:space="preserve">              ]</w:t>
      </w:r>
    </w:p>
    <w:p w14:paraId="32EDFAFC" w14:textId="77777777" w:rsidR="008F2729" w:rsidRPr="00C2429D" w:rsidRDefault="00CE5BF4">
      <w:pPr>
        <w:pStyle w:val="10"/>
        <w:contextualSpacing w:val="0"/>
        <w:rPr>
          <w:color w:val="333333"/>
          <w:sz w:val="20"/>
          <w:szCs w:val="20"/>
          <w:lang w:val="en-US"/>
          <w:rPrChange w:id="3093" w:author="Grigory" w:date="2018-11-13T17:53:00Z">
            <w:rPr>
              <w:color w:val="333333"/>
              <w:sz w:val="20"/>
              <w:szCs w:val="20"/>
            </w:rPr>
          </w:rPrChange>
        </w:rPr>
      </w:pPr>
      <w:r w:rsidRPr="00C2429D">
        <w:rPr>
          <w:color w:val="333333"/>
          <w:sz w:val="20"/>
          <w:szCs w:val="20"/>
          <w:lang w:val="en-US"/>
          <w:rPrChange w:id="3094" w:author="Grigory" w:date="2018-11-13T17:53:00Z">
            <w:rPr>
              <w:color w:val="333333"/>
              <w:sz w:val="20"/>
              <w:szCs w:val="20"/>
            </w:rPr>
          </w:rPrChange>
        </w:rPr>
        <w:t xml:space="preserve">          ]</w:t>
      </w:r>
    </w:p>
    <w:p w14:paraId="6EC2584E" w14:textId="77777777" w:rsidR="008F2729" w:rsidRPr="00C2429D" w:rsidRDefault="00CE5BF4">
      <w:pPr>
        <w:pStyle w:val="10"/>
        <w:contextualSpacing w:val="0"/>
        <w:rPr>
          <w:color w:val="333333"/>
          <w:sz w:val="20"/>
          <w:szCs w:val="20"/>
          <w:lang w:val="en-US"/>
          <w:rPrChange w:id="3095" w:author="Grigory" w:date="2018-11-13T17:53:00Z">
            <w:rPr>
              <w:color w:val="333333"/>
              <w:sz w:val="20"/>
              <w:szCs w:val="20"/>
            </w:rPr>
          </w:rPrChange>
        </w:rPr>
      </w:pPr>
      <w:r w:rsidRPr="00C2429D">
        <w:rPr>
          <w:color w:val="333333"/>
          <w:sz w:val="20"/>
          <w:szCs w:val="20"/>
          <w:lang w:val="en-US"/>
          <w:rPrChange w:id="3096" w:author="Grigory" w:date="2018-11-13T17:53:00Z">
            <w:rPr>
              <w:color w:val="333333"/>
              <w:sz w:val="20"/>
              <w:szCs w:val="20"/>
            </w:rPr>
          </w:rPrChange>
        </w:rPr>
        <w:t xml:space="preserve">      }</w:t>
      </w:r>
    </w:p>
    <w:p w14:paraId="30C2A278" w14:textId="77777777" w:rsidR="008F2729" w:rsidRPr="00C2429D" w:rsidRDefault="00CE5BF4">
      <w:pPr>
        <w:pStyle w:val="10"/>
        <w:contextualSpacing w:val="0"/>
        <w:rPr>
          <w:color w:val="333333"/>
          <w:sz w:val="20"/>
          <w:szCs w:val="20"/>
          <w:lang w:val="en-US"/>
          <w:rPrChange w:id="3097" w:author="Grigory" w:date="2018-11-13T17:53:00Z">
            <w:rPr>
              <w:color w:val="333333"/>
              <w:sz w:val="20"/>
              <w:szCs w:val="20"/>
            </w:rPr>
          </w:rPrChange>
        </w:rPr>
      </w:pPr>
      <w:r w:rsidRPr="00C2429D">
        <w:rPr>
          <w:color w:val="333333"/>
          <w:sz w:val="20"/>
          <w:szCs w:val="20"/>
          <w:lang w:val="en-US"/>
          <w:rPrChange w:id="3098" w:author="Grigory" w:date="2018-11-13T17:53:00Z">
            <w:rPr>
              <w:color w:val="333333"/>
              <w:sz w:val="20"/>
              <w:szCs w:val="20"/>
            </w:rPr>
          </w:rPrChange>
        </w:rPr>
        <w:t xml:space="preserve">  ]</w:t>
      </w:r>
    </w:p>
    <w:p w14:paraId="35DFB26E" w14:textId="77777777" w:rsidR="008F2729" w:rsidRPr="00C2429D" w:rsidRDefault="00CE5BF4">
      <w:pPr>
        <w:pStyle w:val="10"/>
        <w:contextualSpacing w:val="0"/>
        <w:rPr>
          <w:color w:val="333333"/>
          <w:sz w:val="20"/>
          <w:szCs w:val="20"/>
          <w:lang w:val="en-US"/>
          <w:rPrChange w:id="3099" w:author="Grigory" w:date="2018-11-13T17:53:00Z">
            <w:rPr>
              <w:color w:val="333333"/>
              <w:sz w:val="20"/>
              <w:szCs w:val="20"/>
            </w:rPr>
          </w:rPrChange>
        </w:rPr>
      </w:pPr>
      <w:r w:rsidRPr="00C2429D">
        <w:rPr>
          <w:color w:val="333333"/>
          <w:sz w:val="20"/>
          <w:szCs w:val="20"/>
          <w:lang w:val="en-US"/>
          <w:rPrChange w:id="3100" w:author="Grigory" w:date="2018-11-13T17:53:00Z">
            <w:rPr>
              <w:color w:val="333333"/>
              <w:sz w:val="20"/>
              <w:szCs w:val="20"/>
            </w:rPr>
          </w:rPrChange>
        </w:rPr>
        <w:t>}</w:t>
      </w:r>
    </w:p>
    <w:p w14:paraId="61CD01D2" w14:textId="77777777" w:rsidR="008F2729" w:rsidRPr="00C2429D" w:rsidRDefault="008F2729">
      <w:pPr>
        <w:pStyle w:val="10"/>
        <w:contextualSpacing w:val="0"/>
        <w:rPr>
          <w:color w:val="333333"/>
          <w:sz w:val="20"/>
          <w:szCs w:val="20"/>
          <w:lang w:val="en-US"/>
          <w:rPrChange w:id="3101" w:author="Grigory" w:date="2018-11-13T17:53:00Z">
            <w:rPr>
              <w:color w:val="333333"/>
              <w:sz w:val="20"/>
              <w:szCs w:val="20"/>
            </w:rPr>
          </w:rPrChange>
        </w:rPr>
      </w:pPr>
    </w:p>
    <w:p w14:paraId="10CBC9A8" w14:textId="77777777" w:rsidR="008F2729" w:rsidRPr="00C2429D" w:rsidRDefault="00CE5BF4">
      <w:pPr>
        <w:pStyle w:val="10"/>
        <w:contextualSpacing w:val="0"/>
        <w:rPr>
          <w:color w:val="333333"/>
          <w:sz w:val="20"/>
          <w:szCs w:val="20"/>
          <w:lang w:val="en-US"/>
          <w:rPrChange w:id="3102" w:author="Grigory" w:date="2018-11-13T17:53:00Z">
            <w:rPr>
              <w:color w:val="333333"/>
              <w:sz w:val="20"/>
              <w:szCs w:val="20"/>
            </w:rPr>
          </w:rPrChange>
        </w:rPr>
      </w:pPr>
      <w:proofErr w:type="spellStart"/>
      <w:r w:rsidRPr="00C2429D">
        <w:rPr>
          <w:color w:val="333333"/>
          <w:sz w:val="20"/>
          <w:szCs w:val="20"/>
          <w:lang w:val="en-US"/>
          <w:rPrChange w:id="3103" w:author="Grigory" w:date="2018-11-13T17:53:00Z">
            <w:rPr>
              <w:color w:val="333333"/>
              <w:sz w:val="20"/>
              <w:szCs w:val="20"/>
            </w:rPr>
          </w:rPrChange>
        </w:rPr>
        <w:lastRenderedPageBreak/>
        <w:t>AddSubscriber</w:t>
      </w:r>
      <w:proofErr w:type="spellEnd"/>
      <w:r w:rsidRPr="00C2429D">
        <w:rPr>
          <w:color w:val="333333"/>
          <w:sz w:val="20"/>
          <w:szCs w:val="20"/>
          <w:lang w:val="en-US"/>
          <w:rPrChange w:id="3104" w:author="Grigory" w:date="2018-11-13T17:53:00Z">
            <w:rPr>
              <w:color w:val="333333"/>
              <w:sz w:val="20"/>
              <w:szCs w:val="20"/>
            </w:rPr>
          </w:rPrChange>
        </w:rPr>
        <w:t xml:space="preserve"> </w:t>
      </w:r>
    </w:p>
    <w:p w14:paraId="7503E8E0" w14:textId="77777777" w:rsidR="008F2729" w:rsidRPr="00C2429D" w:rsidRDefault="00CE5BF4">
      <w:pPr>
        <w:pStyle w:val="10"/>
        <w:contextualSpacing w:val="0"/>
        <w:rPr>
          <w:color w:val="333333"/>
          <w:sz w:val="20"/>
          <w:szCs w:val="20"/>
          <w:lang w:val="en-US"/>
          <w:rPrChange w:id="3105" w:author="Grigory" w:date="2018-11-13T17:53:00Z">
            <w:rPr>
              <w:color w:val="333333"/>
              <w:sz w:val="20"/>
              <w:szCs w:val="20"/>
            </w:rPr>
          </w:rPrChange>
        </w:rPr>
      </w:pPr>
      <w:r>
        <w:rPr>
          <w:color w:val="333333"/>
          <w:sz w:val="20"/>
          <w:szCs w:val="20"/>
        </w:rPr>
        <w:t>метод</w:t>
      </w:r>
      <w:r w:rsidRPr="00C2429D">
        <w:rPr>
          <w:color w:val="333333"/>
          <w:sz w:val="20"/>
          <w:szCs w:val="20"/>
          <w:lang w:val="en-US"/>
          <w:rPrChange w:id="3106" w:author="Grigory" w:date="2018-11-13T17:53:00Z">
            <w:rPr>
              <w:color w:val="333333"/>
              <w:sz w:val="20"/>
              <w:szCs w:val="20"/>
            </w:rPr>
          </w:rPrChange>
        </w:rPr>
        <w:t xml:space="preserve"> POST </w:t>
      </w:r>
      <w:r>
        <w:rPr>
          <w:color w:val="333333"/>
          <w:sz w:val="20"/>
          <w:szCs w:val="20"/>
        </w:rPr>
        <w:t>или</w:t>
      </w:r>
      <w:r w:rsidRPr="00C2429D">
        <w:rPr>
          <w:color w:val="333333"/>
          <w:sz w:val="20"/>
          <w:szCs w:val="20"/>
          <w:lang w:val="en-US"/>
          <w:rPrChange w:id="3107" w:author="Grigory" w:date="2018-11-13T17:53:00Z">
            <w:rPr>
              <w:color w:val="333333"/>
              <w:sz w:val="20"/>
              <w:szCs w:val="20"/>
            </w:rPr>
          </w:rPrChange>
        </w:rPr>
        <w:t xml:space="preserve"> PUT</w:t>
      </w:r>
    </w:p>
    <w:p w14:paraId="3209D814" w14:textId="77777777" w:rsidR="008F2729" w:rsidRPr="00B2533C" w:rsidRDefault="00CE5BF4">
      <w:pPr>
        <w:pStyle w:val="10"/>
        <w:contextualSpacing w:val="0"/>
        <w:rPr>
          <w:color w:val="333333"/>
          <w:sz w:val="20"/>
          <w:szCs w:val="20"/>
          <w:lang w:val="en-US"/>
          <w:rPrChange w:id="3108" w:author="Григорий Григорий" w:date="2018-12-07T00:41:00Z">
            <w:rPr>
              <w:color w:val="333333"/>
              <w:sz w:val="20"/>
              <w:szCs w:val="20"/>
            </w:rPr>
          </w:rPrChange>
        </w:rPr>
      </w:pPr>
      <w:r>
        <w:rPr>
          <w:color w:val="333333"/>
          <w:sz w:val="20"/>
          <w:szCs w:val="20"/>
        </w:rPr>
        <w:t>добавить</w:t>
      </w:r>
      <w:r w:rsidRPr="00B2533C">
        <w:rPr>
          <w:color w:val="333333"/>
          <w:sz w:val="20"/>
          <w:szCs w:val="20"/>
          <w:lang w:val="en-US"/>
          <w:rPrChange w:id="3109" w:author="Григорий Григорий" w:date="2018-12-07T00:41:00Z">
            <w:rPr>
              <w:color w:val="333333"/>
              <w:sz w:val="20"/>
              <w:szCs w:val="20"/>
            </w:rPr>
          </w:rPrChange>
        </w:rPr>
        <w:t xml:space="preserve"> </w:t>
      </w:r>
      <w:r>
        <w:rPr>
          <w:color w:val="333333"/>
          <w:sz w:val="20"/>
          <w:szCs w:val="20"/>
        </w:rPr>
        <w:t>подписчика</w:t>
      </w:r>
    </w:p>
    <w:p w14:paraId="3EB35719" w14:textId="77777777" w:rsidR="008F2729" w:rsidRDefault="00CE5BF4">
      <w:pPr>
        <w:pStyle w:val="10"/>
        <w:contextualSpacing w:val="0"/>
        <w:rPr>
          <w:color w:val="333333"/>
          <w:sz w:val="20"/>
          <w:szCs w:val="20"/>
        </w:rPr>
      </w:pPr>
      <w:r>
        <w:rPr>
          <w:color w:val="333333"/>
          <w:sz w:val="20"/>
          <w:szCs w:val="20"/>
        </w:rPr>
        <w:t>входные параметры:</w:t>
      </w:r>
    </w:p>
    <w:p w14:paraId="01214023"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email</w:t>
      </w:r>
      <w:proofErr w:type="spellEnd"/>
    </w:p>
    <w:p w14:paraId="73A64153" w14:textId="77777777" w:rsidR="008F2729" w:rsidRDefault="00CE5BF4">
      <w:pPr>
        <w:pStyle w:val="10"/>
        <w:contextualSpacing w:val="0"/>
        <w:rPr>
          <w:color w:val="333333"/>
          <w:sz w:val="20"/>
          <w:szCs w:val="20"/>
        </w:rPr>
      </w:pPr>
      <w:r>
        <w:rPr>
          <w:color w:val="333333"/>
          <w:sz w:val="20"/>
          <w:szCs w:val="20"/>
        </w:rPr>
        <w:t xml:space="preserve">формат ответа не задан </w:t>
      </w:r>
    </w:p>
    <w:p w14:paraId="4C24F959" w14:textId="77777777" w:rsidR="008F2729" w:rsidRDefault="008F2729">
      <w:pPr>
        <w:pStyle w:val="10"/>
        <w:contextualSpacing w:val="0"/>
        <w:rPr>
          <w:color w:val="333333"/>
          <w:sz w:val="20"/>
          <w:szCs w:val="20"/>
        </w:rPr>
      </w:pPr>
    </w:p>
    <w:p w14:paraId="417EBBCD" w14:textId="77777777" w:rsidR="008F2729" w:rsidRDefault="00CE5BF4">
      <w:pPr>
        <w:pStyle w:val="10"/>
        <w:contextualSpacing w:val="0"/>
        <w:rPr>
          <w:color w:val="333333"/>
          <w:sz w:val="20"/>
          <w:szCs w:val="20"/>
        </w:rPr>
      </w:pPr>
      <w:proofErr w:type="spellStart"/>
      <w:r>
        <w:rPr>
          <w:color w:val="333333"/>
          <w:sz w:val="20"/>
          <w:szCs w:val="20"/>
        </w:rPr>
        <w:t>GetOrderInfo</w:t>
      </w:r>
      <w:proofErr w:type="spellEnd"/>
    </w:p>
    <w:p w14:paraId="35F7739A"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profile</w:t>
      </w:r>
      <w:proofErr w:type="spellEnd"/>
      <w:r>
        <w:rPr>
          <w:color w:val="333333"/>
          <w:sz w:val="20"/>
          <w:szCs w:val="20"/>
        </w:rPr>
        <w:t>/</w:t>
      </w:r>
      <w:proofErr w:type="spellStart"/>
      <w:r>
        <w:rPr>
          <w:color w:val="333333"/>
          <w:sz w:val="20"/>
          <w:szCs w:val="20"/>
        </w:rPr>
        <w:t>order</w:t>
      </w:r>
      <w:proofErr w:type="spellEnd"/>
      <w:r>
        <w:rPr>
          <w:color w:val="333333"/>
          <w:sz w:val="20"/>
          <w:szCs w:val="20"/>
        </w:rPr>
        <w:t>/</w:t>
      </w:r>
    </w:p>
    <w:p w14:paraId="711AA366" w14:textId="77777777" w:rsidR="008F2729" w:rsidRDefault="00CE5BF4">
      <w:pPr>
        <w:pStyle w:val="10"/>
        <w:contextualSpacing w:val="0"/>
        <w:rPr>
          <w:color w:val="333333"/>
          <w:sz w:val="20"/>
          <w:szCs w:val="20"/>
        </w:rPr>
      </w:pPr>
      <w:r>
        <w:rPr>
          <w:color w:val="333333"/>
          <w:sz w:val="20"/>
          <w:szCs w:val="20"/>
        </w:rPr>
        <w:t>сохраненная информация о пользователе при оформлении заказа</w:t>
      </w:r>
    </w:p>
    <w:p w14:paraId="25FB72B2" w14:textId="77777777" w:rsidR="008F2729" w:rsidRDefault="00CE5BF4">
      <w:pPr>
        <w:pStyle w:val="10"/>
        <w:contextualSpacing w:val="0"/>
        <w:rPr>
          <w:color w:val="333333"/>
          <w:sz w:val="20"/>
          <w:szCs w:val="20"/>
        </w:rPr>
      </w:pPr>
      <w:r>
        <w:rPr>
          <w:color w:val="333333"/>
          <w:sz w:val="20"/>
          <w:szCs w:val="20"/>
        </w:rPr>
        <w:t>без входных параметров</w:t>
      </w:r>
    </w:p>
    <w:p w14:paraId="3A6BED35" w14:textId="77777777" w:rsidR="008F2729" w:rsidRDefault="00CE5BF4">
      <w:pPr>
        <w:pStyle w:val="10"/>
        <w:contextualSpacing w:val="0"/>
        <w:rPr>
          <w:color w:val="333333"/>
          <w:sz w:val="20"/>
          <w:szCs w:val="20"/>
        </w:rPr>
      </w:pPr>
      <w:r>
        <w:rPr>
          <w:color w:val="333333"/>
          <w:sz w:val="20"/>
          <w:szCs w:val="20"/>
        </w:rPr>
        <w:t>формат ответа:</w:t>
      </w:r>
    </w:p>
    <w:p w14:paraId="5977DC39" w14:textId="77777777" w:rsidR="008F2729" w:rsidRPr="00C2429D" w:rsidRDefault="00CE5BF4">
      <w:pPr>
        <w:pStyle w:val="10"/>
        <w:contextualSpacing w:val="0"/>
        <w:rPr>
          <w:color w:val="333333"/>
          <w:sz w:val="20"/>
          <w:szCs w:val="20"/>
          <w:lang w:val="en-US"/>
          <w:rPrChange w:id="3110" w:author="Grigory" w:date="2018-11-13T17:53:00Z">
            <w:rPr>
              <w:color w:val="333333"/>
              <w:sz w:val="20"/>
              <w:szCs w:val="20"/>
            </w:rPr>
          </w:rPrChange>
        </w:rPr>
      </w:pPr>
      <w:r w:rsidRPr="00C2429D">
        <w:rPr>
          <w:color w:val="333333"/>
          <w:sz w:val="20"/>
          <w:szCs w:val="20"/>
          <w:lang w:val="en-US"/>
          <w:rPrChange w:id="3111" w:author="Grigory" w:date="2018-11-13T17:53:00Z">
            <w:rPr>
              <w:color w:val="333333"/>
              <w:sz w:val="20"/>
              <w:szCs w:val="20"/>
            </w:rPr>
          </w:rPrChange>
        </w:rPr>
        <w:t>{</w:t>
      </w:r>
    </w:p>
    <w:p w14:paraId="66486BF8" w14:textId="77777777" w:rsidR="008F2729" w:rsidRPr="00C2429D" w:rsidRDefault="00CE5BF4">
      <w:pPr>
        <w:pStyle w:val="10"/>
        <w:contextualSpacing w:val="0"/>
        <w:rPr>
          <w:color w:val="333333"/>
          <w:sz w:val="20"/>
          <w:szCs w:val="20"/>
          <w:lang w:val="en-US"/>
          <w:rPrChange w:id="3112" w:author="Grigory" w:date="2018-11-13T17:53:00Z">
            <w:rPr>
              <w:color w:val="333333"/>
              <w:sz w:val="20"/>
              <w:szCs w:val="20"/>
            </w:rPr>
          </w:rPrChange>
        </w:rPr>
      </w:pPr>
      <w:r w:rsidRPr="00C2429D">
        <w:rPr>
          <w:color w:val="333333"/>
          <w:sz w:val="20"/>
          <w:szCs w:val="20"/>
          <w:lang w:val="en-US"/>
          <w:rPrChange w:id="3113" w:author="Grigory" w:date="2018-11-13T17:53:00Z">
            <w:rPr>
              <w:color w:val="333333"/>
              <w:sz w:val="20"/>
              <w:szCs w:val="20"/>
            </w:rPr>
          </w:rPrChange>
        </w:rPr>
        <w:t xml:space="preserve">  individual: {</w:t>
      </w:r>
    </w:p>
    <w:p w14:paraId="0362ED34" w14:textId="77777777" w:rsidR="008F2729" w:rsidRPr="00C2429D" w:rsidRDefault="00CE5BF4">
      <w:pPr>
        <w:pStyle w:val="10"/>
        <w:contextualSpacing w:val="0"/>
        <w:rPr>
          <w:color w:val="333333"/>
          <w:sz w:val="20"/>
          <w:szCs w:val="20"/>
          <w:lang w:val="en-US"/>
          <w:rPrChange w:id="3114" w:author="Grigory" w:date="2018-11-13T17:53:00Z">
            <w:rPr>
              <w:color w:val="333333"/>
              <w:sz w:val="20"/>
              <w:szCs w:val="20"/>
            </w:rPr>
          </w:rPrChange>
        </w:rPr>
      </w:pPr>
      <w:r w:rsidRPr="00C2429D">
        <w:rPr>
          <w:color w:val="333333"/>
          <w:sz w:val="20"/>
          <w:szCs w:val="20"/>
          <w:lang w:val="en-US"/>
          <w:rPrChange w:id="3115" w:author="Grigory" w:date="2018-11-13T17:53:00Z">
            <w:rPr>
              <w:color w:val="333333"/>
              <w:sz w:val="20"/>
              <w:szCs w:val="20"/>
            </w:rPr>
          </w:rPrChange>
        </w:rPr>
        <w:t xml:space="preserve">      </w:t>
      </w:r>
      <w:proofErr w:type="spellStart"/>
      <w:r w:rsidRPr="00C2429D">
        <w:rPr>
          <w:color w:val="333333"/>
          <w:sz w:val="20"/>
          <w:szCs w:val="20"/>
          <w:lang w:val="en-US"/>
          <w:rPrChange w:id="3116" w:author="Grigory" w:date="2018-11-13T17:53:00Z">
            <w:rPr>
              <w:color w:val="333333"/>
              <w:sz w:val="20"/>
              <w:szCs w:val="20"/>
            </w:rPr>
          </w:rPrChange>
        </w:rPr>
        <w:t>lst_name</w:t>
      </w:r>
      <w:proofErr w:type="spellEnd"/>
      <w:r w:rsidRPr="00C2429D">
        <w:rPr>
          <w:color w:val="333333"/>
          <w:sz w:val="20"/>
          <w:szCs w:val="20"/>
          <w:lang w:val="en-US"/>
          <w:rPrChange w:id="3117" w:author="Grigory" w:date="2018-11-13T17:53:00Z">
            <w:rPr>
              <w:color w:val="333333"/>
              <w:sz w:val="20"/>
              <w:szCs w:val="20"/>
            </w:rPr>
          </w:rPrChange>
        </w:rPr>
        <w:t xml:space="preserve">: </w:t>
      </w:r>
      <w:proofErr w:type="gramStart"/>
      <w:r w:rsidRPr="00C2429D">
        <w:rPr>
          <w:color w:val="333333"/>
          <w:sz w:val="20"/>
          <w:szCs w:val="20"/>
          <w:lang w:val="en-US"/>
          <w:rPrChange w:id="3118" w:author="Grigory" w:date="2018-11-13T17:53:00Z">
            <w:rPr>
              <w:color w:val="333333"/>
              <w:sz w:val="20"/>
              <w:szCs w:val="20"/>
            </w:rPr>
          </w:rPrChange>
        </w:rPr>
        <w:t>string?,</w:t>
      </w:r>
      <w:proofErr w:type="gramEnd"/>
    </w:p>
    <w:p w14:paraId="05328AC8" w14:textId="77777777" w:rsidR="008F2729" w:rsidRPr="00C2429D" w:rsidRDefault="00CE5BF4">
      <w:pPr>
        <w:pStyle w:val="10"/>
        <w:contextualSpacing w:val="0"/>
        <w:rPr>
          <w:color w:val="333333"/>
          <w:sz w:val="20"/>
          <w:szCs w:val="20"/>
          <w:lang w:val="en-US"/>
          <w:rPrChange w:id="3119" w:author="Grigory" w:date="2018-11-13T17:53:00Z">
            <w:rPr>
              <w:color w:val="333333"/>
              <w:sz w:val="20"/>
              <w:szCs w:val="20"/>
            </w:rPr>
          </w:rPrChange>
        </w:rPr>
      </w:pPr>
      <w:r w:rsidRPr="00C2429D">
        <w:rPr>
          <w:color w:val="333333"/>
          <w:sz w:val="20"/>
          <w:szCs w:val="20"/>
          <w:lang w:val="en-US"/>
          <w:rPrChange w:id="3120" w:author="Grigory" w:date="2018-11-13T17:53:00Z">
            <w:rPr>
              <w:color w:val="333333"/>
              <w:sz w:val="20"/>
              <w:szCs w:val="20"/>
            </w:rPr>
          </w:rPrChange>
        </w:rPr>
        <w:t xml:space="preserve">      </w:t>
      </w:r>
      <w:proofErr w:type="spellStart"/>
      <w:r w:rsidRPr="00C2429D">
        <w:rPr>
          <w:color w:val="333333"/>
          <w:sz w:val="20"/>
          <w:szCs w:val="20"/>
          <w:lang w:val="en-US"/>
          <w:rPrChange w:id="3121" w:author="Grigory" w:date="2018-11-13T17:53:00Z">
            <w:rPr>
              <w:color w:val="333333"/>
              <w:sz w:val="20"/>
              <w:szCs w:val="20"/>
            </w:rPr>
          </w:rPrChange>
        </w:rPr>
        <w:t>first_name</w:t>
      </w:r>
      <w:proofErr w:type="spellEnd"/>
      <w:r w:rsidRPr="00C2429D">
        <w:rPr>
          <w:color w:val="333333"/>
          <w:sz w:val="20"/>
          <w:szCs w:val="20"/>
          <w:lang w:val="en-US"/>
          <w:rPrChange w:id="3122" w:author="Grigory" w:date="2018-11-13T17:53:00Z">
            <w:rPr>
              <w:color w:val="333333"/>
              <w:sz w:val="20"/>
              <w:szCs w:val="20"/>
            </w:rPr>
          </w:rPrChange>
        </w:rPr>
        <w:t xml:space="preserve">: </w:t>
      </w:r>
      <w:proofErr w:type="gramStart"/>
      <w:r w:rsidRPr="00C2429D">
        <w:rPr>
          <w:color w:val="333333"/>
          <w:sz w:val="20"/>
          <w:szCs w:val="20"/>
          <w:lang w:val="en-US"/>
          <w:rPrChange w:id="3123" w:author="Grigory" w:date="2018-11-13T17:53:00Z">
            <w:rPr>
              <w:color w:val="333333"/>
              <w:sz w:val="20"/>
              <w:szCs w:val="20"/>
            </w:rPr>
          </w:rPrChange>
        </w:rPr>
        <w:t>string?,</w:t>
      </w:r>
      <w:proofErr w:type="gramEnd"/>
    </w:p>
    <w:p w14:paraId="7F02D88B" w14:textId="77777777" w:rsidR="008F2729" w:rsidRPr="00C2429D" w:rsidRDefault="00CE5BF4">
      <w:pPr>
        <w:pStyle w:val="10"/>
        <w:contextualSpacing w:val="0"/>
        <w:rPr>
          <w:color w:val="333333"/>
          <w:sz w:val="20"/>
          <w:szCs w:val="20"/>
          <w:lang w:val="en-US"/>
          <w:rPrChange w:id="3124" w:author="Grigory" w:date="2018-11-13T17:53:00Z">
            <w:rPr>
              <w:color w:val="333333"/>
              <w:sz w:val="20"/>
              <w:szCs w:val="20"/>
            </w:rPr>
          </w:rPrChange>
        </w:rPr>
      </w:pPr>
      <w:r w:rsidRPr="00C2429D">
        <w:rPr>
          <w:color w:val="333333"/>
          <w:sz w:val="20"/>
          <w:szCs w:val="20"/>
          <w:lang w:val="en-US"/>
          <w:rPrChange w:id="3125" w:author="Grigory" w:date="2018-11-13T17:53:00Z">
            <w:rPr>
              <w:color w:val="333333"/>
              <w:sz w:val="20"/>
              <w:szCs w:val="20"/>
            </w:rPr>
          </w:rPrChange>
        </w:rPr>
        <w:t xml:space="preserve">      </w:t>
      </w:r>
      <w:proofErr w:type="spellStart"/>
      <w:r w:rsidRPr="00C2429D">
        <w:rPr>
          <w:color w:val="333333"/>
          <w:sz w:val="20"/>
          <w:szCs w:val="20"/>
          <w:lang w:val="en-US"/>
          <w:rPrChange w:id="3126" w:author="Grigory" w:date="2018-11-13T17:53:00Z">
            <w:rPr>
              <w:color w:val="333333"/>
              <w:sz w:val="20"/>
              <w:szCs w:val="20"/>
            </w:rPr>
          </w:rPrChange>
        </w:rPr>
        <w:t>second_name</w:t>
      </w:r>
      <w:proofErr w:type="spellEnd"/>
      <w:r w:rsidRPr="00C2429D">
        <w:rPr>
          <w:color w:val="333333"/>
          <w:sz w:val="20"/>
          <w:szCs w:val="20"/>
          <w:lang w:val="en-US"/>
          <w:rPrChange w:id="3127" w:author="Grigory" w:date="2018-11-13T17:53:00Z">
            <w:rPr>
              <w:color w:val="333333"/>
              <w:sz w:val="20"/>
              <w:szCs w:val="20"/>
            </w:rPr>
          </w:rPrChange>
        </w:rPr>
        <w:t xml:space="preserve">: </w:t>
      </w:r>
      <w:proofErr w:type="gramStart"/>
      <w:r w:rsidRPr="00C2429D">
        <w:rPr>
          <w:color w:val="333333"/>
          <w:sz w:val="20"/>
          <w:szCs w:val="20"/>
          <w:lang w:val="en-US"/>
          <w:rPrChange w:id="3128" w:author="Grigory" w:date="2018-11-13T17:53:00Z">
            <w:rPr>
              <w:color w:val="333333"/>
              <w:sz w:val="20"/>
              <w:szCs w:val="20"/>
            </w:rPr>
          </w:rPrChange>
        </w:rPr>
        <w:t>string?,</w:t>
      </w:r>
      <w:proofErr w:type="gramEnd"/>
    </w:p>
    <w:p w14:paraId="2B3A4E0C" w14:textId="77777777" w:rsidR="008F2729" w:rsidRPr="00C2429D" w:rsidRDefault="00CE5BF4">
      <w:pPr>
        <w:pStyle w:val="10"/>
        <w:contextualSpacing w:val="0"/>
        <w:rPr>
          <w:color w:val="333333"/>
          <w:sz w:val="20"/>
          <w:szCs w:val="20"/>
          <w:lang w:val="en-US"/>
          <w:rPrChange w:id="3129" w:author="Grigory" w:date="2018-11-13T17:53:00Z">
            <w:rPr>
              <w:color w:val="333333"/>
              <w:sz w:val="20"/>
              <w:szCs w:val="20"/>
            </w:rPr>
          </w:rPrChange>
        </w:rPr>
      </w:pPr>
      <w:r w:rsidRPr="00C2429D">
        <w:rPr>
          <w:color w:val="333333"/>
          <w:sz w:val="20"/>
          <w:szCs w:val="20"/>
          <w:lang w:val="en-US"/>
          <w:rPrChange w:id="3130" w:author="Grigory" w:date="2018-11-13T17:53:00Z">
            <w:rPr>
              <w:color w:val="333333"/>
              <w:sz w:val="20"/>
              <w:szCs w:val="20"/>
            </w:rPr>
          </w:rPrChange>
        </w:rPr>
        <w:t xml:space="preserve">      phone: </w:t>
      </w:r>
      <w:proofErr w:type="gramStart"/>
      <w:r w:rsidRPr="00C2429D">
        <w:rPr>
          <w:color w:val="333333"/>
          <w:sz w:val="20"/>
          <w:szCs w:val="20"/>
          <w:lang w:val="en-US"/>
          <w:rPrChange w:id="3131" w:author="Grigory" w:date="2018-11-13T17:53:00Z">
            <w:rPr>
              <w:color w:val="333333"/>
              <w:sz w:val="20"/>
              <w:szCs w:val="20"/>
            </w:rPr>
          </w:rPrChange>
        </w:rPr>
        <w:t>string?,</w:t>
      </w:r>
      <w:proofErr w:type="gramEnd"/>
    </w:p>
    <w:p w14:paraId="76D0FE71" w14:textId="77777777" w:rsidR="008F2729" w:rsidRPr="00C2429D" w:rsidRDefault="00CE5BF4">
      <w:pPr>
        <w:pStyle w:val="10"/>
        <w:contextualSpacing w:val="0"/>
        <w:rPr>
          <w:color w:val="333333"/>
          <w:sz w:val="20"/>
          <w:szCs w:val="20"/>
          <w:lang w:val="en-US"/>
          <w:rPrChange w:id="3132" w:author="Grigory" w:date="2018-11-13T17:53:00Z">
            <w:rPr>
              <w:color w:val="333333"/>
              <w:sz w:val="20"/>
              <w:szCs w:val="20"/>
            </w:rPr>
          </w:rPrChange>
        </w:rPr>
      </w:pPr>
      <w:r w:rsidRPr="00C2429D">
        <w:rPr>
          <w:color w:val="333333"/>
          <w:sz w:val="20"/>
          <w:szCs w:val="20"/>
          <w:lang w:val="en-US"/>
          <w:rPrChange w:id="3133" w:author="Grigory" w:date="2018-11-13T17:53:00Z">
            <w:rPr>
              <w:color w:val="333333"/>
              <w:sz w:val="20"/>
              <w:szCs w:val="20"/>
            </w:rPr>
          </w:rPrChange>
        </w:rPr>
        <w:t xml:space="preserve">      email: </w:t>
      </w:r>
      <w:proofErr w:type="gramStart"/>
      <w:r w:rsidRPr="00C2429D">
        <w:rPr>
          <w:color w:val="333333"/>
          <w:sz w:val="20"/>
          <w:szCs w:val="20"/>
          <w:lang w:val="en-US"/>
          <w:rPrChange w:id="3134" w:author="Grigory" w:date="2018-11-13T17:53:00Z">
            <w:rPr>
              <w:color w:val="333333"/>
              <w:sz w:val="20"/>
              <w:szCs w:val="20"/>
            </w:rPr>
          </w:rPrChange>
        </w:rPr>
        <w:t>string?,</w:t>
      </w:r>
      <w:proofErr w:type="gramEnd"/>
    </w:p>
    <w:p w14:paraId="4ABE3E52" w14:textId="77777777" w:rsidR="008F2729" w:rsidRPr="00C2429D" w:rsidRDefault="00CE5BF4">
      <w:pPr>
        <w:pStyle w:val="10"/>
        <w:contextualSpacing w:val="0"/>
        <w:rPr>
          <w:color w:val="333333"/>
          <w:sz w:val="20"/>
          <w:szCs w:val="20"/>
          <w:lang w:val="en-US"/>
          <w:rPrChange w:id="3135" w:author="Grigory" w:date="2018-11-13T17:53:00Z">
            <w:rPr>
              <w:color w:val="333333"/>
              <w:sz w:val="20"/>
              <w:szCs w:val="20"/>
            </w:rPr>
          </w:rPrChange>
        </w:rPr>
      </w:pPr>
      <w:r w:rsidRPr="00C2429D">
        <w:rPr>
          <w:color w:val="333333"/>
          <w:sz w:val="20"/>
          <w:szCs w:val="20"/>
          <w:lang w:val="en-US"/>
          <w:rPrChange w:id="3136" w:author="Grigory" w:date="2018-11-13T17:53:00Z">
            <w:rPr>
              <w:color w:val="333333"/>
              <w:sz w:val="20"/>
              <w:szCs w:val="20"/>
            </w:rPr>
          </w:rPrChange>
        </w:rPr>
        <w:t xml:space="preserve">      address: string?</w:t>
      </w:r>
    </w:p>
    <w:p w14:paraId="7F69A0A2" w14:textId="77777777" w:rsidR="008F2729" w:rsidRPr="00C2429D" w:rsidRDefault="00CE5BF4">
      <w:pPr>
        <w:pStyle w:val="10"/>
        <w:contextualSpacing w:val="0"/>
        <w:rPr>
          <w:color w:val="333333"/>
          <w:sz w:val="20"/>
          <w:szCs w:val="20"/>
          <w:lang w:val="en-US"/>
          <w:rPrChange w:id="3137" w:author="Grigory" w:date="2018-11-13T17:53:00Z">
            <w:rPr>
              <w:color w:val="333333"/>
              <w:sz w:val="20"/>
              <w:szCs w:val="20"/>
            </w:rPr>
          </w:rPrChange>
        </w:rPr>
      </w:pPr>
      <w:r w:rsidRPr="00C2429D">
        <w:rPr>
          <w:color w:val="333333"/>
          <w:sz w:val="20"/>
          <w:szCs w:val="20"/>
          <w:lang w:val="en-US"/>
          <w:rPrChange w:id="3138" w:author="Grigory" w:date="2018-11-13T17:53:00Z">
            <w:rPr>
              <w:color w:val="333333"/>
              <w:sz w:val="20"/>
              <w:szCs w:val="20"/>
            </w:rPr>
          </w:rPrChange>
        </w:rPr>
        <w:t xml:space="preserve">  },</w:t>
      </w:r>
    </w:p>
    <w:p w14:paraId="124466AF" w14:textId="77777777" w:rsidR="008F2729" w:rsidRPr="00C2429D" w:rsidRDefault="00CE5BF4">
      <w:pPr>
        <w:pStyle w:val="10"/>
        <w:contextualSpacing w:val="0"/>
        <w:rPr>
          <w:color w:val="333333"/>
          <w:sz w:val="20"/>
          <w:szCs w:val="20"/>
          <w:lang w:val="en-US"/>
          <w:rPrChange w:id="3139" w:author="Grigory" w:date="2018-11-13T17:53:00Z">
            <w:rPr>
              <w:color w:val="333333"/>
              <w:sz w:val="20"/>
              <w:szCs w:val="20"/>
            </w:rPr>
          </w:rPrChange>
        </w:rPr>
      </w:pPr>
      <w:r w:rsidRPr="00C2429D">
        <w:rPr>
          <w:color w:val="333333"/>
          <w:sz w:val="20"/>
          <w:szCs w:val="20"/>
          <w:lang w:val="en-US"/>
          <w:rPrChange w:id="3140" w:author="Grigory" w:date="2018-11-13T17:53:00Z">
            <w:rPr>
              <w:color w:val="333333"/>
              <w:sz w:val="20"/>
              <w:szCs w:val="20"/>
            </w:rPr>
          </w:rPrChange>
        </w:rPr>
        <w:t xml:space="preserve">  entity: {</w:t>
      </w:r>
    </w:p>
    <w:p w14:paraId="6523F68D" w14:textId="77777777" w:rsidR="008F2729" w:rsidRPr="00C2429D" w:rsidRDefault="00CE5BF4">
      <w:pPr>
        <w:pStyle w:val="10"/>
        <w:contextualSpacing w:val="0"/>
        <w:rPr>
          <w:color w:val="333333"/>
          <w:sz w:val="20"/>
          <w:szCs w:val="20"/>
          <w:lang w:val="en-US"/>
          <w:rPrChange w:id="3141" w:author="Grigory" w:date="2018-11-13T17:53:00Z">
            <w:rPr>
              <w:color w:val="333333"/>
              <w:sz w:val="20"/>
              <w:szCs w:val="20"/>
            </w:rPr>
          </w:rPrChange>
        </w:rPr>
      </w:pPr>
      <w:r w:rsidRPr="00C2429D">
        <w:rPr>
          <w:color w:val="333333"/>
          <w:sz w:val="20"/>
          <w:szCs w:val="20"/>
          <w:lang w:val="en-US"/>
          <w:rPrChange w:id="3142" w:author="Grigory" w:date="2018-11-13T17:53:00Z">
            <w:rPr>
              <w:color w:val="333333"/>
              <w:sz w:val="20"/>
              <w:szCs w:val="20"/>
            </w:rPr>
          </w:rPrChange>
        </w:rPr>
        <w:t xml:space="preserve">      company: {</w:t>
      </w:r>
    </w:p>
    <w:p w14:paraId="2FB67B28" w14:textId="77777777" w:rsidR="008F2729" w:rsidRPr="00C2429D" w:rsidRDefault="00CE5BF4">
      <w:pPr>
        <w:pStyle w:val="10"/>
        <w:contextualSpacing w:val="0"/>
        <w:rPr>
          <w:color w:val="333333"/>
          <w:sz w:val="20"/>
          <w:szCs w:val="20"/>
          <w:lang w:val="en-US"/>
          <w:rPrChange w:id="3143" w:author="Grigory" w:date="2018-11-13T17:53:00Z">
            <w:rPr>
              <w:color w:val="333333"/>
              <w:sz w:val="20"/>
              <w:szCs w:val="20"/>
            </w:rPr>
          </w:rPrChange>
        </w:rPr>
      </w:pPr>
      <w:r w:rsidRPr="00C2429D">
        <w:rPr>
          <w:color w:val="333333"/>
          <w:sz w:val="20"/>
          <w:szCs w:val="20"/>
          <w:lang w:val="en-US"/>
          <w:rPrChange w:id="3144" w:author="Grigory" w:date="2018-11-13T17:53:00Z">
            <w:rPr>
              <w:color w:val="333333"/>
              <w:sz w:val="20"/>
              <w:szCs w:val="20"/>
            </w:rPr>
          </w:rPrChange>
        </w:rPr>
        <w:t xml:space="preserve">          name: </w:t>
      </w:r>
      <w:proofErr w:type="gramStart"/>
      <w:r w:rsidRPr="00C2429D">
        <w:rPr>
          <w:color w:val="333333"/>
          <w:sz w:val="20"/>
          <w:szCs w:val="20"/>
          <w:lang w:val="en-US"/>
          <w:rPrChange w:id="3145" w:author="Grigory" w:date="2018-11-13T17:53:00Z">
            <w:rPr>
              <w:color w:val="333333"/>
              <w:sz w:val="20"/>
              <w:szCs w:val="20"/>
            </w:rPr>
          </w:rPrChange>
        </w:rPr>
        <w:t>string?,</w:t>
      </w:r>
      <w:proofErr w:type="gramEnd"/>
    </w:p>
    <w:p w14:paraId="069F71A5" w14:textId="77777777" w:rsidR="008F2729" w:rsidRPr="00C2429D" w:rsidRDefault="00CE5BF4">
      <w:pPr>
        <w:pStyle w:val="10"/>
        <w:contextualSpacing w:val="0"/>
        <w:rPr>
          <w:color w:val="333333"/>
          <w:sz w:val="20"/>
          <w:szCs w:val="20"/>
          <w:lang w:val="en-US"/>
          <w:rPrChange w:id="3146" w:author="Grigory" w:date="2018-11-13T17:53:00Z">
            <w:rPr>
              <w:color w:val="333333"/>
              <w:sz w:val="20"/>
              <w:szCs w:val="20"/>
            </w:rPr>
          </w:rPrChange>
        </w:rPr>
      </w:pPr>
      <w:r w:rsidRPr="00C2429D">
        <w:rPr>
          <w:color w:val="333333"/>
          <w:sz w:val="20"/>
          <w:szCs w:val="20"/>
          <w:lang w:val="en-US"/>
          <w:rPrChange w:id="3147" w:author="Grigory" w:date="2018-11-13T17:53:00Z">
            <w:rPr>
              <w:color w:val="333333"/>
              <w:sz w:val="20"/>
              <w:szCs w:val="20"/>
            </w:rPr>
          </w:rPrChange>
        </w:rPr>
        <w:t xml:space="preserve">          address: </w:t>
      </w:r>
      <w:proofErr w:type="gramStart"/>
      <w:r w:rsidRPr="00C2429D">
        <w:rPr>
          <w:color w:val="333333"/>
          <w:sz w:val="20"/>
          <w:szCs w:val="20"/>
          <w:lang w:val="en-US"/>
          <w:rPrChange w:id="3148" w:author="Grigory" w:date="2018-11-13T17:53:00Z">
            <w:rPr>
              <w:color w:val="333333"/>
              <w:sz w:val="20"/>
              <w:szCs w:val="20"/>
            </w:rPr>
          </w:rPrChange>
        </w:rPr>
        <w:t>string?,</w:t>
      </w:r>
      <w:proofErr w:type="gramEnd"/>
    </w:p>
    <w:p w14:paraId="2DD77EB1" w14:textId="77777777" w:rsidR="008F2729" w:rsidRPr="00C2429D" w:rsidRDefault="00CE5BF4">
      <w:pPr>
        <w:pStyle w:val="10"/>
        <w:contextualSpacing w:val="0"/>
        <w:rPr>
          <w:color w:val="333333"/>
          <w:sz w:val="20"/>
          <w:szCs w:val="20"/>
          <w:lang w:val="en-US"/>
          <w:rPrChange w:id="3149" w:author="Grigory" w:date="2018-11-13T17:53:00Z">
            <w:rPr>
              <w:color w:val="333333"/>
              <w:sz w:val="20"/>
              <w:szCs w:val="20"/>
            </w:rPr>
          </w:rPrChange>
        </w:rPr>
      </w:pPr>
      <w:r w:rsidRPr="00C2429D">
        <w:rPr>
          <w:color w:val="333333"/>
          <w:sz w:val="20"/>
          <w:szCs w:val="20"/>
          <w:lang w:val="en-US"/>
          <w:rPrChange w:id="3150" w:author="Grigory" w:date="2018-11-13T17:53:00Z">
            <w:rPr>
              <w:color w:val="333333"/>
              <w:sz w:val="20"/>
              <w:szCs w:val="20"/>
            </w:rPr>
          </w:rPrChange>
        </w:rPr>
        <w:t xml:space="preserve">          inn: </w:t>
      </w:r>
      <w:proofErr w:type="gramStart"/>
      <w:r w:rsidRPr="00C2429D">
        <w:rPr>
          <w:color w:val="333333"/>
          <w:sz w:val="20"/>
          <w:szCs w:val="20"/>
          <w:lang w:val="en-US"/>
          <w:rPrChange w:id="3151" w:author="Grigory" w:date="2018-11-13T17:53:00Z">
            <w:rPr>
              <w:color w:val="333333"/>
              <w:sz w:val="20"/>
              <w:szCs w:val="20"/>
            </w:rPr>
          </w:rPrChange>
        </w:rPr>
        <w:t>string?,</w:t>
      </w:r>
      <w:proofErr w:type="gramEnd"/>
    </w:p>
    <w:p w14:paraId="3F24052C" w14:textId="77777777" w:rsidR="008F2729" w:rsidRPr="00C2429D" w:rsidRDefault="00CE5BF4">
      <w:pPr>
        <w:pStyle w:val="10"/>
        <w:contextualSpacing w:val="0"/>
        <w:rPr>
          <w:color w:val="333333"/>
          <w:sz w:val="20"/>
          <w:szCs w:val="20"/>
          <w:lang w:val="en-US"/>
          <w:rPrChange w:id="3152" w:author="Grigory" w:date="2018-11-13T17:53:00Z">
            <w:rPr>
              <w:color w:val="333333"/>
              <w:sz w:val="20"/>
              <w:szCs w:val="20"/>
            </w:rPr>
          </w:rPrChange>
        </w:rPr>
      </w:pPr>
      <w:r w:rsidRPr="00C2429D">
        <w:rPr>
          <w:color w:val="333333"/>
          <w:sz w:val="20"/>
          <w:szCs w:val="20"/>
          <w:lang w:val="en-US"/>
          <w:rPrChange w:id="3153" w:author="Grigory" w:date="2018-11-13T17:53:00Z">
            <w:rPr>
              <w:color w:val="333333"/>
              <w:sz w:val="20"/>
              <w:szCs w:val="20"/>
            </w:rPr>
          </w:rPrChange>
        </w:rPr>
        <w:t xml:space="preserve">          </w:t>
      </w:r>
      <w:proofErr w:type="spellStart"/>
      <w:r w:rsidRPr="00C2429D">
        <w:rPr>
          <w:color w:val="333333"/>
          <w:sz w:val="20"/>
          <w:szCs w:val="20"/>
          <w:lang w:val="en-US"/>
          <w:rPrChange w:id="3154" w:author="Grigory" w:date="2018-11-13T17:53:00Z">
            <w:rPr>
              <w:color w:val="333333"/>
              <w:sz w:val="20"/>
              <w:szCs w:val="20"/>
            </w:rPr>
          </w:rPrChange>
        </w:rPr>
        <w:t>kpp</w:t>
      </w:r>
      <w:proofErr w:type="spellEnd"/>
      <w:r w:rsidRPr="00C2429D">
        <w:rPr>
          <w:color w:val="333333"/>
          <w:sz w:val="20"/>
          <w:szCs w:val="20"/>
          <w:lang w:val="en-US"/>
          <w:rPrChange w:id="3155" w:author="Grigory" w:date="2018-11-13T17:53:00Z">
            <w:rPr>
              <w:color w:val="333333"/>
              <w:sz w:val="20"/>
              <w:szCs w:val="20"/>
            </w:rPr>
          </w:rPrChange>
        </w:rPr>
        <w:t>: string?</w:t>
      </w:r>
    </w:p>
    <w:p w14:paraId="63E73DA7" w14:textId="77777777" w:rsidR="008F2729" w:rsidRPr="00C2429D" w:rsidRDefault="00CE5BF4">
      <w:pPr>
        <w:pStyle w:val="10"/>
        <w:contextualSpacing w:val="0"/>
        <w:rPr>
          <w:color w:val="333333"/>
          <w:sz w:val="20"/>
          <w:szCs w:val="20"/>
          <w:lang w:val="en-US"/>
          <w:rPrChange w:id="3156" w:author="Grigory" w:date="2018-11-13T17:53:00Z">
            <w:rPr>
              <w:color w:val="333333"/>
              <w:sz w:val="20"/>
              <w:szCs w:val="20"/>
            </w:rPr>
          </w:rPrChange>
        </w:rPr>
      </w:pPr>
      <w:r w:rsidRPr="00C2429D">
        <w:rPr>
          <w:color w:val="333333"/>
          <w:sz w:val="20"/>
          <w:szCs w:val="20"/>
          <w:lang w:val="en-US"/>
          <w:rPrChange w:id="3157" w:author="Grigory" w:date="2018-11-13T17:53:00Z">
            <w:rPr>
              <w:color w:val="333333"/>
              <w:sz w:val="20"/>
              <w:szCs w:val="20"/>
            </w:rPr>
          </w:rPrChange>
        </w:rPr>
        <w:t xml:space="preserve">      },</w:t>
      </w:r>
    </w:p>
    <w:p w14:paraId="39351340" w14:textId="77777777" w:rsidR="008F2729" w:rsidRPr="00C2429D" w:rsidRDefault="00CE5BF4">
      <w:pPr>
        <w:pStyle w:val="10"/>
        <w:contextualSpacing w:val="0"/>
        <w:rPr>
          <w:color w:val="333333"/>
          <w:sz w:val="20"/>
          <w:szCs w:val="20"/>
          <w:lang w:val="en-US"/>
          <w:rPrChange w:id="3158" w:author="Grigory" w:date="2018-11-13T17:53:00Z">
            <w:rPr>
              <w:color w:val="333333"/>
              <w:sz w:val="20"/>
              <w:szCs w:val="20"/>
            </w:rPr>
          </w:rPrChange>
        </w:rPr>
      </w:pPr>
      <w:r w:rsidRPr="00C2429D">
        <w:rPr>
          <w:color w:val="333333"/>
          <w:sz w:val="20"/>
          <w:szCs w:val="20"/>
          <w:lang w:val="en-US"/>
          <w:rPrChange w:id="3159" w:author="Grigory" w:date="2018-11-13T17:53:00Z">
            <w:rPr>
              <w:color w:val="333333"/>
              <w:sz w:val="20"/>
              <w:szCs w:val="20"/>
            </w:rPr>
          </w:rPrChange>
        </w:rPr>
        <w:t xml:space="preserve">      responsible: {</w:t>
      </w:r>
    </w:p>
    <w:p w14:paraId="44304116" w14:textId="77777777" w:rsidR="008F2729" w:rsidRPr="00C2429D" w:rsidRDefault="00CE5BF4">
      <w:pPr>
        <w:pStyle w:val="10"/>
        <w:contextualSpacing w:val="0"/>
        <w:rPr>
          <w:color w:val="333333"/>
          <w:sz w:val="20"/>
          <w:szCs w:val="20"/>
          <w:lang w:val="en-US"/>
          <w:rPrChange w:id="3160" w:author="Grigory" w:date="2018-11-13T17:53:00Z">
            <w:rPr>
              <w:color w:val="333333"/>
              <w:sz w:val="20"/>
              <w:szCs w:val="20"/>
            </w:rPr>
          </w:rPrChange>
        </w:rPr>
      </w:pPr>
      <w:r w:rsidRPr="00C2429D">
        <w:rPr>
          <w:color w:val="333333"/>
          <w:sz w:val="20"/>
          <w:szCs w:val="20"/>
          <w:lang w:val="en-US"/>
          <w:rPrChange w:id="3161" w:author="Grigory" w:date="2018-11-13T17:53:00Z">
            <w:rPr>
              <w:color w:val="333333"/>
              <w:sz w:val="20"/>
              <w:szCs w:val="20"/>
            </w:rPr>
          </w:rPrChange>
        </w:rPr>
        <w:t xml:space="preserve">          </w:t>
      </w:r>
      <w:proofErr w:type="spellStart"/>
      <w:r w:rsidRPr="00C2429D">
        <w:rPr>
          <w:color w:val="333333"/>
          <w:sz w:val="20"/>
          <w:szCs w:val="20"/>
          <w:lang w:val="en-US"/>
          <w:rPrChange w:id="3162" w:author="Grigory" w:date="2018-11-13T17:53:00Z">
            <w:rPr>
              <w:color w:val="333333"/>
              <w:sz w:val="20"/>
              <w:szCs w:val="20"/>
            </w:rPr>
          </w:rPrChange>
        </w:rPr>
        <w:t>last_name</w:t>
      </w:r>
      <w:proofErr w:type="spellEnd"/>
      <w:r w:rsidRPr="00C2429D">
        <w:rPr>
          <w:color w:val="333333"/>
          <w:sz w:val="20"/>
          <w:szCs w:val="20"/>
          <w:lang w:val="en-US"/>
          <w:rPrChange w:id="3163" w:author="Grigory" w:date="2018-11-13T17:53:00Z">
            <w:rPr>
              <w:color w:val="333333"/>
              <w:sz w:val="20"/>
              <w:szCs w:val="20"/>
            </w:rPr>
          </w:rPrChange>
        </w:rPr>
        <w:t xml:space="preserve">: </w:t>
      </w:r>
      <w:proofErr w:type="gramStart"/>
      <w:r w:rsidRPr="00C2429D">
        <w:rPr>
          <w:color w:val="333333"/>
          <w:sz w:val="20"/>
          <w:szCs w:val="20"/>
          <w:lang w:val="en-US"/>
          <w:rPrChange w:id="3164" w:author="Grigory" w:date="2018-11-13T17:53:00Z">
            <w:rPr>
              <w:color w:val="333333"/>
              <w:sz w:val="20"/>
              <w:szCs w:val="20"/>
            </w:rPr>
          </w:rPrChange>
        </w:rPr>
        <w:t>string?,</w:t>
      </w:r>
      <w:proofErr w:type="gramEnd"/>
    </w:p>
    <w:p w14:paraId="0A3DC3BC" w14:textId="77777777" w:rsidR="008F2729" w:rsidRPr="00C2429D" w:rsidRDefault="00CE5BF4">
      <w:pPr>
        <w:pStyle w:val="10"/>
        <w:contextualSpacing w:val="0"/>
        <w:rPr>
          <w:color w:val="333333"/>
          <w:sz w:val="20"/>
          <w:szCs w:val="20"/>
          <w:lang w:val="en-US"/>
          <w:rPrChange w:id="3165" w:author="Grigory" w:date="2018-11-13T17:53:00Z">
            <w:rPr>
              <w:color w:val="333333"/>
              <w:sz w:val="20"/>
              <w:szCs w:val="20"/>
            </w:rPr>
          </w:rPrChange>
        </w:rPr>
      </w:pPr>
      <w:r w:rsidRPr="00C2429D">
        <w:rPr>
          <w:color w:val="333333"/>
          <w:sz w:val="20"/>
          <w:szCs w:val="20"/>
          <w:lang w:val="en-US"/>
          <w:rPrChange w:id="3166" w:author="Grigory" w:date="2018-11-13T17:53:00Z">
            <w:rPr>
              <w:color w:val="333333"/>
              <w:sz w:val="20"/>
              <w:szCs w:val="20"/>
            </w:rPr>
          </w:rPrChange>
        </w:rPr>
        <w:t xml:space="preserve">          </w:t>
      </w:r>
      <w:proofErr w:type="spellStart"/>
      <w:r w:rsidRPr="00C2429D">
        <w:rPr>
          <w:color w:val="333333"/>
          <w:sz w:val="20"/>
          <w:szCs w:val="20"/>
          <w:lang w:val="en-US"/>
          <w:rPrChange w:id="3167" w:author="Grigory" w:date="2018-11-13T17:53:00Z">
            <w:rPr>
              <w:color w:val="333333"/>
              <w:sz w:val="20"/>
              <w:szCs w:val="20"/>
            </w:rPr>
          </w:rPrChange>
        </w:rPr>
        <w:t>first_name</w:t>
      </w:r>
      <w:proofErr w:type="spellEnd"/>
      <w:r w:rsidRPr="00C2429D">
        <w:rPr>
          <w:color w:val="333333"/>
          <w:sz w:val="20"/>
          <w:szCs w:val="20"/>
          <w:lang w:val="en-US"/>
          <w:rPrChange w:id="3168" w:author="Grigory" w:date="2018-11-13T17:53:00Z">
            <w:rPr>
              <w:color w:val="333333"/>
              <w:sz w:val="20"/>
              <w:szCs w:val="20"/>
            </w:rPr>
          </w:rPrChange>
        </w:rPr>
        <w:t xml:space="preserve">: </w:t>
      </w:r>
      <w:proofErr w:type="gramStart"/>
      <w:r w:rsidRPr="00C2429D">
        <w:rPr>
          <w:color w:val="333333"/>
          <w:sz w:val="20"/>
          <w:szCs w:val="20"/>
          <w:lang w:val="en-US"/>
          <w:rPrChange w:id="3169" w:author="Grigory" w:date="2018-11-13T17:53:00Z">
            <w:rPr>
              <w:color w:val="333333"/>
              <w:sz w:val="20"/>
              <w:szCs w:val="20"/>
            </w:rPr>
          </w:rPrChange>
        </w:rPr>
        <w:t>string?,</w:t>
      </w:r>
      <w:proofErr w:type="gramEnd"/>
    </w:p>
    <w:p w14:paraId="7E8AB57F" w14:textId="77777777" w:rsidR="008F2729" w:rsidRPr="00C2429D" w:rsidRDefault="00CE5BF4">
      <w:pPr>
        <w:pStyle w:val="10"/>
        <w:contextualSpacing w:val="0"/>
        <w:rPr>
          <w:color w:val="333333"/>
          <w:sz w:val="20"/>
          <w:szCs w:val="20"/>
          <w:lang w:val="en-US"/>
          <w:rPrChange w:id="3170" w:author="Grigory" w:date="2018-11-13T17:53:00Z">
            <w:rPr>
              <w:color w:val="333333"/>
              <w:sz w:val="20"/>
              <w:szCs w:val="20"/>
            </w:rPr>
          </w:rPrChange>
        </w:rPr>
      </w:pPr>
      <w:r w:rsidRPr="00C2429D">
        <w:rPr>
          <w:color w:val="333333"/>
          <w:sz w:val="20"/>
          <w:szCs w:val="20"/>
          <w:lang w:val="en-US"/>
          <w:rPrChange w:id="3171" w:author="Grigory" w:date="2018-11-13T17:53:00Z">
            <w:rPr>
              <w:color w:val="333333"/>
              <w:sz w:val="20"/>
              <w:szCs w:val="20"/>
            </w:rPr>
          </w:rPrChange>
        </w:rPr>
        <w:t xml:space="preserve">          </w:t>
      </w:r>
      <w:proofErr w:type="spellStart"/>
      <w:r w:rsidRPr="00C2429D">
        <w:rPr>
          <w:color w:val="333333"/>
          <w:sz w:val="20"/>
          <w:szCs w:val="20"/>
          <w:lang w:val="en-US"/>
          <w:rPrChange w:id="3172" w:author="Grigory" w:date="2018-11-13T17:53:00Z">
            <w:rPr>
              <w:color w:val="333333"/>
              <w:sz w:val="20"/>
              <w:szCs w:val="20"/>
            </w:rPr>
          </w:rPrChange>
        </w:rPr>
        <w:t>second_name</w:t>
      </w:r>
      <w:proofErr w:type="spellEnd"/>
      <w:r w:rsidRPr="00C2429D">
        <w:rPr>
          <w:color w:val="333333"/>
          <w:sz w:val="20"/>
          <w:szCs w:val="20"/>
          <w:lang w:val="en-US"/>
          <w:rPrChange w:id="3173" w:author="Grigory" w:date="2018-11-13T17:53:00Z">
            <w:rPr>
              <w:color w:val="333333"/>
              <w:sz w:val="20"/>
              <w:szCs w:val="20"/>
            </w:rPr>
          </w:rPrChange>
        </w:rPr>
        <w:t>: string?</w:t>
      </w:r>
    </w:p>
    <w:p w14:paraId="2A61BDCD" w14:textId="77777777" w:rsidR="008F2729" w:rsidRPr="00C2429D" w:rsidRDefault="00CE5BF4">
      <w:pPr>
        <w:pStyle w:val="10"/>
        <w:contextualSpacing w:val="0"/>
        <w:rPr>
          <w:color w:val="333333"/>
          <w:sz w:val="20"/>
          <w:szCs w:val="20"/>
          <w:lang w:val="en-US"/>
          <w:rPrChange w:id="3174" w:author="Grigory" w:date="2018-11-13T17:53:00Z">
            <w:rPr>
              <w:color w:val="333333"/>
              <w:sz w:val="20"/>
              <w:szCs w:val="20"/>
            </w:rPr>
          </w:rPrChange>
        </w:rPr>
      </w:pPr>
      <w:r w:rsidRPr="00C2429D">
        <w:rPr>
          <w:color w:val="333333"/>
          <w:sz w:val="20"/>
          <w:szCs w:val="20"/>
          <w:lang w:val="en-US"/>
          <w:rPrChange w:id="3175" w:author="Grigory" w:date="2018-11-13T17:53:00Z">
            <w:rPr>
              <w:color w:val="333333"/>
              <w:sz w:val="20"/>
              <w:szCs w:val="20"/>
            </w:rPr>
          </w:rPrChange>
        </w:rPr>
        <w:t xml:space="preserve">      },</w:t>
      </w:r>
    </w:p>
    <w:p w14:paraId="02BB3446" w14:textId="77777777" w:rsidR="008F2729" w:rsidRPr="00C2429D" w:rsidRDefault="00CE5BF4">
      <w:pPr>
        <w:pStyle w:val="10"/>
        <w:contextualSpacing w:val="0"/>
        <w:rPr>
          <w:color w:val="333333"/>
          <w:sz w:val="20"/>
          <w:szCs w:val="20"/>
          <w:lang w:val="en-US"/>
          <w:rPrChange w:id="3176" w:author="Grigory" w:date="2018-11-13T17:53:00Z">
            <w:rPr>
              <w:color w:val="333333"/>
              <w:sz w:val="20"/>
              <w:szCs w:val="20"/>
            </w:rPr>
          </w:rPrChange>
        </w:rPr>
      </w:pPr>
      <w:r w:rsidRPr="00C2429D">
        <w:rPr>
          <w:color w:val="333333"/>
          <w:sz w:val="20"/>
          <w:szCs w:val="20"/>
          <w:lang w:val="en-US"/>
          <w:rPrChange w:id="3177" w:author="Grigory" w:date="2018-11-13T17:53:00Z">
            <w:rPr>
              <w:color w:val="333333"/>
              <w:sz w:val="20"/>
              <w:szCs w:val="20"/>
            </w:rPr>
          </w:rPrChange>
        </w:rPr>
        <w:t xml:space="preserve">      contacts: {</w:t>
      </w:r>
    </w:p>
    <w:p w14:paraId="62D109E4" w14:textId="77777777" w:rsidR="008F2729" w:rsidRPr="00C2429D" w:rsidRDefault="00CE5BF4">
      <w:pPr>
        <w:pStyle w:val="10"/>
        <w:contextualSpacing w:val="0"/>
        <w:rPr>
          <w:color w:val="333333"/>
          <w:sz w:val="20"/>
          <w:szCs w:val="20"/>
          <w:lang w:val="en-US"/>
          <w:rPrChange w:id="3178" w:author="Grigory" w:date="2018-11-13T17:53:00Z">
            <w:rPr>
              <w:color w:val="333333"/>
              <w:sz w:val="20"/>
              <w:szCs w:val="20"/>
            </w:rPr>
          </w:rPrChange>
        </w:rPr>
      </w:pPr>
      <w:r w:rsidRPr="00C2429D">
        <w:rPr>
          <w:color w:val="333333"/>
          <w:sz w:val="20"/>
          <w:szCs w:val="20"/>
          <w:lang w:val="en-US"/>
          <w:rPrChange w:id="3179" w:author="Grigory" w:date="2018-11-13T17:53:00Z">
            <w:rPr>
              <w:color w:val="333333"/>
              <w:sz w:val="20"/>
              <w:szCs w:val="20"/>
            </w:rPr>
          </w:rPrChange>
        </w:rPr>
        <w:t xml:space="preserve">          phone: </w:t>
      </w:r>
      <w:proofErr w:type="gramStart"/>
      <w:r w:rsidRPr="00C2429D">
        <w:rPr>
          <w:color w:val="333333"/>
          <w:sz w:val="20"/>
          <w:szCs w:val="20"/>
          <w:lang w:val="en-US"/>
          <w:rPrChange w:id="3180" w:author="Grigory" w:date="2018-11-13T17:53:00Z">
            <w:rPr>
              <w:color w:val="333333"/>
              <w:sz w:val="20"/>
              <w:szCs w:val="20"/>
            </w:rPr>
          </w:rPrChange>
        </w:rPr>
        <w:t>string?,</w:t>
      </w:r>
      <w:proofErr w:type="gramEnd"/>
    </w:p>
    <w:p w14:paraId="08754CF8" w14:textId="77777777" w:rsidR="008F2729" w:rsidRPr="00C2429D" w:rsidRDefault="00CE5BF4">
      <w:pPr>
        <w:pStyle w:val="10"/>
        <w:contextualSpacing w:val="0"/>
        <w:rPr>
          <w:color w:val="333333"/>
          <w:sz w:val="20"/>
          <w:szCs w:val="20"/>
          <w:lang w:val="en-US"/>
          <w:rPrChange w:id="3181" w:author="Grigory" w:date="2018-11-13T17:53:00Z">
            <w:rPr>
              <w:color w:val="333333"/>
              <w:sz w:val="20"/>
              <w:szCs w:val="20"/>
            </w:rPr>
          </w:rPrChange>
        </w:rPr>
      </w:pPr>
      <w:r w:rsidRPr="00C2429D">
        <w:rPr>
          <w:color w:val="333333"/>
          <w:sz w:val="20"/>
          <w:szCs w:val="20"/>
          <w:lang w:val="en-US"/>
          <w:rPrChange w:id="3182" w:author="Grigory" w:date="2018-11-13T17:53:00Z">
            <w:rPr>
              <w:color w:val="333333"/>
              <w:sz w:val="20"/>
              <w:szCs w:val="20"/>
            </w:rPr>
          </w:rPrChange>
        </w:rPr>
        <w:t xml:space="preserve">          email: </w:t>
      </w:r>
      <w:proofErr w:type="gramStart"/>
      <w:r w:rsidRPr="00C2429D">
        <w:rPr>
          <w:color w:val="333333"/>
          <w:sz w:val="20"/>
          <w:szCs w:val="20"/>
          <w:lang w:val="en-US"/>
          <w:rPrChange w:id="3183" w:author="Grigory" w:date="2018-11-13T17:53:00Z">
            <w:rPr>
              <w:color w:val="333333"/>
              <w:sz w:val="20"/>
              <w:szCs w:val="20"/>
            </w:rPr>
          </w:rPrChange>
        </w:rPr>
        <w:t>string?,</w:t>
      </w:r>
      <w:proofErr w:type="gramEnd"/>
    </w:p>
    <w:p w14:paraId="1716881C" w14:textId="77777777" w:rsidR="008F2729" w:rsidRPr="00C2429D" w:rsidRDefault="00CE5BF4">
      <w:pPr>
        <w:pStyle w:val="10"/>
        <w:contextualSpacing w:val="0"/>
        <w:rPr>
          <w:color w:val="333333"/>
          <w:sz w:val="20"/>
          <w:szCs w:val="20"/>
          <w:lang w:val="en-US"/>
          <w:rPrChange w:id="3184" w:author="Grigory" w:date="2018-11-13T17:53:00Z">
            <w:rPr>
              <w:color w:val="333333"/>
              <w:sz w:val="20"/>
              <w:szCs w:val="20"/>
            </w:rPr>
          </w:rPrChange>
        </w:rPr>
      </w:pPr>
      <w:r w:rsidRPr="00C2429D">
        <w:rPr>
          <w:color w:val="333333"/>
          <w:sz w:val="20"/>
          <w:szCs w:val="20"/>
          <w:lang w:val="en-US"/>
          <w:rPrChange w:id="3185" w:author="Grigory" w:date="2018-11-13T17:53:00Z">
            <w:rPr>
              <w:color w:val="333333"/>
              <w:sz w:val="20"/>
              <w:szCs w:val="20"/>
            </w:rPr>
          </w:rPrChange>
        </w:rPr>
        <w:t xml:space="preserve">          </w:t>
      </w:r>
      <w:proofErr w:type="spellStart"/>
      <w:r w:rsidRPr="00C2429D">
        <w:rPr>
          <w:color w:val="333333"/>
          <w:sz w:val="20"/>
          <w:szCs w:val="20"/>
          <w:lang w:val="en-US"/>
          <w:rPrChange w:id="3186" w:author="Grigory" w:date="2018-11-13T17:53:00Z">
            <w:rPr>
              <w:color w:val="333333"/>
              <w:sz w:val="20"/>
              <w:szCs w:val="20"/>
            </w:rPr>
          </w:rPrChange>
        </w:rPr>
        <w:t>delivery_address</w:t>
      </w:r>
      <w:proofErr w:type="spellEnd"/>
      <w:r w:rsidRPr="00C2429D">
        <w:rPr>
          <w:color w:val="333333"/>
          <w:sz w:val="20"/>
          <w:szCs w:val="20"/>
          <w:lang w:val="en-US"/>
          <w:rPrChange w:id="3187" w:author="Grigory" w:date="2018-11-13T17:53:00Z">
            <w:rPr>
              <w:color w:val="333333"/>
              <w:sz w:val="20"/>
              <w:szCs w:val="20"/>
            </w:rPr>
          </w:rPrChange>
        </w:rPr>
        <w:t>: string?</w:t>
      </w:r>
    </w:p>
    <w:p w14:paraId="56704E9F" w14:textId="77777777" w:rsidR="008F2729" w:rsidRDefault="00CE5BF4">
      <w:pPr>
        <w:pStyle w:val="10"/>
        <w:contextualSpacing w:val="0"/>
        <w:rPr>
          <w:color w:val="333333"/>
          <w:sz w:val="20"/>
          <w:szCs w:val="20"/>
        </w:rPr>
      </w:pPr>
      <w:r w:rsidRPr="00C2429D">
        <w:rPr>
          <w:color w:val="333333"/>
          <w:sz w:val="20"/>
          <w:szCs w:val="20"/>
          <w:lang w:val="en-US"/>
          <w:rPrChange w:id="3188" w:author="Grigory" w:date="2018-11-13T17:53:00Z">
            <w:rPr>
              <w:color w:val="333333"/>
              <w:sz w:val="20"/>
              <w:szCs w:val="20"/>
            </w:rPr>
          </w:rPrChange>
        </w:rPr>
        <w:t xml:space="preserve">      </w:t>
      </w:r>
      <w:r>
        <w:rPr>
          <w:color w:val="333333"/>
          <w:sz w:val="20"/>
          <w:szCs w:val="20"/>
        </w:rPr>
        <w:t>}</w:t>
      </w:r>
    </w:p>
    <w:p w14:paraId="2D85094C" w14:textId="77777777" w:rsidR="008F2729" w:rsidRDefault="00CE5BF4">
      <w:pPr>
        <w:pStyle w:val="10"/>
        <w:contextualSpacing w:val="0"/>
        <w:rPr>
          <w:color w:val="333333"/>
          <w:sz w:val="20"/>
          <w:szCs w:val="20"/>
        </w:rPr>
      </w:pPr>
      <w:r>
        <w:rPr>
          <w:color w:val="333333"/>
          <w:sz w:val="20"/>
          <w:szCs w:val="20"/>
        </w:rPr>
        <w:t xml:space="preserve">  }</w:t>
      </w:r>
    </w:p>
    <w:p w14:paraId="63C272C9" w14:textId="77777777" w:rsidR="008F2729" w:rsidRDefault="00CE5BF4">
      <w:pPr>
        <w:pStyle w:val="10"/>
        <w:contextualSpacing w:val="0"/>
        <w:rPr>
          <w:color w:val="333333"/>
          <w:sz w:val="20"/>
          <w:szCs w:val="20"/>
        </w:rPr>
      </w:pPr>
      <w:r>
        <w:rPr>
          <w:color w:val="333333"/>
          <w:sz w:val="20"/>
          <w:szCs w:val="20"/>
        </w:rPr>
        <w:t>}</w:t>
      </w:r>
    </w:p>
    <w:p w14:paraId="35BA827B" w14:textId="77777777" w:rsidR="008F2729" w:rsidRDefault="008F2729">
      <w:pPr>
        <w:pStyle w:val="10"/>
        <w:contextualSpacing w:val="0"/>
        <w:rPr>
          <w:color w:val="333333"/>
          <w:sz w:val="20"/>
          <w:szCs w:val="20"/>
        </w:rPr>
      </w:pPr>
    </w:p>
    <w:p w14:paraId="4F2C6D05" w14:textId="77777777" w:rsidR="008F2729" w:rsidRDefault="00CE5BF4">
      <w:pPr>
        <w:pStyle w:val="10"/>
        <w:contextualSpacing w:val="0"/>
        <w:rPr>
          <w:color w:val="333333"/>
          <w:sz w:val="20"/>
          <w:szCs w:val="20"/>
        </w:rPr>
      </w:pPr>
      <w:proofErr w:type="spellStart"/>
      <w:r>
        <w:rPr>
          <w:color w:val="333333"/>
          <w:sz w:val="20"/>
          <w:szCs w:val="20"/>
        </w:rPr>
        <w:t>GetOrders</w:t>
      </w:r>
      <w:proofErr w:type="spellEnd"/>
    </w:p>
    <w:p w14:paraId="765F2577"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orders</w:t>
      </w:r>
      <w:proofErr w:type="spellEnd"/>
      <w:r>
        <w:rPr>
          <w:color w:val="333333"/>
          <w:sz w:val="20"/>
          <w:szCs w:val="20"/>
        </w:rPr>
        <w:t>/</w:t>
      </w:r>
    </w:p>
    <w:p w14:paraId="3B2D3F77" w14:textId="77777777" w:rsidR="008F2729" w:rsidRDefault="00CE5BF4">
      <w:pPr>
        <w:pStyle w:val="10"/>
        <w:contextualSpacing w:val="0"/>
        <w:rPr>
          <w:color w:val="333333"/>
          <w:sz w:val="20"/>
          <w:szCs w:val="20"/>
        </w:rPr>
      </w:pPr>
      <w:r>
        <w:rPr>
          <w:color w:val="333333"/>
          <w:sz w:val="20"/>
          <w:szCs w:val="20"/>
        </w:rPr>
        <w:t>список заказов</w:t>
      </w:r>
    </w:p>
    <w:p w14:paraId="51E88E2C" w14:textId="77777777" w:rsidR="008F2729" w:rsidRDefault="00CE5BF4">
      <w:pPr>
        <w:pStyle w:val="10"/>
        <w:contextualSpacing w:val="0"/>
        <w:rPr>
          <w:color w:val="333333"/>
          <w:sz w:val="20"/>
          <w:szCs w:val="20"/>
        </w:rPr>
      </w:pPr>
      <w:r>
        <w:rPr>
          <w:color w:val="333333"/>
          <w:sz w:val="20"/>
          <w:szCs w:val="20"/>
        </w:rPr>
        <w:t>входные параметры:</w:t>
      </w:r>
    </w:p>
    <w:p w14:paraId="61A314EF" w14:textId="77777777" w:rsidR="008F2729" w:rsidRDefault="00CE5BF4">
      <w:pPr>
        <w:pStyle w:val="10"/>
        <w:contextualSpacing w:val="0"/>
        <w:rPr>
          <w:color w:val="333333"/>
          <w:sz w:val="20"/>
          <w:szCs w:val="20"/>
        </w:rPr>
      </w:pPr>
      <w:r>
        <w:rPr>
          <w:color w:val="333333"/>
          <w:sz w:val="20"/>
          <w:szCs w:val="20"/>
        </w:rPr>
        <w:t>- пагинация</w:t>
      </w:r>
    </w:p>
    <w:p w14:paraId="486704B1" w14:textId="77777777" w:rsidR="008F2729" w:rsidRDefault="00CE5BF4">
      <w:pPr>
        <w:pStyle w:val="10"/>
        <w:contextualSpacing w:val="0"/>
        <w:rPr>
          <w:color w:val="333333"/>
          <w:sz w:val="20"/>
          <w:szCs w:val="20"/>
        </w:rPr>
      </w:pPr>
      <w:r>
        <w:rPr>
          <w:color w:val="333333"/>
          <w:sz w:val="20"/>
          <w:szCs w:val="20"/>
        </w:rPr>
        <w:t>формат ответа:</w:t>
      </w:r>
    </w:p>
    <w:p w14:paraId="332BDB69" w14:textId="77777777" w:rsidR="008F2729" w:rsidRDefault="00CE5BF4">
      <w:pPr>
        <w:pStyle w:val="10"/>
        <w:contextualSpacing w:val="0"/>
        <w:rPr>
          <w:color w:val="333333"/>
          <w:sz w:val="20"/>
          <w:szCs w:val="20"/>
        </w:rPr>
      </w:pPr>
      <w:r>
        <w:rPr>
          <w:color w:val="333333"/>
          <w:sz w:val="20"/>
          <w:szCs w:val="20"/>
        </w:rPr>
        <w:t>{</w:t>
      </w:r>
    </w:p>
    <w:p w14:paraId="348D0E35"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orders</w:t>
      </w:r>
      <w:proofErr w:type="spellEnd"/>
      <w:r>
        <w:rPr>
          <w:color w:val="333333"/>
          <w:sz w:val="20"/>
          <w:szCs w:val="20"/>
        </w:rPr>
        <w:t>: [</w:t>
      </w:r>
    </w:p>
    <w:p w14:paraId="2266D089" w14:textId="77777777" w:rsidR="008F2729" w:rsidRPr="00B2533C" w:rsidRDefault="00CE5BF4">
      <w:pPr>
        <w:pStyle w:val="10"/>
        <w:contextualSpacing w:val="0"/>
        <w:rPr>
          <w:color w:val="333333"/>
          <w:sz w:val="20"/>
          <w:szCs w:val="20"/>
          <w:lang w:val="en-US"/>
          <w:rPrChange w:id="3189" w:author="Григорий Григорий" w:date="2018-12-07T00:39:00Z">
            <w:rPr>
              <w:color w:val="333333"/>
              <w:sz w:val="20"/>
              <w:szCs w:val="20"/>
            </w:rPr>
          </w:rPrChange>
        </w:rPr>
      </w:pPr>
      <w:r>
        <w:rPr>
          <w:color w:val="333333"/>
          <w:sz w:val="20"/>
          <w:szCs w:val="20"/>
        </w:rPr>
        <w:t xml:space="preserve">      </w:t>
      </w:r>
      <w:r w:rsidRPr="00B2533C">
        <w:rPr>
          <w:color w:val="333333"/>
          <w:sz w:val="20"/>
          <w:szCs w:val="20"/>
          <w:lang w:val="en-US"/>
          <w:rPrChange w:id="3190" w:author="Григорий Григорий" w:date="2018-12-07T00:39:00Z">
            <w:rPr>
              <w:color w:val="333333"/>
              <w:sz w:val="20"/>
              <w:szCs w:val="20"/>
            </w:rPr>
          </w:rPrChange>
        </w:rPr>
        <w:t xml:space="preserve">id: </w:t>
      </w:r>
      <w:proofErr w:type="gramStart"/>
      <w:r w:rsidRPr="00B2533C">
        <w:rPr>
          <w:color w:val="333333"/>
          <w:sz w:val="20"/>
          <w:szCs w:val="20"/>
          <w:lang w:val="en-US"/>
          <w:rPrChange w:id="3191" w:author="Григорий Григорий" w:date="2018-12-07T00:39:00Z">
            <w:rPr>
              <w:color w:val="333333"/>
              <w:sz w:val="20"/>
              <w:szCs w:val="20"/>
            </w:rPr>
          </w:rPrChange>
        </w:rPr>
        <w:t>string!,</w:t>
      </w:r>
      <w:proofErr w:type="gramEnd"/>
    </w:p>
    <w:p w14:paraId="5D5AE3F8" w14:textId="77777777" w:rsidR="008F2729" w:rsidRPr="00C2429D" w:rsidRDefault="00CE5BF4">
      <w:pPr>
        <w:pStyle w:val="10"/>
        <w:contextualSpacing w:val="0"/>
        <w:rPr>
          <w:color w:val="333333"/>
          <w:sz w:val="20"/>
          <w:szCs w:val="20"/>
          <w:lang w:val="en-US"/>
          <w:rPrChange w:id="3192" w:author="Grigory" w:date="2018-11-13T17:53:00Z">
            <w:rPr>
              <w:color w:val="333333"/>
              <w:sz w:val="20"/>
              <w:szCs w:val="20"/>
            </w:rPr>
          </w:rPrChange>
        </w:rPr>
      </w:pPr>
      <w:r w:rsidRPr="00B2533C">
        <w:rPr>
          <w:color w:val="333333"/>
          <w:sz w:val="20"/>
          <w:szCs w:val="20"/>
          <w:lang w:val="en-US"/>
          <w:rPrChange w:id="3193" w:author="Григорий Григорий" w:date="2018-12-07T00:39:00Z">
            <w:rPr>
              <w:color w:val="333333"/>
              <w:sz w:val="20"/>
              <w:szCs w:val="20"/>
            </w:rPr>
          </w:rPrChange>
        </w:rPr>
        <w:t xml:space="preserve">      </w:t>
      </w:r>
      <w:r w:rsidRPr="00C2429D">
        <w:rPr>
          <w:color w:val="333333"/>
          <w:sz w:val="20"/>
          <w:szCs w:val="20"/>
          <w:lang w:val="en-US"/>
          <w:rPrChange w:id="3194" w:author="Grigory" w:date="2018-11-13T17:53:00Z">
            <w:rPr>
              <w:color w:val="333333"/>
              <w:sz w:val="20"/>
              <w:szCs w:val="20"/>
            </w:rPr>
          </w:rPrChange>
        </w:rPr>
        <w:t xml:space="preserve">name: </w:t>
      </w:r>
      <w:proofErr w:type="gramStart"/>
      <w:r w:rsidRPr="00C2429D">
        <w:rPr>
          <w:color w:val="333333"/>
          <w:sz w:val="20"/>
          <w:szCs w:val="20"/>
          <w:lang w:val="en-US"/>
          <w:rPrChange w:id="3195" w:author="Grigory" w:date="2018-11-13T17:53:00Z">
            <w:rPr>
              <w:color w:val="333333"/>
              <w:sz w:val="20"/>
              <w:szCs w:val="20"/>
            </w:rPr>
          </w:rPrChange>
        </w:rPr>
        <w:t>string!,</w:t>
      </w:r>
      <w:proofErr w:type="gramEnd"/>
    </w:p>
    <w:p w14:paraId="02E896E3" w14:textId="77777777" w:rsidR="008F2729" w:rsidRPr="00C2429D" w:rsidRDefault="00CE5BF4">
      <w:pPr>
        <w:pStyle w:val="10"/>
        <w:contextualSpacing w:val="0"/>
        <w:rPr>
          <w:color w:val="333333"/>
          <w:sz w:val="20"/>
          <w:szCs w:val="20"/>
          <w:lang w:val="en-US"/>
          <w:rPrChange w:id="3196" w:author="Grigory" w:date="2018-11-13T17:53:00Z">
            <w:rPr>
              <w:color w:val="333333"/>
              <w:sz w:val="20"/>
              <w:szCs w:val="20"/>
            </w:rPr>
          </w:rPrChange>
        </w:rPr>
      </w:pPr>
      <w:r w:rsidRPr="00C2429D">
        <w:rPr>
          <w:color w:val="333333"/>
          <w:sz w:val="20"/>
          <w:szCs w:val="20"/>
          <w:lang w:val="en-US"/>
          <w:rPrChange w:id="3197" w:author="Grigory" w:date="2018-11-13T17:53:00Z">
            <w:rPr>
              <w:color w:val="333333"/>
              <w:sz w:val="20"/>
              <w:szCs w:val="20"/>
            </w:rPr>
          </w:rPrChange>
        </w:rPr>
        <w:t xml:space="preserve">      type: "</w:t>
      </w:r>
      <w:proofErr w:type="spellStart"/>
      <w:r w:rsidRPr="00C2429D">
        <w:rPr>
          <w:color w:val="333333"/>
          <w:sz w:val="20"/>
          <w:szCs w:val="20"/>
          <w:lang w:val="en-US"/>
          <w:rPrChange w:id="3198" w:author="Grigory" w:date="2018-11-13T17:53:00Z">
            <w:rPr>
              <w:color w:val="333333"/>
              <w:sz w:val="20"/>
              <w:szCs w:val="20"/>
            </w:rPr>
          </w:rPrChange>
        </w:rPr>
        <w:t>prepaiment|processing|complete</w:t>
      </w:r>
      <w:proofErr w:type="spellEnd"/>
      <w:proofErr w:type="gramStart"/>
      <w:r w:rsidRPr="00C2429D">
        <w:rPr>
          <w:color w:val="333333"/>
          <w:sz w:val="20"/>
          <w:szCs w:val="20"/>
          <w:lang w:val="en-US"/>
          <w:rPrChange w:id="3199" w:author="Grigory" w:date="2018-11-13T17:53:00Z">
            <w:rPr>
              <w:color w:val="333333"/>
              <w:sz w:val="20"/>
              <w:szCs w:val="20"/>
            </w:rPr>
          </w:rPrChange>
        </w:rPr>
        <w:t>"!,</w:t>
      </w:r>
      <w:proofErr w:type="gramEnd"/>
    </w:p>
    <w:p w14:paraId="2FF12442" w14:textId="77777777" w:rsidR="008F2729" w:rsidRPr="00C2429D" w:rsidRDefault="00CE5BF4">
      <w:pPr>
        <w:pStyle w:val="10"/>
        <w:contextualSpacing w:val="0"/>
        <w:rPr>
          <w:color w:val="333333"/>
          <w:sz w:val="20"/>
          <w:szCs w:val="20"/>
          <w:lang w:val="en-US"/>
          <w:rPrChange w:id="3200" w:author="Grigory" w:date="2018-11-13T17:53:00Z">
            <w:rPr>
              <w:color w:val="333333"/>
              <w:sz w:val="20"/>
              <w:szCs w:val="20"/>
            </w:rPr>
          </w:rPrChange>
        </w:rPr>
      </w:pPr>
      <w:r w:rsidRPr="00C2429D">
        <w:rPr>
          <w:color w:val="333333"/>
          <w:sz w:val="20"/>
          <w:szCs w:val="20"/>
          <w:lang w:val="en-US"/>
          <w:rPrChange w:id="3201" w:author="Grigory" w:date="2018-11-13T17:53:00Z">
            <w:rPr>
              <w:color w:val="333333"/>
              <w:sz w:val="20"/>
              <w:szCs w:val="20"/>
            </w:rPr>
          </w:rPrChange>
        </w:rPr>
        <w:lastRenderedPageBreak/>
        <w:t xml:space="preserve">      items: {</w:t>
      </w:r>
    </w:p>
    <w:p w14:paraId="5108CEBF" w14:textId="77777777" w:rsidR="008F2729" w:rsidRPr="00C2429D" w:rsidRDefault="00CE5BF4">
      <w:pPr>
        <w:pStyle w:val="10"/>
        <w:contextualSpacing w:val="0"/>
        <w:rPr>
          <w:color w:val="333333"/>
          <w:sz w:val="20"/>
          <w:szCs w:val="20"/>
          <w:lang w:val="en-US"/>
          <w:rPrChange w:id="3202" w:author="Grigory" w:date="2018-11-13T17:53:00Z">
            <w:rPr>
              <w:color w:val="333333"/>
              <w:sz w:val="20"/>
              <w:szCs w:val="20"/>
            </w:rPr>
          </w:rPrChange>
        </w:rPr>
      </w:pPr>
      <w:r w:rsidRPr="00C2429D">
        <w:rPr>
          <w:color w:val="333333"/>
          <w:sz w:val="20"/>
          <w:szCs w:val="20"/>
          <w:lang w:val="en-US"/>
          <w:rPrChange w:id="3203" w:author="Grigory" w:date="2018-11-13T17:53:00Z">
            <w:rPr>
              <w:color w:val="333333"/>
              <w:sz w:val="20"/>
              <w:szCs w:val="20"/>
            </w:rPr>
          </w:rPrChange>
        </w:rPr>
        <w:t xml:space="preserve">          </w:t>
      </w:r>
      <w:proofErr w:type="gramStart"/>
      <w:r w:rsidRPr="00C2429D">
        <w:rPr>
          <w:color w:val="333333"/>
          <w:sz w:val="20"/>
          <w:szCs w:val="20"/>
          <w:lang w:val="en-US"/>
          <w:rPrChange w:id="3204" w:author="Grigory" w:date="2018-11-13T17:53:00Z">
            <w:rPr>
              <w:color w:val="333333"/>
              <w:sz w:val="20"/>
              <w:szCs w:val="20"/>
            </w:rPr>
          </w:rPrChange>
        </w:rPr>
        <w:t>magazines:[</w:t>
      </w:r>
      <w:proofErr w:type="gramEnd"/>
    </w:p>
    <w:p w14:paraId="59F04CE7" w14:textId="77777777" w:rsidR="008F2729" w:rsidRPr="00C2429D" w:rsidRDefault="00CE5BF4">
      <w:pPr>
        <w:pStyle w:val="10"/>
        <w:contextualSpacing w:val="0"/>
        <w:rPr>
          <w:color w:val="333333"/>
          <w:sz w:val="20"/>
          <w:szCs w:val="20"/>
          <w:lang w:val="en-US"/>
          <w:rPrChange w:id="3205" w:author="Grigory" w:date="2018-11-13T17:53:00Z">
            <w:rPr>
              <w:color w:val="333333"/>
              <w:sz w:val="20"/>
              <w:szCs w:val="20"/>
            </w:rPr>
          </w:rPrChange>
        </w:rPr>
      </w:pPr>
      <w:r w:rsidRPr="00C2429D">
        <w:rPr>
          <w:color w:val="333333"/>
          <w:sz w:val="20"/>
          <w:szCs w:val="20"/>
          <w:lang w:val="en-US"/>
          <w:rPrChange w:id="3206" w:author="Grigory" w:date="2018-11-13T17:53:00Z">
            <w:rPr>
              <w:color w:val="333333"/>
              <w:sz w:val="20"/>
              <w:szCs w:val="20"/>
            </w:rPr>
          </w:rPrChange>
        </w:rPr>
        <w:t xml:space="preserve">              {</w:t>
      </w:r>
    </w:p>
    <w:p w14:paraId="72C319C0" w14:textId="77777777" w:rsidR="008F2729" w:rsidRPr="00C2429D" w:rsidRDefault="00CE5BF4">
      <w:pPr>
        <w:pStyle w:val="10"/>
        <w:contextualSpacing w:val="0"/>
        <w:rPr>
          <w:color w:val="333333"/>
          <w:sz w:val="20"/>
          <w:szCs w:val="20"/>
          <w:lang w:val="en-US"/>
          <w:rPrChange w:id="3207" w:author="Grigory" w:date="2018-11-13T17:53:00Z">
            <w:rPr>
              <w:color w:val="333333"/>
              <w:sz w:val="20"/>
              <w:szCs w:val="20"/>
            </w:rPr>
          </w:rPrChange>
        </w:rPr>
      </w:pPr>
      <w:r w:rsidRPr="00C2429D">
        <w:rPr>
          <w:color w:val="333333"/>
          <w:sz w:val="20"/>
          <w:szCs w:val="20"/>
          <w:lang w:val="en-US"/>
          <w:rPrChange w:id="3208" w:author="Grigory" w:date="2018-11-13T17:53:00Z">
            <w:rPr>
              <w:color w:val="333333"/>
              <w:sz w:val="20"/>
              <w:szCs w:val="20"/>
            </w:rPr>
          </w:rPrChange>
        </w:rPr>
        <w:t xml:space="preserve">                  id: </w:t>
      </w:r>
      <w:proofErr w:type="gramStart"/>
      <w:r w:rsidRPr="00C2429D">
        <w:rPr>
          <w:color w:val="333333"/>
          <w:sz w:val="20"/>
          <w:szCs w:val="20"/>
          <w:lang w:val="en-US"/>
          <w:rPrChange w:id="3209" w:author="Grigory" w:date="2018-11-13T17:53:00Z">
            <w:rPr>
              <w:color w:val="333333"/>
              <w:sz w:val="20"/>
              <w:szCs w:val="20"/>
            </w:rPr>
          </w:rPrChange>
        </w:rPr>
        <w:t>string!,</w:t>
      </w:r>
      <w:proofErr w:type="gramEnd"/>
    </w:p>
    <w:p w14:paraId="41BFC0CD" w14:textId="77777777" w:rsidR="008F2729" w:rsidRPr="00C2429D" w:rsidRDefault="00CE5BF4">
      <w:pPr>
        <w:pStyle w:val="10"/>
        <w:contextualSpacing w:val="0"/>
        <w:rPr>
          <w:color w:val="333333"/>
          <w:sz w:val="20"/>
          <w:szCs w:val="20"/>
          <w:lang w:val="en-US"/>
          <w:rPrChange w:id="3210" w:author="Grigory" w:date="2018-11-13T17:53:00Z">
            <w:rPr>
              <w:color w:val="333333"/>
              <w:sz w:val="20"/>
              <w:szCs w:val="20"/>
            </w:rPr>
          </w:rPrChange>
        </w:rPr>
      </w:pPr>
      <w:r w:rsidRPr="00C2429D">
        <w:rPr>
          <w:color w:val="333333"/>
          <w:sz w:val="20"/>
          <w:szCs w:val="20"/>
          <w:lang w:val="en-US"/>
          <w:rPrChange w:id="3211" w:author="Grigory" w:date="2018-11-13T17:53:00Z">
            <w:rPr>
              <w:color w:val="333333"/>
              <w:sz w:val="20"/>
              <w:szCs w:val="20"/>
            </w:rPr>
          </w:rPrChange>
        </w:rPr>
        <w:t xml:space="preserve">                  name: </w:t>
      </w:r>
      <w:proofErr w:type="gramStart"/>
      <w:r w:rsidRPr="00C2429D">
        <w:rPr>
          <w:color w:val="333333"/>
          <w:sz w:val="20"/>
          <w:szCs w:val="20"/>
          <w:lang w:val="en-US"/>
          <w:rPrChange w:id="3212" w:author="Grigory" w:date="2018-11-13T17:53:00Z">
            <w:rPr>
              <w:color w:val="333333"/>
              <w:sz w:val="20"/>
              <w:szCs w:val="20"/>
            </w:rPr>
          </w:rPrChange>
        </w:rPr>
        <w:t>string!,</w:t>
      </w:r>
      <w:proofErr w:type="gramEnd"/>
    </w:p>
    <w:p w14:paraId="74546198" w14:textId="77777777" w:rsidR="008F2729" w:rsidRPr="00C2429D" w:rsidRDefault="00CE5BF4">
      <w:pPr>
        <w:pStyle w:val="10"/>
        <w:contextualSpacing w:val="0"/>
        <w:rPr>
          <w:color w:val="333333"/>
          <w:sz w:val="20"/>
          <w:szCs w:val="20"/>
          <w:lang w:val="en-US"/>
          <w:rPrChange w:id="3213" w:author="Grigory" w:date="2018-11-13T17:53:00Z">
            <w:rPr>
              <w:color w:val="333333"/>
              <w:sz w:val="20"/>
              <w:szCs w:val="20"/>
            </w:rPr>
          </w:rPrChange>
        </w:rPr>
      </w:pPr>
      <w:r w:rsidRPr="00C2429D">
        <w:rPr>
          <w:color w:val="333333"/>
          <w:sz w:val="20"/>
          <w:szCs w:val="20"/>
          <w:lang w:val="en-US"/>
          <w:rPrChange w:id="3214" w:author="Grigory" w:date="2018-11-13T17:53:00Z">
            <w:rPr>
              <w:color w:val="333333"/>
              <w:sz w:val="20"/>
              <w:szCs w:val="20"/>
            </w:rPr>
          </w:rPrChange>
        </w:rPr>
        <w:t xml:space="preserve">                  </w:t>
      </w:r>
      <w:proofErr w:type="spellStart"/>
      <w:r w:rsidRPr="00C2429D">
        <w:rPr>
          <w:color w:val="333333"/>
          <w:sz w:val="20"/>
          <w:szCs w:val="20"/>
          <w:lang w:val="en-US"/>
          <w:rPrChange w:id="3215" w:author="Grigory" w:date="2018-11-13T17:53:00Z">
            <w:rPr>
              <w:color w:val="333333"/>
              <w:sz w:val="20"/>
              <w:szCs w:val="20"/>
            </w:rPr>
          </w:rPrChange>
        </w:rPr>
        <w:t>preview_image</w:t>
      </w:r>
      <w:proofErr w:type="spellEnd"/>
      <w:r w:rsidRPr="00C2429D">
        <w:rPr>
          <w:color w:val="333333"/>
          <w:sz w:val="20"/>
          <w:szCs w:val="20"/>
          <w:lang w:val="en-US"/>
          <w:rPrChange w:id="3216" w:author="Grigory" w:date="2018-11-13T17:53:00Z">
            <w:rPr>
              <w:color w:val="333333"/>
              <w:sz w:val="20"/>
              <w:szCs w:val="20"/>
            </w:rPr>
          </w:rPrChange>
        </w:rPr>
        <w:t xml:space="preserve">: </w:t>
      </w:r>
      <w:proofErr w:type="spellStart"/>
      <w:r w:rsidRPr="00C2429D">
        <w:rPr>
          <w:color w:val="333333"/>
          <w:sz w:val="20"/>
          <w:szCs w:val="20"/>
          <w:lang w:val="en-US"/>
          <w:rPrChange w:id="3217" w:author="Grigory" w:date="2018-11-13T17:53:00Z">
            <w:rPr>
              <w:color w:val="333333"/>
              <w:sz w:val="20"/>
              <w:szCs w:val="20"/>
            </w:rPr>
          </w:rPrChange>
        </w:rPr>
        <w:t>url</w:t>
      </w:r>
      <w:proofErr w:type="spellEnd"/>
      <w:r w:rsidRPr="00C2429D">
        <w:rPr>
          <w:color w:val="333333"/>
          <w:sz w:val="20"/>
          <w:szCs w:val="20"/>
          <w:lang w:val="en-US"/>
          <w:rPrChange w:id="3218" w:author="Grigory" w:date="2018-11-13T17:53:00Z">
            <w:rPr>
              <w:color w:val="333333"/>
              <w:sz w:val="20"/>
              <w:szCs w:val="20"/>
            </w:rPr>
          </w:rPrChange>
        </w:rPr>
        <w:t>?</w:t>
      </w:r>
    </w:p>
    <w:p w14:paraId="6430FE5A" w14:textId="77777777" w:rsidR="008F2729" w:rsidRPr="00C2429D" w:rsidRDefault="00CE5BF4">
      <w:pPr>
        <w:pStyle w:val="10"/>
        <w:contextualSpacing w:val="0"/>
        <w:rPr>
          <w:color w:val="333333"/>
          <w:sz w:val="20"/>
          <w:szCs w:val="20"/>
          <w:lang w:val="en-US"/>
          <w:rPrChange w:id="3219" w:author="Grigory" w:date="2018-11-13T17:53:00Z">
            <w:rPr>
              <w:color w:val="333333"/>
              <w:sz w:val="20"/>
              <w:szCs w:val="20"/>
            </w:rPr>
          </w:rPrChange>
        </w:rPr>
      </w:pPr>
      <w:r w:rsidRPr="00C2429D">
        <w:rPr>
          <w:color w:val="333333"/>
          <w:sz w:val="20"/>
          <w:szCs w:val="20"/>
          <w:lang w:val="en-US"/>
          <w:rPrChange w:id="3220" w:author="Grigory" w:date="2018-11-13T17:53:00Z">
            <w:rPr>
              <w:color w:val="333333"/>
              <w:sz w:val="20"/>
              <w:szCs w:val="20"/>
            </w:rPr>
          </w:rPrChange>
        </w:rPr>
        <w:t xml:space="preserve">              },</w:t>
      </w:r>
    </w:p>
    <w:p w14:paraId="469A9F88" w14:textId="77777777" w:rsidR="008F2729" w:rsidRPr="00C2429D" w:rsidRDefault="00CE5BF4">
      <w:pPr>
        <w:pStyle w:val="10"/>
        <w:contextualSpacing w:val="0"/>
        <w:rPr>
          <w:color w:val="333333"/>
          <w:sz w:val="20"/>
          <w:szCs w:val="20"/>
          <w:lang w:val="en-US"/>
          <w:rPrChange w:id="3221" w:author="Grigory" w:date="2018-11-13T17:53:00Z">
            <w:rPr>
              <w:color w:val="333333"/>
              <w:sz w:val="20"/>
              <w:szCs w:val="20"/>
            </w:rPr>
          </w:rPrChange>
        </w:rPr>
      </w:pPr>
      <w:r w:rsidRPr="00C2429D">
        <w:rPr>
          <w:color w:val="333333"/>
          <w:sz w:val="20"/>
          <w:szCs w:val="20"/>
          <w:lang w:val="en-US"/>
          <w:rPrChange w:id="3222" w:author="Grigory" w:date="2018-11-13T17:53:00Z">
            <w:rPr>
              <w:color w:val="333333"/>
              <w:sz w:val="20"/>
              <w:szCs w:val="20"/>
            </w:rPr>
          </w:rPrChange>
        </w:rPr>
        <w:t xml:space="preserve">              .....</w:t>
      </w:r>
    </w:p>
    <w:p w14:paraId="34E70045" w14:textId="77777777" w:rsidR="008F2729" w:rsidRPr="00C2429D" w:rsidRDefault="00CE5BF4">
      <w:pPr>
        <w:pStyle w:val="10"/>
        <w:contextualSpacing w:val="0"/>
        <w:rPr>
          <w:color w:val="333333"/>
          <w:sz w:val="20"/>
          <w:szCs w:val="20"/>
          <w:lang w:val="en-US"/>
          <w:rPrChange w:id="3223" w:author="Grigory" w:date="2018-11-13T17:53:00Z">
            <w:rPr>
              <w:color w:val="333333"/>
              <w:sz w:val="20"/>
              <w:szCs w:val="20"/>
            </w:rPr>
          </w:rPrChange>
        </w:rPr>
      </w:pPr>
      <w:r w:rsidRPr="00C2429D">
        <w:rPr>
          <w:color w:val="333333"/>
          <w:sz w:val="20"/>
          <w:szCs w:val="20"/>
          <w:lang w:val="en-US"/>
          <w:rPrChange w:id="3224" w:author="Grigory" w:date="2018-11-13T17:53:00Z">
            <w:rPr>
              <w:color w:val="333333"/>
              <w:sz w:val="20"/>
              <w:szCs w:val="20"/>
            </w:rPr>
          </w:rPrChange>
        </w:rPr>
        <w:t xml:space="preserve">          ],</w:t>
      </w:r>
    </w:p>
    <w:p w14:paraId="1D022512" w14:textId="77777777" w:rsidR="008F2729" w:rsidRPr="00C2429D" w:rsidRDefault="00CE5BF4">
      <w:pPr>
        <w:pStyle w:val="10"/>
        <w:contextualSpacing w:val="0"/>
        <w:rPr>
          <w:color w:val="333333"/>
          <w:sz w:val="20"/>
          <w:szCs w:val="20"/>
          <w:lang w:val="en-US"/>
          <w:rPrChange w:id="3225" w:author="Grigory" w:date="2018-11-13T17:53:00Z">
            <w:rPr>
              <w:color w:val="333333"/>
              <w:sz w:val="20"/>
              <w:szCs w:val="20"/>
            </w:rPr>
          </w:rPrChange>
        </w:rPr>
      </w:pPr>
      <w:r w:rsidRPr="00C2429D">
        <w:rPr>
          <w:color w:val="333333"/>
          <w:sz w:val="20"/>
          <w:szCs w:val="20"/>
          <w:lang w:val="en-US"/>
          <w:rPrChange w:id="3226" w:author="Grigory" w:date="2018-11-13T17:53:00Z">
            <w:rPr>
              <w:color w:val="333333"/>
              <w:sz w:val="20"/>
              <w:szCs w:val="20"/>
            </w:rPr>
          </w:rPrChange>
        </w:rPr>
        <w:t xml:space="preserve">          numbers: [</w:t>
      </w:r>
    </w:p>
    <w:p w14:paraId="7654DA62" w14:textId="77777777" w:rsidR="008F2729" w:rsidRPr="00C2429D" w:rsidRDefault="00CE5BF4">
      <w:pPr>
        <w:pStyle w:val="10"/>
        <w:contextualSpacing w:val="0"/>
        <w:rPr>
          <w:color w:val="333333"/>
          <w:sz w:val="20"/>
          <w:szCs w:val="20"/>
          <w:lang w:val="en-US"/>
          <w:rPrChange w:id="3227" w:author="Grigory" w:date="2018-11-13T17:53:00Z">
            <w:rPr>
              <w:color w:val="333333"/>
              <w:sz w:val="20"/>
              <w:szCs w:val="20"/>
            </w:rPr>
          </w:rPrChange>
        </w:rPr>
      </w:pPr>
      <w:r w:rsidRPr="00C2429D">
        <w:rPr>
          <w:color w:val="333333"/>
          <w:sz w:val="20"/>
          <w:szCs w:val="20"/>
          <w:lang w:val="en-US"/>
          <w:rPrChange w:id="3228" w:author="Grigory" w:date="2018-11-13T17:53:00Z">
            <w:rPr>
              <w:color w:val="333333"/>
              <w:sz w:val="20"/>
              <w:szCs w:val="20"/>
            </w:rPr>
          </w:rPrChange>
        </w:rPr>
        <w:t xml:space="preserve">              {</w:t>
      </w:r>
    </w:p>
    <w:p w14:paraId="304AE04E" w14:textId="77777777" w:rsidR="008F2729" w:rsidRPr="00C2429D" w:rsidRDefault="00CE5BF4">
      <w:pPr>
        <w:pStyle w:val="10"/>
        <w:contextualSpacing w:val="0"/>
        <w:rPr>
          <w:color w:val="333333"/>
          <w:sz w:val="20"/>
          <w:szCs w:val="20"/>
          <w:lang w:val="en-US"/>
          <w:rPrChange w:id="3229" w:author="Grigory" w:date="2018-11-13T17:53:00Z">
            <w:rPr>
              <w:color w:val="333333"/>
              <w:sz w:val="20"/>
              <w:szCs w:val="20"/>
            </w:rPr>
          </w:rPrChange>
        </w:rPr>
      </w:pPr>
      <w:r w:rsidRPr="00C2429D">
        <w:rPr>
          <w:color w:val="333333"/>
          <w:sz w:val="20"/>
          <w:szCs w:val="20"/>
          <w:lang w:val="en-US"/>
          <w:rPrChange w:id="3230" w:author="Grigory" w:date="2018-11-13T17:53:00Z">
            <w:rPr>
              <w:color w:val="333333"/>
              <w:sz w:val="20"/>
              <w:szCs w:val="20"/>
            </w:rPr>
          </w:rPrChange>
        </w:rPr>
        <w:t xml:space="preserve">                  id: </w:t>
      </w:r>
      <w:proofErr w:type="gramStart"/>
      <w:r w:rsidRPr="00C2429D">
        <w:rPr>
          <w:color w:val="333333"/>
          <w:sz w:val="20"/>
          <w:szCs w:val="20"/>
          <w:lang w:val="en-US"/>
          <w:rPrChange w:id="3231" w:author="Grigory" w:date="2018-11-13T17:53:00Z">
            <w:rPr>
              <w:color w:val="333333"/>
              <w:sz w:val="20"/>
              <w:szCs w:val="20"/>
            </w:rPr>
          </w:rPrChange>
        </w:rPr>
        <w:t>string!,</w:t>
      </w:r>
      <w:proofErr w:type="gramEnd"/>
    </w:p>
    <w:p w14:paraId="438BF02B" w14:textId="77777777" w:rsidR="008F2729" w:rsidRPr="00C2429D" w:rsidRDefault="00CE5BF4">
      <w:pPr>
        <w:pStyle w:val="10"/>
        <w:contextualSpacing w:val="0"/>
        <w:rPr>
          <w:color w:val="333333"/>
          <w:sz w:val="20"/>
          <w:szCs w:val="20"/>
          <w:lang w:val="en-US"/>
          <w:rPrChange w:id="3232" w:author="Grigory" w:date="2018-11-13T17:53:00Z">
            <w:rPr>
              <w:color w:val="333333"/>
              <w:sz w:val="20"/>
              <w:szCs w:val="20"/>
            </w:rPr>
          </w:rPrChange>
        </w:rPr>
      </w:pPr>
      <w:r w:rsidRPr="00C2429D">
        <w:rPr>
          <w:color w:val="333333"/>
          <w:sz w:val="20"/>
          <w:szCs w:val="20"/>
          <w:lang w:val="en-US"/>
          <w:rPrChange w:id="3233" w:author="Grigory" w:date="2018-11-13T17:53:00Z">
            <w:rPr>
              <w:color w:val="333333"/>
              <w:sz w:val="20"/>
              <w:szCs w:val="20"/>
            </w:rPr>
          </w:rPrChange>
        </w:rPr>
        <w:t xml:space="preserve">                  name: </w:t>
      </w:r>
      <w:proofErr w:type="gramStart"/>
      <w:r w:rsidRPr="00C2429D">
        <w:rPr>
          <w:color w:val="333333"/>
          <w:sz w:val="20"/>
          <w:szCs w:val="20"/>
          <w:lang w:val="en-US"/>
          <w:rPrChange w:id="3234" w:author="Grigory" w:date="2018-11-13T17:53:00Z">
            <w:rPr>
              <w:color w:val="333333"/>
              <w:sz w:val="20"/>
              <w:szCs w:val="20"/>
            </w:rPr>
          </w:rPrChange>
        </w:rPr>
        <w:t>string!,</w:t>
      </w:r>
      <w:proofErr w:type="gramEnd"/>
    </w:p>
    <w:p w14:paraId="6A8987AC" w14:textId="77777777" w:rsidR="008F2729" w:rsidRPr="00C2429D" w:rsidRDefault="00CE5BF4">
      <w:pPr>
        <w:pStyle w:val="10"/>
        <w:contextualSpacing w:val="0"/>
        <w:rPr>
          <w:color w:val="333333"/>
          <w:sz w:val="20"/>
          <w:szCs w:val="20"/>
          <w:lang w:val="en-US"/>
          <w:rPrChange w:id="3235" w:author="Grigory" w:date="2018-11-13T17:53:00Z">
            <w:rPr>
              <w:color w:val="333333"/>
              <w:sz w:val="20"/>
              <w:szCs w:val="20"/>
            </w:rPr>
          </w:rPrChange>
        </w:rPr>
      </w:pPr>
      <w:r w:rsidRPr="00C2429D">
        <w:rPr>
          <w:color w:val="333333"/>
          <w:sz w:val="20"/>
          <w:szCs w:val="20"/>
          <w:lang w:val="en-US"/>
          <w:rPrChange w:id="3236" w:author="Grigory" w:date="2018-11-13T17:53:00Z">
            <w:rPr>
              <w:color w:val="333333"/>
              <w:sz w:val="20"/>
              <w:szCs w:val="20"/>
            </w:rPr>
          </w:rPrChange>
        </w:rPr>
        <w:t xml:space="preserve">                  </w:t>
      </w:r>
      <w:proofErr w:type="spellStart"/>
      <w:r w:rsidRPr="00C2429D">
        <w:rPr>
          <w:color w:val="333333"/>
          <w:sz w:val="20"/>
          <w:szCs w:val="20"/>
          <w:lang w:val="en-US"/>
          <w:rPrChange w:id="3237" w:author="Grigory" w:date="2018-11-13T17:53:00Z">
            <w:rPr>
              <w:color w:val="333333"/>
              <w:sz w:val="20"/>
              <w:szCs w:val="20"/>
            </w:rPr>
          </w:rPrChange>
        </w:rPr>
        <w:t>preview_image</w:t>
      </w:r>
      <w:proofErr w:type="spellEnd"/>
      <w:r w:rsidRPr="00C2429D">
        <w:rPr>
          <w:color w:val="333333"/>
          <w:sz w:val="20"/>
          <w:szCs w:val="20"/>
          <w:lang w:val="en-US"/>
          <w:rPrChange w:id="3238" w:author="Grigory" w:date="2018-11-13T17:53:00Z">
            <w:rPr>
              <w:color w:val="333333"/>
              <w:sz w:val="20"/>
              <w:szCs w:val="20"/>
            </w:rPr>
          </w:rPrChange>
        </w:rPr>
        <w:t xml:space="preserve">: </w:t>
      </w:r>
      <w:proofErr w:type="spellStart"/>
      <w:proofErr w:type="gramStart"/>
      <w:r w:rsidRPr="00C2429D">
        <w:rPr>
          <w:color w:val="333333"/>
          <w:sz w:val="20"/>
          <w:szCs w:val="20"/>
          <w:lang w:val="en-US"/>
          <w:rPrChange w:id="3239" w:author="Grigory" w:date="2018-11-13T17:53:00Z">
            <w:rPr>
              <w:color w:val="333333"/>
              <w:sz w:val="20"/>
              <w:szCs w:val="20"/>
            </w:rPr>
          </w:rPrChange>
        </w:rPr>
        <w:t>url</w:t>
      </w:r>
      <w:proofErr w:type="spellEnd"/>
      <w:r w:rsidRPr="00C2429D">
        <w:rPr>
          <w:color w:val="333333"/>
          <w:sz w:val="20"/>
          <w:szCs w:val="20"/>
          <w:lang w:val="en-US"/>
          <w:rPrChange w:id="3240" w:author="Grigory" w:date="2018-11-13T17:53:00Z">
            <w:rPr>
              <w:color w:val="333333"/>
              <w:sz w:val="20"/>
              <w:szCs w:val="20"/>
            </w:rPr>
          </w:rPrChange>
        </w:rPr>
        <w:t>?,</w:t>
      </w:r>
      <w:proofErr w:type="gramEnd"/>
    </w:p>
    <w:p w14:paraId="3926BA76" w14:textId="77777777" w:rsidR="008F2729" w:rsidRPr="00C2429D" w:rsidRDefault="00CE5BF4">
      <w:pPr>
        <w:pStyle w:val="10"/>
        <w:contextualSpacing w:val="0"/>
        <w:rPr>
          <w:color w:val="333333"/>
          <w:sz w:val="20"/>
          <w:szCs w:val="20"/>
          <w:lang w:val="en-US"/>
          <w:rPrChange w:id="3241" w:author="Grigory" w:date="2018-11-13T17:53:00Z">
            <w:rPr>
              <w:color w:val="333333"/>
              <w:sz w:val="20"/>
              <w:szCs w:val="20"/>
            </w:rPr>
          </w:rPrChange>
        </w:rPr>
      </w:pPr>
      <w:r w:rsidRPr="00C2429D">
        <w:rPr>
          <w:color w:val="333333"/>
          <w:sz w:val="20"/>
          <w:szCs w:val="20"/>
          <w:lang w:val="en-US"/>
          <w:rPrChange w:id="3242" w:author="Grigory" w:date="2018-11-13T17:53:00Z">
            <w:rPr>
              <w:color w:val="333333"/>
              <w:sz w:val="20"/>
              <w:szCs w:val="20"/>
            </w:rPr>
          </w:rPrChange>
        </w:rPr>
        <w:t xml:space="preserve">                  </w:t>
      </w:r>
      <w:proofErr w:type="spellStart"/>
      <w:r w:rsidRPr="00C2429D">
        <w:rPr>
          <w:color w:val="333333"/>
          <w:sz w:val="20"/>
          <w:szCs w:val="20"/>
          <w:lang w:val="en-US"/>
          <w:rPrChange w:id="3243" w:author="Grigory" w:date="2018-11-13T17:53:00Z">
            <w:rPr>
              <w:color w:val="333333"/>
              <w:sz w:val="20"/>
              <w:szCs w:val="20"/>
            </w:rPr>
          </w:rPrChange>
        </w:rPr>
        <w:t>release_number</w:t>
      </w:r>
      <w:proofErr w:type="spellEnd"/>
      <w:r w:rsidRPr="00C2429D">
        <w:rPr>
          <w:color w:val="333333"/>
          <w:sz w:val="20"/>
          <w:szCs w:val="20"/>
          <w:lang w:val="en-US"/>
          <w:rPrChange w:id="3244" w:author="Grigory" w:date="2018-11-13T17:53:00Z">
            <w:rPr>
              <w:color w:val="333333"/>
              <w:sz w:val="20"/>
              <w:szCs w:val="20"/>
            </w:rPr>
          </w:rPrChange>
        </w:rPr>
        <w:t xml:space="preserve">: </w:t>
      </w:r>
      <w:proofErr w:type="gramStart"/>
      <w:r w:rsidRPr="00C2429D">
        <w:rPr>
          <w:color w:val="333333"/>
          <w:sz w:val="20"/>
          <w:szCs w:val="20"/>
          <w:lang w:val="en-US"/>
          <w:rPrChange w:id="3245" w:author="Grigory" w:date="2018-11-13T17:53:00Z">
            <w:rPr>
              <w:color w:val="333333"/>
              <w:sz w:val="20"/>
              <w:szCs w:val="20"/>
            </w:rPr>
          </w:rPrChange>
        </w:rPr>
        <w:t>int?,</w:t>
      </w:r>
      <w:proofErr w:type="gramEnd"/>
    </w:p>
    <w:p w14:paraId="1DCC06B4" w14:textId="77777777" w:rsidR="008F2729" w:rsidRPr="00C2429D" w:rsidRDefault="00CE5BF4">
      <w:pPr>
        <w:pStyle w:val="10"/>
        <w:contextualSpacing w:val="0"/>
        <w:rPr>
          <w:color w:val="333333"/>
          <w:sz w:val="20"/>
          <w:szCs w:val="20"/>
          <w:lang w:val="en-US"/>
          <w:rPrChange w:id="3246" w:author="Grigory" w:date="2018-11-13T17:53:00Z">
            <w:rPr>
              <w:color w:val="333333"/>
              <w:sz w:val="20"/>
              <w:szCs w:val="20"/>
            </w:rPr>
          </w:rPrChange>
        </w:rPr>
      </w:pPr>
      <w:r w:rsidRPr="00C2429D">
        <w:rPr>
          <w:color w:val="333333"/>
          <w:sz w:val="20"/>
          <w:szCs w:val="20"/>
          <w:lang w:val="en-US"/>
          <w:rPrChange w:id="3247" w:author="Grigory" w:date="2018-11-13T17:53:00Z">
            <w:rPr>
              <w:color w:val="333333"/>
              <w:sz w:val="20"/>
              <w:szCs w:val="20"/>
            </w:rPr>
          </w:rPrChange>
        </w:rPr>
        <w:t xml:space="preserve">                  date: date?</w:t>
      </w:r>
    </w:p>
    <w:p w14:paraId="3729E5F5" w14:textId="77777777" w:rsidR="008F2729" w:rsidRPr="00C2429D" w:rsidRDefault="00CE5BF4">
      <w:pPr>
        <w:pStyle w:val="10"/>
        <w:contextualSpacing w:val="0"/>
        <w:rPr>
          <w:color w:val="333333"/>
          <w:sz w:val="20"/>
          <w:szCs w:val="20"/>
          <w:lang w:val="en-US"/>
          <w:rPrChange w:id="3248" w:author="Grigory" w:date="2018-11-13T17:53:00Z">
            <w:rPr>
              <w:color w:val="333333"/>
              <w:sz w:val="20"/>
              <w:szCs w:val="20"/>
            </w:rPr>
          </w:rPrChange>
        </w:rPr>
      </w:pPr>
      <w:r w:rsidRPr="00C2429D">
        <w:rPr>
          <w:color w:val="333333"/>
          <w:sz w:val="20"/>
          <w:szCs w:val="20"/>
          <w:lang w:val="en-US"/>
          <w:rPrChange w:id="3249" w:author="Grigory" w:date="2018-11-13T17:53:00Z">
            <w:rPr>
              <w:color w:val="333333"/>
              <w:sz w:val="20"/>
              <w:szCs w:val="20"/>
            </w:rPr>
          </w:rPrChange>
        </w:rPr>
        <w:t xml:space="preserve">              },</w:t>
      </w:r>
    </w:p>
    <w:p w14:paraId="5D67B52E" w14:textId="77777777" w:rsidR="008F2729" w:rsidRPr="00C2429D" w:rsidRDefault="00CE5BF4">
      <w:pPr>
        <w:pStyle w:val="10"/>
        <w:contextualSpacing w:val="0"/>
        <w:rPr>
          <w:color w:val="333333"/>
          <w:sz w:val="20"/>
          <w:szCs w:val="20"/>
          <w:lang w:val="en-US"/>
          <w:rPrChange w:id="3250" w:author="Grigory" w:date="2018-11-13T17:53:00Z">
            <w:rPr>
              <w:color w:val="333333"/>
              <w:sz w:val="20"/>
              <w:szCs w:val="20"/>
            </w:rPr>
          </w:rPrChange>
        </w:rPr>
      </w:pPr>
      <w:r w:rsidRPr="00C2429D">
        <w:rPr>
          <w:color w:val="333333"/>
          <w:sz w:val="20"/>
          <w:szCs w:val="20"/>
          <w:lang w:val="en-US"/>
          <w:rPrChange w:id="3251" w:author="Grigory" w:date="2018-11-13T17:53:00Z">
            <w:rPr>
              <w:color w:val="333333"/>
              <w:sz w:val="20"/>
              <w:szCs w:val="20"/>
            </w:rPr>
          </w:rPrChange>
        </w:rPr>
        <w:t xml:space="preserve">              .....</w:t>
      </w:r>
    </w:p>
    <w:p w14:paraId="6E9E82FF" w14:textId="77777777" w:rsidR="008F2729" w:rsidRPr="00C2429D" w:rsidRDefault="00CE5BF4">
      <w:pPr>
        <w:pStyle w:val="10"/>
        <w:contextualSpacing w:val="0"/>
        <w:rPr>
          <w:color w:val="333333"/>
          <w:sz w:val="20"/>
          <w:szCs w:val="20"/>
          <w:lang w:val="en-US"/>
          <w:rPrChange w:id="3252" w:author="Grigory" w:date="2018-11-13T17:53:00Z">
            <w:rPr>
              <w:color w:val="333333"/>
              <w:sz w:val="20"/>
              <w:szCs w:val="20"/>
            </w:rPr>
          </w:rPrChange>
        </w:rPr>
      </w:pPr>
      <w:r w:rsidRPr="00C2429D">
        <w:rPr>
          <w:color w:val="333333"/>
          <w:sz w:val="20"/>
          <w:szCs w:val="20"/>
          <w:lang w:val="en-US"/>
          <w:rPrChange w:id="3253" w:author="Grigory" w:date="2018-11-13T17:53:00Z">
            <w:rPr>
              <w:color w:val="333333"/>
              <w:sz w:val="20"/>
              <w:szCs w:val="20"/>
            </w:rPr>
          </w:rPrChange>
        </w:rPr>
        <w:t xml:space="preserve">          ],</w:t>
      </w:r>
    </w:p>
    <w:p w14:paraId="52144FF2" w14:textId="77777777" w:rsidR="008F2729" w:rsidRPr="00C2429D" w:rsidRDefault="00CE5BF4">
      <w:pPr>
        <w:pStyle w:val="10"/>
        <w:contextualSpacing w:val="0"/>
        <w:rPr>
          <w:color w:val="333333"/>
          <w:sz w:val="20"/>
          <w:szCs w:val="20"/>
          <w:lang w:val="en-US"/>
          <w:rPrChange w:id="3254" w:author="Grigory" w:date="2018-11-13T17:53:00Z">
            <w:rPr>
              <w:color w:val="333333"/>
              <w:sz w:val="20"/>
              <w:szCs w:val="20"/>
            </w:rPr>
          </w:rPrChange>
        </w:rPr>
      </w:pPr>
      <w:r w:rsidRPr="00C2429D">
        <w:rPr>
          <w:color w:val="333333"/>
          <w:sz w:val="20"/>
          <w:szCs w:val="20"/>
          <w:lang w:val="en-US"/>
          <w:rPrChange w:id="3255" w:author="Grigory" w:date="2018-11-13T17:53:00Z">
            <w:rPr>
              <w:color w:val="333333"/>
              <w:sz w:val="20"/>
              <w:szCs w:val="20"/>
            </w:rPr>
          </w:rPrChange>
        </w:rPr>
        <w:t xml:space="preserve">          articles: [</w:t>
      </w:r>
    </w:p>
    <w:p w14:paraId="704BD28C" w14:textId="77777777" w:rsidR="008F2729" w:rsidRPr="00C2429D" w:rsidRDefault="00CE5BF4">
      <w:pPr>
        <w:pStyle w:val="10"/>
        <w:contextualSpacing w:val="0"/>
        <w:rPr>
          <w:color w:val="333333"/>
          <w:sz w:val="20"/>
          <w:szCs w:val="20"/>
          <w:lang w:val="en-US"/>
          <w:rPrChange w:id="3256" w:author="Grigory" w:date="2018-11-13T17:53:00Z">
            <w:rPr>
              <w:color w:val="333333"/>
              <w:sz w:val="20"/>
              <w:szCs w:val="20"/>
            </w:rPr>
          </w:rPrChange>
        </w:rPr>
      </w:pPr>
      <w:r w:rsidRPr="00C2429D">
        <w:rPr>
          <w:color w:val="333333"/>
          <w:sz w:val="20"/>
          <w:szCs w:val="20"/>
          <w:lang w:val="en-US"/>
          <w:rPrChange w:id="3257" w:author="Grigory" w:date="2018-11-13T17:53:00Z">
            <w:rPr>
              <w:color w:val="333333"/>
              <w:sz w:val="20"/>
              <w:szCs w:val="20"/>
            </w:rPr>
          </w:rPrChange>
        </w:rPr>
        <w:t xml:space="preserve">              {</w:t>
      </w:r>
    </w:p>
    <w:p w14:paraId="27D94AAF" w14:textId="77777777" w:rsidR="008F2729" w:rsidRPr="00C2429D" w:rsidRDefault="00CE5BF4">
      <w:pPr>
        <w:pStyle w:val="10"/>
        <w:contextualSpacing w:val="0"/>
        <w:rPr>
          <w:color w:val="333333"/>
          <w:sz w:val="20"/>
          <w:szCs w:val="20"/>
          <w:lang w:val="en-US"/>
          <w:rPrChange w:id="3258" w:author="Grigory" w:date="2018-11-13T17:53:00Z">
            <w:rPr>
              <w:color w:val="333333"/>
              <w:sz w:val="20"/>
              <w:szCs w:val="20"/>
            </w:rPr>
          </w:rPrChange>
        </w:rPr>
      </w:pPr>
      <w:r w:rsidRPr="00C2429D">
        <w:rPr>
          <w:color w:val="333333"/>
          <w:sz w:val="20"/>
          <w:szCs w:val="20"/>
          <w:lang w:val="en-US"/>
          <w:rPrChange w:id="3259" w:author="Grigory" w:date="2018-11-13T17:53:00Z">
            <w:rPr>
              <w:color w:val="333333"/>
              <w:sz w:val="20"/>
              <w:szCs w:val="20"/>
            </w:rPr>
          </w:rPrChange>
        </w:rPr>
        <w:t xml:space="preserve">                  id: </w:t>
      </w:r>
      <w:proofErr w:type="gramStart"/>
      <w:r w:rsidRPr="00C2429D">
        <w:rPr>
          <w:color w:val="333333"/>
          <w:sz w:val="20"/>
          <w:szCs w:val="20"/>
          <w:lang w:val="en-US"/>
          <w:rPrChange w:id="3260" w:author="Grigory" w:date="2018-11-13T17:53:00Z">
            <w:rPr>
              <w:color w:val="333333"/>
              <w:sz w:val="20"/>
              <w:szCs w:val="20"/>
            </w:rPr>
          </w:rPrChange>
        </w:rPr>
        <w:t>string!,</w:t>
      </w:r>
      <w:proofErr w:type="gramEnd"/>
    </w:p>
    <w:p w14:paraId="5612DEEF" w14:textId="77777777" w:rsidR="008F2729" w:rsidRPr="00C2429D" w:rsidRDefault="00CE5BF4">
      <w:pPr>
        <w:pStyle w:val="10"/>
        <w:contextualSpacing w:val="0"/>
        <w:rPr>
          <w:color w:val="333333"/>
          <w:sz w:val="20"/>
          <w:szCs w:val="20"/>
          <w:lang w:val="en-US"/>
          <w:rPrChange w:id="3261" w:author="Grigory" w:date="2018-11-13T17:53:00Z">
            <w:rPr>
              <w:color w:val="333333"/>
              <w:sz w:val="20"/>
              <w:szCs w:val="20"/>
            </w:rPr>
          </w:rPrChange>
        </w:rPr>
      </w:pPr>
      <w:r w:rsidRPr="00C2429D">
        <w:rPr>
          <w:color w:val="333333"/>
          <w:sz w:val="20"/>
          <w:szCs w:val="20"/>
          <w:lang w:val="en-US"/>
          <w:rPrChange w:id="3262" w:author="Grigory" w:date="2018-11-13T17:53:00Z">
            <w:rPr>
              <w:color w:val="333333"/>
              <w:sz w:val="20"/>
              <w:szCs w:val="20"/>
            </w:rPr>
          </w:rPrChange>
        </w:rPr>
        <w:t xml:space="preserve">                  name: </w:t>
      </w:r>
      <w:proofErr w:type="gramStart"/>
      <w:r w:rsidRPr="00C2429D">
        <w:rPr>
          <w:color w:val="333333"/>
          <w:sz w:val="20"/>
          <w:szCs w:val="20"/>
          <w:lang w:val="en-US"/>
          <w:rPrChange w:id="3263" w:author="Grigory" w:date="2018-11-13T17:53:00Z">
            <w:rPr>
              <w:color w:val="333333"/>
              <w:sz w:val="20"/>
              <w:szCs w:val="20"/>
            </w:rPr>
          </w:rPrChange>
        </w:rPr>
        <w:t>string!,</w:t>
      </w:r>
      <w:proofErr w:type="gramEnd"/>
    </w:p>
    <w:p w14:paraId="2CFF5BFB" w14:textId="77777777" w:rsidR="008F2729" w:rsidRPr="00C2429D" w:rsidRDefault="00CE5BF4">
      <w:pPr>
        <w:pStyle w:val="10"/>
        <w:contextualSpacing w:val="0"/>
        <w:rPr>
          <w:color w:val="333333"/>
          <w:sz w:val="20"/>
          <w:szCs w:val="20"/>
          <w:lang w:val="en-US"/>
          <w:rPrChange w:id="3264" w:author="Grigory" w:date="2018-11-13T17:53:00Z">
            <w:rPr>
              <w:color w:val="333333"/>
              <w:sz w:val="20"/>
              <w:szCs w:val="20"/>
            </w:rPr>
          </w:rPrChange>
        </w:rPr>
      </w:pPr>
      <w:r w:rsidRPr="00C2429D">
        <w:rPr>
          <w:color w:val="333333"/>
          <w:sz w:val="20"/>
          <w:szCs w:val="20"/>
          <w:lang w:val="en-US"/>
          <w:rPrChange w:id="3265" w:author="Grigory" w:date="2018-11-13T17:53:00Z">
            <w:rPr>
              <w:color w:val="333333"/>
              <w:sz w:val="20"/>
              <w:szCs w:val="20"/>
            </w:rPr>
          </w:rPrChange>
        </w:rPr>
        <w:t xml:space="preserve">                  number: {</w:t>
      </w:r>
    </w:p>
    <w:p w14:paraId="5B7867E6" w14:textId="77777777" w:rsidR="008F2729" w:rsidRPr="00C2429D" w:rsidRDefault="00CE5BF4">
      <w:pPr>
        <w:pStyle w:val="10"/>
        <w:contextualSpacing w:val="0"/>
        <w:rPr>
          <w:color w:val="333333"/>
          <w:sz w:val="20"/>
          <w:szCs w:val="20"/>
          <w:lang w:val="en-US"/>
          <w:rPrChange w:id="3266" w:author="Grigory" w:date="2018-11-13T17:53:00Z">
            <w:rPr>
              <w:color w:val="333333"/>
              <w:sz w:val="20"/>
              <w:szCs w:val="20"/>
            </w:rPr>
          </w:rPrChange>
        </w:rPr>
      </w:pPr>
      <w:r w:rsidRPr="00C2429D">
        <w:rPr>
          <w:color w:val="333333"/>
          <w:sz w:val="20"/>
          <w:szCs w:val="20"/>
          <w:lang w:val="en-US"/>
          <w:rPrChange w:id="3267" w:author="Grigory" w:date="2018-11-13T17:53:00Z">
            <w:rPr>
              <w:color w:val="333333"/>
              <w:sz w:val="20"/>
              <w:szCs w:val="20"/>
            </w:rPr>
          </w:rPrChange>
        </w:rPr>
        <w:t xml:space="preserve">                      id: </w:t>
      </w:r>
      <w:proofErr w:type="gramStart"/>
      <w:r w:rsidRPr="00C2429D">
        <w:rPr>
          <w:color w:val="333333"/>
          <w:sz w:val="20"/>
          <w:szCs w:val="20"/>
          <w:lang w:val="en-US"/>
          <w:rPrChange w:id="3268" w:author="Grigory" w:date="2018-11-13T17:53:00Z">
            <w:rPr>
              <w:color w:val="333333"/>
              <w:sz w:val="20"/>
              <w:szCs w:val="20"/>
            </w:rPr>
          </w:rPrChange>
        </w:rPr>
        <w:t>string!,</w:t>
      </w:r>
      <w:proofErr w:type="gramEnd"/>
    </w:p>
    <w:p w14:paraId="3536D9D7" w14:textId="77777777" w:rsidR="008F2729" w:rsidRPr="00C2429D" w:rsidRDefault="00CE5BF4">
      <w:pPr>
        <w:pStyle w:val="10"/>
        <w:contextualSpacing w:val="0"/>
        <w:rPr>
          <w:color w:val="333333"/>
          <w:sz w:val="20"/>
          <w:szCs w:val="20"/>
          <w:lang w:val="en-US"/>
          <w:rPrChange w:id="3269" w:author="Grigory" w:date="2018-11-13T17:53:00Z">
            <w:rPr>
              <w:color w:val="333333"/>
              <w:sz w:val="20"/>
              <w:szCs w:val="20"/>
            </w:rPr>
          </w:rPrChange>
        </w:rPr>
      </w:pPr>
      <w:r w:rsidRPr="00C2429D">
        <w:rPr>
          <w:color w:val="333333"/>
          <w:sz w:val="20"/>
          <w:szCs w:val="20"/>
          <w:lang w:val="en-US"/>
          <w:rPrChange w:id="3270" w:author="Grigory" w:date="2018-11-13T17:53:00Z">
            <w:rPr>
              <w:color w:val="333333"/>
              <w:sz w:val="20"/>
              <w:szCs w:val="20"/>
            </w:rPr>
          </w:rPrChange>
        </w:rPr>
        <w:t xml:space="preserve">                      name: </w:t>
      </w:r>
      <w:proofErr w:type="gramStart"/>
      <w:r w:rsidRPr="00C2429D">
        <w:rPr>
          <w:color w:val="333333"/>
          <w:sz w:val="20"/>
          <w:szCs w:val="20"/>
          <w:lang w:val="en-US"/>
          <w:rPrChange w:id="3271" w:author="Grigory" w:date="2018-11-13T17:53:00Z">
            <w:rPr>
              <w:color w:val="333333"/>
              <w:sz w:val="20"/>
              <w:szCs w:val="20"/>
            </w:rPr>
          </w:rPrChange>
        </w:rPr>
        <w:t>string!,</w:t>
      </w:r>
      <w:proofErr w:type="gramEnd"/>
    </w:p>
    <w:p w14:paraId="144FED8B" w14:textId="77777777" w:rsidR="008F2729" w:rsidRPr="00C2429D" w:rsidRDefault="00CE5BF4">
      <w:pPr>
        <w:pStyle w:val="10"/>
        <w:contextualSpacing w:val="0"/>
        <w:rPr>
          <w:color w:val="333333"/>
          <w:sz w:val="20"/>
          <w:szCs w:val="20"/>
          <w:lang w:val="en-US"/>
          <w:rPrChange w:id="3272" w:author="Grigory" w:date="2018-11-13T17:53:00Z">
            <w:rPr>
              <w:color w:val="333333"/>
              <w:sz w:val="20"/>
              <w:szCs w:val="20"/>
            </w:rPr>
          </w:rPrChange>
        </w:rPr>
      </w:pPr>
      <w:r w:rsidRPr="00C2429D">
        <w:rPr>
          <w:color w:val="333333"/>
          <w:sz w:val="20"/>
          <w:szCs w:val="20"/>
          <w:lang w:val="en-US"/>
          <w:rPrChange w:id="3273" w:author="Grigory" w:date="2018-11-13T17:53:00Z">
            <w:rPr>
              <w:color w:val="333333"/>
              <w:sz w:val="20"/>
              <w:szCs w:val="20"/>
            </w:rPr>
          </w:rPrChange>
        </w:rPr>
        <w:t xml:space="preserve">                      </w:t>
      </w:r>
      <w:proofErr w:type="spellStart"/>
      <w:r w:rsidRPr="00C2429D">
        <w:rPr>
          <w:color w:val="333333"/>
          <w:sz w:val="20"/>
          <w:szCs w:val="20"/>
          <w:lang w:val="en-US"/>
          <w:rPrChange w:id="3274" w:author="Grigory" w:date="2018-11-13T17:53:00Z">
            <w:rPr>
              <w:color w:val="333333"/>
              <w:sz w:val="20"/>
              <w:szCs w:val="20"/>
            </w:rPr>
          </w:rPrChange>
        </w:rPr>
        <w:t>release_number</w:t>
      </w:r>
      <w:proofErr w:type="spellEnd"/>
      <w:r w:rsidRPr="00C2429D">
        <w:rPr>
          <w:color w:val="333333"/>
          <w:sz w:val="20"/>
          <w:szCs w:val="20"/>
          <w:lang w:val="en-US"/>
          <w:rPrChange w:id="3275" w:author="Grigory" w:date="2018-11-13T17:53:00Z">
            <w:rPr>
              <w:color w:val="333333"/>
              <w:sz w:val="20"/>
              <w:szCs w:val="20"/>
            </w:rPr>
          </w:rPrChange>
        </w:rPr>
        <w:t>: int?</w:t>
      </w:r>
    </w:p>
    <w:p w14:paraId="59589834" w14:textId="77777777" w:rsidR="008F2729" w:rsidRPr="00C2429D" w:rsidRDefault="00CE5BF4">
      <w:pPr>
        <w:pStyle w:val="10"/>
        <w:contextualSpacing w:val="0"/>
        <w:rPr>
          <w:color w:val="333333"/>
          <w:sz w:val="20"/>
          <w:szCs w:val="20"/>
          <w:lang w:val="en-US"/>
          <w:rPrChange w:id="3276" w:author="Grigory" w:date="2018-11-13T17:53:00Z">
            <w:rPr>
              <w:color w:val="333333"/>
              <w:sz w:val="20"/>
              <w:szCs w:val="20"/>
            </w:rPr>
          </w:rPrChange>
        </w:rPr>
      </w:pPr>
      <w:r w:rsidRPr="00C2429D">
        <w:rPr>
          <w:color w:val="333333"/>
          <w:sz w:val="20"/>
          <w:szCs w:val="20"/>
          <w:lang w:val="en-US"/>
          <w:rPrChange w:id="3277" w:author="Grigory" w:date="2018-11-13T17:53:00Z">
            <w:rPr>
              <w:color w:val="333333"/>
              <w:sz w:val="20"/>
              <w:szCs w:val="20"/>
            </w:rPr>
          </w:rPrChange>
        </w:rPr>
        <w:t xml:space="preserve">                  }?,</w:t>
      </w:r>
    </w:p>
    <w:p w14:paraId="36D3F143" w14:textId="77777777" w:rsidR="008F2729" w:rsidRPr="00C2429D" w:rsidRDefault="00CE5BF4">
      <w:pPr>
        <w:pStyle w:val="10"/>
        <w:contextualSpacing w:val="0"/>
        <w:rPr>
          <w:color w:val="333333"/>
          <w:sz w:val="20"/>
          <w:szCs w:val="20"/>
          <w:lang w:val="en-US"/>
          <w:rPrChange w:id="3278" w:author="Grigory" w:date="2018-11-13T17:53:00Z">
            <w:rPr>
              <w:color w:val="333333"/>
              <w:sz w:val="20"/>
              <w:szCs w:val="20"/>
            </w:rPr>
          </w:rPrChange>
        </w:rPr>
      </w:pPr>
      <w:r w:rsidRPr="00C2429D">
        <w:rPr>
          <w:color w:val="333333"/>
          <w:sz w:val="20"/>
          <w:szCs w:val="20"/>
          <w:lang w:val="en-US"/>
          <w:rPrChange w:id="3279" w:author="Grigory" w:date="2018-11-13T17:53:00Z">
            <w:rPr>
              <w:color w:val="333333"/>
              <w:sz w:val="20"/>
              <w:szCs w:val="20"/>
            </w:rPr>
          </w:rPrChange>
        </w:rPr>
        <w:t xml:space="preserve">                  magazine: {</w:t>
      </w:r>
    </w:p>
    <w:p w14:paraId="7BDB602B" w14:textId="77777777" w:rsidR="008F2729" w:rsidRPr="00C2429D" w:rsidRDefault="00CE5BF4">
      <w:pPr>
        <w:pStyle w:val="10"/>
        <w:contextualSpacing w:val="0"/>
        <w:rPr>
          <w:color w:val="333333"/>
          <w:sz w:val="20"/>
          <w:szCs w:val="20"/>
          <w:lang w:val="en-US"/>
          <w:rPrChange w:id="3280" w:author="Grigory" w:date="2018-11-13T17:53:00Z">
            <w:rPr>
              <w:color w:val="333333"/>
              <w:sz w:val="20"/>
              <w:szCs w:val="20"/>
            </w:rPr>
          </w:rPrChange>
        </w:rPr>
      </w:pPr>
      <w:r w:rsidRPr="00C2429D">
        <w:rPr>
          <w:color w:val="333333"/>
          <w:sz w:val="20"/>
          <w:szCs w:val="20"/>
          <w:lang w:val="en-US"/>
          <w:rPrChange w:id="3281" w:author="Grigory" w:date="2018-11-13T17:53:00Z">
            <w:rPr>
              <w:color w:val="333333"/>
              <w:sz w:val="20"/>
              <w:szCs w:val="20"/>
            </w:rPr>
          </w:rPrChange>
        </w:rPr>
        <w:t xml:space="preserve">                      id: </w:t>
      </w:r>
      <w:proofErr w:type="gramStart"/>
      <w:r w:rsidRPr="00C2429D">
        <w:rPr>
          <w:color w:val="333333"/>
          <w:sz w:val="20"/>
          <w:szCs w:val="20"/>
          <w:lang w:val="en-US"/>
          <w:rPrChange w:id="3282" w:author="Grigory" w:date="2018-11-13T17:53:00Z">
            <w:rPr>
              <w:color w:val="333333"/>
              <w:sz w:val="20"/>
              <w:szCs w:val="20"/>
            </w:rPr>
          </w:rPrChange>
        </w:rPr>
        <w:t>string!,</w:t>
      </w:r>
      <w:proofErr w:type="gramEnd"/>
    </w:p>
    <w:p w14:paraId="2A0540BE" w14:textId="77777777" w:rsidR="008F2729" w:rsidRPr="00C2429D" w:rsidRDefault="00CE5BF4">
      <w:pPr>
        <w:pStyle w:val="10"/>
        <w:contextualSpacing w:val="0"/>
        <w:rPr>
          <w:color w:val="333333"/>
          <w:sz w:val="20"/>
          <w:szCs w:val="20"/>
          <w:lang w:val="en-US"/>
          <w:rPrChange w:id="3283" w:author="Grigory" w:date="2018-11-13T17:53:00Z">
            <w:rPr>
              <w:color w:val="333333"/>
              <w:sz w:val="20"/>
              <w:szCs w:val="20"/>
            </w:rPr>
          </w:rPrChange>
        </w:rPr>
      </w:pPr>
      <w:r w:rsidRPr="00C2429D">
        <w:rPr>
          <w:color w:val="333333"/>
          <w:sz w:val="20"/>
          <w:szCs w:val="20"/>
          <w:lang w:val="en-US"/>
          <w:rPrChange w:id="3284" w:author="Grigory" w:date="2018-11-13T17:53:00Z">
            <w:rPr>
              <w:color w:val="333333"/>
              <w:sz w:val="20"/>
              <w:szCs w:val="20"/>
            </w:rPr>
          </w:rPrChange>
        </w:rPr>
        <w:t xml:space="preserve">                      name: string!</w:t>
      </w:r>
    </w:p>
    <w:p w14:paraId="26917AE3" w14:textId="77777777" w:rsidR="008F2729" w:rsidRPr="00C2429D" w:rsidRDefault="00CE5BF4">
      <w:pPr>
        <w:pStyle w:val="10"/>
        <w:contextualSpacing w:val="0"/>
        <w:rPr>
          <w:color w:val="333333"/>
          <w:sz w:val="20"/>
          <w:szCs w:val="20"/>
          <w:lang w:val="en-US"/>
          <w:rPrChange w:id="3285" w:author="Grigory" w:date="2018-11-13T17:53:00Z">
            <w:rPr>
              <w:color w:val="333333"/>
              <w:sz w:val="20"/>
              <w:szCs w:val="20"/>
            </w:rPr>
          </w:rPrChange>
        </w:rPr>
      </w:pPr>
      <w:r w:rsidRPr="00C2429D">
        <w:rPr>
          <w:color w:val="333333"/>
          <w:sz w:val="20"/>
          <w:szCs w:val="20"/>
          <w:lang w:val="en-US"/>
          <w:rPrChange w:id="3286" w:author="Grigory" w:date="2018-11-13T17:53:00Z">
            <w:rPr>
              <w:color w:val="333333"/>
              <w:sz w:val="20"/>
              <w:szCs w:val="20"/>
            </w:rPr>
          </w:rPrChange>
        </w:rPr>
        <w:t xml:space="preserve">                  }?,</w:t>
      </w:r>
    </w:p>
    <w:p w14:paraId="36242358" w14:textId="77777777" w:rsidR="008F2729" w:rsidRPr="00C2429D" w:rsidRDefault="00CE5BF4">
      <w:pPr>
        <w:pStyle w:val="10"/>
        <w:contextualSpacing w:val="0"/>
        <w:rPr>
          <w:color w:val="333333"/>
          <w:sz w:val="20"/>
          <w:szCs w:val="20"/>
          <w:lang w:val="en-US"/>
          <w:rPrChange w:id="3287" w:author="Grigory" w:date="2018-11-13T17:53:00Z">
            <w:rPr>
              <w:color w:val="333333"/>
              <w:sz w:val="20"/>
              <w:szCs w:val="20"/>
            </w:rPr>
          </w:rPrChange>
        </w:rPr>
      </w:pPr>
      <w:r w:rsidRPr="00C2429D">
        <w:rPr>
          <w:color w:val="333333"/>
          <w:sz w:val="20"/>
          <w:szCs w:val="20"/>
          <w:lang w:val="en-US"/>
          <w:rPrChange w:id="3288" w:author="Grigory" w:date="2018-11-13T17:53:00Z">
            <w:rPr>
              <w:color w:val="333333"/>
              <w:sz w:val="20"/>
              <w:szCs w:val="20"/>
            </w:rPr>
          </w:rPrChange>
        </w:rPr>
        <w:t xml:space="preserve">                  authors: [</w:t>
      </w:r>
    </w:p>
    <w:p w14:paraId="236CA862" w14:textId="77777777" w:rsidR="008F2729" w:rsidRPr="00C2429D" w:rsidRDefault="00CE5BF4">
      <w:pPr>
        <w:pStyle w:val="10"/>
        <w:contextualSpacing w:val="0"/>
        <w:rPr>
          <w:color w:val="333333"/>
          <w:sz w:val="20"/>
          <w:szCs w:val="20"/>
          <w:lang w:val="en-US"/>
          <w:rPrChange w:id="3289" w:author="Grigory" w:date="2018-11-13T17:53:00Z">
            <w:rPr>
              <w:color w:val="333333"/>
              <w:sz w:val="20"/>
              <w:szCs w:val="20"/>
            </w:rPr>
          </w:rPrChange>
        </w:rPr>
      </w:pPr>
      <w:r w:rsidRPr="00C2429D">
        <w:rPr>
          <w:color w:val="333333"/>
          <w:sz w:val="20"/>
          <w:szCs w:val="20"/>
          <w:lang w:val="en-US"/>
          <w:rPrChange w:id="3290" w:author="Grigory" w:date="2018-11-13T17:53:00Z">
            <w:rPr>
              <w:color w:val="333333"/>
              <w:sz w:val="20"/>
              <w:szCs w:val="20"/>
            </w:rPr>
          </w:rPrChange>
        </w:rPr>
        <w:t xml:space="preserve">                      {</w:t>
      </w:r>
    </w:p>
    <w:p w14:paraId="1A848109" w14:textId="77777777" w:rsidR="008F2729" w:rsidRPr="00C2429D" w:rsidRDefault="00CE5BF4">
      <w:pPr>
        <w:pStyle w:val="10"/>
        <w:contextualSpacing w:val="0"/>
        <w:rPr>
          <w:color w:val="333333"/>
          <w:sz w:val="20"/>
          <w:szCs w:val="20"/>
          <w:lang w:val="en-US"/>
          <w:rPrChange w:id="3291" w:author="Grigory" w:date="2018-11-13T17:53:00Z">
            <w:rPr>
              <w:color w:val="333333"/>
              <w:sz w:val="20"/>
              <w:szCs w:val="20"/>
            </w:rPr>
          </w:rPrChange>
        </w:rPr>
      </w:pPr>
      <w:r w:rsidRPr="00C2429D">
        <w:rPr>
          <w:color w:val="333333"/>
          <w:sz w:val="20"/>
          <w:szCs w:val="20"/>
          <w:lang w:val="en-US"/>
          <w:rPrChange w:id="3292" w:author="Grigory" w:date="2018-11-13T17:53:00Z">
            <w:rPr>
              <w:color w:val="333333"/>
              <w:sz w:val="20"/>
              <w:szCs w:val="20"/>
            </w:rPr>
          </w:rPrChange>
        </w:rPr>
        <w:t xml:space="preserve">                          id: </w:t>
      </w:r>
      <w:proofErr w:type="gramStart"/>
      <w:r w:rsidRPr="00C2429D">
        <w:rPr>
          <w:color w:val="333333"/>
          <w:sz w:val="20"/>
          <w:szCs w:val="20"/>
          <w:lang w:val="en-US"/>
          <w:rPrChange w:id="3293" w:author="Grigory" w:date="2018-11-13T17:53:00Z">
            <w:rPr>
              <w:color w:val="333333"/>
              <w:sz w:val="20"/>
              <w:szCs w:val="20"/>
            </w:rPr>
          </w:rPrChange>
        </w:rPr>
        <w:t>string!,</w:t>
      </w:r>
      <w:proofErr w:type="gramEnd"/>
    </w:p>
    <w:p w14:paraId="6856EA0B" w14:textId="77777777" w:rsidR="008F2729" w:rsidRPr="00C2429D" w:rsidRDefault="00CE5BF4">
      <w:pPr>
        <w:pStyle w:val="10"/>
        <w:contextualSpacing w:val="0"/>
        <w:rPr>
          <w:color w:val="333333"/>
          <w:sz w:val="20"/>
          <w:szCs w:val="20"/>
          <w:lang w:val="en-US"/>
          <w:rPrChange w:id="3294" w:author="Grigory" w:date="2018-11-13T17:53:00Z">
            <w:rPr>
              <w:color w:val="333333"/>
              <w:sz w:val="20"/>
              <w:szCs w:val="20"/>
            </w:rPr>
          </w:rPrChange>
        </w:rPr>
      </w:pPr>
      <w:r w:rsidRPr="00C2429D">
        <w:rPr>
          <w:color w:val="333333"/>
          <w:sz w:val="20"/>
          <w:szCs w:val="20"/>
          <w:lang w:val="en-US"/>
          <w:rPrChange w:id="3295" w:author="Grigory" w:date="2018-11-13T17:53:00Z">
            <w:rPr>
              <w:color w:val="333333"/>
              <w:sz w:val="20"/>
              <w:szCs w:val="20"/>
            </w:rPr>
          </w:rPrChange>
        </w:rPr>
        <w:t xml:space="preserve">                          name: string!</w:t>
      </w:r>
    </w:p>
    <w:p w14:paraId="695D958A" w14:textId="77777777" w:rsidR="008F2729" w:rsidRPr="00C2429D" w:rsidRDefault="00CE5BF4">
      <w:pPr>
        <w:pStyle w:val="10"/>
        <w:contextualSpacing w:val="0"/>
        <w:rPr>
          <w:color w:val="333333"/>
          <w:sz w:val="20"/>
          <w:szCs w:val="20"/>
          <w:lang w:val="en-US"/>
          <w:rPrChange w:id="3296" w:author="Grigory" w:date="2018-11-13T17:53:00Z">
            <w:rPr>
              <w:color w:val="333333"/>
              <w:sz w:val="20"/>
              <w:szCs w:val="20"/>
            </w:rPr>
          </w:rPrChange>
        </w:rPr>
      </w:pPr>
      <w:r w:rsidRPr="00C2429D">
        <w:rPr>
          <w:color w:val="333333"/>
          <w:sz w:val="20"/>
          <w:szCs w:val="20"/>
          <w:lang w:val="en-US"/>
          <w:rPrChange w:id="3297" w:author="Grigory" w:date="2018-11-13T17:53:00Z">
            <w:rPr>
              <w:color w:val="333333"/>
              <w:sz w:val="20"/>
              <w:szCs w:val="20"/>
            </w:rPr>
          </w:rPrChange>
        </w:rPr>
        <w:t xml:space="preserve">                      },</w:t>
      </w:r>
    </w:p>
    <w:p w14:paraId="463EBE67" w14:textId="77777777" w:rsidR="008F2729" w:rsidRPr="00C2429D" w:rsidRDefault="00CE5BF4">
      <w:pPr>
        <w:pStyle w:val="10"/>
        <w:contextualSpacing w:val="0"/>
        <w:rPr>
          <w:color w:val="333333"/>
          <w:sz w:val="20"/>
          <w:szCs w:val="20"/>
          <w:lang w:val="en-US"/>
          <w:rPrChange w:id="3298" w:author="Grigory" w:date="2018-11-13T17:53:00Z">
            <w:rPr>
              <w:color w:val="333333"/>
              <w:sz w:val="20"/>
              <w:szCs w:val="20"/>
            </w:rPr>
          </w:rPrChange>
        </w:rPr>
      </w:pPr>
      <w:r w:rsidRPr="00C2429D">
        <w:rPr>
          <w:color w:val="333333"/>
          <w:sz w:val="20"/>
          <w:szCs w:val="20"/>
          <w:lang w:val="en-US"/>
          <w:rPrChange w:id="3299" w:author="Grigory" w:date="2018-11-13T17:53:00Z">
            <w:rPr>
              <w:color w:val="333333"/>
              <w:sz w:val="20"/>
              <w:szCs w:val="20"/>
            </w:rPr>
          </w:rPrChange>
        </w:rPr>
        <w:t xml:space="preserve">                      .....</w:t>
      </w:r>
    </w:p>
    <w:p w14:paraId="701B4524" w14:textId="77777777" w:rsidR="008F2729" w:rsidRPr="00C2429D" w:rsidRDefault="00CE5BF4">
      <w:pPr>
        <w:pStyle w:val="10"/>
        <w:contextualSpacing w:val="0"/>
        <w:rPr>
          <w:color w:val="333333"/>
          <w:sz w:val="20"/>
          <w:szCs w:val="20"/>
          <w:lang w:val="en-US"/>
          <w:rPrChange w:id="3300" w:author="Grigory" w:date="2018-11-13T17:53:00Z">
            <w:rPr>
              <w:color w:val="333333"/>
              <w:sz w:val="20"/>
              <w:szCs w:val="20"/>
            </w:rPr>
          </w:rPrChange>
        </w:rPr>
      </w:pPr>
      <w:r w:rsidRPr="00C2429D">
        <w:rPr>
          <w:color w:val="333333"/>
          <w:sz w:val="20"/>
          <w:szCs w:val="20"/>
          <w:lang w:val="en-US"/>
          <w:rPrChange w:id="3301" w:author="Grigory" w:date="2018-11-13T17:53:00Z">
            <w:rPr>
              <w:color w:val="333333"/>
              <w:sz w:val="20"/>
              <w:szCs w:val="20"/>
            </w:rPr>
          </w:rPrChange>
        </w:rPr>
        <w:t xml:space="preserve">                  ]?,</w:t>
      </w:r>
    </w:p>
    <w:p w14:paraId="61385A1B" w14:textId="77777777" w:rsidR="008F2729" w:rsidRPr="00C2429D" w:rsidRDefault="00CE5BF4">
      <w:pPr>
        <w:pStyle w:val="10"/>
        <w:contextualSpacing w:val="0"/>
        <w:rPr>
          <w:color w:val="333333"/>
          <w:sz w:val="20"/>
          <w:szCs w:val="20"/>
          <w:lang w:val="en-US"/>
          <w:rPrChange w:id="3302" w:author="Grigory" w:date="2018-11-13T17:53:00Z">
            <w:rPr>
              <w:color w:val="333333"/>
              <w:sz w:val="20"/>
              <w:szCs w:val="20"/>
            </w:rPr>
          </w:rPrChange>
        </w:rPr>
      </w:pPr>
      <w:r w:rsidRPr="00C2429D">
        <w:rPr>
          <w:color w:val="333333"/>
          <w:sz w:val="20"/>
          <w:szCs w:val="20"/>
          <w:lang w:val="en-US"/>
          <w:rPrChange w:id="3303" w:author="Grigory" w:date="2018-11-13T17:53:00Z">
            <w:rPr>
              <w:color w:val="333333"/>
              <w:sz w:val="20"/>
              <w:szCs w:val="20"/>
            </w:rPr>
          </w:rPrChange>
        </w:rPr>
        <w:t xml:space="preserve">                  date: </w:t>
      </w:r>
      <w:proofErr w:type="gramStart"/>
      <w:r w:rsidRPr="00C2429D">
        <w:rPr>
          <w:color w:val="333333"/>
          <w:sz w:val="20"/>
          <w:szCs w:val="20"/>
          <w:lang w:val="en-US"/>
          <w:rPrChange w:id="3304" w:author="Grigory" w:date="2018-11-13T17:53:00Z">
            <w:rPr>
              <w:color w:val="333333"/>
              <w:sz w:val="20"/>
              <w:szCs w:val="20"/>
            </w:rPr>
          </w:rPrChange>
        </w:rPr>
        <w:t>date?,</w:t>
      </w:r>
      <w:proofErr w:type="gramEnd"/>
    </w:p>
    <w:p w14:paraId="49E5AA87" w14:textId="77777777" w:rsidR="008F2729" w:rsidRPr="00C2429D" w:rsidRDefault="00CE5BF4">
      <w:pPr>
        <w:pStyle w:val="10"/>
        <w:contextualSpacing w:val="0"/>
        <w:rPr>
          <w:color w:val="333333"/>
          <w:sz w:val="20"/>
          <w:szCs w:val="20"/>
          <w:lang w:val="en-US"/>
          <w:rPrChange w:id="3305" w:author="Grigory" w:date="2018-11-13T17:53:00Z">
            <w:rPr>
              <w:color w:val="333333"/>
              <w:sz w:val="20"/>
              <w:szCs w:val="20"/>
            </w:rPr>
          </w:rPrChange>
        </w:rPr>
      </w:pPr>
      <w:r w:rsidRPr="00C2429D">
        <w:rPr>
          <w:color w:val="333333"/>
          <w:sz w:val="20"/>
          <w:szCs w:val="20"/>
          <w:lang w:val="en-US"/>
          <w:rPrChange w:id="3306" w:author="Grigory" w:date="2018-11-13T17:53:00Z">
            <w:rPr>
              <w:color w:val="333333"/>
              <w:sz w:val="20"/>
              <w:szCs w:val="20"/>
            </w:rPr>
          </w:rPrChange>
        </w:rPr>
        <w:t xml:space="preserve">              }</w:t>
      </w:r>
    </w:p>
    <w:p w14:paraId="0ACBEC64" w14:textId="77777777" w:rsidR="008F2729" w:rsidRPr="00C2429D" w:rsidRDefault="00CE5BF4">
      <w:pPr>
        <w:pStyle w:val="10"/>
        <w:contextualSpacing w:val="0"/>
        <w:rPr>
          <w:color w:val="333333"/>
          <w:sz w:val="20"/>
          <w:szCs w:val="20"/>
          <w:lang w:val="en-US"/>
          <w:rPrChange w:id="3307" w:author="Grigory" w:date="2018-11-13T17:53:00Z">
            <w:rPr>
              <w:color w:val="333333"/>
              <w:sz w:val="20"/>
              <w:szCs w:val="20"/>
            </w:rPr>
          </w:rPrChange>
        </w:rPr>
      </w:pPr>
      <w:r w:rsidRPr="00C2429D">
        <w:rPr>
          <w:color w:val="333333"/>
          <w:sz w:val="20"/>
          <w:szCs w:val="20"/>
          <w:lang w:val="en-US"/>
          <w:rPrChange w:id="3308" w:author="Grigory" w:date="2018-11-13T17:53:00Z">
            <w:rPr>
              <w:color w:val="333333"/>
              <w:sz w:val="20"/>
              <w:szCs w:val="20"/>
            </w:rPr>
          </w:rPrChange>
        </w:rPr>
        <w:t xml:space="preserve">          ]</w:t>
      </w:r>
    </w:p>
    <w:p w14:paraId="4C3868A8" w14:textId="77777777" w:rsidR="008F2729" w:rsidRPr="00C2429D" w:rsidRDefault="00CE5BF4">
      <w:pPr>
        <w:pStyle w:val="10"/>
        <w:contextualSpacing w:val="0"/>
        <w:rPr>
          <w:color w:val="333333"/>
          <w:sz w:val="20"/>
          <w:szCs w:val="20"/>
          <w:lang w:val="en-US"/>
          <w:rPrChange w:id="3309" w:author="Grigory" w:date="2018-11-13T17:53:00Z">
            <w:rPr>
              <w:color w:val="333333"/>
              <w:sz w:val="20"/>
              <w:szCs w:val="20"/>
            </w:rPr>
          </w:rPrChange>
        </w:rPr>
      </w:pPr>
      <w:r w:rsidRPr="00C2429D">
        <w:rPr>
          <w:color w:val="333333"/>
          <w:sz w:val="20"/>
          <w:szCs w:val="20"/>
          <w:lang w:val="en-US"/>
          <w:rPrChange w:id="3310" w:author="Grigory" w:date="2018-11-13T17:53:00Z">
            <w:rPr>
              <w:color w:val="333333"/>
              <w:sz w:val="20"/>
              <w:szCs w:val="20"/>
            </w:rPr>
          </w:rPrChange>
        </w:rPr>
        <w:t xml:space="preserve">      }</w:t>
      </w:r>
    </w:p>
    <w:p w14:paraId="2B13D4F1" w14:textId="77777777" w:rsidR="008F2729" w:rsidRPr="00C2429D" w:rsidRDefault="00CE5BF4">
      <w:pPr>
        <w:pStyle w:val="10"/>
        <w:contextualSpacing w:val="0"/>
        <w:rPr>
          <w:color w:val="333333"/>
          <w:sz w:val="20"/>
          <w:szCs w:val="20"/>
          <w:lang w:val="en-US"/>
          <w:rPrChange w:id="3311" w:author="Grigory" w:date="2018-11-13T17:53:00Z">
            <w:rPr>
              <w:color w:val="333333"/>
              <w:sz w:val="20"/>
              <w:szCs w:val="20"/>
            </w:rPr>
          </w:rPrChange>
        </w:rPr>
      </w:pPr>
      <w:r w:rsidRPr="00C2429D">
        <w:rPr>
          <w:color w:val="333333"/>
          <w:sz w:val="20"/>
          <w:szCs w:val="20"/>
          <w:lang w:val="en-US"/>
          <w:rPrChange w:id="3312" w:author="Grigory" w:date="2018-11-13T17:53:00Z">
            <w:rPr>
              <w:color w:val="333333"/>
              <w:sz w:val="20"/>
              <w:szCs w:val="20"/>
            </w:rPr>
          </w:rPrChange>
        </w:rPr>
        <w:t xml:space="preserve">  ],</w:t>
      </w:r>
    </w:p>
    <w:p w14:paraId="32DCE836" w14:textId="77777777" w:rsidR="008F2729" w:rsidRPr="00C2429D" w:rsidRDefault="00CE5BF4">
      <w:pPr>
        <w:pStyle w:val="10"/>
        <w:contextualSpacing w:val="0"/>
        <w:rPr>
          <w:color w:val="333333"/>
          <w:sz w:val="20"/>
          <w:szCs w:val="20"/>
          <w:lang w:val="en-US"/>
          <w:rPrChange w:id="3313" w:author="Grigory" w:date="2018-11-13T17:53:00Z">
            <w:rPr>
              <w:color w:val="333333"/>
              <w:sz w:val="20"/>
              <w:szCs w:val="20"/>
            </w:rPr>
          </w:rPrChange>
        </w:rPr>
      </w:pPr>
      <w:r w:rsidRPr="00C2429D">
        <w:rPr>
          <w:color w:val="333333"/>
          <w:sz w:val="20"/>
          <w:szCs w:val="20"/>
          <w:lang w:val="en-US"/>
          <w:rPrChange w:id="3314" w:author="Grigory" w:date="2018-11-13T17:53:00Z">
            <w:rPr>
              <w:color w:val="333333"/>
              <w:sz w:val="20"/>
              <w:szCs w:val="20"/>
            </w:rPr>
          </w:rPrChange>
        </w:rPr>
        <w:t xml:space="preserve">  pagination: {}</w:t>
      </w:r>
    </w:p>
    <w:p w14:paraId="5FC51E1B" w14:textId="77777777" w:rsidR="008F2729" w:rsidRPr="00B2533C" w:rsidRDefault="00CE5BF4">
      <w:pPr>
        <w:pStyle w:val="10"/>
        <w:contextualSpacing w:val="0"/>
        <w:rPr>
          <w:color w:val="333333"/>
          <w:sz w:val="20"/>
          <w:szCs w:val="20"/>
          <w:lang w:val="en-US"/>
          <w:rPrChange w:id="3315" w:author="Григорий Григорий" w:date="2018-12-07T00:41:00Z">
            <w:rPr>
              <w:color w:val="333333"/>
              <w:sz w:val="20"/>
              <w:szCs w:val="20"/>
            </w:rPr>
          </w:rPrChange>
        </w:rPr>
      </w:pPr>
      <w:r w:rsidRPr="00B2533C">
        <w:rPr>
          <w:color w:val="333333"/>
          <w:sz w:val="20"/>
          <w:szCs w:val="20"/>
          <w:lang w:val="en-US"/>
          <w:rPrChange w:id="3316" w:author="Григорий Григорий" w:date="2018-12-07T00:41:00Z">
            <w:rPr>
              <w:color w:val="333333"/>
              <w:sz w:val="20"/>
              <w:szCs w:val="20"/>
            </w:rPr>
          </w:rPrChange>
        </w:rPr>
        <w:t>}</w:t>
      </w:r>
    </w:p>
    <w:p w14:paraId="2820DE62" w14:textId="77777777" w:rsidR="008F2729" w:rsidRPr="00B2533C" w:rsidRDefault="008F2729">
      <w:pPr>
        <w:pStyle w:val="10"/>
        <w:contextualSpacing w:val="0"/>
        <w:rPr>
          <w:color w:val="333333"/>
          <w:sz w:val="20"/>
          <w:szCs w:val="20"/>
          <w:lang w:val="en-US"/>
          <w:rPrChange w:id="3317" w:author="Григорий Григорий" w:date="2018-12-07T00:41:00Z">
            <w:rPr>
              <w:color w:val="333333"/>
              <w:sz w:val="20"/>
              <w:szCs w:val="20"/>
            </w:rPr>
          </w:rPrChange>
        </w:rPr>
      </w:pPr>
    </w:p>
    <w:p w14:paraId="100010A6" w14:textId="77777777" w:rsidR="008F2729" w:rsidRPr="00B2533C" w:rsidRDefault="00CE5BF4">
      <w:pPr>
        <w:pStyle w:val="10"/>
        <w:contextualSpacing w:val="0"/>
        <w:rPr>
          <w:color w:val="333333"/>
          <w:sz w:val="20"/>
          <w:szCs w:val="20"/>
          <w:lang w:val="en-US"/>
          <w:rPrChange w:id="3318" w:author="Григорий Григорий" w:date="2018-12-07T00:41:00Z">
            <w:rPr>
              <w:color w:val="333333"/>
              <w:sz w:val="20"/>
              <w:szCs w:val="20"/>
            </w:rPr>
          </w:rPrChange>
        </w:rPr>
      </w:pPr>
      <w:proofErr w:type="spellStart"/>
      <w:r w:rsidRPr="00B2533C">
        <w:rPr>
          <w:color w:val="333333"/>
          <w:sz w:val="20"/>
          <w:szCs w:val="20"/>
          <w:lang w:val="en-US"/>
          <w:rPrChange w:id="3319" w:author="Григорий Григорий" w:date="2018-12-07T00:41:00Z">
            <w:rPr>
              <w:color w:val="333333"/>
              <w:sz w:val="20"/>
              <w:szCs w:val="20"/>
            </w:rPr>
          </w:rPrChange>
        </w:rPr>
        <w:t>GetProfile</w:t>
      </w:r>
      <w:proofErr w:type="spellEnd"/>
    </w:p>
    <w:p w14:paraId="6D8B68E0" w14:textId="77777777" w:rsidR="008F2729" w:rsidRPr="00B2533C" w:rsidRDefault="00CE5BF4">
      <w:pPr>
        <w:pStyle w:val="10"/>
        <w:contextualSpacing w:val="0"/>
        <w:rPr>
          <w:color w:val="333333"/>
          <w:sz w:val="20"/>
          <w:szCs w:val="20"/>
          <w:lang w:val="en-US"/>
          <w:rPrChange w:id="3320" w:author="Григорий Григорий" w:date="2018-12-07T00:41:00Z">
            <w:rPr>
              <w:color w:val="333333"/>
              <w:sz w:val="20"/>
              <w:szCs w:val="20"/>
            </w:rPr>
          </w:rPrChange>
        </w:rPr>
      </w:pPr>
      <w:r w:rsidRPr="00B2533C">
        <w:rPr>
          <w:color w:val="333333"/>
          <w:sz w:val="20"/>
          <w:szCs w:val="20"/>
          <w:lang w:val="en-US"/>
          <w:rPrChange w:id="3321" w:author="Григорий Григорий" w:date="2018-12-07T00:41:00Z">
            <w:rPr>
              <w:color w:val="333333"/>
              <w:sz w:val="20"/>
              <w:szCs w:val="20"/>
            </w:rPr>
          </w:rPrChange>
        </w:rPr>
        <w:t>/</w:t>
      </w:r>
      <w:proofErr w:type="spellStart"/>
      <w:r w:rsidRPr="00B2533C">
        <w:rPr>
          <w:color w:val="333333"/>
          <w:sz w:val="20"/>
          <w:szCs w:val="20"/>
          <w:lang w:val="en-US"/>
          <w:rPrChange w:id="3322" w:author="Григорий Григорий" w:date="2018-12-07T00:41:00Z">
            <w:rPr>
              <w:color w:val="333333"/>
              <w:sz w:val="20"/>
              <w:szCs w:val="20"/>
            </w:rPr>
          </w:rPrChange>
        </w:rPr>
        <w:t>api</w:t>
      </w:r>
      <w:proofErr w:type="spellEnd"/>
      <w:r w:rsidRPr="00B2533C">
        <w:rPr>
          <w:color w:val="333333"/>
          <w:sz w:val="20"/>
          <w:szCs w:val="20"/>
          <w:lang w:val="en-US"/>
          <w:rPrChange w:id="3323" w:author="Григорий Григорий" w:date="2018-12-07T00:41:00Z">
            <w:rPr>
              <w:color w:val="333333"/>
              <w:sz w:val="20"/>
              <w:szCs w:val="20"/>
            </w:rPr>
          </w:rPrChange>
        </w:rPr>
        <w:t>/profile/</w:t>
      </w:r>
    </w:p>
    <w:p w14:paraId="18433889" w14:textId="77777777" w:rsidR="008F2729" w:rsidRDefault="00CE5BF4">
      <w:pPr>
        <w:pStyle w:val="10"/>
        <w:contextualSpacing w:val="0"/>
        <w:rPr>
          <w:color w:val="333333"/>
          <w:sz w:val="20"/>
          <w:szCs w:val="20"/>
        </w:rPr>
      </w:pPr>
      <w:r>
        <w:rPr>
          <w:color w:val="333333"/>
          <w:sz w:val="20"/>
          <w:szCs w:val="20"/>
        </w:rPr>
        <w:t>данные личного кабинета</w:t>
      </w:r>
    </w:p>
    <w:p w14:paraId="65DCAD9E" w14:textId="77777777" w:rsidR="008F2729" w:rsidRDefault="00CE5BF4">
      <w:pPr>
        <w:pStyle w:val="10"/>
        <w:contextualSpacing w:val="0"/>
        <w:rPr>
          <w:color w:val="333333"/>
          <w:sz w:val="20"/>
          <w:szCs w:val="20"/>
        </w:rPr>
      </w:pPr>
      <w:r>
        <w:rPr>
          <w:color w:val="333333"/>
          <w:sz w:val="20"/>
          <w:szCs w:val="20"/>
        </w:rPr>
        <w:t>без входных параметров</w:t>
      </w:r>
    </w:p>
    <w:p w14:paraId="5DFD7C09" w14:textId="77777777" w:rsidR="008F2729" w:rsidRDefault="00CE5BF4">
      <w:pPr>
        <w:pStyle w:val="10"/>
        <w:contextualSpacing w:val="0"/>
        <w:rPr>
          <w:color w:val="333333"/>
          <w:sz w:val="20"/>
          <w:szCs w:val="20"/>
        </w:rPr>
      </w:pPr>
      <w:r>
        <w:rPr>
          <w:color w:val="333333"/>
          <w:sz w:val="20"/>
          <w:szCs w:val="20"/>
        </w:rPr>
        <w:t>формат ответа:</w:t>
      </w:r>
    </w:p>
    <w:p w14:paraId="608C45DA" w14:textId="77777777" w:rsidR="008F2729" w:rsidRPr="00C2429D" w:rsidRDefault="00CE5BF4">
      <w:pPr>
        <w:pStyle w:val="10"/>
        <w:contextualSpacing w:val="0"/>
        <w:rPr>
          <w:color w:val="333333"/>
          <w:sz w:val="20"/>
          <w:szCs w:val="20"/>
          <w:lang w:val="en-US"/>
          <w:rPrChange w:id="3324" w:author="Grigory" w:date="2018-11-13T17:53:00Z">
            <w:rPr>
              <w:color w:val="333333"/>
              <w:sz w:val="20"/>
              <w:szCs w:val="20"/>
            </w:rPr>
          </w:rPrChange>
        </w:rPr>
      </w:pPr>
      <w:r w:rsidRPr="00C2429D">
        <w:rPr>
          <w:color w:val="333333"/>
          <w:sz w:val="20"/>
          <w:szCs w:val="20"/>
          <w:lang w:val="en-US"/>
          <w:rPrChange w:id="3325" w:author="Grigory" w:date="2018-11-13T17:53:00Z">
            <w:rPr>
              <w:color w:val="333333"/>
              <w:sz w:val="20"/>
              <w:szCs w:val="20"/>
            </w:rPr>
          </w:rPrChange>
        </w:rPr>
        <w:lastRenderedPageBreak/>
        <w:t>{</w:t>
      </w:r>
    </w:p>
    <w:p w14:paraId="00609B35" w14:textId="77777777" w:rsidR="008F2729" w:rsidRPr="00C2429D" w:rsidRDefault="00CE5BF4">
      <w:pPr>
        <w:pStyle w:val="10"/>
        <w:contextualSpacing w:val="0"/>
        <w:rPr>
          <w:color w:val="333333"/>
          <w:sz w:val="20"/>
          <w:szCs w:val="20"/>
          <w:lang w:val="en-US"/>
          <w:rPrChange w:id="3326" w:author="Grigory" w:date="2018-11-13T17:53:00Z">
            <w:rPr>
              <w:color w:val="333333"/>
              <w:sz w:val="20"/>
              <w:szCs w:val="20"/>
            </w:rPr>
          </w:rPrChange>
        </w:rPr>
      </w:pPr>
      <w:r w:rsidRPr="00C2429D">
        <w:rPr>
          <w:color w:val="333333"/>
          <w:sz w:val="20"/>
          <w:szCs w:val="20"/>
          <w:lang w:val="en-US"/>
          <w:rPrChange w:id="3327" w:author="Grigory" w:date="2018-11-13T17:53:00Z">
            <w:rPr>
              <w:color w:val="333333"/>
              <w:sz w:val="20"/>
              <w:szCs w:val="20"/>
            </w:rPr>
          </w:rPrChange>
        </w:rPr>
        <w:t xml:space="preserve">  </w:t>
      </w:r>
      <w:proofErr w:type="spellStart"/>
      <w:r w:rsidRPr="00C2429D">
        <w:rPr>
          <w:color w:val="333333"/>
          <w:sz w:val="20"/>
          <w:szCs w:val="20"/>
          <w:lang w:val="en-US"/>
          <w:rPrChange w:id="3328" w:author="Grigory" w:date="2018-11-13T17:53:00Z">
            <w:rPr>
              <w:color w:val="333333"/>
              <w:sz w:val="20"/>
              <w:szCs w:val="20"/>
            </w:rPr>
          </w:rPrChange>
        </w:rPr>
        <w:t>first_name</w:t>
      </w:r>
      <w:proofErr w:type="spellEnd"/>
      <w:r w:rsidRPr="00C2429D">
        <w:rPr>
          <w:color w:val="333333"/>
          <w:sz w:val="20"/>
          <w:szCs w:val="20"/>
          <w:lang w:val="en-US"/>
          <w:rPrChange w:id="3329" w:author="Grigory" w:date="2018-11-13T17:53:00Z">
            <w:rPr>
              <w:color w:val="333333"/>
              <w:sz w:val="20"/>
              <w:szCs w:val="20"/>
            </w:rPr>
          </w:rPrChange>
        </w:rPr>
        <w:t xml:space="preserve">: </w:t>
      </w:r>
      <w:proofErr w:type="gramStart"/>
      <w:r w:rsidRPr="00C2429D">
        <w:rPr>
          <w:color w:val="333333"/>
          <w:sz w:val="20"/>
          <w:szCs w:val="20"/>
          <w:lang w:val="en-US"/>
          <w:rPrChange w:id="3330" w:author="Grigory" w:date="2018-11-13T17:53:00Z">
            <w:rPr>
              <w:color w:val="333333"/>
              <w:sz w:val="20"/>
              <w:szCs w:val="20"/>
            </w:rPr>
          </w:rPrChange>
        </w:rPr>
        <w:t>string?,</w:t>
      </w:r>
      <w:proofErr w:type="gramEnd"/>
    </w:p>
    <w:p w14:paraId="152F0005" w14:textId="77777777" w:rsidR="008F2729" w:rsidRPr="00C2429D" w:rsidRDefault="00CE5BF4">
      <w:pPr>
        <w:pStyle w:val="10"/>
        <w:contextualSpacing w:val="0"/>
        <w:rPr>
          <w:color w:val="333333"/>
          <w:sz w:val="20"/>
          <w:szCs w:val="20"/>
          <w:lang w:val="en-US"/>
          <w:rPrChange w:id="3331" w:author="Grigory" w:date="2018-11-13T17:53:00Z">
            <w:rPr>
              <w:color w:val="333333"/>
              <w:sz w:val="20"/>
              <w:szCs w:val="20"/>
            </w:rPr>
          </w:rPrChange>
        </w:rPr>
      </w:pPr>
      <w:r w:rsidRPr="00C2429D">
        <w:rPr>
          <w:color w:val="333333"/>
          <w:sz w:val="20"/>
          <w:szCs w:val="20"/>
          <w:lang w:val="en-US"/>
          <w:rPrChange w:id="3332" w:author="Grigory" w:date="2018-11-13T17:53:00Z">
            <w:rPr>
              <w:color w:val="333333"/>
              <w:sz w:val="20"/>
              <w:szCs w:val="20"/>
            </w:rPr>
          </w:rPrChange>
        </w:rPr>
        <w:t xml:space="preserve">  </w:t>
      </w:r>
      <w:proofErr w:type="spellStart"/>
      <w:r w:rsidRPr="00C2429D">
        <w:rPr>
          <w:color w:val="333333"/>
          <w:sz w:val="20"/>
          <w:szCs w:val="20"/>
          <w:lang w:val="en-US"/>
          <w:rPrChange w:id="3333" w:author="Grigory" w:date="2018-11-13T17:53:00Z">
            <w:rPr>
              <w:color w:val="333333"/>
              <w:sz w:val="20"/>
              <w:szCs w:val="20"/>
            </w:rPr>
          </w:rPrChange>
        </w:rPr>
        <w:t>last_name</w:t>
      </w:r>
      <w:proofErr w:type="spellEnd"/>
      <w:r w:rsidRPr="00C2429D">
        <w:rPr>
          <w:color w:val="333333"/>
          <w:sz w:val="20"/>
          <w:szCs w:val="20"/>
          <w:lang w:val="en-US"/>
          <w:rPrChange w:id="3334" w:author="Grigory" w:date="2018-11-13T17:53:00Z">
            <w:rPr>
              <w:color w:val="333333"/>
              <w:sz w:val="20"/>
              <w:szCs w:val="20"/>
            </w:rPr>
          </w:rPrChange>
        </w:rPr>
        <w:t xml:space="preserve">: </w:t>
      </w:r>
      <w:proofErr w:type="gramStart"/>
      <w:r w:rsidRPr="00C2429D">
        <w:rPr>
          <w:color w:val="333333"/>
          <w:sz w:val="20"/>
          <w:szCs w:val="20"/>
          <w:lang w:val="en-US"/>
          <w:rPrChange w:id="3335" w:author="Grigory" w:date="2018-11-13T17:53:00Z">
            <w:rPr>
              <w:color w:val="333333"/>
              <w:sz w:val="20"/>
              <w:szCs w:val="20"/>
            </w:rPr>
          </w:rPrChange>
        </w:rPr>
        <w:t>string?,</w:t>
      </w:r>
      <w:proofErr w:type="gramEnd"/>
    </w:p>
    <w:p w14:paraId="47208966" w14:textId="77777777" w:rsidR="008F2729" w:rsidRPr="00C2429D" w:rsidRDefault="00CE5BF4">
      <w:pPr>
        <w:pStyle w:val="10"/>
        <w:contextualSpacing w:val="0"/>
        <w:rPr>
          <w:color w:val="333333"/>
          <w:sz w:val="20"/>
          <w:szCs w:val="20"/>
          <w:lang w:val="en-US"/>
          <w:rPrChange w:id="3336" w:author="Grigory" w:date="2018-11-13T17:53:00Z">
            <w:rPr>
              <w:color w:val="333333"/>
              <w:sz w:val="20"/>
              <w:szCs w:val="20"/>
            </w:rPr>
          </w:rPrChange>
        </w:rPr>
      </w:pPr>
      <w:r w:rsidRPr="00C2429D">
        <w:rPr>
          <w:color w:val="333333"/>
          <w:sz w:val="20"/>
          <w:szCs w:val="20"/>
          <w:lang w:val="en-US"/>
          <w:rPrChange w:id="3337" w:author="Grigory" w:date="2018-11-13T17:53:00Z">
            <w:rPr>
              <w:color w:val="333333"/>
              <w:sz w:val="20"/>
              <w:szCs w:val="20"/>
            </w:rPr>
          </w:rPrChange>
        </w:rPr>
        <w:t xml:space="preserve">  email: </w:t>
      </w:r>
      <w:proofErr w:type="gramStart"/>
      <w:r w:rsidRPr="00C2429D">
        <w:rPr>
          <w:color w:val="333333"/>
          <w:sz w:val="20"/>
          <w:szCs w:val="20"/>
          <w:lang w:val="en-US"/>
          <w:rPrChange w:id="3338" w:author="Grigory" w:date="2018-11-13T17:53:00Z">
            <w:rPr>
              <w:color w:val="333333"/>
              <w:sz w:val="20"/>
              <w:szCs w:val="20"/>
            </w:rPr>
          </w:rPrChange>
        </w:rPr>
        <w:t>string?,</w:t>
      </w:r>
      <w:proofErr w:type="gramEnd"/>
    </w:p>
    <w:p w14:paraId="4643DE22" w14:textId="77777777" w:rsidR="008F2729" w:rsidRPr="00C2429D" w:rsidRDefault="00CE5BF4">
      <w:pPr>
        <w:pStyle w:val="10"/>
        <w:contextualSpacing w:val="0"/>
        <w:rPr>
          <w:color w:val="333333"/>
          <w:sz w:val="20"/>
          <w:szCs w:val="20"/>
          <w:lang w:val="en-US"/>
          <w:rPrChange w:id="3339" w:author="Grigory" w:date="2018-11-13T17:53:00Z">
            <w:rPr>
              <w:color w:val="333333"/>
              <w:sz w:val="20"/>
              <w:szCs w:val="20"/>
            </w:rPr>
          </w:rPrChange>
        </w:rPr>
      </w:pPr>
      <w:r w:rsidRPr="00C2429D">
        <w:rPr>
          <w:color w:val="333333"/>
          <w:sz w:val="20"/>
          <w:szCs w:val="20"/>
          <w:lang w:val="en-US"/>
          <w:rPrChange w:id="3340" w:author="Grigory" w:date="2018-11-13T17:53:00Z">
            <w:rPr>
              <w:color w:val="333333"/>
              <w:sz w:val="20"/>
              <w:szCs w:val="20"/>
            </w:rPr>
          </w:rPrChange>
        </w:rPr>
        <w:t xml:space="preserve">  phone: </w:t>
      </w:r>
      <w:proofErr w:type="gramStart"/>
      <w:r w:rsidRPr="00C2429D">
        <w:rPr>
          <w:color w:val="333333"/>
          <w:sz w:val="20"/>
          <w:szCs w:val="20"/>
          <w:lang w:val="en-US"/>
          <w:rPrChange w:id="3341" w:author="Grigory" w:date="2018-11-13T17:53:00Z">
            <w:rPr>
              <w:color w:val="333333"/>
              <w:sz w:val="20"/>
              <w:szCs w:val="20"/>
            </w:rPr>
          </w:rPrChange>
        </w:rPr>
        <w:t>string?,</w:t>
      </w:r>
      <w:proofErr w:type="gramEnd"/>
    </w:p>
    <w:p w14:paraId="34ADA6BA" w14:textId="77777777" w:rsidR="008F2729" w:rsidRPr="00C2429D" w:rsidRDefault="00CE5BF4">
      <w:pPr>
        <w:pStyle w:val="10"/>
        <w:contextualSpacing w:val="0"/>
        <w:rPr>
          <w:color w:val="333333"/>
          <w:sz w:val="20"/>
          <w:szCs w:val="20"/>
          <w:lang w:val="en-US"/>
          <w:rPrChange w:id="3342" w:author="Grigory" w:date="2018-11-13T17:53:00Z">
            <w:rPr>
              <w:color w:val="333333"/>
              <w:sz w:val="20"/>
              <w:szCs w:val="20"/>
            </w:rPr>
          </w:rPrChange>
        </w:rPr>
      </w:pPr>
      <w:r w:rsidRPr="00C2429D">
        <w:rPr>
          <w:color w:val="333333"/>
          <w:sz w:val="20"/>
          <w:szCs w:val="20"/>
          <w:lang w:val="en-US"/>
          <w:rPrChange w:id="3343" w:author="Grigory" w:date="2018-11-13T17:53:00Z">
            <w:rPr>
              <w:color w:val="333333"/>
              <w:sz w:val="20"/>
              <w:szCs w:val="20"/>
            </w:rPr>
          </w:rPrChange>
        </w:rPr>
        <w:t xml:space="preserve">  image: </w:t>
      </w:r>
      <w:proofErr w:type="spellStart"/>
      <w:r w:rsidRPr="00C2429D">
        <w:rPr>
          <w:color w:val="333333"/>
          <w:sz w:val="20"/>
          <w:szCs w:val="20"/>
          <w:lang w:val="en-US"/>
          <w:rPrChange w:id="3344" w:author="Grigory" w:date="2018-11-13T17:53:00Z">
            <w:rPr>
              <w:color w:val="333333"/>
              <w:sz w:val="20"/>
              <w:szCs w:val="20"/>
            </w:rPr>
          </w:rPrChange>
        </w:rPr>
        <w:t>url</w:t>
      </w:r>
      <w:proofErr w:type="spellEnd"/>
      <w:r w:rsidRPr="00C2429D">
        <w:rPr>
          <w:color w:val="333333"/>
          <w:sz w:val="20"/>
          <w:szCs w:val="20"/>
          <w:lang w:val="en-US"/>
          <w:rPrChange w:id="3345" w:author="Grigory" w:date="2018-11-13T17:53:00Z">
            <w:rPr>
              <w:color w:val="333333"/>
              <w:sz w:val="20"/>
              <w:szCs w:val="20"/>
            </w:rPr>
          </w:rPrChange>
        </w:rPr>
        <w:t>?</w:t>
      </w:r>
    </w:p>
    <w:p w14:paraId="04E20863" w14:textId="77777777" w:rsidR="008F2729" w:rsidRDefault="00CE5BF4">
      <w:pPr>
        <w:pStyle w:val="10"/>
        <w:contextualSpacing w:val="0"/>
        <w:rPr>
          <w:color w:val="333333"/>
          <w:sz w:val="20"/>
          <w:szCs w:val="20"/>
        </w:rPr>
      </w:pPr>
      <w:r>
        <w:rPr>
          <w:color w:val="333333"/>
          <w:sz w:val="20"/>
          <w:szCs w:val="20"/>
        </w:rPr>
        <w:t>}</w:t>
      </w:r>
    </w:p>
    <w:p w14:paraId="6E687722" w14:textId="77777777" w:rsidR="008F2729" w:rsidRDefault="008F2729">
      <w:pPr>
        <w:pStyle w:val="10"/>
        <w:contextualSpacing w:val="0"/>
        <w:rPr>
          <w:color w:val="333333"/>
          <w:sz w:val="20"/>
          <w:szCs w:val="20"/>
        </w:rPr>
      </w:pPr>
    </w:p>
    <w:p w14:paraId="38AF43E5" w14:textId="77777777" w:rsidR="008F2729" w:rsidRDefault="00CE5BF4">
      <w:pPr>
        <w:pStyle w:val="10"/>
        <w:contextualSpacing w:val="0"/>
        <w:rPr>
          <w:color w:val="333333"/>
          <w:sz w:val="20"/>
          <w:szCs w:val="20"/>
        </w:rPr>
      </w:pPr>
      <w:proofErr w:type="spellStart"/>
      <w:r>
        <w:rPr>
          <w:color w:val="333333"/>
          <w:sz w:val="20"/>
          <w:szCs w:val="20"/>
        </w:rPr>
        <w:t>SaveProfile</w:t>
      </w:r>
      <w:proofErr w:type="spellEnd"/>
    </w:p>
    <w:p w14:paraId="36CC7B70"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api</w:t>
      </w:r>
      <w:proofErr w:type="spellEnd"/>
      <w:r>
        <w:rPr>
          <w:color w:val="333333"/>
          <w:sz w:val="20"/>
          <w:szCs w:val="20"/>
        </w:rPr>
        <w:t>/</w:t>
      </w:r>
      <w:proofErr w:type="spellStart"/>
      <w:r>
        <w:rPr>
          <w:color w:val="333333"/>
          <w:sz w:val="20"/>
          <w:szCs w:val="20"/>
        </w:rPr>
        <w:t>profile</w:t>
      </w:r>
      <w:proofErr w:type="spellEnd"/>
      <w:r>
        <w:rPr>
          <w:color w:val="333333"/>
          <w:sz w:val="20"/>
          <w:szCs w:val="20"/>
        </w:rPr>
        <w:t>/</w:t>
      </w:r>
    </w:p>
    <w:p w14:paraId="5DA849F5" w14:textId="77777777" w:rsidR="008F2729" w:rsidRDefault="00CE5BF4">
      <w:pPr>
        <w:pStyle w:val="10"/>
        <w:contextualSpacing w:val="0"/>
        <w:rPr>
          <w:color w:val="333333"/>
          <w:sz w:val="20"/>
          <w:szCs w:val="20"/>
        </w:rPr>
      </w:pPr>
      <w:r>
        <w:rPr>
          <w:color w:val="333333"/>
          <w:sz w:val="20"/>
          <w:szCs w:val="20"/>
        </w:rPr>
        <w:t>сохранить данные в личном кабинете.</w:t>
      </w:r>
    </w:p>
    <w:p w14:paraId="1C2A26C7" w14:textId="77777777" w:rsidR="008F2729" w:rsidRDefault="00CE5BF4">
      <w:pPr>
        <w:pStyle w:val="10"/>
        <w:contextualSpacing w:val="0"/>
        <w:rPr>
          <w:color w:val="333333"/>
          <w:sz w:val="20"/>
          <w:szCs w:val="20"/>
        </w:rPr>
      </w:pPr>
      <w:r>
        <w:rPr>
          <w:color w:val="333333"/>
          <w:sz w:val="20"/>
          <w:szCs w:val="20"/>
        </w:rPr>
        <w:t>метод POST</w:t>
      </w:r>
    </w:p>
    <w:p w14:paraId="181E73EA" w14:textId="77777777" w:rsidR="008F2729" w:rsidRDefault="00CE5BF4">
      <w:pPr>
        <w:pStyle w:val="10"/>
        <w:contextualSpacing w:val="0"/>
        <w:rPr>
          <w:color w:val="333333"/>
          <w:sz w:val="20"/>
          <w:szCs w:val="20"/>
        </w:rPr>
      </w:pPr>
      <w:r>
        <w:rPr>
          <w:color w:val="333333"/>
          <w:sz w:val="20"/>
          <w:szCs w:val="20"/>
        </w:rPr>
        <w:t>входные параметры:</w:t>
      </w:r>
    </w:p>
    <w:p w14:paraId="6351A6C1"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name</w:t>
      </w:r>
      <w:proofErr w:type="spellEnd"/>
      <w:r>
        <w:rPr>
          <w:color w:val="333333"/>
          <w:sz w:val="20"/>
          <w:szCs w:val="20"/>
        </w:rPr>
        <w:t xml:space="preserve"> - имя</w:t>
      </w:r>
    </w:p>
    <w:p w14:paraId="4E7736A5" w14:textId="77777777" w:rsidR="008F2729" w:rsidRPr="00C2429D" w:rsidRDefault="00CE5BF4">
      <w:pPr>
        <w:pStyle w:val="10"/>
        <w:contextualSpacing w:val="0"/>
        <w:rPr>
          <w:color w:val="333333"/>
          <w:sz w:val="20"/>
          <w:szCs w:val="20"/>
          <w:lang w:val="en-US"/>
          <w:rPrChange w:id="3346" w:author="Grigory" w:date="2018-11-13T17:53:00Z">
            <w:rPr>
              <w:color w:val="333333"/>
              <w:sz w:val="20"/>
              <w:szCs w:val="20"/>
            </w:rPr>
          </w:rPrChange>
        </w:rPr>
      </w:pPr>
      <w:r w:rsidRPr="00C2429D">
        <w:rPr>
          <w:color w:val="333333"/>
          <w:sz w:val="20"/>
          <w:szCs w:val="20"/>
          <w:lang w:val="en-US"/>
          <w:rPrChange w:id="3347" w:author="Grigory" w:date="2018-11-13T17:53:00Z">
            <w:rPr>
              <w:color w:val="333333"/>
              <w:sz w:val="20"/>
              <w:szCs w:val="20"/>
            </w:rPr>
          </w:rPrChange>
        </w:rPr>
        <w:t>-</w:t>
      </w:r>
      <w:proofErr w:type="spellStart"/>
      <w:r w:rsidRPr="00C2429D">
        <w:rPr>
          <w:color w:val="333333"/>
          <w:sz w:val="20"/>
          <w:szCs w:val="20"/>
          <w:lang w:val="en-US"/>
          <w:rPrChange w:id="3348" w:author="Grigory" w:date="2018-11-13T17:53:00Z">
            <w:rPr>
              <w:color w:val="333333"/>
              <w:sz w:val="20"/>
              <w:szCs w:val="20"/>
            </w:rPr>
          </w:rPrChange>
        </w:rPr>
        <w:t>last_name</w:t>
      </w:r>
      <w:proofErr w:type="spellEnd"/>
      <w:r w:rsidRPr="00C2429D">
        <w:rPr>
          <w:color w:val="333333"/>
          <w:sz w:val="20"/>
          <w:szCs w:val="20"/>
          <w:lang w:val="en-US"/>
          <w:rPrChange w:id="3349" w:author="Grigory" w:date="2018-11-13T17:53:00Z">
            <w:rPr>
              <w:color w:val="333333"/>
              <w:sz w:val="20"/>
              <w:szCs w:val="20"/>
            </w:rPr>
          </w:rPrChange>
        </w:rPr>
        <w:t xml:space="preserve"> - </w:t>
      </w:r>
      <w:r>
        <w:rPr>
          <w:color w:val="333333"/>
          <w:sz w:val="20"/>
          <w:szCs w:val="20"/>
        </w:rPr>
        <w:t>фамилия</w:t>
      </w:r>
    </w:p>
    <w:p w14:paraId="4E782D6F" w14:textId="77777777" w:rsidR="008F2729" w:rsidRPr="00C2429D" w:rsidRDefault="00CE5BF4">
      <w:pPr>
        <w:pStyle w:val="10"/>
        <w:contextualSpacing w:val="0"/>
        <w:rPr>
          <w:color w:val="333333"/>
          <w:sz w:val="20"/>
          <w:szCs w:val="20"/>
          <w:lang w:val="en-US"/>
          <w:rPrChange w:id="3350" w:author="Grigory" w:date="2018-11-13T17:53:00Z">
            <w:rPr>
              <w:color w:val="333333"/>
              <w:sz w:val="20"/>
              <w:szCs w:val="20"/>
            </w:rPr>
          </w:rPrChange>
        </w:rPr>
      </w:pPr>
      <w:r w:rsidRPr="00C2429D">
        <w:rPr>
          <w:color w:val="333333"/>
          <w:sz w:val="20"/>
          <w:szCs w:val="20"/>
          <w:lang w:val="en-US"/>
          <w:rPrChange w:id="3351" w:author="Grigory" w:date="2018-11-13T17:53:00Z">
            <w:rPr>
              <w:color w:val="333333"/>
              <w:sz w:val="20"/>
              <w:szCs w:val="20"/>
            </w:rPr>
          </w:rPrChange>
        </w:rPr>
        <w:t xml:space="preserve">-phone - </w:t>
      </w:r>
      <w:r>
        <w:rPr>
          <w:color w:val="333333"/>
          <w:sz w:val="20"/>
          <w:szCs w:val="20"/>
        </w:rPr>
        <w:t>телефон</w:t>
      </w:r>
    </w:p>
    <w:p w14:paraId="7373DED4" w14:textId="77777777" w:rsidR="008F2729" w:rsidRPr="00C2429D" w:rsidRDefault="00CE5BF4">
      <w:pPr>
        <w:pStyle w:val="10"/>
        <w:contextualSpacing w:val="0"/>
        <w:rPr>
          <w:color w:val="333333"/>
          <w:sz w:val="20"/>
          <w:szCs w:val="20"/>
          <w:lang w:val="en-US"/>
          <w:rPrChange w:id="3352" w:author="Grigory" w:date="2018-11-13T17:53:00Z">
            <w:rPr>
              <w:color w:val="333333"/>
              <w:sz w:val="20"/>
              <w:szCs w:val="20"/>
            </w:rPr>
          </w:rPrChange>
        </w:rPr>
      </w:pPr>
      <w:r w:rsidRPr="00C2429D">
        <w:rPr>
          <w:color w:val="333333"/>
          <w:sz w:val="20"/>
          <w:szCs w:val="20"/>
          <w:lang w:val="en-US"/>
          <w:rPrChange w:id="3353" w:author="Grigory" w:date="2018-11-13T17:53:00Z">
            <w:rPr>
              <w:color w:val="333333"/>
              <w:sz w:val="20"/>
              <w:szCs w:val="20"/>
            </w:rPr>
          </w:rPrChange>
        </w:rPr>
        <w:t xml:space="preserve">-email - </w:t>
      </w:r>
      <w:proofErr w:type="spellStart"/>
      <w:r>
        <w:rPr>
          <w:color w:val="333333"/>
          <w:sz w:val="20"/>
          <w:szCs w:val="20"/>
        </w:rPr>
        <w:t>емейл</w:t>
      </w:r>
      <w:proofErr w:type="spellEnd"/>
    </w:p>
    <w:p w14:paraId="3F384D3F" w14:textId="77777777" w:rsidR="008F2729" w:rsidRDefault="00CE5BF4">
      <w:pPr>
        <w:pStyle w:val="10"/>
        <w:contextualSpacing w:val="0"/>
        <w:rPr>
          <w:color w:val="333333"/>
          <w:sz w:val="20"/>
          <w:szCs w:val="20"/>
        </w:rPr>
      </w:pPr>
      <w:r>
        <w:rPr>
          <w:color w:val="333333"/>
          <w:sz w:val="20"/>
          <w:szCs w:val="20"/>
        </w:rPr>
        <w:t>-</w:t>
      </w:r>
      <w:proofErr w:type="spellStart"/>
      <w:r>
        <w:rPr>
          <w:color w:val="333333"/>
          <w:sz w:val="20"/>
          <w:szCs w:val="20"/>
        </w:rPr>
        <w:t>photo</w:t>
      </w:r>
      <w:proofErr w:type="spellEnd"/>
      <w:r>
        <w:rPr>
          <w:color w:val="333333"/>
          <w:sz w:val="20"/>
          <w:szCs w:val="20"/>
        </w:rPr>
        <w:t xml:space="preserve"> - фото (base64)</w:t>
      </w:r>
    </w:p>
    <w:p w14:paraId="6DF848D2" w14:textId="77777777" w:rsidR="008F2729" w:rsidRDefault="00CE5BF4">
      <w:pPr>
        <w:pStyle w:val="10"/>
        <w:contextualSpacing w:val="0"/>
        <w:rPr>
          <w:color w:val="333333"/>
          <w:sz w:val="20"/>
          <w:szCs w:val="20"/>
        </w:rPr>
      </w:pPr>
      <w:r>
        <w:rPr>
          <w:color w:val="333333"/>
          <w:sz w:val="20"/>
          <w:szCs w:val="20"/>
        </w:rPr>
        <w:t>формат ответа:</w:t>
      </w:r>
    </w:p>
    <w:p w14:paraId="690E7F72" w14:textId="77777777" w:rsidR="008F2729" w:rsidRPr="00C2429D" w:rsidRDefault="00CE5BF4">
      <w:pPr>
        <w:pStyle w:val="10"/>
        <w:contextualSpacing w:val="0"/>
        <w:rPr>
          <w:color w:val="333333"/>
          <w:sz w:val="20"/>
          <w:szCs w:val="20"/>
          <w:lang w:val="en-US"/>
          <w:rPrChange w:id="3354" w:author="Grigory" w:date="2018-11-13T17:53:00Z">
            <w:rPr>
              <w:color w:val="333333"/>
              <w:sz w:val="20"/>
              <w:szCs w:val="20"/>
            </w:rPr>
          </w:rPrChange>
        </w:rPr>
      </w:pPr>
      <w:r w:rsidRPr="00C2429D">
        <w:rPr>
          <w:color w:val="333333"/>
          <w:sz w:val="20"/>
          <w:szCs w:val="20"/>
          <w:lang w:val="en-US"/>
          <w:rPrChange w:id="3355" w:author="Grigory" w:date="2018-11-13T17:53:00Z">
            <w:rPr>
              <w:color w:val="333333"/>
              <w:sz w:val="20"/>
              <w:szCs w:val="20"/>
            </w:rPr>
          </w:rPrChange>
        </w:rPr>
        <w:t>{</w:t>
      </w:r>
    </w:p>
    <w:p w14:paraId="6C3C2CA0" w14:textId="77777777" w:rsidR="008F2729" w:rsidRPr="00C2429D" w:rsidRDefault="00CE5BF4">
      <w:pPr>
        <w:pStyle w:val="10"/>
        <w:contextualSpacing w:val="0"/>
        <w:rPr>
          <w:color w:val="333333"/>
          <w:sz w:val="20"/>
          <w:szCs w:val="20"/>
          <w:lang w:val="en-US"/>
          <w:rPrChange w:id="3356" w:author="Grigory" w:date="2018-11-13T17:53:00Z">
            <w:rPr>
              <w:color w:val="333333"/>
              <w:sz w:val="20"/>
              <w:szCs w:val="20"/>
            </w:rPr>
          </w:rPrChange>
        </w:rPr>
      </w:pPr>
      <w:r w:rsidRPr="00C2429D">
        <w:rPr>
          <w:color w:val="333333"/>
          <w:sz w:val="20"/>
          <w:szCs w:val="20"/>
          <w:lang w:val="en-US"/>
          <w:rPrChange w:id="3357" w:author="Grigory" w:date="2018-11-13T17:53:00Z">
            <w:rPr>
              <w:color w:val="333333"/>
              <w:sz w:val="20"/>
              <w:szCs w:val="20"/>
            </w:rPr>
          </w:rPrChange>
        </w:rPr>
        <w:t xml:space="preserve"> </w:t>
      </w:r>
      <w:proofErr w:type="spellStart"/>
      <w:r w:rsidRPr="00C2429D">
        <w:rPr>
          <w:color w:val="333333"/>
          <w:sz w:val="20"/>
          <w:szCs w:val="20"/>
          <w:lang w:val="en-US"/>
          <w:rPrChange w:id="3358" w:author="Grigory" w:date="2018-11-13T17:53:00Z">
            <w:rPr>
              <w:color w:val="333333"/>
              <w:sz w:val="20"/>
              <w:szCs w:val="20"/>
            </w:rPr>
          </w:rPrChange>
        </w:rPr>
        <w:t>first_name</w:t>
      </w:r>
      <w:proofErr w:type="spellEnd"/>
      <w:r w:rsidRPr="00C2429D">
        <w:rPr>
          <w:color w:val="333333"/>
          <w:sz w:val="20"/>
          <w:szCs w:val="20"/>
          <w:lang w:val="en-US"/>
          <w:rPrChange w:id="3359" w:author="Grigory" w:date="2018-11-13T17:53:00Z">
            <w:rPr>
              <w:color w:val="333333"/>
              <w:sz w:val="20"/>
              <w:szCs w:val="20"/>
            </w:rPr>
          </w:rPrChange>
        </w:rPr>
        <w:t xml:space="preserve">: </w:t>
      </w:r>
      <w:proofErr w:type="gramStart"/>
      <w:r w:rsidRPr="00C2429D">
        <w:rPr>
          <w:color w:val="333333"/>
          <w:sz w:val="20"/>
          <w:szCs w:val="20"/>
          <w:lang w:val="en-US"/>
          <w:rPrChange w:id="3360" w:author="Grigory" w:date="2018-11-13T17:53:00Z">
            <w:rPr>
              <w:color w:val="333333"/>
              <w:sz w:val="20"/>
              <w:szCs w:val="20"/>
            </w:rPr>
          </w:rPrChange>
        </w:rPr>
        <w:t>string?,</w:t>
      </w:r>
      <w:proofErr w:type="gramEnd"/>
    </w:p>
    <w:p w14:paraId="5B88EBC3" w14:textId="77777777" w:rsidR="008F2729" w:rsidRPr="00C2429D" w:rsidRDefault="00CE5BF4">
      <w:pPr>
        <w:pStyle w:val="10"/>
        <w:contextualSpacing w:val="0"/>
        <w:rPr>
          <w:color w:val="333333"/>
          <w:sz w:val="20"/>
          <w:szCs w:val="20"/>
          <w:lang w:val="en-US"/>
          <w:rPrChange w:id="3361" w:author="Grigory" w:date="2018-11-13T17:53:00Z">
            <w:rPr>
              <w:color w:val="333333"/>
              <w:sz w:val="20"/>
              <w:szCs w:val="20"/>
            </w:rPr>
          </w:rPrChange>
        </w:rPr>
      </w:pPr>
      <w:r w:rsidRPr="00C2429D">
        <w:rPr>
          <w:color w:val="333333"/>
          <w:sz w:val="20"/>
          <w:szCs w:val="20"/>
          <w:lang w:val="en-US"/>
          <w:rPrChange w:id="3362" w:author="Grigory" w:date="2018-11-13T17:53:00Z">
            <w:rPr>
              <w:color w:val="333333"/>
              <w:sz w:val="20"/>
              <w:szCs w:val="20"/>
            </w:rPr>
          </w:rPrChange>
        </w:rPr>
        <w:t xml:space="preserve"> </w:t>
      </w:r>
      <w:proofErr w:type="spellStart"/>
      <w:r w:rsidRPr="00C2429D">
        <w:rPr>
          <w:color w:val="333333"/>
          <w:sz w:val="20"/>
          <w:szCs w:val="20"/>
          <w:lang w:val="en-US"/>
          <w:rPrChange w:id="3363" w:author="Grigory" w:date="2018-11-13T17:53:00Z">
            <w:rPr>
              <w:color w:val="333333"/>
              <w:sz w:val="20"/>
              <w:szCs w:val="20"/>
            </w:rPr>
          </w:rPrChange>
        </w:rPr>
        <w:t>last_name</w:t>
      </w:r>
      <w:proofErr w:type="spellEnd"/>
      <w:r w:rsidRPr="00C2429D">
        <w:rPr>
          <w:color w:val="333333"/>
          <w:sz w:val="20"/>
          <w:szCs w:val="20"/>
          <w:lang w:val="en-US"/>
          <w:rPrChange w:id="3364" w:author="Grigory" w:date="2018-11-13T17:53:00Z">
            <w:rPr>
              <w:color w:val="333333"/>
              <w:sz w:val="20"/>
              <w:szCs w:val="20"/>
            </w:rPr>
          </w:rPrChange>
        </w:rPr>
        <w:t xml:space="preserve">: </w:t>
      </w:r>
      <w:proofErr w:type="gramStart"/>
      <w:r w:rsidRPr="00C2429D">
        <w:rPr>
          <w:color w:val="333333"/>
          <w:sz w:val="20"/>
          <w:szCs w:val="20"/>
          <w:lang w:val="en-US"/>
          <w:rPrChange w:id="3365" w:author="Grigory" w:date="2018-11-13T17:53:00Z">
            <w:rPr>
              <w:color w:val="333333"/>
              <w:sz w:val="20"/>
              <w:szCs w:val="20"/>
            </w:rPr>
          </w:rPrChange>
        </w:rPr>
        <w:t>string?,</w:t>
      </w:r>
      <w:proofErr w:type="gramEnd"/>
    </w:p>
    <w:p w14:paraId="2EC97893" w14:textId="77777777" w:rsidR="008F2729" w:rsidRPr="00C2429D" w:rsidRDefault="00CE5BF4">
      <w:pPr>
        <w:pStyle w:val="10"/>
        <w:contextualSpacing w:val="0"/>
        <w:rPr>
          <w:color w:val="333333"/>
          <w:sz w:val="20"/>
          <w:szCs w:val="20"/>
          <w:lang w:val="en-US"/>
          <w:rPrChange w:id="3366" w:author="Grigory" w:date="2018-11-13T17:53:00Z">
            <w:rPr>
              <w:color w:val="333333"/>
              <w:sz w:val="20"/>
              <w:szCs w:val="20"/>
            </w:rPr>
          </w:rPrChange>
        </w:rPr>
      </w:pPr>
      <w:r w:rsidRPr="00C2429D">
        <w:rPr>
          <w:color w:val="333333"/>
          <w:sz w:val="20"/>
          <w:szCs w:val="20"/>
          <w:lang w:val="en-US"/>
          <w:rPrChange w:id="3367" w:author="Grigory" w:date="2018-11-13T17:53:00Z">
            <w:rPr>
              <w:color w:val="333333"/>
              <w:sz w:val="20"/>
              <w:szCs w:val="20"/>
            </w:rPr>
          </w:rPrChange>
        </w:rPr>
        <w:t xml:space="preserve"> email: </w:t>
      </w:r>
      <w:proofErr w:type="gramStart"/>
      <w:r w:rsidRPr="00C2429D">
        <w:rPr>
          <w:color w:val="333333"/>
          <w:sz w:val="20"/>
          <w:szCs w:val="20"/>
          <w:lang w:val="en-US"/>
          <w:rPrChange w:id="3368" w:author="Grigory" w:date="2018-11-13T17:53:00Z">
            <w:rPr>
              <w:color w:val="333333"/>
              <w:sz w:val="20"/>
              <w:szCs w:val="20"/>
            </w:rPr>
          </w:rPrChange>
        </w:rPr>
        <w:t>string?,</w:t>
      </w:r>
      <w:proofErr w:type="gramEnd"/>
    </w:p>
    <w:p w14:paraId="022365FD" w14:textId="77777777" w:rsidR="008F2729" w:rsidRPr="00C2429D" w:rsidRDefault="00CE5BF4">
      <w:pPr>
        <w:pStyle w:val="10"/>
        <w:contextualSpacing w:val="0"/>
        <w:rPr>
          <w:color w:val="333333"/>
          <w:sz w:val="20"/>
          <w:szCs w:val="20"/>
          <w:lang w:val="en-US"/>
          <w:rPrChange w:id="3369" w:author="Grigory" w:date="2018-11-13T17:53:00Z">
            <w:rPr>
              <w:color w:val="333333"/>
              <w:sz w:val="20"/>
              <w:szCs w:val="20"/>
            </w:rPr>
          </w:rPrChange>
        </w:rPr>
      </w:pPr>
      <w:r w:rsidRPr="00C2429D">
        <w:rPr>
          <w:color w:val="333333"/>
          <w:sz w:val="20"/>
          <w:szCs w:val="20"/>
          <w:lang w:val="en-US"/>
          <w:rPrChange w:id="3370" w:author="Grigory" w:date="2018-11-13T17:53:00Z">
            <w:rPr>
              <w:color w:val="333333"/>
              <w:sz w:val="20"/>
              <w:szCs w:val="20"/>
            </w:rPr>
          </w:rPrChange>
        </w:rPr>
        <w:t xml:space="preserve"> phone: </w:t>
      </w:r>
      <w:proofErr w:type="gramStart"/>
      <w:r w:rsidRPr="00C2429D">
        <w:rPr>
          <w:color w:val="333333"/>
          <w:sz w:val="20"/>
          <w:szCs w:val="20"/>
          <w:lang w:val="en-US"/>
          <w:rPrChange w:id="3371" w:author="Grigory" w:date="2018-11-13T17:53:00Z">
            <w:rPr>
              <w:color w:val="333333"/>
              <w:sz w:val="20"/>
              <w:szCs w:val="20"/>
            </w:rPr>
          </w:rPrChange>
        </w:rPr>
        <w:t>string?,</w:t>
      </w:r>
      <w:proofErr w:type="gramEnd"/>
    </w:p>
    <w:p w14:paraId="230C526F" w14:textId="77777777" w:rsidR="008F2729" w:rsidRPr="00C2429D" w:rsidRDefault="00CE5BF4">
      <w:pPr>
        <w:pStyle w:val="10"/>
        <w:contextualSpacing w:val="0"/>
        <w:rPr>
          <w:color w:val="333333"/>
          <w:sz w:val="20"/>
          <w:szCs w:val="20"/>
          <w:lang w:val="en-US"/>
          <w:rPrChange w:id="3372" w:author="Grigory" w:date="2018-11-13T17:53:00Z">
            <w:rPr>
              <w:color w:val="333333"/>
              <w:sz w:val="20"/>
              <w:szCs w:val="20"/>
            </w:rPr>
          </w:rPrChange>
        </w:rPr>
      </w:pPr>
      <w:r w:rsidRPr="00C2429D">
        <w:rPr>
          <w:color w:val="333333"/>
          <w:sz w:val="20"/>
          <w:szCs w:val="20"/>
          <w:lang w:val="en-US"/>
          <w:rPrChange w:id="3373" w:author="Grigory" w:date="2018-11-13T17:53:00Z">
            <w:rPr>
              <w:color w:val="333333"/>
              <w:sz w:val="20"/>
              <w:szCs w:val="20"/>
            </w:rPr>
          </w:rPrChange>
        </w:rPr>
        <w:t xml:space="preserve"> image: </w:t>
      </w:r>
      <w:proofErr w:type="spellStart"/>
      <w:r w:rsidRPr="00C2429D">
        <w:rPr>
          <w:color w:val="333333"/>
          <w:sz w:val="20"/>
          <w:szCs w:val="20"/>
          <w:lang w:val="en-US"/>
          <w:rPrChange w:id="3374" w:author="Grigory" w:date="2018-11-13T17:53:00Z">
            <w:rPr>
              <w:color w:val="333333"/>
              <w:sz w:val="20"/>
              <w:szCs w:val="20"/>
            </w:rPr>
          </w:rPrChange>
        </w:rPr>
        <w:t>url</w:t>
      </w:r>
      <w:proofErr w:type="spellEnd"/>
      <w:r w:rsidRPr="00C2429D">
        <w:rPr>
          <w:color w:val="333333"/>
          <w:sz w:val="20"/>
          <w:szCs w:val="20"/>
          <w:lang w:val="en-US"/>
          <w:rPrChange w:id="3375" w:author="Grigory" w:date="2018-11-13T17:53:00Z">
            <w:rPr>
              <w:color w:val="333333"/>
              <w:sz w:val="20"/>
              <w:szCs w:val="20"/>
            </w:rPr>
          </w:rPrChange>
        </w:rPr>
        <w:t>?</w:t>
      </w:r>
    </w:p>
    <w:p w14:paraId="2AC336A8" w14:textId="77777777" w:rsidR="008F2729" w:rsidRPr="00C2429D" w:rsidRDefault="00CE5BF4">
      <w:pPr>
        <w:pStyle w:val="10"/>
        <w:contextualSpacing w:val="0"/>
        <w:rPr>
          <w:color w:val="333333"/>
          <w:sz w:val="20"/>
          <w:szCs w:val="20"/>
          <w:lang w:val="en-US"/>
          <w:rPrChange w:id="3376" w:author="Grigory" w:date="2018-11-13T17:53:00Z">
            <w:rPr>
              <w:color w:val="333333"/>
              <w:sz w:val="20"/>
              <w:szCs w:val="20"/>
            </w:rPr>
          </w:rPrChange>
        </w:rPr>
      </w:pPr>
      <w:r w:rsidRPr="00C2429D">
        <w:rPr>
          <w:color w:val="333333"/>
          <w:sz w:val="20"/>
          <w:szCs w:val="20"/>
          <w:lang w:val="en-US"/>
          <w:rPrChange w:id="3377" w:author="Grigory" w:date="2018-11-13T17:53:00Z">
            <w:rPr>
              <w:color w:val="333333"/>
              <w:sz w:val="20"/>
              <w:szCs w:val="20"/>
            </w:rPr>
          </w:rPrChange>
        </w:rPr>
        <w:t>}</w:t>
      </w:r>
    </w:p>
    <w:p w14:paraId="1E149CB5" w14:textId="77777777" w:rsidR="008F2729" w:rsidRPr="00C2429D" w:rsidRDefault="008F2729">
      <w:pPr>
        <w:pStyle w:val="10"/>
        <w:contextualSpacing w:val="0"/>
        <w:rPr>
          <w:color w:val="333333"/>
          <w:sz w:val="20"/>
          <w:szCs w:val="20"/>
          <w:lang w:val="en-US"/>
          <w:rPrChange w:id="3378" w:author="Grigory" w:date="2018-11-13T17:53:00Z">
            <w:rPr>
              <w:color w:val="333333"/>
              <w:sz w:val="20"/>
              <w:szCs w:val="20"/>
            </w:rPr>
          </w:rPrChange>
        </w:rPr>
      </w:pPr>
    </w:p>
    <w:p w14:paraId="17CC7EC8" w14:textId="77777777" w:rsidR="008F2729" w:rsidRPr="00C2429D" w:rsidRDefault="00CE5BF4">
      <w:pPr>
        <w:pStyle w:val="10"/>
        <w:contextualSpacing w:val="0"/>
        <w:rPr>
          <w:color w:val="333333"/>
          <w:sz w:val="20"/>
          <w:szCs w:val="20"/>
          <w:lang w:val="en-US"/>
          <w:rPrChange w:id="3379" w:author="Grigory" w:date="2018-11-13T17:53:00Z">
            <w:rPr>
              <w:color w:val="333333"/>
              <w:sz w:val="20"/>
              <w:szCs w:val="20"/>
            </w:rPr>
          </w:rPrChange>
        </w:rPr>
      </w:pPr>
      <w:proofErr w:type="spellStart"/>
      <w:r w:rsidRPr="00C2429D">
        <w:rPr>
          <w:color w:val="333333"/>
          <w:sz w:val="20"/>
          <w:szCs w:val="20"/>
          <w:lang w:val="en-US"/>
          <w:rPrChange w:id="3380" w:author="Grigory" w:date="2018-11-13T17:53:00Z">
            <w:rPr>
              <w:color w:val="333333"/>
              <w:sz w:val="20"/>
              <w:szCs w:val="20"/>
            </w:rPr>
          </w:rPrChange>
        </w:rPr>
        <w:t>PurchaseMagazine</w:t>
      </w:r>
      <w:proofErr w:type="spellEnd"/>
    </w:p>
    <w:p w14:paraId="1B288CE2" w14:textId="77777777" w:rsidR="008F2729" w:rsidRPr="00C2429D" w:rsidRDefault="00CE5BF4">
      <w:pPr>
        <w:pStyle w:val="10"/>
        <w:contextualSpacing w:val="0"/>
        <w:rPr>
          <w:color w:val="333333"/>
          <w:sz w:val="20"/>
          <w:szCs w:val="20"/>
          <w:lang w:val="en-US"/>
          <w:rPrChange w:id="3381" w:author="Grigory" w:date="2018-11-13T17:53:00Z">
            <w:rPr>
              <w:color w:val="333333"/>
              <w:sz w:val="20"/>
              <w:szCs w:val="20"/>
            </w:rPr>
          </w:rPrChange>
        </w:rPr>
      </w:pPr>
      <w:r w:rsidRPr="00C2429D">
        <w:rPr>
          <w:color w:val="333333"/>
          <w:sz w:val="20"/>
          <w:szCs w:val="20"/>
          <w:lang w:val="en-US"/>
          <w:rPrChange w:id="3382" w:author="Grigory" w:date="2018-11-13T17:53:00Z">
            <w:rPr>
              <w:color w:val="333333"/>
              <w:sz w:val="20"/>
              <w:szCs w:val="20"/>
            </w:rPr>
          </w:rPrChange>
        </w:rPr>
        <w:t>/</w:t>
      </w:r>
      <w:proofErr w:type="spellStart"/>
      <w:r w:rsidRPr="00C2429D">
        <w:rPr>
          <w:color w:val="333333"/>
          <w:sz w:val="20"/>
          <w:szCs w:val="20"/>
          <w:lang w:val="en-US"/>
          <w:rPrChange w:id="3383" w:author="Grigory" w:date="2018-11-13T17:53:00Z">
            <w:rPr>
              <w:color w:val="333333"/>
              <w:sz w:val="20"/>
              <w:szCs w:val="20"/>
            </w:rPr>
          </w:rPrChange>
        </w:rPr>
        <w:t>api</w:t>
      </w:r>
      <w:proofErr w:type="spellEnd"/>
      <w:r w:rsidRPr="00C2429D">
        <w:rPr>
          <w:color w:val="333333"/>
          <w:sz w:val="20"/>
          <w:szCs w:val="20"/>
          <w:lang w:val="en-US"/>
          <w:rPrChange w:id="3384" w:author="Grigory" w:date="2018-11-13T17:53:00Z">
            <w:rPr>
              <w:color w:val="333333"/>
              <w:sz w:val="20"/>
              <w:szCs w:val="20"/>
            </w:rPr>
          </w:rPrChange>
        </w:rPr>
        <w:t>/magazines/&lt;ID_</w:t>
      </w:r>
      <w:r>
        <w:rPr>
          <w:color w:val="333333"/>
          <w:sz w:val="20"/>
          <w:szCs w:val="20"/>
        </w:rPr>
        <w:t>журнала</w:t>
      </w:r>
      <w:r w:rsidRPr="00C2429D">
        <w:rPr>
          <w:color w:val="333333"/>
          <w:sz w:val="20"/>
          <w:szCs w:val="20"/>
          <w:lang w:val="en-US"/>
          <w:rPrChange w:id="3385" w:author="Grigory" w:date="2018-11-13T17:53:00Z">
            <w:rPr>
              <w:color w:val="333333"/>
              <w:sz w:val="20"/>
              <w:szCs w:val="20"/>
            </w:rPr>
          </w:rPrChange>
        </w:rPr>
        <w:t>&gt;/subscribe/</w:t>
      </w:r>
    </w:p>
    <w:p w14:paraId="7DB185DA" w14:textId="77777777" w:rsidR="008F2729" w:rsidRDefault="00CE5BF4">
      <w:pPr>
        <w:pStyle w:val="10"/>
        <w:contextualSpacing w:val="0"/>
        <w:rPr>
          <w:color w:val="333333"/>
          <w:sz w:val="20"/>
          <w:szCs w:val="20"/>
        </w:rPr>
      </w:pPr>
      <w:r>
        <w:rPr>
          <w:color w:val="333333"/>
          <w:sz w:val="20"/>
          <w:szCs w:val="20"/>
        </w:rPr>
        <w:t>добавление в корзину подписки на журнал</w:t>
      </w:r>
    </w:p>
    <w:p w14:paraId="1E68EE8A" w14:textId="77777777" w:rsidR="008F2729" w:rsidRDefault="00CE5BF4">
      <w:pPr>
        <w:pStyle w:val="10"/>
        <w:contextualSpacing w:val="0"/>
        <w:rPr>
          <w:color w:val="333333"/>
          <w:sz w:val="20"/>
          <w:szCs w:val="20"/>
        </w:rPr>
      </w:pPr>
      <w:r>
        <w:rPr>
          <w:color w:val="333333"/>
          <w:sz w:val="20"/>
          <w:szCs w:val="20"/>
        </w:rPr>
        <w:t>входные параметры:</w:t>
      </w:r>
    </w:p>
    <w:p w14:paraId="3A93DECD" w14:textId="77777777" w:rsidR="008F2729" w:rsidRDefault="00CE5BF4">
      <w:pPr>
        <w:pStyle w:val="10"/>
        <w:contextualSpacing w:val="0"/>
        <w:rPr>
          <w:color w:val="333333"/>
          <w:sz w:val="20"/>
          <w:szCs w:val="20"/>
        </w:rPr>
      </w:pPr>
      <w:r>
        <w:rPr>
          <w:color w:val="333333"/>
          <w:sz w:val="20"/>
          <w:szCs w:val="20"/>
        </w:rPr>
        <w:t>- ид журнала</w:t>
      </w:r>
    </w:p>
    <w:p w14:paraId="55D740ED"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type</w:t>
      </w:r>
      <w:proofErr w:type="spellEnd"/>
      <w:r>
        <w:rPr>
          <w:color w:val="333333"/>
          <w:sz w:val="20"/>
          <w:szCs w:val="20"/>
        </w:rPr>
        <w:t xml:space="preserve"> - ид типа</w:t>
      </w:r>
    </w:p>
    <w:p w14:paraId="3DE2B7DD"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start_date</w:t>
      </w:r>
      <w:proofErr w:type="spellEnd"/>
      <w:r>
        <w:rPr>
          <w:color w:val="333333"/>
          <w:sz w:val="20"/>
          <w:szCs w:val="20"/>
        </w:rPr>
        <w:t xml:space="preserve"> - ид даты начала</w:t>
      </w:r>
    </w:p>
    <w:p w14:paraId="3DB4651D"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length</w:t>
      </w:r>
      <w:proofErr w:type="spellEnd"/>
      <w:r>
        <w:rPr>
          <w:color w:val="333333"/>
          <w:sz w:val="20"/>
          <w:szCs w:val="20"/>
        </w:rPr>
        <w:t xml:space="preserve"> - ид длительности</w:t>
      </w:r>
    </w:p>
    <w:p w14:paraId="4C97DC7B"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quantity</w:t>
      </w:r>
      <w:proofErr w:type="spellEnd"/>
      <w:r>
        <w:rPr>
          <w:color w:val="333333"/>
          <w:sz w:val="20"/>
          <w:szCs w:val="20"/>
        </w:rPr>
        <w:t xml:space="preserve"> - количество</w:t>
      </w:r>
    </w:p>
    <w:p w14:paraId="78F23771" w14:textId="77777777" w:rsidR="008F2729" w:rsidRDefault="00CE5BF4">
      <w:pPr>
        <w:pStyle w:val="10"/>
        <w:contextualSpacing w:val="0"/>
        <w:rPr>
          <w:color w:val="333333"/>
          <w:sz w:val="20"/>
          <w:szCs w:val="20"/>
        </w:rPr>
      </w:pPr>
      <w:r>
        <w:rPr>
          <w:color w:val="333333"/>
          <w:sz w:val="20"/>
          <w:szCs w:val="20"/>
        </w:rPr>
        <w:t>формат ответа не задан</w:t>
      </w:r>
    </w:p>
    <w:p w14:paraId="7F45E54E" w14:textId="77777777" w:rsidR="008F2729" w:rsidRDefault="008F2729">
      <w:pPr>
        <w:pStyle w:val="10"/>
        <w:contextualSpacing w:val="0"/>
        <w:rPr>
          <w:color w:val="333333"/>
          <w:sz w:val="20"/>
          <w:szCs w:val="20"/>
        </w:rPr>
      </w:pPr>
    </w:p>
    <w:p w14:paraId="377AD9E5" w14:textId="77777777" w:rsidR="008F2729" w:rsidRDefault="00CE5BF4">
      <w:pPr>
        <w:pStyle w:val="10"/>
        <w:contextualSpacing w:val="0"/>
        <w:rPr>
          <w:color w:val="333333"/>
          <w:sz w:val="20"/>
          <w:szCs w:val="20"/>
        </w:rPr>
      </w:pPr>
      <w:r>
        <w:rPr>
          <w:color w:val="333333"/>
          <w:sz w:val="20"/>
          <w:szCs w:val="20"/>
        </w:rPr>
        <w:t>getMagazinesFilter1</w:t>
      </w:r>
    </w:p>
    <w:p w14:paraId="7F060A11" w14:textId="77777777" w:rsidR="008F2729" w:rsidRDefault="00CE5BF4">
      <w:pPr>
        <w:pStyle w:val="10"/>
        <w:contextualSpacing w:val="0"/>
        <w:rPr>
          <w:color w:val="333333"/>
          <w:sz w:val="20"/>
          <w:szCs w:val="20"/>
        </w:rPr>
      </w:pPr>
      <w:r>
        <w:rPr>
          <w:color w:val="333333"/>
          <w:sz w:val="20"/>
          <w:szCs w:val="20"/>
        </w:rPr>
        <w:t>метод по начальным данным по фильтрации. Возвращает пустой объект. На будущее.</w:t>
      </w:r>
    </w:p>
    <w:p w14:paraId="25BD3340" w14:textId="77777777" w:rsidR="008F2729" w:rsidRDefault="008F2729">
      <w:pPr>
        <w:pStyle w:val="10"/>
        <w:contextualSpacing w:val="0"/>
        <w:rPr>
          <w:color w:val="333333"/>
          <w:sz w:val="20"/>
          <w:szCs w:val="20"/>
        </w:rPr>
      </w:pPr>
    </w:p>
    <w:p w14:paraId="6663E880" w14:textId="77777777" w:rsidR="008F2729" w:rsidRDefault="00CE5BF4">
      <w:pPr>
        <w:pStyle w:val="10"/>
        <w:contextualSpacing w:val="0"/>
        <w:rPr>
          <w:color w:val="333333"/>
          <w:sz w:val="20"/>
          <w:szCs w:val="20"/>
        </w:rPr>
      </w:pPr>
      <w:proofErr w:type="spellStart"/>
      <w:r>
        <w:rPr>
          <w:color w:val="333333"/>
          <w:sz w:val="20"/>
          <w:szCs w:val="20"/>
        </w:rPr>
        <w:t>getMagazineSuggestions</w:t>
      </w:r>
      <w:proofErr w:type="spellEnd"/>
    </w:p>
    <w:p w14:paraId="21DB76EE" w14:textId="77777777" w:rsidR="008F2729" w:rsidRDefault="00CE5BF4">
      <w:pPr>
        <w:pStyle w:val="10"/>
        <w:contextualSpacing w:val="0"/>
        <w:rPr>
          <w:color w:val="333333"/>
          <w:sz w:val="20"/>
          <w:szCs w:val="20"/>
        </w:rPr>
      </w:pPr>
      <w:r>
        <w:rPr>
          <w:color w:val="333333"/>
          <w:sz w:val="20"/>
          <w:szCs w:val="20"/>
        </w:rPr>
        <w:t>на входе тип поля для подсказки</w:t>
      </w:r>
    </w:p>
    <w:p w14:paraId="7B6E48AC" w14:textId="77777777" w:rsidR="008F2729" w:rsidRDefault="00CE5BF4">
      <w:pPr>
        <w:pStyle w:val="10"/>
        <w:contextualSpacing w:val="0"/>
        <w:rPr>
          <w:color w:val="333333"/>
          <w:sz w:val="20"/>
          <w:szCs w:val="20"/>
        </w:rPr>
      </w:pPr>
      <w:r>
        <w:rPr>
          <w:color w:val="333333"/>
          <w:sz w:val="20"/>
          <w:szCs w:val="20"/>
        </w:rPr>
        <w:t xml:space="preserve">на выходе массив </w:t>
      </w:r>
      <w:proofErr w:type="spellStart"/>
      <w:r>
        <w:rPr>
          <w:color w:val="333333"/>
          <w:sz w:val="20"/>
          <w:szCs w:val="20"/>
        </w:rPr>
        <w:t>select-оподобных</w:t>
      </w:r>
      <w:proofErr w:type="spellEnd"/>
      <w:r>
        <w:rPr>
          <w:color w:val="333333"/>
          <w:sz w:val="20"/>
          <w:szCs w:val="20"/>
        </w:rPr>
        <w:t xml:space="preserve"> объектов (</w:t>
      </w:r>
      <w:proofErr w:type="spellStart"/>
      <w:r>
        <w:rPr>
          <w:color w:val="333333"/>
          <w:sz w:val="20"/>
          <w:szCs w:val="20"/>
        </w:rPr>
        <w:t>id</w:t>
      </w:r>
      <w:proofErr w:type="spellEnd"/>
      <w:r>
        <w:rPr>
          <w:color w:val="333333"/>
          <w:sz w:val="20"/>
          <w:szCs w:val="20"/>
        </w:rPr>
        <w:t xml:space="preserve">, </w:t>
      </w:r>
      <w:proofErr w:type="spellStart"/>
      <w:r>
        <w:rPr>
          <w:color w:val="333333"/>
          <w:sz w:val="20"/>
          <w:szCs w:val="20"/>
        </w:rPr>
        <w:t>name</w:t>
      </w:r>
      <w:proofErr w:type="spellEnd"/>
      <w:r>
        <w:rPr>
          <w:color w:val="333333"/>
          <w:sz w:val="20"/>
          <w:szCs w:val="20"/>
        </w:rPr>
        <w:t>)</w:t>
      </w:r>
    </w:p>
    <w:p w14:paraId="50E6E1E0" w14:textId="77777777" w:rsidR="008F2729" w:rsidRDefault="00CE5BF4">
      <w:pPr>
        <w:pStyle w:val="10"/>
        <w:contextualSpacing w:val="0"/>
        <w:rPr>
          <w:color w:val="333333"/>
          <w:sz w:val="20"/>
          <w:szCs w:val="20"/>
        </w:rPr>
      </w:pPr>
      <w:r>
        <w:rPr>
          <w:color w:val="333333"/>
          <w:sz w:val="20"/>
          <w:szCs w:val="20"/>
        </w:rPr>
        <w:t>Для выпусков и статей по аналогии:</w:t>
      </w:r>
    </w:p>
    <w:p w14:paraId="44741DB9" w14:textId="77777777" w:rsidR="008F2729" w:rsidRDefault="00CE5BF4">
      <w:pPr>
        <w:pStyle w:val="10"/>
        <w:contextualSpacing w:val="0"/>
        <w:rPr>
          <w:color w:val="333333"/>
          <w:sz w:val="20"/>
          <w:szCs w:val="20"/>
        </w:rPr>
      </w:pPr>
      <w:r>
        <w:rPr>
          <w:color w:val="333333"/>
          <w:sz w:val="20"/>
          <w:szCs w:val="20"/>
        </w:rPr>
        <w:t>- фильтр для избранных и моей библиотеки в общем запросе</w:t>
      </w:r>
    </w:p>
    <w:p w14:paraId="35A529C2"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get</w:t>
      </w:r>
      <w:proofErr w:type="spellEnd"/>
      <w:r>
        <w:rPr>
          <w:color w:val="333333"/>
          <w:sz w:val="20"/>
          <w:szCs w:val="20"/>
        </w:rPr>
        <w:t>***</w:t>
      </w:r>
      <w:proofErr w:type="spellStart"/>
      <w:r>
        <w:rPr>
          <w:color w:val="333333"/>
          <w:sz w:val="20"/>
          <w:szCs w:val="20"/>
        </w:rPr>
        <w:t>Filter</w:t>
      </w:r>
      <w:proofErr w:type="spellEnd"/>
      <w:r>
        <w:rPr>
          <w:color w:val="333333"/>
          <w:sz w:val="20"/>
          <w:szCs w:val="20"/>
        </w:rPr>
        <w:t xml:space="preserve"> оставить получение только тех данных, которые не будут использоваться через </w:t>
      </w:r>
      <w:proofErr w:type="spellStart"/>
      <w:r>
        <w:rPr>
          <w:color w:val="333333"/>
          <w:sz w:val="20"/>
          <w:szCs w:val="20"/>
        </w:rPr>
        <w:t>suggestion</w:t>
      </w:r>
      <w:proofErr w:type="spellEnd"/>
      <w:r>
        <w:rPr>
          <w:color w:val="333333"/>
          <w:sz w:val="20"/>
          <w:szCs w:val="20"/>
        </w:rPr>
        <w:t xml:space="preserve"> систему (если не ошибаюсь, то это только даты начала\конца)</w:t>
      </w:r>
    </w:p>
    <w:p w14:paraId="1C3FD25E" w14:textId="77777777" w:rsidR="008F2729" w:rsidRPr="00C2429D" w:rsidRDefault="00CE5BF4">
      <w:pPr>
        <w:pStyle w:val="10"/>
        <w:contextualSpacing w:val="0"/>
        <w:rPr>
          <w:color w:val="333333"/>
          <w:sz w:val="20"/>
          <w:szCs w:val="20"/>
          <w:lang w:val="en-US"/>
          <w:rPrChange w:id="3386" w:author="Grigory" w:date="2018-11-13T17:53:00Z">
            <w:rPr>
              <w:color w:val="333333"/>
              <w:sz w:val="20"/>
              <w:szCs w:val="20"/>
            </w:rPr>
          </w:rPrChange>
        </w:rPr>
      </w:pPr>
      <w:r w:rsidRPr="00C2429D">
        <w:rPr>
          <w:color w:val="333333"/>
          <w:sz w:val="20"/>
          <w:szCs w:val="20"/>
          <w:lang w:val="en-US"/>
          <w:rPrChange w:id="3387" w:author="Grigory" w:date="2018-11-13T17:53:00Z">
            <w:rPr>
              <w:color w:val="333333"/>
              <w:sz w:val="20"/>
              <w:szCs w:val="20"/>
            </w:rPr>
          </w:rPrChange>
        </w:rPr>
        <w:t xml:space="preserve">- get***Suggestions </w:t>
      </w:r>
      <w:r>
        <w:rPr>
          <w:color w:val="333333"/>
          <w:sz w:val="20"/>
          <w:szCs w:val="20"/>
        </w:rPr>
        <w:t>по</w:t>
      </w:r>
      <w:r w:rsidRPr="00C2429D">
        <w:rPr>
          <w:color w:val="333333"/>
          <w:sz w:val="20"/>
          <w:szCs w:val="20"/>
          <w:lang w:val="en-US"/>
          <w:rPrChange w:id="3388" w:author="Grigory" w:date="2018-11-13T17:53:00Z">
            <w:rPr>
              <w:color w:val="333333"/>
              <w:sz w:val="20"/>
              <w:szCs w:val="20"/>
            </w:rPr>
          </w:rPrChange>
        </w:rPr>
        <w:t xml:space="preserve"> </w:t>
      </w:r>
      <w:r>
        <w:rPr>
          <w:color w:val="333333"/>
          <w:sz w:val="20"/>
          <w:szCs w:val="20"/>
        </w:rPr>
        <w:t>аналогии</w:t>
      </w:r>
    </w:p>
    <w:p w14:paraId="57762049" w14:textId="77777777" w:rsidR="008F2729" w:rsidRPr="00C2429D" w:rsidRDefault="008F2729">
      <w:pPr>
        <w:pStyle w:val="10"/>
        <w:contextualSpacing w:val="0"/>
        <w:rPr>
          <w:color w:val="333333"/>
          <w:sz w:val="20"/>
          <w:szCs w:val="20"/>
          <w:lang w:val="en-US"/>
          <w:rPrChange w:id="3389" w:author="Grigory" w:date="2018-11-13T17:53:00Z">
            <w:rPr>
              <w:color w:val="333333"/>
              <w:sz w:val="20"/>
              <w:szCs w:val="20"/>
            </w:rPr>
          </w:rPrChange>
        </w:rPr>
      </w:pPr>
    </w:p>
    <w:p w14:paraId="69C17CF0" w14:textId="77777777" w:rsidR="008F2729" w:rsidRPr="00C2429D" w:rsidRDefault="00CE5BF4">
      <w:pPr>
        <w:pStyle w:val="10"/>
        <w:contextualSpacing w:val="0"/>
        <w:rPr>
          <w:color w:val="333333"/>
          <w:sz w:val="20"/>
          <w:szCs w:val="20"/>
          <w:lang w:val="en-US"/>
          <w:rPrChange w:id="3390" w:author="Grigory" w:date="2018-11-13T17:53:00Z">
            <w:rPr>
              <w:color w:val="333333"/>
              <w:sz w:val="20"/>
              <w:szCs w:val="20"/>
            </w:rPr>
          </w:rPrChange>
        </w:rPr>
      </w:pPr>
      <w:proofErr w:type="spellStart"/>
      <w:r w:rsidRPr="00C2429D">
        <w:rPr>
          <w:color w:val="333333"/>
          <w:sz w:val="20"/>
          <w:szCs w:val="20"/>
          <w:lang w:val="en-US"/>
          <w:rPrChange w:id="3391" w:author="Grigory" w:date="2018-11-13T17:53:00Z">
            <w:rPr>
              <w:color w:val="333333"/>
              <w:sz w:val="20"/>
              <w:szCs w:val="20"/>
            </w:rPr>
          </w:rPrChange>
        </w:rPr>
        <w:t>ReaderNumberGetInfo</w:t>
      </w:r>
      <w:proofErr w:type="spellEnd"/>
    </w:p>
    <w:p w14:paraId="3EE2FD05" w14:textId="77777777" w:rsidR="008F2729" w:rsidRPr="00C2429D" w:rsidRDefault="00CE5BF4">
      <w:pPr>
        <w:pStyle w:val="10"/>
        <w:contextualSpacing w:val="0"/>
        <w:rPr>
          <w:color w:val="333333"/>
          <w:sz w:val="20"/>
          <w:szCs w:val="20"/>
          <w:lang w:val="en-US"/>
          <w:rPrChange w:id="3392" w:author="Grigory" w:date="2018-11-13T17:53:00Z">
            <w:rPr>
              <w:color w:val="333333"/>
              <w:sz w:val="20"/>
              <w:szCs w:val="20"/>
            </w:rPr>
          </w:rPrChange>
        </w:rPr>
      </w:pPr>
      <w:r w:rsidRPr="00C2429D">
        <w:rPr>
          <w:color w:val="333333"/>
          <w:sz w:val="20"/>
          <w:szCs w:val="20"/>
          <w:lang w:val="en-US"/>
          <w:rPrChange w:id="3393" w:author="Grigory" w:date="2018-11-13T17:53:00Z">
            <w:rPr>
              <w:color w:val="333333"/>
              <w:sz w:val="20"/>
              <w:szCs w:val="20"/>
            </w:rPr>
          </w:rPrChange>
        </w:rPr>
        <w:t>GET /</w:t>
      </w:r>
      <w:proofErr w:type="spellStart"/>
      <w:r w:rsidRPr="00C2429D">
        <w:rPr>
          <w:color w:val="333333"/>
          <w:sz w:val="20"/>
          <w:szCs w:val="20"/>
          <w:lang w:val="en-US"/>
          <w:rPrChange w:id="3394" w:author="Grigory" w:date="2018-11-13T17:53:00Z">
            <w:rPr>
              <w:color w:val="333333"/>
              <w:sz w:val="20"/>
              <w:szCs w:val="20"/>
            </w:rPr>
          </w:rPrChange>
        </w:rPr>
        <w:t>api</w:t>
      </w:r>
      <w:proofErr w:type="spellEnd"/>
      <w:r w:rsidRPr="00C2429D">
        <w:rPr>
          <w:color w:val="333333"/>
          <w:sz w:val="20"/>
          <w:szCs w:val="20"/>
          <w:lang w:val="en-US"/>
          <w:rPrChange w:id="3395" w:author="Grigory" w:date="2018-11-13T17:53:00Z">
            <w:rPr>
              <w:color w:val="333333"/>
              <w:sz w:val="20"/>
              <w:szCs w:val="20"/>
            </w:rPr>
          </w:rPrChange>
        </w:rPr>
        <w:t>/number/{id}/reader/info/</w:t>
      </w:r>
    </w:p>
    <w:p w14:paraId="25118FFF" w14:textId="77777777" w:rsidR="008F2729" w:rsidRDefault="00CE5BF4">
      <w:pPr>
        <w:pStyle w:val="10"/>
        <w:contextualSpacing w:val="0"/>
        <w:rPr>
          <w:color w:val="333333"/>
          <w:sz w:val="20"/>
          <w:szCs w:val="20"/>
        </w:rPr>
      </w:pPr>
      <w:r>
        <w:rPr>
          <w:color w:val="333333"/>
          <w:sz w:val="20"/>
          <w:szCs w:val="20"/>
        </w:rPr>
        <w:lastRenderedPageBreak/>
        <w:t>информация для читалки выпуска</w:t>
      </w:r>
    </w:p>
    <w:p w14:paraId="2DCDE1AF" w14:textId="77777777" w:rsidR="008F2729" w:rsidRDefault="00CE5BF4">
      <w:pPr>
        <w:pStyle w:val="10"/>
        <w:contextualSpacing w:val="0"/>
        <w:rPr>
          <w:color w:val="333333"/>
          <w:sz w:val="20"/>
          <w:szCs w:val="20"/>
        </w:rPr>
      </w:pPr>
      <w:r>
        <w:rPr>
          <w:color w:val="333333"/>
          <w:sz w:val="20"/>
          <w:szCs w:val="20"/>
        </w:rPr>
        <w:t>вход:</w:t>
      </w:r>
    </w:p>
    <w:p w14:paraId="4E57CB51" w14:textId="77777777" w:rsidR="008F2729" w:rsidRDefault="00CE5BF4">
      <w:pPr>
        <w:pStyle w:val="10"/>
        <w:contextualSpacing w:val="0"/>
        <w:rPr>
          <w:color w:val="333333"/>
          <w:sz w:val="20"/>
          <w:szCs w:val="20"/>
        </w:rPr>
      </w:pPr>
      <w:r>
        <w:rPr>
          <w:color w:val="333333"/>
          <w:sz w:val="20"/>
          <w:szCs w:val="20"/>
        </w:rPr>
        <w:t>- ид выпуска</w:t>
      </w:r>
    </w:p>
    <w:p w14:paraId="191FCCFA" w14:textId="77777777" w:rsidR="008F2729" w:rsidRDefault="00CE5BF4">
      <w:pPr>
        <w:pStyle w:val="10"/>
        <w:contextualSpacing w:val="0"/>
        <w:rPr>
          <w:color w:val="333333"/>
          <w:sz w:val="20"/>
          <w:szCs w:val="20"/>
        </w:rPr>
      </w:pPr>
      <w:r>
        <w:rPr>
          <w:color w:val="333333"/>
          <w:sz w:val="20"/>
          <w:szCs w:val="20"/>
        </w:rPr>
        <w:t>выход:</w:t>
      </w:r>
    </w:p>
    <w:p w14:paraId="74075188"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url</w:t>
      </w:r>
      <w:proofErr w:type="spellEnd"/>
      <w:r>
        <w:rPr>
          <w:color w:val="333333"/>
          <w:sz w:val="20"/>
          <w:szCs w:val="20"/>
        </w:rPr>
        <w:t xml:space="preserve"> для чтения (абсолютный)</w:t>
      </w:r>
    </w:p>
    <w:p w14:paraId="57CFCFE2" w14:textId="77777777" w:rsidR="008F2729" w:rsidRDefault="00CE5BF4">
      <w:pPr>
        <w:pStyle w:val="10"/>
        <w:contextualSpacing w:val="0"/>
        <w:rPr>
          <w:color w:val="333333"/>
          <w:sz w:val="20"/>
          <w:szCs w:val="20"/>
        </w:rPr>
      </w:pPr>
      <w:r>
        <w:rPr>
          <w:color w:val="333333"/>
          <w:sz w:val="20"/>
          <w:szCs w:val="20"/>
        </w:rPr>
        <w:t xml:space="preserve">- нужно ли обновление </w:t>
      </w:r>
      <w:proofErr w:type="spellStart"/>
      <w:r>
        <w:rPr>
          <w:color w:val="333333"/>
          <w:sz w:val="20"/>
          <w:szCs w:val="20"/>
        </w:rPr>
        <w:t>онлайна</w:t>
      </w:r>
      <w:proofErr w:type="spellEnd"/>
    </w:p>
    <w:p w14:paraId="5A66E625" w14:textId="77777777" w:rsidR="008F2729" w:rsidRDefault="00CE5BF4">
      <w:pPr>
        <w:pStyle w:val="10"/>
        <w:contextualSpacing w:val="0"/>
        <w:rPr>
          <w:color w:val="333333"/>
          <w:sz w:val="20"/>
          <w:szCs w:val="20"/>
        </w:rPr>
      </w:pPr>
      <w:r>
        <w:rPr>
          <w:color w:val="333333"/>
          <w:sz w:val="20"/>
          <w:szCs w:val="20"/>
        </w:rPr>
        <w:t>- ид выпуска</w:t>
      </w:r>
    </w:p>
    <w:p w14:paraId="3897F980" w14:textId="77777777" w:rsidR="008F2729" w:rsidRDefault="00CE5BF4">
      <w:pPr>
        <w:pStyle w:val="10"/>
        <w:contextualSpacing w:val="0"/>
        <w:rPr>
          <w:color w:val="333333"/>
          <w:sz w:val="20"/>
          <w:szCs w:val="20"/>
        </w:rPr>
      </w:pPr>
      <w:r>
        <w:rPr>
          <w:color w:val="333333"/>
          <w:sz w:val="20"/>
          <w:szCs w:val="20"/>
        </w:rPr>
        <w:t>- название выпуска</w:t>
      </w:r>
    </w:p>
    <w:p w14:paraId="394B7818" w14:textId="77777777" w:rsidR="008F2729" w:rsidRDefault="00CE5BF4">
      <w:pPr>
        <w:pStyle w:val="10"/>
        <w:contextualSpacing w:val="0"/>
        <w:rPr>
          <w:color w:val="333333"/>
          <w:sz w:val="20"/>
          <w:szCs w:val="20"/>
        </w:rPr>
      </w:pPr>
      <w:r>
        <w:rPr>
          <w:color w:val="333333"/>
          <w:sz w:val="20"/>
          <w:szCs w:val="20"/>
        </w:rPr>
        <w:t>- в избранном ли выпуск</w:t>
      </w:r>
    </w:p>
    <w:p w14:paraId="1F4B0D55" w14:textId="77777777" w:rsidR="008F2729" w:rsidRDefault="00CE5BF4">
      <w:pPr>
        <w:pStyle w:val="10"/>
        <w:contextualSpacing w:val="0"/>
        <w:rPr>
          <w:color w:val="333333"/>
          <w:sz w:val="20"/>
          <w:szCs w:val="20"/>
        </w:rPr>
      </w:pPr>
      <w:r>
        <w:rPr>
          <w:color w:val="333333"/>
          <w:sz w:val="20"/>
          <w:szCs w:val="20"/>
        </w:rPr>
        <w:t xml:space="preserve">- ссылка для </w:t>
      </w:r>
      <w:proofErr w:type="spellStart"/>
      <w:r>
        <w:rPr>
          <w:color w:val="333333"/>
          <w:sz w:val="20"/>
          <w:szCs w:val="20"/>
        </w:rPr>
        <w:t>шаринга</w:t>
      </w:r>
      <w:proofErr w:type="spellEnd"/>
    </w:p>
    <w:p w14:paraId="1D4B3CD7" w14:textId="77777777" w:rsidR="008F2729" w:rsidRDefault="00CE5BF4">
      <w:pPr>
        <w:pStyle w:val="10"/>
        <w:contextualSpacing w:val="0"/>
        <w:rPr>
          <w:color w:val="333333"/>
          <w:sz w:val="20"/>
          <w:szCs w:val="20"/>
        </w:rPr>
      </w:pPr>
      <w:r>
        <w:rPr>
          <w:color w:val="333333"/>
          <w:sz w:val="20"/>
          <w:szCs w:val="20"/>
        </w:rPr>
        <w:t>{</w:t>
      </w:r>
    </w:p>
    <w:p w14:paraId="6A69B81A" w14:textId="77777777" w:rsidR="008F2729" w:rsidRPr="00B2533C" w:rsidRDefault="00CE5BF4">
      <w:pPr>
        <w:pStyle w:val="10"/>
        <w:contextualSpacing w:val="0"/>
        <w:rPr>
          <w:color w:val="333333"/>
          <w:sz w:val="20"/>
          <w:szCs w:val="20"/>
          <w:lang w:val="en-US"/>
          <w:rPrChange w:id="3396" w:author="Григорий Григорий" w:date="2018-12-07T00:39:00Z">
            <w:rPr>
              <w:color w:val="333333"/>
              <w:sz w:val="20"/>
              <w:szCs w:val="20"/>
            </w:rPr>
          </w:rPrChange>
        </w:rPr>
      </w:pPr>
      <w:r>
        <w:rPr>
          <w:color w:val="333333"/>
          <w:sz w:val="20"/>
          <w:szCs w:val="20"/>
        </w:rPr>
        <w:t xml:space="preserve">  </w:t>
      </w:r>
      <w:r w:rsidRPr="00B2533C">
        <w:rPr>
          <w:color w:val="333333"/>
          <w:sz w:val="20"/>
          <w:szCs w:val="20"/>
          <w:lang w:val="en-US"/>
          <w:rPrChange w:id="3397" w:author="Григорий Григорий" w:date="2018-12-07T00:39:00Z">
            <w:rPr>
              <w:color w:val="333333"/>
              <w:sz w:val="20"/>
              <w:szCs w:val="20"/>
            </w:rPr>
          </w:rPrChange>
        </w:rPr>
        <w:t xml:space="preserve">url: </w:t>
      </w:r>
      <w:proofErr w:type="spellStart"/>
      <w:proofErr w:type="gramStart"/>
      <w:r w:rsidRPr="00B2533C">
        <w:rPr>
          <w:color w:val="333333"/>
          <w:sz w:val="20"/>
          <w:szCs w:val="20"/>
          <w:lang w:val="en-US"/>
          <w:rPrChange w:id="3398" w:author="Григорий Григорий" w:date="2018-12-07T00:39:00Z">
            <w:rPr>
              <w:color w:val="333333"/>
              <w:sz w:val="20"/>
              <w:szCs w:val="20"/>
            </w:rPr>
          </w:rPrChange>
        </w:rPr>
        <w:t>url</w:t>
      </w:r>
      <w:proofErr w:type="spellEnd"/>
      <w:r w:rsidRPr="00B2533C">
        <w:rPr>
          <w:color w:val="333333"/>
          <w:sz w:val="20"/>
          <w:szCs w:val="20"/>
          <w:lang w:val="en-US"/>
          <w:rPrChange w:id="3399" w:author="Григорий Григорий" w:date="2018-12-07T00:39:00Z">
            <w:rPr>
              <w:color w:val="333333"/>
              <w:sz w:val="20"/>
              <w:szCs w:val="20"/>
            </w:rPr>
          </w:rPrChange>
        </w:rPr>
        <w:t>!,</w:t>
      </w:r>
      <w:proofErr w:type="gramEnd"/>
    </w:p>
    <w:p w14:paraId="74C8BFE4" w14:textId="77777777" w:rsidR="008F2729" w:rsidRPr="00C2429D" w:rsidRDefault="00CE5BF4">
      <w:pPr>
        <w:pStyle w:val="10"/>
        <w:contextualSpacing w:val="0"/>
        <w:rPr>
          <w:color w:val="333333"/>
          <w:sz w:val="20"/>
          <w:szCs w:val="20"/>
          <w:lang w:val="en-US"/>
          <w:rPrChange w:id="3400" w:author="Grigory" w:date="2018-11-13T17:53:00Z">
            <w:rPr>
              <w:color w:val="333333"/>
              <w:sz w:val="20"/>
              <w:szCs w:val="20"/>
            </w:rPr>
          </w:rPrChange>
        </w:rPr>
      </w:pPr>
      <w:r w:rsidRPr="00B2533C">
        <w:rPr>
          <w:color w:val="333333"/>
          <w:sz w:val="20"/>
          <w:szCs w:val="20"/>
          <w:lang w:val="en-US"/>
          <w:rPrChange w:id="3401" w:author="Григорий Григорий" w:date="2018-12-07T00:39:00Z">
            <w:rPr>
              <w:color w:val="333333"/>
              <w:sz w:val="20"/>
              <w:szCs w:val="20"/>
            </w:rPr>
          </w:rPrChange>
        </w:rPr>
        <w:t xml:space="preserve">  </w:t>
      </w:r>
      <w:proofErr w:type="spellStart"/>
      <w:r w:rsidRPr="00C2429D">
        <w:rPr>
          <w:color w:val="333333"/>
          <w:sz w:val="20"/>
          <w:szCs w:val="20"/>
          <w:lang w:val="en-US"/>
          <w:rPrChange w:id="3402" w:author="Grigory" w:date="2018-11-13T17:53:00Z">
            <w:rPr>
              <w:color w:val="333333"/>
              <w:sz w:val="20"/>
              <w:szCs w:val="20"/>
            </w:rPr>
          </w:rPrChange>
        </w:rPr>
        <w:t>is_need_online_update</w:t>
      </w:r>
      <w:proofErr w:type="spellEnd"/>
      <w:r w:rsidRPr="00C2429D">
        <w:rPr>
          <w:color w:val="333333"/>
          <w:sz w:val="20"/>
          <w:szCs w:val="20"/>
          <w:lang w:val="en-US"/>
          <w:rPrChange w:id="3403" w:author="Grigory" w:date="2018-11-13T17:53:00Z">
            <w:rPr>
              <w:color w:val="333333"/>
              <w:sz w:val="20"/>
              <w:szCs w:val="20"/>
            </w:rPr>
          </w:rPrChange>
        </w:rPr>
        <w:t xml:space="preserve">: </w:t>
      </w:r>
      <w:proofErr w:type="gramStart"/>
      <w:r w:rsidRPr="00C2429D">
        <w:rPr>
          <w:color w:val="333333"/>
          <w:sz w:val="20"/>
          <w:szCs w:val="20"/>
          <w:lang w:val="en-US"/>
          <w:rPrChange w:id="3404" w:author="Grigory" w:date="2018-11-13T17:53:00Z">
            <w:rPr>
              <w:color w:val="333333"/>
              <w:sz w:val="20"/>
              <w:szCs w:val="20"/>
            </w:rPr>
          </w:rPrChange>
        </w:rPr>
        <w:t>bool?,</w:t>
      </w:r>
      <w:proofErr w:type="gramEnd"/>
    </w:p>
    <w:p w14:paraId="54769719" w14:textId="77777777" w:rsidR="008F2729" w:rsidRPr="00C2429D" w:rsidRDefault="00CE5BF4">
      <w:pPr>
        <w:pStyle w:val="10"/>
        <w:contextualSpacing w:val="0"/>
        <w:rPr>
          <w:color w:val="333333"/>
          <w:sz w:val="20"/>
          <w:szCs w:val="20"/>
          <w:lang w:val="en-US"/>
          <w:rPrChange w:id="3405" w:author="Grigory" w:date="2018-11-13T17:53:00Z">
            <w:rPr>
              <w:color w:val="333333"/>
              <w:sz w:val="20"/>
              <w:szCs w:val="20"/>
            </w:rPr>
          </w:rPrChange>
        </w:rPr>
      </w:pPr>
      <w:r w:rsidRPr="00C2429D">
        <w:rPr>
          <w:color w:val="333333"/>
          <w:sz w:val="20"/>
          <w:szCs w:val="20"/>
          <w:lang w:val="en-US"/>
          <w:rPrChange w:id="3406" w:author="Grigory" w:date="2018-11-13T17:53:00Z">
            <w:rPr>
              <w:color w:val="333333"/>
              <w:sz w:val="20"/>
              <w:szCs w:val="20"/>
            </w:rPr>
          </w:rPrChange>
        </w:rPr>
        <w:t xml:space="preserve">  id: </w:t>
      </w:r>
      <w:proofErr w:type="gramStart"/>
      <w:r w:rsidRPr="00C2429D">
        <w:rPr>
          <w:color w:val="333333"/>
          <w:sz w:val="20"/>
          <w:szCs w:val="20"/>
          <w:lang w:val="en-US"/>
          <w:rPrChange w:id="3407" w:author="Grigory" w:date="2018-11-13T17:53:00Z">
            <w:rPr>
              <w:color w:val="333333"/>
              <w:sz w:val="20"/>
              <w:szCs w:val="20"/>
            </w:rPr>
          </w:rPrChange>
        </w:rPr>
        <w:t>string!,</w:t>
      </w:r>
      <w:proofErr w:type="gramEnd"/>
    </w:p>
    <w:p w14:paraId="648F6AEE" w14:textId="77777777" w:rsidR="008F2729" w:rsidRPr="00C2429D" w:rsidRDefault="00CE5BF4">
      <w:pPr>
        <w:pStyle w:val="10"/>
        <w:contextualSpacing w:val="0"/>
        <w:rPr>
          <w:color w:val="333333"/>
          <w:sz w:val="20"/>
          <w:szCs w:val="20"/>
          <w:lang w:val="en-US"/>
          <w:rPrChange w:id="3408" w:author="Grigory" w:date="2018-11-13T17:53:00Z">
            <w:rPr>
              <w:color w:val="333333"/>
              <w:sz w:val="20"/>
              <w:szCs w:val="20"/>
            </w:rPr>
          </w:rPrChange>
        </w:rPr>
      </w:pPr>
      <w:r w:rsidRPr="00C2429D">
        <w:rPr>
          <w:color w:val="333333"/>
          <w:sz w:val="20"/>
          <w:szCs w:val="20"/>
          <w:lang w:val="en-US"/>
          <w:rPrChange w:id="3409" w:author="Grigory" w:date="2018-11-13T17:53:00Z">
            <w:rPr>
              <w:color w:val="333333"/>
              <w:sz w:val="20"/>
              <w:szCs w:val="20"/>
            </w:rPr>
          </w:rPrChange>
        </w:rPr>
        <w:t xml:space="preserve">  name: </w:t>
      </w:r>
      <w:proofErr w:type="gramStart"/>
      <w:r w:rsidRPr="00C2429D">
        <w:rPr>
          <w:color w:val="333333"/>
          <w:sz w:val="20"/>
          <w:szCs w:val="20"/>
          <w:lang w:val="en-US"/>
          <w:rPrChange w:id="3410" w:author="Grigory" w:date="2018-11-13T17:53:00Z">
            <w:rPr>
              <w:color w:val="333333"/>
              <w:sz w:val="20"/>
              <w:szCs w:val="20"/>
            </w:rPr>
          </w:rPrChange>
        </w:rPr>
        <w:t>string!,</w:t>
      </w:r>
      <w:proofErr w:type="gramEnd"/>
    </w:p>
    <w:p w14:paraId="6D0605EC" w14:textId="77777777" w:rsidR="008F2729" w:rsidRPr="00C2429D" w:rsidRDefault="00CE5BF4">
      <w:pPr>
        <w:pStyle w:val="10"/>
        <w:contextualSpacing w:val="0"/>
        <w:rPr>
          <w:color w:val="333333"/>
          <w:sz w:val="20"/>
          <w:szCs w:val="20"/>
          <w:lang w:val="en-US"/>
          <w:rPrChange w:id="3411" w:author="Grigory" w:date="2018-11-13T17:53:00Z">
            <w:rPr>
              <w:color w:val="333333"/>
              <w:sz w:val="20"/>
              <w:szCs w:val="20"/>
            </w:rPr>
          </w:rPrChange>
        </w:rPr>
      </w:pPr>
      <w:r w:rsidRPr="00C2429D">
        <w:rPr>
          <w:color w:val="333333"/>
          <w:sz w:val="20"/>
          <w:szCs w:val="20"/>
          <w:lang w:val="en-US"/>
          <w:rPrChange w:id="3412" w:author="Grigory" w:date="2018-11-13T17:53:00Z">
            <w:rPr>
              <w:color w:val="333333"/>
              <w:sz w:val="20"/>
              <w:szCs w:val="20"/>
            </w:rPr>
          </w:rPrChange>
        </w:rPr>
        <w:t xml:space="preserve">  </w:t>
      </w:r>
      <w:proofErr w:type="spellStart"/>
      <w:r w:rsidRPr="00C2429D">
        <w:rPr>
          <w:color w:val="333333"/>
          <w:sz w:val="20"/>
          <w:szCs w:val="20"/>
          <w:lang w:val="en-US"/>
          <w:rPrChange w:id="3413" w:author="Grigory" w:date="2018-11-13T17:53:00Z">
            <w:rPr>
              <w:color w:val="333333"/>
              <w:sz w:val="20"/>
              <w:szCs w:val="20"/>
            </w:rPr>
          </w:rPrChange>
        </w:rPr>
        <w:t>in_favorite</w:t>
      </w:r>
      <w:proofErr w:type="spellEnd"/>
      <w:r w:rsidRPr="00C2429D">
        <w:rPr>
          <w:color w:val="333333"/>
          <w:sz w:val="20"/>
          <w:szCs w:val="20"/>
          <w:lang w:val="en-US"/>
          <w:rPrChange w:id="3414" w:author="Grigory" w:date="2018-11-13T17:53:00Z">
            <w:rPr>
              <w:color w:val="333333"/>
              <w:sz w:val="20"/>
              <w:szCs w:val="20"/>
            </w:rPr>
          </w:rPrChange>
        </w:rPr>
        <w:t xml:space="preserve">: </w:t>
      </w:r>
      <w:proofErr w:type="gramStart"/>
      <w:r w:rsidRPr="00C2429D">
        <w:rPr>
          <w:color w:val="333333"/>
          <w:sz w:val="20"/>
          <w:szCs w:val="20"/>
          <w:lang w:val="en-US"/>
          <w:rPrChange w:id="3415" w:author="Grigory" w:date="2018-11-13T17:53:00Z">
            <w:rPr>
              <w:color w:val="333333"/>
              <w:sz w:val="20"/>
              <w:szCs w:val="20"/>
            </w:rPr>
          </w:rPrChange>
        </w:rPr>
        <w:t>bool?,</w:t>
      </w:r>
      <w:proofErr w:type="gramEnd"/>
    </w:p>
    <w:p w14:paraId="1B1E2A4B" w14:textId="77777777" w:rsidR="008F2729" w:rsidRPr="00C2429D" w:rsidRDefault="00CE5BF4">
      <w:pPr>
        <w:pStyle w:val="10"/>
        <w:contextualSpacing w:val="0"/>
        <w:rPr>
          <w:color w:val="333333"/>
          <w:sz w:val="20"/>
          <w:szCs w:val="20"/>
          <w:lang w:val="en-US"/>
          <w:rPrChange w:id="3416" w:author="Grigory" w:date="2018-11-13T17:53:00Z">
            <w:rPr>
              <w:color w:val="333333"/>
              <w:sz w:val="20"/>
              <w:szCs w:val="20"/>
            </w:rPr>
          </w:rPrChange>
        </w:rPr>
      </w:pPr>
      <w:r w:rsidRPr="00C2429D">
        <w:rPr>
          <w:color w:val="333333"/>
          <w:sz w:val="20"/>
          <w:szCs w:val="20"/>
          <w:lang w:val="en-US"/>
          <w:rPrChange w:id="3417" w:author="Grigory" w:date="2018-11-13T17:53:00Z">
            <w:rPr>
              <w:color w:val="333333"/>
              <w:sz w:val="20"/>
              <w:szCs w:val="20"/>
            </w:rPr>
          </w:rPrChange>
        </w:rPr>
        <w:t xml:space="preserve">  link: </w:t>
      </w:r>
      <w:proofErr w:type="spellStart"/>
      <w:r w:rsidRPr="00C2429D">
        <w:rPr>
          <w:color w:val="333333"/>
          <w:sz w:val="20"/>
          <w:szCs w:val="20"/>
          <w:lang w:val="en-US"/>
          <w:rPrChange w:id="3418" w:author="Grigory" w:date="2018-11-13T17:53:00Z">
            <w:rPr>
              <w:color w:val="333333"/>
              <w:sz w:val="20"/>
              <w:szCs w:val="20"/>
            </w:rPr>
          </w:rPrChange>
        </w:rPr>
        <w:t>url</w:t>
      </w:r>
      <w:proofErr w:type="spellEnd"/>
      <w:r w:rsidRPr="00C2429D">
        <w:rPr>
          <w:color w:val="333333"/>
          <w:sz w:val="20"/>
          <w:szCs w:val="20"/>
          <w:lang w:val="en-US"/>
          <w:rPrChange w:id="3419" w:author="Grigory" w:date="2018-11-13T17:53:00Z">
            <w:rPr>
              <w:color w:val="333333"/>
              <w:sz w:val="20"/>
              <w:szCs w:val="20"/>
            </w:rPr>
          </w:rPrChange>
        </w:rPr>
        <w:t>?</w:t>
      </w:r>
    </w:p>
    <w:p w14:paraId="6F4946F3" w14:textId="77777777" w:rsidR="008F2729" w:rsidRPr="00C2429D" w:rsidRDefault="00CE5BF4">
      <w:pPr>
        <w:pStyle w:val="10"/>
        <w:contextualSpacing w:val="0"/>
        <w:rPr>
          <w:color w:val="333333"/>
          <w:sz w:val="20"/>
          <w:szCs w:val="20"/>
          <w:lang w:val="en-US"/>
          <w:rPrChange w:id="3420" w:author="Grigory" w:date="2018-11-13T17:53:00Z">
            <w:rPr>
              <w:color w:val="333333"/>
              <w:sz w:val="20"/>
              <w:szCs w:val="20"/>
            </w:rPr>
          </w:rPrChange>
        </w:rPr>
      </w:pPr>
      <w:r w:rsidRPr="00C2429D">
        <w:rPr>
          <w:color w:val="333333"/>
          <w:sz w:val="20"/>
          <w:szCs w:val="20"/>
          <w:lang w:val="en-US"/>
          <w:rPrChange w:id="3421" w:author="Grigory" w:date="2018-11-13T17:53:00Z">
            <w:rPr>
              <w:color w:val="333333"/>
              <w:sz w:val="20"/>
              <w:szCs w:val="20"/>
            </w:rPr>
          </w:rPrChange>
        </w:rPr>
        <w:t>}</w:t>
      </w:r>
    </w:p>
    <w:p w14:paraId="6933D1F5" w14:textId="77777777" w:rsidR="008F2729" w:rsidRPr="00C2429D" w:rsidRDefault="008F2729">
      <w:pPr>
        <w:pStyle w:val="10"/>
        <w:contextualSpacing w:val="0"/>
        <w:rPr>
          <w:color w:val="333333"/>
          <w:sz w:val="20"/>
          <w:szCs w:val="20"/>
          <w:lang w:val="en-US"/>
          <w:rPrChange w:id="3422" w:author="Grigory" w:date="2018-11-13T17:53:00Z">
            <w:rPr>
              <w:color w:val="333333"/>
              <w:sz w:val="20"/>
              <w:szCs w:val="20"/>
            </w:rPr>
          </w:rPrChange>
        </w:rPr>
      </w:pPr>
    </w:p>
    <w:p w14:paraId="040AA39C" w14:textId="77777777" w:rsidR="008F2729" w:rsidRPr="00C2429D" w:rsidRDefault="00CE5BF4">
      <w:pPr>
        <w:pStyle w:val="10"/>
        <w:contextualSpacing w:val="0"/>
        <w:rPr>
          <w:color w:val="333333"/>
          <w:sz w:val="20"/>
          <w:szCs w:val="20"/>
          <w:lang w:val="en-US"/>
          <w:rPrChange w:id="3423" w:author="Grigory" w:date="2018-11-13T17:53:00Z">
            <w:rPr>
              <w:color w:val="333333"/>
              <w:sz w:val="20"/>
              <w:szCs w:val="20"/>
            </w:rPr>
          </w:rPrChange>
        </w:rPr>
      </w:pPr>
      <w:proofErr w:type="spellStart"/>
      <w:r w:rsidRPr="00C2429D">
        <w:rPr>
          <w:color w:val="333333"/>
          <w:sz w:val="20"/>
          <w:szCs w:val="20"/>
          <w:lang w:val="en-US"/>
          <w:rPrChange w:id="3424" w:author="Grigory" w:date="2018-11-13T17:53:00Z">
            <w:rPr>
              <w:color w:val="333333"/>
              <w:sz w:val="20"/>
              <w:szCs w:val="20"/>
            </w:rPr>
          </w:rPrChange>
        </w:rPr>
        <w:t>ReaderNumberUpdateOnline</w:t>
      </w:r>
      <w:proofErr w:type="spellEnd"/>
    </w:p>
    <w:p w14:paraId="273357F6" w14:textId="77777777" w:rsidR="008F2729" w:rsidRPr="00C2429D" w:rsidRDefault="00CE5BF4">
      <w:pPr>
        <w:pStyle w:val="10"/>
        <w:contextualSpacing w:val="0"/>
        <w:rPr>
          <w:color w:val="333333"/>
          <w:sz w:val="20"/>
          <w:szCs w:val="20"/>
          <w:lang w:val="en-US"/>
          <w:rPrChange w:id="3425" w:author="Grigory" w:date="2018-11-13T17:53:00Z">
            <w:rPr>
              <w:color w:val="333333"/>
              <w:sz w:val="20"/>
              <w:szCs w:val="20"/>
            </w:rPr>
          </w:rPrChange>
        </w:rPr>
      </w:pPr>
      <w:r w:rsidRPr="00C2429D">
        <w:rPr>
          <w:color w:val="333333"/>
          <w:sz w:val="20"/>
          <w:szCs w:val="20"/>
          <w:lang w:val="en-US"/>
          <w:rPrChange w:id="3426" w:author="Grigory" w:date="2018-11-13T17:53:00Z">
            <w:rPr>
              <w:color w:val="333333"/>
              <w:sz w:val="20"/>
              <w:szCs w:val="20"/>
            </w:rPr>
          </w:rPrChange>
        </w:rPr>
        <w:t>POST /</w:t>
      </w:r>
      <w:proofErr w:type="spellStart"/>
      <w:r w:rsidRPr="00C2429D">
        <w:rPr>
          <w:color w:val="333333"/>
          <w:sz w:val="20"/>
          <w:szCs w:val="20"/>
          <w:lang w:val="en-US"/>
          <w:rPrChange w:id="3427" w:author="Grigory" w:date="2018-11-13T17:53:00Z">
            <w:rPr>
              <w:color w:val="333333"/>
              <w:sz w:val="20"/>
              <w:szCs w:val="20"/>
            </w:rPr>
          </w:rPrChange>
        </w:rPr>
        <w:t>api</w:t>
      </w:r>
      <w:proofErr w:type="spellEnd"/>
      <w:r w:rsidRPr="00C2429D">
        <w:rPr>
          <w:color w:val="333333"/>
          <w:sz w:val="20"/>
          <w:szCs w:val="20"/>
          <w:lang w:val="en-US"/>
          <w:rPrChange w:id="3428" w:author="Grigory" w:date="2018-11-13T17:53:00Z">
            <w:rPr>
              <w:color w:val="333333"/>
              <w:sz w:val="20"/>
              <w:szCs w:val="20"/>
            </w:rPr>
          </w:rPrChange>
        </w:rPr>
        <w:t>/number/{id}/reader/online/</w:t>
      </w:r>
    </w:p>
    <w:p w14:paraId="77C24C5C" w14:textId="77777777" w:rsidR="008F2729" w:rsidRDefault="00CE5BF4">
      <w:pPr>
        <w:pStyle w:val="10"/>
        <w:contextualSpacing w:val="0"/>
        <w:rPr>
          <w:color w:val="333333"/>
          <w:sz w:val="20"/>
          <w:szCs w:val="20"/>
        </w:rPr>
      </w:pPr>
      <w:r>
        <w:rPr>
          <w:color w:val="333333"/>
          <w:sz w:val="20"/>
          <w:szCs w:val="20"/>
        </w:rPr>
        <w:t>запрос на поддержание чтения</w:t>
      </w:r>
    </w:p>
    <w:p w14:paraId="73F85703" w14:textId="77777777" w:rsidR="008F2729" w:rsidRDefault="00CE5BF4">
      <w:pPr>
        <w:pStyle w:val="10"/>
        <w:contextualSpacing w:val="0"/>
        <w:rPr>
          <w:color w:val="333333"/>
          <w:sz w:val="20"/>
          <w:szCs w:val="20"/>
        </w:rPr>
      </w:pPr>
      <w:r>
        <w:rPr>
          <w:color w:val="333333"/>
          <w:sz w:val="20"/>
          <w:szCs w:val="20"/>
        </w:rPr>
        <w:t>вход:</w:t>
      </w:r>
    </w:p>
    <w:p w14:paraId="192EF605" w14:textId="77777777" w:rsidR="008F2729" w:rsidRPr="00C2429D" w:rsidRDefault="00CE5BF4">
      <w:pPr>
        <w:pStyle w:val="10"/>
        <w:contextualSpacing w:val="0"/>
        <w:rPr>
          <w:color w:val="333333"/>
          <w:sz w:val="20"/>
          <w:szCs w:val="20"/>
          <w:lang w:val="en-US"/>
          <w:rPrChange w:id="3429" w:author="Grigory" w:date="2018-11-13T17:53:00Z">
            <w:rPr>
              <w:color w:val="333333"/>
              <w:sz w:val="20"/>
              <w:szCs w:val="20"/>
            </w:rPr>
          </w:rPrChange>
        </w:rPr>
      </w:pPr>
      <w:r w:rsidRPr="00C2429D">
        <w:rPr>
          <w:color w:val="333333"/>
          <w:sz w:val="20"/>
          <w:szCs w:val="20"/>
          <w:lang w:val="en-US"/>
          <w:rPrChange w:id="3430" w:author="Grigory" w:date="2018-11-13T17:53:00Z">
            <w:rPr>
              <w:color w:val="333333"/>
              <w:sz w:val="20"/>
              <w:szCs w:val="20"/>
            </w:rPr>
          </w:rPrChange>
        </w:rPr>
        <w:t xml:space="preserve">- </w:t>
      </w:r>
      <w:r>
        <w:rPr>
          <w:color w:val="333333"/>
          <w:sz w:val="20"/>
          <w:szCs w:val="20"/>
        </w:rPr>
        <w:t>ид</w:t>
      </w:r>
      <w:r w:rsidRPr="00C2429D">
        <w:rPr>
          <w:color w:val="333333"/>
          <w:sz w:val="20"/>
          <w:szCs w:val="20"/>
          <w:lang w:val="en-US"/>
          <w:rPrChange w:id="3431" w:author="Grigory" w:date="2018-11-13T17:53:00Z">
            <w:rPr>
              <w:color w:val="333333"/>
              <w:sz w:val="20"/>
              <w:szCs w:val="20"/>
            </w:rPr>
          </w:rPrChange>
        </w:rPr>
        <w:t xml:space="preserve"> </w:t>
      </w:r>
      <w:r>
        <w:rPr>
          <w:color w:val="333333"/>
          <w:sz w:val="20"/>
          <w:szCs w:val="20"/>
        </w:rPr>
        <w:t>выпуска</w:t>
      </w:r>
    </w:p>
    <w:p w14:paraId="39A0CEE5" w14:textId="77777777" w:rsidR="008F2729" w:rsidRPr="00C2429D" w:rsidRDefault="00CE5BF4">
      <w:pPr>
        <w:pStyle w:val="10"/>
        <w:contextualSpacing w:val="0"/>
        <w:rPr>
          <w:color w:val="333333"/>
          <w:sz w:val="20"/>
          <w:szCs w:val="20"/>
          <w:lang w:val="en-US"/>
          <w:rPrChange w:id="3432" w:author="Grigory" w:date="2018-11-13T17:53:00Z">
            <w:rPr>
              <w:color w:val="333333"/>
              <w:sz w:val="20"/>
              <w:szCs w:val="20"/>
            </w:rPr>
          </w:rPrChange>
        </w:rPr>
      </w:pPr>
      <w:r>
        <w:rPr>
          <w:color w:val="333333"/>
          <w:sz w:val="20"/>
          <w:szCs w:val="20"/>
        </w:rPr>
        <w:t>выход</w:t>
      </w:r>
      <w:r w:rsidRPr="00C2429D">
        <w:rPr>
          <w:color w:val="333333"/>
          <w:sz w:val="20"/>
          <w:szCs w:val="20"/>
          <w:lang w:val="en-US"/>
          <w:rPrChange w:id="3433" w:author="Grigory" w:date="2018-11-13T17:53:00Z">
            <w:rPr>
              <w:color w:val="333333"/>
              <w:sz w:val="20"/>
              <w:szCs w:val="20"/>
            </w:rPr>
          </w:rPrChange>
        </w:rPr>
        <w:t>: —</w:t>
      </w:r>
    </w:p>
    <w:p w14:paraId="692E000E" w14:textId="77777777" w:rsidR="008F2729" w:rsidRPr="00C2429D" w:rsidRDefault="008F2729">
      <w:pPr>
        <w:pStyle w:val="10"/>
        <w:contextualSpacing w:val="0"/>
        <w:rPr>
          <w:color w:val="333333"/>
          <w:sz w:val="20"/>
          <w:szCs w:val="20"/>
          <w:lang w:val="en-US"/>
          <w:rPrChange w:id="3434" w:author="Grigory" w:date="2018-11-13T17:53:00Z">
            <w:rPr>
              <w:color w:val="333333"/>
              <w:sz w:val="20"/>
              <w:szCs w:val="20"/>
            </w:rPr>
          </w:rPrChange>
        </w:rPr>
      </w:pPr>
    </w:p>
    <w:p w14:paraId="24C50343" w14:textId="77777777" w:rsidR="008F2729" w:rsidRPr="00C2429D" w:rsidRDefault="00CE5BF4">
      <w:pPr>
        <w:pStyle w:val="10"/>
        <w:contextualSpacing w:val="0"/>
        <w:rPr>
          <w:color w:val="333333"/>
          <w:sz w:val="20"/>
          <w:szCs w:val="20"/>
          <w:lang w:val="en-US"/>
          <w:rPrChange w:id="3435" w:author="Grigory" w:date="2018-11-13T17:53:00Z">
            <w:rPr>
              <w:color w:val="333333"/>
              <w:sz w:val="20"/>
              <w:szCs w:val="20"/>
            </w:rPr>
          </w:rPrChange>
        </w:rPr>
      </w:pPr>
      <w:proofErr w:type="spellStart"/>
      <w:r w:rsidRPr="00C2429D">
        <w:rPr>
          <w:color w:val="333333"/>
          <w:sz w:val="20"/>
          <w:szCs w:val="20"/>
          <w:lang w:val="en-US"/>
          <w:rPrChange w:id="3436" w:author="Grigory" w:date="2018-11-13T17:53:00Z">
            <w:rPr>
              <w:color w:val="333333"/>
              <w:sz w:val="20"/>
              <w:szCs w:val="20"/>
            </w:rPr>
          </w:rPrChange>
        </w:rPr>
        <w:t>ReaderNumberAddBookmark</w:t>
      </w:r>
      <w:proofErr w:type="spellEnd"/>
    </w:p>
    <w:p w14:paraId="351AE394" w14:textId="77777777" w:rsidR="008F2729" w:rsidRPr="00C2429D" w:rsidRDefault="00CE5BF4">
      <w:pPr>
        <w:pStyle w:val="10"/>
        <w:contextualSpacing w:val="0"/>
        <w:rPr>
          <w:color w:val="333333"/>
          <w:sz w:val="20"/>
          <w:szCs w:val="20"/>
          <w:lang w:val="en-US"/>
          <w:rPrChange w:id="3437" w:author="Grigory" w:date="2018-11-13T17:53:00Z">
            <w:rPr>
              <w:color w:val="333333"/>
              <w:sz w:val="20"/>
              <w:szCs w:val="20"/>
            </w:rPr>
          </w:rPrChange>
        </w:rPr>
      </w:pPr>
      <w:r w:rsidRPr="00C2429D">
        <w:rPr>
          <w:color w:val="333333"/>
          <w:sz w:val="20"/>
          <w:szCs w:val="20"/>
          <w:lang w:val="en-US"/>
          <w:rPrChange w:id="3438" w:author="Grigory" w:date="2018-11-13T17:53:00Z">
            <w:rPr>
              <w:color w:val="333333"/>
              <w:sz w:val="20"/>
              <w:szCs w:val="20"/>
            </w:rPr>
          </w:rPrChange>
        </w:rPr>
        <w:t>POST /</w:t>
      </w:r>
      <w:proofErr w:type="spellStart"/>
      <w:r w:rsidRPr="00C2429D">
        <w:rPr>
          <w:color w:val="333333"/>
          <w:sz w:val="20"/>
          <w:szCs w:val="20"/>
          <w:lang w:val="en-US"/>
          <w:rPrChange w:id="3439" w:author="Grigory" w:date="2018-11-13T17:53:00Z">
            <w:rPr>
              <w:color w:val="333333"/>
              <w:sz w:val="20"/>
              <w:szCs w:val="20"/>
            </w:rPr>
          </w:rPrChange>
        </w:rPr>
        <w:t>api</w:t>
      </w:r>
      <w:proofErr w:type="spellEnd"/>
      <w:r w:rsidRPr="00C2429D">
        <w:rPr>
          <w:color w:val="333333"/>
          <w:sz w:val="20"/>
          <w:szCs w:val="20"/>
          <w:lang w:val="en-US"/>
          <w:rPrChange w:id="3440" w:author="Grigory" w:date="2018-11-13T17:53:00Z">
            <w:rPr>
              <w:color w:val="333333"/>
              <w:sz w:val="20"/>
              <w:szCs w:val="20"/>
            </w:rPr>
          </w:rPrChange>
        </w:rPr>
        <w:t>/number/{id}/reader/bookmarks/</w:t>
      </w:r>
    </w:p>
    <w:p w14:paraId="63996E1E" w14:textId="77777777" w:rsidR="008F2729" w:rsidRDefault="00CE5BF4">
      <w:pPr>
        <w:pStyle w:val="10"/>
        <w:contextualSpacing w:val="0"/>
        <w:rPr>
          <w:color w:val="333333"/>
          <w:sz w:val="20"/>
          <w:szCs w:val="20"/>
        </w:rPr>
      </w:pPr>
      <w:r>
        <w:rPr>
          <w:color w:val="333333"/>
          <w:sz w:val="20"/>
          <w:szCs w:val="20"/>
        </w:rPr>
        <w:t>добавление закладки</w:t>
      </w:r>
    </w:p>
    <w:p w14:paraId="10226E6F" w14:textId="77777777" w:rsidR="008F2729" w:rsidRDefault="00CE5BF4">
      <w:pPr>
        <w:pStyle w:val="10"/>
        <w:contextualSpacing w:val="0"/>
        <w:rPr>
          <w:color w:val="333333"/>
          <w:sz w:val="20"/>
          <w:szCs w:val="20"/>
        </w:rPr>
      </w:pPr>
      <w:r>
        <w:rPr>
          <w:color w:val="333333"/>
          <w:sz w:val="20"/>
          <w:szCs w:val="20"/>
        </w:rPr>
        <w:t>вход:</w:t>
      </w:r>
    </w:p>
    <w:p w14:paraId="13F363A1" w14:textId="77777777" w:rsidR="008F2729" w:rsidRDefault="00CE5BF4">
      <w:pPr>
        <w:pStyle w:val="10"/>
        <w:contextualSpacing w:val="0"/>
        <w:rPr>
          <w:color w:val="333333"/>
          <w:sz w:val="20"/>
          <w:szCs w:val="20"/>
        </w:rPr>
      </w:pPr>
      <w:r>
        <w:rPr>
          <w:color w:val="333333"/>
          <w:sz w:val="20"/>
          <w:szCs w:val="20"/>
        </w:rPr>
        <w:t>- ид выпуска</w:t>
      </w:r>
    </w:p>
    <w:p w14:paraId="7B41E004" w14:textId="77777777" w:rsidR="008F2729" w:rsidRDefault="00CE5BF4">
      <w:pPr>
        <w:pStyle w:val="10"/>
        <w:contextualSpacing w:val="0"/>
        <w:rPr>
          <w:color w:val="333333"/>
          <w:sz w:val="20"/>
          <w:szCs w:val="20"/>
        </w:rPr>
      </w:pPr>
      <w:r>
        <w:rPr>
          <w:color w:val="333333"/>
          <w:sz w:val="20"/>
          <w:szCs w:val="20"/>
        </w:rPr>
        <w:t>- название закладки</w:t>
      </w:r>
    </w:p>
    <w:p w14:paraId="293BF310" w14:textId="77777777" w:rsidR="008F2729" w:rsidRPr="00C2429D" w:rsidRDefault="00CE5BF4">
      <w:pPr>
        <w:pStyle w:val="10"/>
        <w:contextualSpacing w:val="0"/>
        <w:rPr>
          <w:color w:val="333333"/>
          <w:sz w:val="20"/>
          <w:szCs w:val="20"/>
          <w:lang w:val="en-US"/>
          <w:rPrChange w:id="3441" w:author="Grigory" w:date="2018-11-13T17:53:00Z">
            <w:rPr>
              <w:color w:val="333333"/>
              <w:sz w:val="20"/>
              <w:szCs w:val="20"/>
            </w:rPr>
          </w:rPrChange>
        </w:rPr>
      </w:pPr>
      <w:r w:rsidRPr="00C2429D">
        <w:rPr>
          <w:color w:val="333333"/>
          <w:sz w:val="20"/>
          <w:szCs w:val="20"/>
          <w:lang w:val="en-US"/>
          <w:rPrChange w:id="3442" w:author="Grigory" w:date="2018-11-13T17:53:00Z">
            <w:rPr>
              <w:color w:val="333333"/>
              <w:sz w:val="20"/>
              <w:szCs w:val="20"/>
            </w:rPr>
          </w:rPrChange>
        </w:rPr>
        <w:t xml:space="preserve">- </w:t>
      </w:r>
      <w:r>
        <w:rPr>
          <w:color w:val="333333"/>
          <w:sz w:val="20"/>
          <w:szCs w:val="20"/>
        </w:rPr>
        <w:t>якорь</w:t>
      </w:r>
    </w:p>
    <w:p w14:paraId="7BE87F28" w14:textId="77777777" w:rsidR="008F2729" w:rsidRPr="00C2429D" w:rsidRDefault="00CE5BF4">
      <w:pPr>
        <w:pStyle w:val="10"/>
        <w:contextualSpacing w:val="0"/>
        <w:rPr>
          <w:color w:val="333333"/>
          <w:sz w:val="20"/>
          <w:szCs w:val="20"/>
          <w:lang w:val="en-US"/>
          <w:rPrChange w:id="3443" w:author="Grigory" w:date="2018-11-13T17:53:00Z">
            <w:rPr>
              <w:color w:val="333333"/>
              <w:sz w:val="20"/>
              <w:szCs w:val="20"/>
            </w:rPr>
          </w:rPrChange>
        </w:rPr>
      </w:pPr>
      <w:r w:rsidRPr="00C2429D">
        <w:rPr>
          <w:color w:val="333333"/>
          <w:sz w:val="20"/>
          <w:szCs w:val="20"/>
          <w:lang w:val="en-US"/>
          <w:rPrChange w:id="3444" w:author="Grigory" w:date="2018-11-13T17:53:00Z">
            <w:rPr>
              <w:color w:val="333333"/>
              <w:sz w:val="20"/>
              <w:szCs w:val="20"/>
            </w:rPr>
          </w:rPrChange>
        </w:rPr>
        <w:t>{</w:t>
      </w:r>
    </w:p>
    <w:p w14:paraId="21631346" w14:textId="77777777" w:rsidR="008F2729" w:rsidRPr="00C2429D" w:rsidRDefault="00CE5BF4">
      <w:pPr>
        <w:pStyle w:val="10"/>
        <w:contextualSpacing w:val="0"/>
        <w:rPr>
          <w:color w:val="333333"/>
          <w:sz w:val="20"/>
          <w:szCs w:val="20"/>
          <w:lang w:val="en-US"/>
          <w:rPrChange w:id="3445" w:author="Grigory" w:date="2018-11-13T17:53:00Z">
            <w:rPr>
              <w:color w:val="333333"/>
              <w:sz w:val="20"/>
              <w:szCs w:val="20"/>
            </w:rPr>
          </w:rPrChange>
        </w:rPr>
      </w:pPr>
      <w:r w:rsidRPr="00C2429D">
        <w:rPr>
          <w:color w:val="333333"/>
          <w:sz w:val="20"/>
          <w:szCs w:val="20"/>
          <w:lang w:val="en-US"/>
          <w:rPrChange w:id="3446" w:author="Grigory" w:date="2018-11-13T17:53:00Z">
            <w:rPr>
              <w:color w:val="333333"/>
              <w:sz w:val="20"/>
              <w:szCs w:val="20"/>
            </w:rPr>
          </w:rPrChange>
        </w:rPr>
        <w:t xml:space="preserve">  name: </w:t>
      </w:r>
      <w:proofErr w:type="gramStart"/>
      <w:r w:rsidRPr="00C2429D">
        <w:rPr>
          <w:color w:val="333333"/>
          <w:sz w:val="20"/>
          <w:szCs w:val="20"/>
          <w:lang w:val="en-US"/>
          <w:rPrChange w:id="3447" w:author="Grigory" w:date="2018-11-13T17:53:00Z">
            <w:rPr>
              <w:color w:val="333333"/>
              <w:sz w:val="20"/>
              <w:szCs w:val="20"/>
            </w:rPr>
          </w:rPrChange>
        </w:rPr>
        <w:t>string!,</w:t>
      </w:r>
      <w:proofErr w:type="gramEnd"/>
    </w:p>
    <w:p w14:paraId="70E73413" w14:textId="77777777" w:rsidR="008F2729" w:rsidRPr="00C2429D" w:rsidRDefault="00CE5BF4">
      <w:pPr>
        <w:pStyle w:val="10"/>
        <w:contextualSpacing w:val="0"/>
        <w:rPr>
          <w:color w:val="333333"/>
          <w:sz w:val="20"/>
          <w:szCs w:val="20"/>
          <w:lang w:val="en-US"/>
          <w:rPrChange w:id="3448" w:author="Grigory" w:date="2018-11-13T17:53:00Z">
            <w:rPr>
              <w:color w:val="333333"/>
              <w:sz w:val="20"/>
              <w:szCs w:val="20"/>
            </w:rPr>
          </w:rPrChange>
        </w:rPr>
      </w:pPr>
      <w:r w:rsidRPr="00C2429D">
        <w:rPr>
          <w:color w:val="333333"/>
          <w:sz w:val="20"/>
          <w:szCs w:val="20"/>
          <w:lang w:val="en-US"/>
          <w:rPrChange w:id="3449" w:author="Grigory" w:date="2018-11-13T17:53:00Z">
            <w:rPr>
              <w:color w:val="333333"/>
              <w:sz w:val="20"/>
              <w:szCs w:val="20"/>
            </w:rPr>
          </w:rPrChange>
        </w:rPr>
        <w:t xml:space="preserve">  anchor: string!</w:t>
      </w:r>
    </w:p>
    <w:p w14:paraId="70C5C053" w14:textId="77777777" w:rsidR="008F2729" w:rsidRDefault="00CE5BF4">
      <w:pPr>
        <w:pStyle w:val="10"/>
        <w:contextualSpacing w:val="0"/>
        <w:rPr>
          <w:color w:val="333333"/>
          <w:sz w:val="20"/>
          <w:szCs w:val="20"/>
        </w:rPr>
      </w:pPr>
      <w:r>
        <w:rPr>
          <w:color w:val="333333"/>
          <w:sz w:val="20"/>
          <w:szCs w:val="20"/>
        </w:rPr>
        <w:t>}</w:t>
      </w:r>
    </w:p>
    <w:p w14:paraId="6D702111" w14:textId="77777777" w:rsidR="008F2729" w:rsidRDefault="00CE5BF4">
      <w:pPr>
        <w:pStyle w:val="10"/>
        <w:contextualSpacing w:val="0"/>
        <w:rPr>
          <w:color w:val="333333"/>
          <w:sz w:val="20"/>
          <w:szCs w:val="20"/>
        </w:rPr>
      </w:pPr>
      <w:r>
        <w:rPr>
          <w:color w:val="333333"/>
          <w:sz w:val="20"/>
          <w:szCs w:val="20"/>
        </w:rPr>
        <w:t>выход:</w:t>
      </w:r>
    </w:p>
    <w:p w14:paraId="01B17F31" w14:textId="77777777" w:rsidR="008F2729" w:rsidRDefault="00CE5BF4">
      <w:pPr>
        <w:pStyle w:val="10"/>
        <w:contextualSpacing w:val="0"/>
        <w:rPr>
          <w:color w:val="333333"/>
          <w:sz w:val="20"/>
          <w:szCs w:val="20"/>
        </w:rPr>
      </w:pPr>
      <w:r>
        <w:rPr>
          <w:color w:val="333333"/>
          <w:sz w:val="20"/>
          <w:szCs w:val="20"/>
        </w:rPr>
        <w:t>- ид закладки</w:t>
      </w:r>
    </w:p>
    <w:p w14:paraId="11693194" w14:textId="77777777" w:rsidR="008F2729" w:rsidRDefault="00CE5BF4">
      <w:pPr>
        <w:pStyle w:val="10"/>
        <w:contextualSpacing w:val="0"/>
        <w:rPr>
          <w:color w:val="333333"/>
          <w:sz w:val="20"/>
          <w:szCs w:val="20"/>
        </w:rPr>
      </w:pPr>
      <w:r>
        <w:rPr>
          <w:color w:val="333333"/>
          <w:sz w:val="20"/>
          <w:szCs w:val="20"/>
        </w:rPr>
        <w:t>- название закладки</w:t>
      </w:r>
    </w:p>
    <w:p w14:paraId="0B9FA5C8" w14:textId="77777777" w:rsidR="008F2729" w:rsidRDefault="00CE5BF4">
      <w:pPr>
        <w:pStyle w:val="10"/>
        <w:contextualSpacing w:val="0"/>
        <w:rPr>
          <w:color w:val="333333"/>
          <w:sz w:val="20"/>
          <w:szCs w:val="20"/>
        </w:rPr>
      </w:pPr>
      <w:r>
        <w:rPr>
          <w:color w:val="333333"/>
          <w:sz w:val="20"/>
          <w:szCs w:val="20"/>
        </w:rPr>
        <w:t>- якорь</w:t>
      </w:r>
    </w:p>
    <w:p w14:paraId="06A797D1" w14:textId="77777777" w:rsidR="008F2729" w:rsidRPr="00C2429D" w:rsidRDefault="00CE5BF4">
      <w:pPr>
        <w:pStyle w:val="10"/>
        <w:contextualSpacing w:val="0"/>
        <w:rPr>
          <w:color w:val="333333"/>
          <w:sz w:val="20"/>
          <w:szCs w:val="20"/>
          <w:lang w:val="en-US"/>
          <w:rPrChange w:id="3450" w:author="Grigory" w:date="2018-11-13T17:53:00Z">
            <w:rPr>
              <w:color w:val="333333"/>
              <w:sz w:val="20"/>
              <w:szCs w:val="20"/>
            </w:rPr>
          </w:rPrChange>
        </w:rPr>
      </w:pPr>
      <w:r w:rsidRPr="00C2429D">
        <w:rPr>
          <w:color w:val="333333"/>
          <w:sz w:val="20"/>
          <w:szCs w:val="20"/>
          <w:lang w:val="en-US"/>
          <w:rPrChange w:id="3451" w:author="Grigory" w:date="2018-11-13T17:53:00Z">
            <w:rPr>
              <w:color w:val="333333"/>
              <w:sz w:val="20"/>
              <w:szCs w:val="20"/>
            </w:rPr>
          </w:rPrChange>
        </w:rPr>
        <w:t>{</w:t>
      </w:r>
    </w:p>
    <w:p w14:paraId="6677DC34" w14:textId="77777777" w:rsidR="008F2729" w:rsidRPr="00C2429D" w:rsidRDefault="00CE5BF4">
      <w:pPr>
        <w:pStyle w:val="10"/>
        <w:contextualSpacing w:val="0"/>
        <w:rPr>
          <w:color w:val="333333"/>
          <w:sz w:val="20"/>
          <w:szCs w:val="20"/>
          <w:lang w:val="en-US"/>
          <w:rPrChange w:id="3452" w:author="Grigory" w:date="2018-11-13T17:53:00Z">
            <w:rPr>
              <w:color w:val="333333"/>
              <w:sz w:val="20"/>
              <w:szCs w:val="20"/>
            </w:rPr>
          </w:rPrChange>
        </w:rPr>
      </w:pPr>
      <w:r w:rsidRPr="00C2429D">
        <w:rPr>
          <w:color w:val="333333"/>
          <w:sz w:val="20"/>
          <w:szCs w:val="20"/>
          <w:lang w:val="en-US"/>
          <w:rPrChange w:id="3453" w:author="Grigory" w:date="2018-11-13T17:53:00Z">
            <w:rPr>
              <w:color w:val="333333"/>
              <w:sz w:val="20"/>
              <w:szCs w:val="20"/>
            </w:rPr>
          </w:rPrChange>
        </w:rPr>
        <w:t xml:space="preserve">  id: </w:t>
      </w:r>
      <w:proofErr w:type="gramStart"/>
      <w:r w:rsidRPr="00C2429D">
        <w:rPr>
          <w:color w:val="333333"/>
          <w:sz w:val="20"/>
          <w:szCs w:val="20"/>
          <w:lang w:val="en-US"/>
          <w:rPrChange w:id="3454" w:author="Grigory" w:date="2018-11-13T17:53:00Z">
            <w:rPr>
              <w:color w:val="333333"/>
              <w:sz w:val="20"/>
              <w:szCs w:val="20"/>
            </w:rPr>
          </w:rPrChange>
        </w:rPr>
        <w:t>string!,</w:t>
      </w:r>
      <w:proofErr w:type="gramEnd"/>
    </w:p>
    <w:p w14:paraId="1F47A856" w14:textId="77777777" w:rsidR="008F2729" w:rsidRPr="00C2429D" w:rsidRDefault="00CE5BF4">
      <w:pPr>
        <w:pStyle w:val="10"/>
        <w:contextualSpacing w:val="0"/>
        <w:rPr>
          <w:color w:val="333333"/>
          <w:sz w:val="20"/>
          <w:szCs w:val="20"/>
          <w:lang w:val="en-US"/>
          <w:rPrChange w:id="3455" w:author="Grigory" w:date="2018-11-13T17:53:00Z">
            <w:rPr>
              <w:color w:val="333333"/>
              <w:sz w:val="20"/>
              <w:szCs w:val="20"/>
            </w:rPr>
          </w:rPrChange>
        </w:rPr>
      </w:pPr>
      <w:r w:rsidRPr="00C2429D">
        <w:rPr>
          <w:color w:val="333333"/>
          <w:sz w:val="20"/>
          <w:szCs w:val="20"/>
          <w:lang w:val="en-US"/>
          <w:rPrChange w:id="3456" w:author="Grigory" w:date="2018-11-13T17:53:00Z">
            <w:rPr>
              <w:color w:val="333333"/>
              <w:sz w:val="20"/>
              <w:szCs w:val="20"/>
            </w:rPr>
          </w:rPrChange>
        </w:rPr>
        <w:t xml:space="preserve">  name: </w:t>
      </w:r>
      <w:proofErr w:type="gramStart"/>
      <w:r w:rsidRPr="00C2429D">
        <w:rPr>
          <w:color w:val="333333"/>
          <w:sz w:val="20"/>
          <w:szCs w:val="20"/>
          <w:lang w:val="en-US"/>
          <w:rPrChange w:id="3457" w:author="Grigory" w:date="2018-11-13T17:53:00Z">
            <w:rPr>
              <w:color w:val="333333"/>
              <w:sz w:val="20"/>
              <w:szCs w:val="20"/>
            </w:rPr>
          </w:rPrChange>
        </w:rPr>
        <w:t>string!,</w:t>
      </w:r>
      <w:proofErr w:type="gramEnd"/>
    </w:p>
    <w:p w14:paraId="1B119EDF" w14:textId="77777777" w:rsidR="008F2729" w:rsidRPr="00C2429D" w:rsidRDefault="00CE5BF4">
      <w:pPr>
        <w:pStyle w:val="10"/>
        <w:contextualSpacing w:val="0"/>
        <w:rPr>
          <w:color w:val="333333"/>
          <w:sz w:val="20"/>
          <w:szCs w:val="20"/>
          <w:lang w:val="en-US"/>
          <w:rPrChange w:id="3458" w:author="Grigory" w:date="2018-11-13T17:53:00Z">
            <w:rPr>
              <w:color w:val="333333"/>
              <w:sz w:val="20"/>
              <w:szCs w:val="20"/>
            </w:rPr>
          </w:rPrChange>
        </w:rPr>
      </w:pPr>
      <w:r w:rsidRPr="00C2429D">
        <w:rPr>
          <w:color w:val="333333"/>
          <w:sz w:val="20"/>
          <w:szCs w:val="20"/>
          <w:lang w:val="en-US"/>
          <w:rPrChange w:id="3459" w:author="Grigory" w:date="2018-11-13T17:53:00Z">
            <w:rPr>
              <w:color w:val="333333"/>
              <w:sz w:val="20"/>
              <w:szCs w:val="20"/>
            </w:rPr>
          </w:rPrChange>
        </w:rPr>
        <w:t xml:space="preserve">  anchor: string!</w:t>
      </w:r>
    </w:p>
    <w:p w14:paraId="0E088A43" w14:textId="77777777" w:rsidR="008F2729" w:rsidRPr="00C2429D" w:rsidRDefault="00CE5BF4">
      <w:pPr>
        <w:pStyle w:val="10"/>
        <w:contextualSpacing w:val="0"/>
        <w:rPr>
          <w:color w:val="333333"/>
          <w:sz w:val="20"/>
          <w:szCs w:val="20"/>
          <w:lang w:val="en-US"/>
          <w:rPrChange w:id="3460" w:author="Grigory" w:date="2018-11-13T17:53:00Z">
            <w:rPr>
              <w:color w:val="333333"/>
              <w:sz w:val="20"/>
              <w:szCs w:val="20"/>
            </w:rPr>
          </w:rPrChange>
        </w:rPr>
      </w:pPr>
      <w:r w:rsidRPr="00C2429D">
        <w:rPr>
          <w:color w:val="333333"/>
          <w:sz w:val="20"/>
          <w:szCs w:val="20"/>
          <w:lang w:val="en-US"/>
          <w:rPrChange w:id="3461" w:author="Grigory" w:date="2018-11-13T17:53:00Z">
            <w:rPr>
              <w:color w:val="333333"/>
              <w:sz w:val="20"/>
              <w:szCs w:val="20"/>
            </w:rPr>
          </w:rPrChange>
        </w:rPr>
        <w:t>}</w:t>
      </w:r>
    </w:p>
    <w:p w14:paraId="78ACD71F" w14:textId="77777777" w:rsidR="008F2729" w:rsidRPr="00C2429D" w:rsidRDefault="008F2729">
      <w:pPr>
        <w:pStyle w:val="10"/>
        <w:contextualSpacing w:val="0"/>
        <w:rPr>
          <w:color w:val="333333"/>
          <w:sz w:val="20"/>
          <w:szCs w:val="20"/>
          <w:lang w:val="en-US"/>
          <w:rPrChange w:id="3462" w:author="Grigory" w:date="2018-11-13T17:53:00Z">
            <w:rPr>
              <w:color w:val="333333"/>
              <w:sz w:val="20"/>
              <w:szCs w:val="20"/>
            </w:rPr>
          </w:rPrChange>
        </w:rPr>
      </w:pPr>
    </w:p>
    <w:p w14:paraId="19C5B59A" w14:textId="77777777" w:rsidR="008F2729" w:rsidRPr="00C2429D" w:rsidRDefault="00CE5BF4">
      <w:pPr>
        <w:pStyle w:val="10"/>
        <w:contextualSpacing w:val="0"/>
        <w:rPr>
          <w:color w:val="333333"/>
          <w:sz w:val="20"/>
          <w:szCs w:val="20"/>
          <w:lang w:val="en-US"/>
          <w:rPrChange w:id="3463" w:author="Grigory" w:date="2018-11-13T17:53:00Z">
            <w:rPr>
              <w:color w:val="333333"/>
              <w:sz w:val="20"/>
              <w:szCs w:val="20"/>
            </w:rPr>
          </w:rPrChange>
        </w:rPr>
      </w:pPr>
      <w:proofErr w:type="spellStart"/>
      <w:r w:rsidRPr="00C2429D">
        <w:rPr>
          <w:color w:val="333333"/>
          <w:sz w:val="20"/>
          <w:szCs w:val="20"/>
          <w:lang w:val="en-US"/>
          <w:rPrChange w:id="3464" w:author="Grigory" w:date="2018-11-13T17:53:00Z">
            <w:rPr>
              <w:color w:val="333333"/>
              <w:sz w:val="20"/>
              <w:szCs w:val="20"/>
            </w:rPr>
          </w:rPrChange>
        </w:rPr>
        <w:t>ReaderNumberDeleteBookmark</w:t>
      </w:r>
      <w:proofErr w:type="spellEnd"/>
    </w:p>
    <w:p w14:paraId="50D499CE" w14:textId="77777777" w:rsidR="008F2729" w:rsidRPr="00C2429D" w:rsidRDefault="00CE5BF4">
      <w:pPr>
        <w:pStyle w:val="10"/>
        <w:contextualSpacing w:val="0"/>
        <w:rPr>
          <w:color w:val="333333"/>
          <w:sz w:val="20"/>
          <w:szCs w:val="20"/>
          <w:lang w:val="en-US"/>
          <w:rPrChange w:id="3465" w:author="Grigory" w:date="2018-11-13T17:53:00Z">
            <w:rPr>
              <w:color w:val="333333"/>
              <w:sz w:val="20"/>
              <w:szCs w:val="20"/>
            </w:rPr>
          </w:rPrChange>
        </w:rPr>
      </w:pPr>
      <w:r w:rsidRPr="00C2429D">
        <w:rPr>
          <w:color w:val="333333"/>
          <w:sz w:val="20"/>
          <w:szCs w:val="20"/>
          <w:lang w:val="en-US"/>
          <w:rPrChange w:id="3466" w:author="Grigory" w:date="2018-11-13T17:53:00Z">
            <w:rPr>
              <w:color w:val="333333"/>
              <w:sz w:val="20"/>
              <w:szCs w:val="20"/>
            </w:rPr>
          </w:rPrChange>
        </w:rPr>
        <w:t>DELETE /</w:t>
      </w:r>
      <w:proofErr w:type="spellStart"/>
      <w:r w:rsidRPr="00C2429D">
        <w:rPr>
          <w:color w:val="333333"/>
          <w:sz w:val="20"/>
          <w:szCs w:val="20"/>
          <w:lang w:val="en-US"/>
          <w:rPrChange w:id="3467" w:author="Grigory" w:date="2018-11-13T17:53:00Z">
            <w:rPr>
              <w:color w:val="333333"/>
              <w:sz w:val="20"/>
              <w:szCs w:val="20"/>
            </w:rPr>
          </w:rPrChange>
        </w:rPr>
        <w:t>api</w:t>
      </w:r>
      <w:proofErr w:type="spellEnd"/>
      <w:r w:rsidRPr="00C2429D">
        <w:rPr>
          <w:color w:val="333333"/>
          <w:sz w:val="20"/>
          <w:szCs w:val="20"/>
          <w:lang w:val="en-US"/>
          <w:rPrChange w:id="3468" w:author="Grigory" w:date="2018-11-13T17:53:00Z">
            <w:rPr>
              <w:color w:val="333333"/>
              <w:sz w:val="20"/>
              <w:szCs w:val="20"/>
            </w:rPr>
          </w:rPrChange>
        </w:rPr>
        <w:t>/number/{id}/reader/bookmarks/{</w:t>
      </w:r>
      <w:proofErr w:type="spellStart"/>
      <w:r w:rsidRPr="00C2429D">
        <w:rPr>
          <w:color w:val="333333"/>
          <w:sz w:val="20"/>
          <w:szCs w:val="20"/>
          <w:lang w:val="en-US"/>
          <w:rPrChange w:id="3469" w:author="Grigory" w:date="2018-11-13T17:53:00Z">
            <w:rPr>
              <w:color w:val="333333"/>
              <w:sz w:val="20"/>
              <w:szCs w:val="20"/>
            </w:rPr>
          </w:rPrChange>
        </w:rPr>
        <w:t>bookmarkId</w:t>
      </w:r>
      <w:proofErr w:type="spellEnd"/>
      <w:r w:rsidRPr="00C2429D">
        <w:rPr>
          <w:color w:val="333333"/>
          <w:sz w:val="20"/>
          <w:szCs w:val="20"/>
          <w:lang w:val="en-US"/>
          <w:rPrChange w:id="3470" w:author="Grigory" w:date="2018-11-13T17:53:00Z">
            <w:rPr>
              <w:color w:val="333333"/>
              <w:sz w:val="20"/>
              <w:szCs w:val="20"/>
            </w:rPr>
          </w:rPrChange>
        </w:rPr>
        <w:t>}/</w:t>
      </w:r>
    </w:p>
    <w:p w14:paraId="071D4AE8" w14:textId="77777777" w:rsidR="008F2729" w:rsidRDefault="00CE5BF4">
      <w:pPr>
        <w:pStyle w:val="10"/>
        <w:contextualSpacing w:val="0"/>
        <w:rPr>
          <w:color w:val="333333"/>
          <w:sz w:val="20"/>
          <w:szCs w:val="20"/>
        </w:rPr>
      </w:pPr>
      <w:r>
        <w:rPr>
          <w:color w:val="333333"/>
          <w:sz w:val="20"/>
          <w:szCs w:val="20"/>
        </w:rPr>
        <w:t>удаление закладки</w:t>
      </w:r>
    </w:p>
    <w:p w14:paraId="09CF5C4F" w14:textId="77777777" w:rsidR="008F2729" w:rsidRDefault="00CE5BF4">
      <w:pPr>
        <w:pStyle w:val="10"/>
        <w:contextualSpacing w:val="0"/>
        <w:rPr>
          <w:color w:val="333333"/>
          <w:sz w:val="20"/>
          <w:szCs w:val="20"/>
        </w:rPr>
      </w:pPr>
      <w:r>
        <w:rPr>
          <w:color w:val="333333"/>
          <w:sz w:val="20"/>
          <w:szCs w:val="20"/>
        </w:rPr>
        <w:t>вход:</w:t>
      </w:r>
    </w:p>
    <w:p w14:paraId="7314F4C0" w14:textId="77777777" w:rsidR="008F2729" w:rsidRDefault="00CE5BF4">
      <w:pPr>
        <w:pStyle w:val="10"/>
        <w:contextualSpacing w:val="0"/>
        <w:rPr>
          <w:color w:val="333333"/>
          <w:sz w:val="20"/>
          <w:szCs w:val="20"/>
        </w:rPr>
      </w:pPr>
      <w:r>
        <w:rPr>
          <w:color w:val="333333"/>
          <w:sz w:val="20"/>
          <w:szCs w:val="20"/>
        </w:rPr>
        <w:t>- ид выпуска</w:t>
      </w:r>
    </w:p>
    <w:p w14:paraId="05FE507B" w14:textId="77777777" w:rsidR="008F2729" w:rsidRDefault="00CE5BF4">
      <w:pPr>
        <w:pStyle w:val="10"/>
        <w:contextualSpacing w:val="0"/>
        <w:rPr>
          <w:color w:val="333333"/>
          <w:sz w:val="20"/>
          <w:szCs w:val="20"/>
        </w:rPr>
      </w:pPr>
      <w:r>
        <w:rPr>
          <w:color w:val="333333"/>
          <w:sz w:val="20"/>
          <w:szCs w:val="20"/>
        </w:rPr>
        <w:lastRenderedPageBreak/>
        <w:t>- ид закладки</w:t>
      </w:r>
    </w:p>
    <w:p w14:paraId="0862335D" w14:textId="77777777" w:rsidR="008F2729" w:rsidRDefault="00CE5BF4">
      <w:pPr>
        <w:pStyle w:val="10"/>
        <w:contextualSpacing w:val="0"/>
        <w:rPr>
          <w:color w:val="333333"/>
          <w:sz w:val="20"/>
          <w:szCs w:val="20"/>
        </w:rPr>
      </w:pPr>
      <w:r>
        <w:rPr>
          <w:color w:val="333333"/>
          <w:sz w:val="20"/>
          <w:szCs w:val="20"/>
        </w:rPr>
        <w:t>выход: —</w:t>
      </w:r>
    </w:p>
    <w:p w14:paraId="3A591E7F" w14:textId="77777777" w:rsidR="008F2729" w:rsidRDefault="008F2729">
      <w:pPr>
        <w:pStyle w:val="10"/>
        <w:contextualSpacing w:val="0"/>
        <w:rPr>
          <w:color w:val="333333"/>
          <w:sz w:val="20"/>
          <w:szCs w:val="20"/>
        </w:rPr>
      </w:pPr>
    </w:p>
    <w:p w14:paraId="07F3D252" w14:textId="77777777" w:rsidR="008F2729" w:rsidRDefault="00CE5BF4">
      <w:pPr>
        <w:pStyle w:val="10"/>
        <w:contextualSpacing w:val="0"/>
        <w:rPr>
          <w:color w:val="333333"/>
          <w:sz w:val="20"/>
          <w:szCs w:val="20"/>
        </w:rPr>
      </w:pPr>
      <w:r>
        <w:rPr>
          <w:color w:val="333333"/>
          <w:sz w:val="20"/>
          <w:szCs w:val="20"/>
        </w:rPr>
        <w:t>по аналогии для статей:</w:t>
      </w:r>
    </w:p>
    <w:p w14:paraId="2FD841A6" w14:textId="77777777" w:rsidR="008F2729" w:rsidRPr="00C2429D" w:rsidRDefault="00CE5BF4">
      <w:pPr>
        <w:pStyle w:val="10"/>
        <w:contextualSpacing w:val="0"/>
        <w:rPr>
          <w:color w:val="333333"/>
          <w:sz w:val="20"/>
          <w:szCs w:val="20"/>
          <w:lang w:val="en-US"/>
          <w:rPrChange w:id="3471" w:author="Grigory" w:date="2018-11-13T17:53:00Z">
            <w:rPr>
              <w:color w:val="333333"/>
              <w:sz w:val="20"/>
              <w:szCs w:val="20"/>
            </w:rPr>
          </w:rPrChange>
        </w:rPr>
      </w:pPr>
      <w:r>
        <w:rPr>
          <w:color w:val="333333"/>
          <w:sz w:val="20"/>
          <w:szCs w:val="20"/>
        </w:rPr>
        <w:t xml:space="preserve">   </w:t>
      </w:r>
      <w:proofErr w:type="spellStart"/>
      <w:r w:rsidRPr="00C2429D">
        <w:rPr>
          <w:color w:val="333333"/>
          <w:sz w:val="20"/>
          <w:szCs w:val="20"/>
          <w:lang w:val="en-US"/>
          <w:rPrChange w:id="3472" w:author="Grigory" w:date="2018-11-13T17:53:00Z">
            <w:rPr>
              <w:color w:val="333333"/>
              <w:sz w:val="20"/>
              <w:szCs w:val="20"/>
            </w:rPr>
          </w:rPrChange>
        </w:rPr>
        <w:t>ReaderArticleGetInfo</w:t>
      </w:r>
      <w:proofErr w:type="spellEnd"/>
      <w:r w:rsidRPr="00C2429D">
        <w:rPr>
          <w:color w:val="333333"/>
          <w:sz w:val="20"/>
          <w:szCs w:val="20"/>
          <w:lang w:val="en-US"/>
          <w:rPrChange w:id="3473" w:author="Grigory" w:date="2018-11-13T17:53:00Z">
            <w:rPr>
              <w:color w:val="333333"/>
              <w:sz w:val="20"/>
              <w:szCs w:val="20"/>
            </w:rPr>
          </w:rPrChange>
        </w:rPr>
        <w:t xml:space="preserve"> </w:t>
      </w:r>
    </w:p>
    <w:p w14:paraId="165B3714" w14:textId="77777777" w:rsidR="008F2729" w:rsidRPr="00C2429D" w:rsidRDefault="00CE5BF4">
      <w:pPr>
        <w:pStyle w:val="10"/>
        <w:contextualSpacing w:val="0"/>
        <w:rPr>
          <w:color w:val="333333"/>
          <w:sz w:val="20"/>
          <w:szCs w:val="20"/>
          <w:lang w:val="en-US"/>
          <w:rPrChange w:id="3474" w:author="Grigory" w:date="2018-11-13T17:53:00Z">
            <w:rPr>
              <w:color w:val="333333"/>
              <w:sz w:val="20"/>
              <w:szCs w:val="20"/>
            </w:rPr>
          </w:rPrChange>
        </w:rPr>
      </w:pPr>
      <w:r w:rsidRPr="00C2429D">
        <w:rPr>
          <w:color w:val="333333"/>
          <w:sz w:val="20"/>
          <w:szCs w:val="20"/>
          <w:lang w:val="en-US"/>
          <w:rPrChange w:id="3475" w:author="Grigory" w:date="2018-11-13T17:53:00Z">
            <w:rPr>
              <w:color w:val="333333"/>
              <w:sz w:val="20"/>
              <w:szCs w:val="20"/>
            </w:rPr>
          </w:rPrChange>
        </w:rPr>
        <w:t xml:space="preserve">   </w:t>
      </w:r>
      <w:proofErr w:type="spellStart"/>
      <w:r w:rsidRPr="00C2429D">
        <w:rPr>
          <w:color w:val="333333"/>
          <w:sz w:val="20"/>
          <w:szCs w:val="20"/>
          <w:lang w:val="en-US"/>
          <w:rPrChange w:id="3476" w:author="Grigory" w:date="2018-11-13T17:53:00Z">
            <w:rPr>
              <w:color w:val="333333"/>
              <w:sz w:val="20"/>
              <w:szCs w:val="20"/>
            </w:rPr>
          </w:rPrChange>
        </w:rPr>
        <w:t>ReaderArticleUpdateOnline</w:t>
      </w:r>
      <w:proofErr w:type="spellEnd"/>
      <w:r w:rsidRPr="00C2429D">
        <w:rPr>
          <w:color w:val="333333"/>
          <w:sz w:val="20"/>
          <w:szCs w:val="20"/>
          <w:lang w:val="en-US"/>
          <w:rPrChange w:id="3477" w:author="Grigory" w:date="2018-11-13T17:53:00Z">
            <w:rPr>
              <w:color w:val="333333"/>
              <w:sz w:val="20"/>
              <w:szCs w:val="20"/>
            </w:rPr>
          </w:rPrChange>
        </w:rPr>
        <w:t xml:space="preserve"> </w:t>
      </w:r>
    </w:p>
    <w:p w14:paraId="445CAF77" w14:textId="77777777" w:rsidR="008F2729" w:rsidRPr="00C2429D" w:rsidRDefault="00CE5BF4">
      <w:pPr>
        <w:pStyle w:val="10"/>
        <w:contextualSpacing w:val="0"/>
        <w:rPr>
          <w:color w:val="333333"/>
          <w:sz w:val="20"/>
          <w:szCs w:val="20"/>
          <w:lang w:val="en-US"/>
          <w:rPrChange w:id="3478" w:author="Grigory" w:date="2018-11-13T17:53:00Z">
            <w:rPr>
              <w:color w:val="333333"/>
              <w:sz w:val="20"/>
              <w:szCs w:val="20"/>
            </w:rPr>
          </w:rPrChange>
        </w:rPr>
      </w:pPr>
      <w:r w:rsidRPr="00C2429D">
        <w:rPr>
          <w:color w:val="333333"/>
          <w:sz w:val="20"/>
          <w:szCs w:val="20"/>
          <w:lang w:val="en-US"/>
          <w:rPrChange w:id="3479" w:author="Grigory" w:date="2018-11-13T17:53:00Z">
            <w:rPr>
              <w:color w:val="333333"/>
              <w:sz w:val="20"/>
              <w:szCs w:val="20"/>
            </w:rPr>
          </w:rPrChange>
        </w:rPr>
        <w:t xml:space="preserve">   </w:t>
      </w:r>
      <w:proofErr w:type="spellStart"/>
      <w:r w:rsidRPr="00C2429D">
        <w:rPr>
          <w:color w:val="333333"/>
          <w:sz w:val="20"/>
          <w:szCs w:val="20"/>
          <w:lang w:val="en-US"/>
          <w:rPrChange w:id="3480" w:author="Grigory" w:date="2018-11-13T17:53:00Z">
            <w:rPr>
              <w:color w:val="333333"/>
              <w:sz w:val="20"/>
              <w:szCs w:val="20"/>
            </w:rPr>
          </w:rPrChange>
        </w:rPr>
        <w:t>ReaderArticleAddBookmark</w:t>
      </w:r>
      <w:proofErr w:type="spellEnd"/>
      <w:r w:rsidRPr="00C2429D">
        <w:rPr>
          <w:color w:val="333333"/>
          <w:sz w:val="20"/>
          <w:szCs w:val="20"/>
          <w:lang w:val="en-US"/>
          <w:rPrChange w:id="3481" w:author="Grigory" w:date="2018-11-13T17:53:00Z">
            <w:rPr>
              <w:color w:val="333333"/>
              <w:sz w:val="20"/>
              <w:szCs w:val="20"/>
            </w:rPr>
          </w:rPrChange>
        </w:rPr>
        <w:t xml:space="preserve"> </w:t>
      </w:r>
    </w:p>
    <w:p w14:paraId="32C440B9" w14:textId="77777777" w:rsidR="008F2729" w:rsidRPr="00C2429D" w:rsidRDefault="00CE5BF4">
      <w:pPr>
        <w:pStyle w:val="10"/>
        <w:contextualSpacing w:val="0"/>
        <w:rPr>
          <w:color w:val="333333"/>
          <w:sz w:val="20"/>
          <w:szCs w:val="20"/>
          <w:lang w:val="en-US"/>
          <w:rPrChange w:id="3482" w:author="Grigory" w:date="2018-11-13T17:53:00Z">
            <w:rPr>
              <w:color w:val="333333"/>
              <w:sz w:val="20"/>
              <w:szCs w:val="20"/>
            </w:rPr>
          </w:rPrChange>
        </w:rPr>
      </w:pPr>
      <w:r w:rsidRPr="00C2429D">
        <w:rPr>
          <w:color w:val="333333"/>
          <w:sz w:val="20"/>
          <w:szCs w:val="20"/>
          <w:lang w:val="en-US"/>
          <w:rPrChange w:id="3483" w:author="Grigory" w:date="2018-11-13T17:53:00Z">
            <w:rPr>
              <w:color w:val="333333"/>
              <w:sz w:val="20"/>
              <w:szCs w:val="20"/>
            </w:rPr>
          </w:rPrChange>
        </w:rPr>
        <w:t xml:space="preserve">   </w:t>
      </w:r>
      <w:proofErr w:type="spellStart"/>
      <w:r w:rsidRPr="00C2429D">
        <w:rPr>
          <w:color w:val="333333"/>
          <w:sz w:val="20"/>
          <w:szCs w:val="20"/>
          <w:lang w:val="en-US"/>
          <w:rPrChange w:id="3484" w:author="Grigory" w:date="2018-11-13T17:53:00Z">
            <w:rPr>
              <w:color w:val="333333"/>
              <w:sz w:val="20"/>
              <w:szCs w:val="20"/>
            </w:rPr>
          </w:rPrChange>
        </w:rPr>
        <w:t>ReaderArticleDeleteBookmark</w:t>
      </w:r>
      <w:proofErr w:type="spellEnd"/>
      <w:r w:rsidRPr="00C2429D">
        <w:rPr>
          <w:color w:val="333333"/>
          <w:sz w:val="20"/>
          <w:szCs w:val="20"/>
          <w:lang w:val="en-US"/>
          <w:rPrChange w:id="3485" w:author="Grigory" w:date="2018-11-13T17:53:00Z">
            <w:rPr>
              <w:color w:val="333333"/>
              <w:sz w:val="20"/>
              <w:szCs w:val="20"/>
            </w:rPr>
          </w:rPrChange>
        </w:rPr>
        <w:t xml:space="preserve">  </w:t>
      </w:r>
    </w:p>
    <w:p w14:paraId="2DF3C08A" w14:textId="77777777" w:rsidR="008F2729" w:rsidRPr="00C2429D" w:rsidRDefault="008F2729">
      <w:pPr>
        <w:pStyle w:val="10"/>
        <w:contextualSpacing w:val="0"/>
        <w:rPr>
          <w:color w:val="333333"/>
          <w:sz w:val="20"/>
          <w:szCs w:val="20"/>
          <w:lang w:val="en-US"/>
          <w:rPrChange w:id="3486" w:author="Grigory" w:date="2018-11-13T17:53:00Z">
            <w:rPr>
              <w:color w:val="333333"/>
              <w:sz w:val="20"/>
              <w:szCs w:val="20"/>
            </w:rPr>
          </w:rPrChange>
        </w:rPr>
      </w:pPr>
    </w:p>
    <w:p w14:paraId="7B2E44F9" w14:textId="77777777" w:rsidR="008F2729" w:rsidRPr="00C2429D" w:rsidRDefault="00CE5BF4">
      <w:pPr>
        <w:pStyle w:val="10"/>
        <w:contextualSpacing w:val="0"/>
        <w:rPr>
          <w:color w:val="333333"/>
          <w:sz w:val="20"/>
          <w:szCs w:val="20"/>
          <w:lang w:val="en-US"/>
          <w:rPrChange w:id="3487" w:author="Grigory" w:date="2018-11-13T17:53:00Z">
            <w:rPr>
              <w:color w:val="333333"/>
              <w:sz w:val="20"/>
              <w:szCs w:val="20"/>
            </w:rPr>
          </w:rPrChange>
        </w:rPr>
      </w:pPr>
      <w:r>
        <w:rPr>
          <w:color w:val="333333"/>
          <w:sz w:val="20"/>
          <w:szCs w:val="20"/>
        </w:rPr>
        <w:t>для</w:t>
      </w:r>
      <w:r w:rsidRPr="00C2429D">
        <w:rPr>
          <w:color w:val="333333"/>
          <w:sz w:val="20"/>
          <w:szCs w:val="20"/>
          <w:lang w:val="en-US"/>
          <w:rPrChange w:id="3488" w:author="Grigory" w:date="2018-11-13T17:53:00Z">
            <w:rPr>
              <w:color w:val="333333"/>
              <w:sz w:val="20"/>
              <w:szCs w:val="20"/>
            </w:rPr>
          </w:rPrChange>
        </w:rPr>
        <w:t xml:space="preserve"> </w:t>
      </w:r>
      <w:r>
        <w:rPr>
          <w:color w:val="333333"/>
          <w:sz w:val="20"/>
          <w:szCs w:val="20"/>
        </w:rPr>
        <w:t>читалки</w:t>
      </w:r>
    </w:p>
    <w:p w14:paraId="3918F24D" w14:textId="77777777" w:rsidR="008F2729" w:rsidRDefault="00CE5BF4">
      <w:pPr>
        <w:pStyle w:val="10"/>
        <w:contextualSpacing w:val="0"/>
        <w:rPr>
          <w:color w:val="333333"/>
          <w:sz w:val="20"/>
          <w:szCs w:val="20"/>
        </w:rPr>
      </w:pPr>
      <w:r>
        <w:rPr>
          <w:color w:val="333333"/>
          <w:sz w:val="20"/>
          <w:szCs w:val="20"/>
        </w:rPr>
        <w:t xml:space="preserve">при </w:t>
      </w:r>
      <w:proofErr w:type="spellStart"/>
      <w:r>
        <w:rPr>
          <w:color w:val="333333"/>
          <w:sz w:val="20"/>
          <w:szCs w:val="20"/>
        </w:rPr>
        <w:t>require</w:t>
      </w:r>
      <w:proofErr w:type="spellEnd"/>
      <w:r>
        <w:rPr>
          <w:color w:val="333333"/>
          <w:sz w:val="20"/>
          <w:szCs w:val="20"/>
        </w:rPr>
        <w:t xml:space="preserve"> файла читалки нужно передать данные о содержании, закладках и самом контенте:</w:t>
      </w:r>
    </w:p>
    <w:p w14:paraId="0D1458E8" w14:textId="77777777" w:rsidR="008F2729" w:rsidRDefault="00CE5BF4">
      <w:pPr>
        <w:pStyle w:val="10"/>
        <w:contextualSpacing w:val="0"/>
        <w:rPr>
          <w:color w:val="333333"/>
          <w:sz w:val="20"/>
          <w:szCs w:val="20"/>
        </w:rPr>
      </w:pPr>
      <w:r>
        <w:rPr>
          <w:color w:val="333333"/>
          <w:sz w:val="20"/>
          <w:szCs w:val="20"/>
        </w:rPr>
        <w:t xml:space="preserve">- $GLOBALS['HTML_CONTENT']. Подготовленный </w:t>
      </w:r>
      <w:proofErr w:type="spellStart"/>
      <w:r>
        <w:rPr>
          <w:color w:val="333333"/>
          <w:sz w:val="20"/>
          <w:szCs w:val="20"/>
        </w:rPr>
        <w:t>html</w:t>
      </w:r>
      <w:proofErr w:type="spellEnd"/>
      <w:r>
        <w:rPr>
          <w:color w:val="333333"/>
          <w:sz w:val="20"/>
          <w:szCs w:val="20"/>
        </w:rPr>
        <w:t xml:space="preserve"> контент (дата-атрибуты, абсолютные ссылки на картинки...)</w:t>
      </w:r>
    </w:p>
    <w:p w14:paraId="60A36318" w14:textId="77777777" w:rsidR="008F2729" w:rsidRDefault="00CE5BF4">
      <w:pPr>
        <w:pStyle w:val="10"/>
        <w:contextualSpacing w:val="0"/>
        <w:rPr>
          <w:color w:val="333333"/>
          <w:sz w:val="20"/>
          <w:szCs w:val="20"/>
        </w:rPr>
      </w:pPr>
      <w:r>
        <w:rPr>
          <w:color w:val="333333"/>
          <w:sz w:val="20"/>
          <w:szCs w:val="20"/>
        </w:rPr>
        <w:t>- $GLOBALS['CONTENTS']. Информация о содержании. Массив со структурой:</w:t>
      </w:r>
    </w:p>
    <w:p w14:paraId="771D6D00" w14:textId="77777777" w:rsidR="008F2729" w:rsidRDefault="00CE5BF4">
      <w:pPr>
        <w:pStyle w:val="10"/>
        <w:contextualSpacing w:val="0"/>
        <w:rPr>
          <w:color w:val="333333"/>
          <w:sz w:val="20"/>
          <w:szCs w:val="20"/>
        </w:rPr>
      </w:pPr>
      <w:proofErr w:type="spellStart"/>
      <w:proofErr w:type="gramStart"/>
      <w:r>
        <w:rPr>
          <w:color w:val="333333"/>
          <w:sz w:val="20"/>
          <w:szCs w:val="20"/>
        </w:rPr>
        <w:t>array</w:t>
      </w:r>
      <w:proofErr w:type="spellEnd"/>
      <w:r>
        <w:rPr>
          <w:color w:val="333333"/>
          <w:sz w:val="20"/>
          <w:szCs w:val="20"/>
        </w:rPr>
        <w:t>(</w:t>
      </w:r>
      <w:proofErr w:type="gramEnd"/>
    </w:p>
    <w:p w14:paraId="3EEB9EAC"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array</w:t>
      </w:r>
      <w:proofErr w:type="spellEnd"/>
      <w:r>
        <w:rPr>
          <w:color w:val="333333"/>
          <w:sz w:val="20"/>
          <w:szCs w:val="20"/>
        </w:rPr>
        <w:t>(</w:t>
      </w:r>
      <w:proofErr w:type="gramEnd"/>
    </w:p>
    <w:p w14:paraId="7033081E"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=&gt; 'название элемента',</w:t>
      </w:r>
    </w:p>
    <w:p w14:paraId="70CB6CB8"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anchor</w:t>
      </w:r>
      <w:proofErr w:type="spellEnd"/>
      <w:r>
        <w:rPr>
          <w:color w:val="333333"/>
          <w:sz w:val="20"/>
          <w:szCs w:val="20"/>
        </w:rPr>
        <w:t>' =&gt; 'привязка к дата-атрибуту'</w:t>
      </w:r>
    </w:p>
    <w:p w14:paraId="4716B891" w14:textId="77777777" w:rsidR="008F2729" w:rsidRDefault="00CE5BF4">
      <w:pPr>
        <w:pStyle w:val="10"/>
        <w:contextualSpacing w:val="0"/>
        <w:rPr>
          <w:color w:val="333333"/>
          <w:sz w:val="20"/>
          <w:szCs w:val="20"/>
        </w:rPr>
      </w:pPr>
      <w:r>
        <w:rPr>
          <w:color w:val="333333"/>
          <w:sz w:val="20"/>
          <w:szCs w:val="20"/>
        </w:rPr>
        <w:t xml:space="preserve">  ),</w:t>
      </w:r>
    </w:p>
    <w:p w14:paraId="4DB377E7" w14:textId="77777777" w:rsidR="008F2729" w:rsidRDefault="00CE5BF4">
      <w:pPr>
        <w:pStyle w:val="10"/>
        <w:contextualSpacing w:val="0"/>
        <w:rPr>
          <w:color w:val="333333"/>
          <w:sz w:val="20"/>
          <w:szCs w:val="20"/>
        </w:rPr>
      </w:pPr>
      <w:r>
        <w:rPr>
          <w:color w:val="333333"/>
          <w:sz w:val="20"/>
          <w:szCs w:val="20"/>
        </w:rPr>
        <w:t xml:space="preserve">  ...</w:t>
      </w:r>
    </w:p>
    <w:p w14:paraId="790BC1F7" w14:textId="77777777" w:rsidR="008F2729" w:rsidRDefault="00CE5BF4">
      <w:pPr>
        <w:pStyle w:val="10"/>
        <w:contextualSpacing w:val="0"/>
        <w:rPr>
          <w:color w:val="333333"/>
          <w:sz w:val="20"/>
          <w:szCs w:val="20"/>
        </w:rPr>
      </w:pPr>
      <w:r>
        <w:rPr>
          <w:color w:val="333333"/>
          <w:sz w:val="20"/>
          <w:szCs w:val="20"/>
        </w:rPr>
        <w:t>)</w:t>
      </w:r>
    </w:p>
    <w:p w14:paraId="531D13E5" w14:textId="77777777" w:rsidR="008F2729" w:rsidRDefault="00CE5BF4">
      <w:pPr>
        <w:pStyle w:val="10"/>
        <w:contextualSpacing w:val="0"/>
        <w:rPr>
          <w:color w:val="333333"/>
          <w:sz w:val="20"/>
          <w:szCs w:val="20"/>
        </w:rPr>
      </w:pPr>
      <w:r>
        <w:rPr>
          <w:color w:val="333333"/>
          <w:sz w:val="20"/>
          <w:szCs w:val="20"/>
        </w:rPr>
        <w:t>$GLOBALS['BOOKMARKS']. Информация о добавленных закладках. Массив со структурой:</w:t>
      </w:r>
    </w:p>
    <w:p w14:paraId="1D911913" w14:textId="77777777" w:rsidR="008F2729" w:rsidRDefault="00CE5BF4">
      <w:pPr>
        <w:pStyle w:val="10"/>
        <w:contextualSpacing w:val="0"/>
        <w:rPr>
          <w:color w:val="333333"/>
          <w:sz w:val="20"/>
          <w:szCs w:val="20"/>
        </w:rPr>
      </w:pPr>
      <w:proofErr w:type="spellStart"/>
      <w:proofErr w:type="gramStart"/>
      <w:r>
        <w:rPr>
          <w:color w:val="333333"/>
          <w:sz w:val="20"/>
          <w:szCs w:val="20"/>
        </w:rPr>
        <w:t>array</w:t>
      </w:r>
      <w:proofErr w:type="spellEnd"/>
      <w:r>
        <w:rPr>
          <w:color w:val="333333"/>
          <w:sz w:val="20"/>
          <w:szCs w:val="20"/>
        </w:rPr>
        <w:t>(</w:t>
      </w:r>
      <w:proofErr w:type="gramEnd"/>
    </w:p>
    <w:p w14:paraId="627BC26B" w14:textId="77777777" w:rsidR="008F2729" w:rsidRDefault="00CE5BF4">
      <w:pPr>
        <w:pStyle w:val="10"/>
        <w:contextualSpacing w:val="0"/>
        <w:rPr>
          <w:color w:val="333333"/>
          <w:sz w:val="20"/>
          <w:szCs w:val="20"/>
        </w:rPr>
      </w:pPr>
      <w:r>
        <w:rPr>
          <w:color w:val="333333"/>
          <w:sz w:val="20"/>
          <w:szCs w:val="20"/>
        </w:rPr>
        <w:t xml:space="preserve">  </w:t>
      </w:r>
      <w:proofErr w:type="spellStart"/>
      <w:proofErr w:type="gramStart"/>
      <w:r>
        <w:rPr>
          <w:color w:val="333333"/>
          <w:sz w:val="20"/>
          <w:szCs w:val="20"/>
        </w:rPr>
        <w:t>array</w:t>
      </w:r>
      <w:proofErr w:type="spellEnd"/>
      <w:r>
        <w:rPr>
          <w:color w:val="333333"/>
          <w:sz w:val="20"/>
          <w:szCs w:val="20"/>
        </w:rPr>
        <w:t>(</w:t>
      </w:r>
      <w:proofErr w:type="gramEnd"/>
    </w:p>
    <w:p w14:paraId="40DE7EE1"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id</w:t>
      </w:r>
      <w:proofErr w:type="spellEnd"/>
      <w:r>
        <w:rPr>
          <w:color w:val="333333"/>
          <w:sz w:val="20"/>
          <w:szCs w:val="20"/>
        </w:rPr>
        <w:t>' =&gt; '</w:t>
      </w:r>
      <w:proofErr w:type="spellStart"/>
      <w:r>
        <w:rPr>
          <w:color w:val="333333"/>
          <w:sz w:val="20"/>
          <w:szCs w:val="20"/>
        </w:rPr>
        <w:t>id</w:t>
      </w:r>
      <w:proofErr w:type="spellEnd"/>
      <w:r>
        <w:rPr>
          <w:color w:val="333333"/>
          <w:sz w:val="20"/>
          <w:szCs w:val="20"/>
        </w:rPr>
        <w:t xml:space="preserve"> закладки',</w:t>
      </w:r>
    </w:p>
    <w:p w14:paraId="32B648D1"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=&gt; 'название закладки',</w:t>
      </w:r>
    </w:p>
    <w:p w14:paraId="161453EB"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anchor</w:t>
      </w:r>
      <w:proofErr w:type="spellEnd"/>
      <w:r>
        <w:rPr>
          <w:color w:val="333333"/>
          <w:sz w:val="20"/>
          <w:szCs w:val="20"/>
        </w:rPr>
        <w:t>' =&gt; 'привязка к дата-атрибуту'</w:t>
      </w:r>
    </w:p>
    <w:p w14:paraId="24E4179E" w14:textId="77777777" w:rsidR="008F2729" w:rsidRPr="00B2533C" w:rsidRDefault="00CE5BF4">
      <w:pPr>
        <w:pStyle w:val="10"/>
        <w:contextualSpacing w:val="0"/>
        <w:rPr>
          <w:color w:val="333333"/>
          <w:sz w:val="20"/>
          <w:szCs w:val="20"/>
          <w:lang w:val="en-US"/>
          <w:rPrChange w:id="3489" w:author="Григорий Григорий" w:date="2018-12-07T00:41:00Z">
            <w:rPr>
              <w:color w:val="333333"/>
              <w:sz w:val="20"/>
              <w:szCs w:val="20"/>
            </w:rPr>
          </w:rPrChange>
        </w:rPr>
      </w:pPr>
      <w:r>
        <w:rPr>
          <w:color w:val="333333"/>
          <w:sz w:val="20"/>
          <w:szCs w:val="20"/>
        </w:rPr>
        <w:t xml:space="preserve">  </w:t>
      </w:r>
      <w:r w:rsidRPr="00B2533C">
        <w:rPr>
          <w:color w:val="333333"/>
          <w:sz w:val="20"/>
          <w:szCs w:val="20"/>
          <w:lang w:val="en-US"/>
          <w:rPrChange w:id="3490" w:author="Григорий Григорий" w:date="2018-12-07T00:41:00Z">
            <w:rPr>
              <w:color w:val="333333"/>
              <w:sz w:val="20"/>
              <w:szCs w:val="20"/>
            </w:rPr>
          </w:rPrChange>
        </w:rPr>
        <w:t>),</w:t>
      </w:r>
    </w:p>
    <w:p w14:paraId="5D6AD98B" w14:textId="77777777" w:rsidR="008F2729" w:rsidRPr="00C2429D" w:rsidRDefault="00CE5BF4">
      <w:pPr>
        <w:pStyle w:val="10"/>
        <w:contextualSpacing w:val="0"/>
        <w:rPr>
          <w:color w:val="333333"/>
          <w:sz w:val="20"/>
          <w:szCs w:val="20"/>
          <w:lang w:val="en-US"/>
          <w:rPrChange w:id="3491" w:author="Grigory" w:date="2018-11-13T17:53:00Z">
            <w:rPr>
              <w:color w:val="333333"/>
              <w:sz w:val="20"/>
              <w:szCs w:val="20"/>
            </w:rPr>
          </w:rPrChange>
        </w:rPr>
      </w:pPr>
      <w:r w:rsidRPr="00B2533C">
        <w:rPr>
          <w:color w:val="333333"/>
          <w:sz w:val="20"/>
          <w:szCs w:val="20"/>
          <w:lang w:val="en-US"/>
          <w:rPrChange w:id="3492" w:author="Григорий Григорий" w:date="2018-12-07T00:41:00Z">
            <w:rPr>
              <w:color w:val="333333"/>
              <w:sz w:val="20"/>
              <w:szCs w:val="20"/>
            </w:rPr>
          </w:rPrChange>
        </w:rPr>
        <w:t xml:space="preserve">  </w:t>
      </w:r>
      <w:r w:rsidRPr="00C2429D">
        <w:rPr>
          <w:color w:val="333333"/>
          <w:sz w:val="20"/>
          <w:szCs w:val="20"/>
          <w:lang w:val="en-US"/>
          <w:rPrChange w:id="3493" w:author="Grigory" w:date="2018-11-13T17:53:00Z">
            <w:rPr>
              <w:color w:val="333333"/>
              <w:sz w:val="20"/>
              <w:szCs w:val="20"/>
            </w:rPr>
          </w:rPrChange>
        </w:rPr>
        <w:t>...</w:t>
      </w:r>
    </w:p>
    <w:p w14:paraId="67289ED5" w14:textId="77777777" w:rsidR="008F2729" w:rsidRPr="00C2429D" w:rsidRDefault="00CE5BF4">
      <w:pPr>
        <w:pStyle w:val="10"/>
        <w:contextualSpacing w:val="0"/>
        <w:rPr>
          <w:color w:val="333333"/>
          <w:sz w:val="20"/>
          <w:szCs w:val="20"/>
          <w:lang w:val="en-US"/>
          <w:rPrChange w:id="3494" w:author="Grigory" w:date="2018-11-13T17:53:00Z">
            <w:rPr>
              <w:color w:val="333333"/>
              <w:sz w:val="20"/>
              <w:szCs w:val="20"/>
            </w:rPr>
          </w:rPrChange>
        </w:rPr>
      </w:pPr>
      <w:r w:rsidRPr="00C2429D">
        <w:rPr>
          <w:color w:val="333333"/>
          <w:sz w:val="20"/>
          <w:szCs w:val="20"/>
          <w:lang w:val="en-US"/>
          <w:rPrChange w:id="3495" w:author="Grigory" w:date="2018-11-13T17:53:00Z">
            <w:rPr>
              <w:color w:val="333333"/>
              <w:sz w:val="20"/>
              <w:szCs w:val="20"/>
            </w:rPr>
          </w:rPrChange>
        </w:rPr>
        <w:t>)</w:t>
      </w:r>
    </w:p>
    <w:p w14:paraId="1C623C74" w14:textId="77777777" w:rsidR="008F2729" w:rsidRPr="00C2429D" w:rsidRDefault="008F2729">
      <w:pPr>
        <w:pStyle w:val="10"/>
        <w:contextualSpacing w:val="0"/>
        <w:rPr>
          <w:color w:val="333333"/>
          <w:sz w:val="20"/>
          <w:szCs w:val="20"/>
          <w:lang w:val="en-US"/>
          <w:rPrChange w:id="3496" w:author="Grigory" w:date="2018-11-13T17:53:00Z">
            <w:rPr>
              <w:color w:val="333333"/>
              <w:sz w:val="20"/>
              <w:szCs w:val="20"/>
            </w:rPr>
          </w:rPrChange>
        </w:rPr>
      </w:pPr>
    </w:p>
    <w:p w14:paraId="7FB5F744" w14:textId="77777777" w:rsidR="008F2729" w:rsidRPr="00C2429D" w:rsidRDefault="00CE5BF4">
      <w:pPr>
        <w:pStyle w:val="10"/>
        <w:contextualSpacing w:val="0"/>
        <w:rPr>
          <w:color w:val="333333"/>
          <w:sz w:val="20"/>
          <w:szCs w:val="20"/>
          <w:lang w:val="en-US"/>
          <w:rPrChange w:id="3497" w:author="Grigory" w:date="2018-11-13T17:53:00Z">
            <w:rPr>
              <w:color w:val="333333"/>
              <w:sz w:val="20"/>
              <w:szCs w:val="20"/>
            </w:rPr>
          </w:rPrChange>
        </w:rPr>
      </w:pPr>
      <w:proofErr w:type="spellStart"/>
      <w:r w:rsidRPr="00C2429D">
        <w:rPr>
          <w:color w:val="333333"/>
          <w:sz w:val="20"/>
          <w:szCs w:val="20"/>
          <w:lang w:val="en-US"/>
          <w:rPrChange w:id="3498" w:author="Grigory" w:date="2018-11-13T17:53:00Z">
            <w:rPr>
              <w:color w:val="333333"/>
              <w:sz w:val="20"/>
              <w:szCs w:val="20"/>
            </w:rPr>
          </w:rPrChange>
        </w:rPr>
        <w:t>ReaderNumberGetContentInfo</w:t>
      </w:r>
      <w:proofErr w:type="spellEnd"/>
    </w:p>
    <w:p w14:paraId="02DBF6B3" w14:textId="77777777" w:rsidR="008F2729" w:rsidRPr="00C2429D" w:rsidRDefault="00CE5BF4">
      <w:pPr>
        <w:pStyle w:val="10"/>
        <w:contextualSpacing w:val="0"/>
        <w:rPr>
          <w:color w:val="333333"/>
          <w:sz w:val="20"/>
          <w:szCs w:val="20"/>
          <w:lang w:val="en-US"/>
          <w:rPrChange w:id="3499" w:author="Grigory" w:date="2018-11-13T17:53:00Z">
            <w:rPr>
              <w:color w:val="333333"/>
              <w:sz w:val="20"/>
              <w:szCs w:val="20"/>
            </w:rPr>
          </w:rPrChange>
        </w:rPr>
      </w:pPr>
      <w:proofErr w:type="spellStart"/>
      <w:r w:rsidRPr="00C2429D">
        <w:rPr>
          <w:color w:val="333333"/>
          <w:sz w:val="20"/>
          <w:szCs w:val="20"/>
          <w:lang w:val="en-US"/>
          <w:rPrChange w:id="3500" w:author="Grigory" w:date="2018-11-13T17:53:00Z">
            <w:rPr>
              <w:color w:val="333333"/>
              <w:sz w:val="20"/>
              <w:szCs w:val="20"/>
            </w:rPr>
          </w:rPrChange>
        </w:rPr>
        <w:t>ReaderArticleGetContentInfo</w:t>
      </w:r>
      <w:proofErr w:type="spellEnd"/>
      <w:r w:rsidRPr="00C2429D">
        <w:rPr>
          <w:color w:val="333333"/>
          <w:sz w:val="20"/>
          <w:szCs w:val="20"/>
          <w:lang w:val="en-US"/>
          <w:rPrChange w:id="3501" w:author="Grigory" w:date="2018-11-13T17:53:00Z">
            <w:rPr>
              <w:color w:val="333333"/>
              <w:sz w:val="20"/>
              <w:szCs w:val="20"/>
            </w:rPr>
          </w:rPrChange>
        </w:rPr>
        <w:t xml:space="preserve"> </w:t>
      </w:r>
    </w:p>
    <w:p w14:paraId="4B93E268" w14:textId="77777777" w:rsidR="008F2729" w:rsidRPr="00C2429D" w:rsidRDefault="00CE5BF4">
      <w:pPr>
        <w:pStyle w:val="10"/>
        <w:contextualSpacing w:val="0"/>
        <w:rPr>
          <w:color w:val="333333"/>
          <w:sz w:val="20"/>
          <w:szCs w:val="20"/>
          <w:lang w:val="en-US"/>
          <w:rPrChange w:id="3502" w:author="Grigory" w:date="2018-11-13T17:53:00Z">
            <w:rPr>
              <w:color w:val="333333"/>
              <w:sz w:val="20"/>
              <w:szCs w:val="20"/>
            </w:rPr>
          </w:rPrChange>
        </w:rPr>
      </w:pPr>
      <w:r w:rsidRPr="00C2429D">
        <w:rPr>
          <w:color w:val="333333"/>
          <w:sz w:val="20"/>
          <w:szCs w:val="20"/>
          <w:lang w:val="en-US"/>
          <w:rPrChange w:id="3503" w:author="Grigory" w:date="2018-11-13T17:53:00Z">
            <w:rPr>
              <w:color w:val="333333"/>
              <w:sz w:val="20"/>
              <w:szCs w:val="20"/>
            </w:rPr>
          </w:rPrChange>
        </w:rPr>
        <w:t>GET /</w:t>
      </w:r>
      <w:proofErr w:type="spellStart"/>
      <w:r w:rsidRPr="00C2429D">
        <w:rPr>
          <w:color w:val="333333"/>
          <w:sz w:val="20"/>
          <w:szCs w:val="20"/>
          <w:lang w:val="en-US"/>
          <w:rPrChange w:id="3504" w:author="Grigory" w:date="2018-11-13T17:53:00Z">
            <w:rPr>
              <w:color w:val="333333"/>
              <w:sz w:val="20"/>
              <w:szCs w:val="20"/>
            </w:rPr>
          </w:rPrChange>
        </w:rPr>
        <w:t>api</w:t>
      </w:r>
      <w:proofErr w:type="spellEnd"/>
      <w:r w:rsidRPr="00C2429D">
        <w:rPr>
          <w:color w:val="333333"/>
          <w:sz w:val="20"/>
          <w:szCs w:val="20"/>
          <w:lang w:val="en-US"/>
          <w:rPrChange w:id="3505" w:author="Grigory" w:date="2018-11-13T17:53:00Z">
            <w:rPr>
              <w:color w:val="333333"/>
              <w:sz w:val="20"/>
              <w:szCs w:val="20"/>
            </w:rPr>
          </w:rPrChange>
        </w:rPr>
        <w:t>/numbers/{id}/reader/content/</w:t>
      </w:r>
    </w:p>
    <w:p w14:paraId="03617E2A" w14:textId="77777777" w:rsidR="008F2729" w:rsidRPr="00C2429D" w:rsidRDefault="00CE5BF4">
      <w:pPr>
        <w:pStyle w:val="10"/>
        <w:contextualSpacing w:val="0"/>
        <w:rPr>
          <w:color w:val="333333"/>
          <w:sz w:val="20"/>
          <w:szCs w:val="20"/>
          <w:lang w:val="en-US"/>
          <w:rPrChange w:id="3506" w:author="Grigory" w:date="2018-11-13T17:53:00Z">
            <w:rPr>
              <w:color w:val="333333"/>
              <w:sz w:val="20"/>
              <w:szCs w:val="20"/>
            </w:rPr>
          </w:rPrChange>
        </w:rPr>
      </w:pPr>
      <w:r w:rsidRPr="00C2429D">
        <w:rPr>
          <w:color w:val="333333"/>
          <w:sz w:val="20"/>
          <w:szCs w:val="20"/>
          <w:lang w:val="en-US"/>
          <w:rPrChange w:id="3507" w:author="Grigory" w:date="2018-11-13T17:53:00Z">
            <w:rPr>
              <w:color w:val="333333"/>
              <w:sz w:val="20"/>
              <w:szCs w:val="20"/>
            </w:rPr>
          </w:rPrChange>
        </w:rPr>
        <w:t>GET /</w:t>
      </w:r>
      <w:proofErr w:type="spellStart"/>
      <w:r w:rsidRPr="00C2429D">
        <w:rPr>
          <w:color w:val="333333"/>
          <w:sz w:val="20"/>
          <w:szCs w:val="20"/>
          <w:lang w:val="en-US"/>
          <w:rPrChange w:id="3508" w:author="Grigory" w:date="2018-11-13T17:53:00Z">
            <w:rPr>
              <w:color w:val="333333"/>
              <w:sz w:val="20"/>
              <w:szCs w:val="20"/>
            </w:rPr>
          </w:rPrChange>
        </w:rPr>
        <w:t>api</w:t>
      </w:r>
      <w:proofErr w:type="spellEnd"/>
      <w:r w:rsidRPr="00C2429D">
        <w:rPr>
          <w:color w:val="333333"/>
          <w:sz w:val="20"/>
          <w:szCs w:val="20"/>
          <w:lang w:val="en-US"/>
          <w:rPrChange w:id="3509" w:author="Grigory" w:date="2018-11-13T17:53:00Z">
            <w:rPr>
              <w:color w:val="333333"/>
              <w:sz w:val="20"/>
              <w:szCs w:val="20"/>
            </w:rPr>
          </w:rPrChange>
        </w:rPr>
        <w:t>/articles/{id}/reader/content/</w:t>
      </w:r>
    </w:p>
    <w:p w14:paraId="4E31B539" w14:textId="77777777" w:rsidR="008F2729" w:rsidRDefault="00CE5BF4">
      <w:pPr>
        <w:pStyle w:val="10"/>
        <w:contextualSpacing w:val="0"/>
        <w:rPr>
          <w:color w:val="333333"/>
          <w:sz w:val="20"/>
          <w:szCs w:val="20"/>
        </w:rPr>
      </w:pPr>
      <w:r>
        <w:rPr>
          <w:color w:val="333333"/>
          <w:sz w:val="20"/>
          <w:szCs w:val="20"/>
        </w:rPr>
        <w:t>вход:</w:t>
      </w:r>
    </w:p>
    <w:p w14:paraId="64022CBD" w14:textId="77777777" w:rsidR="008F2729" w:rsidRDefault="00CE5BF4">
      <w:pPr>
        <w:pStyle w:val="10"/>
        <w:contextualSpacing w:val="0"/>
        <w:rPr>
          <w:color w:val="333333"/>
          <w:sz w:val="20"/>
          <w:szCs w:val="20"/>
        </w:rPr>
      </w:pPr>
      <w:r>
        <w:rPr>
          <w:color w:val="333333"/>
          <w:sz w:val="20"/>
          <w:szCs w:val="20"/>
        </w:rPr>
        <w:t>- ид выпуска\статьи</w:t>
      </w:r>
    </w:p>
    <w:p w14:paraId="427B311E" w14:textId="77777777" w:rsidR="008F2729" w:rsidRDefault="00CE5BF4">
      <w:pPr>
        <w:pStyle w:val="10"/>
        <w:contextualSpacing w:val="0"/>
        <w:rPr>
          <w:color w:val="333333"/>
          <w:sz w:val="20"/>
          <w:szCs w:val="20"/>
        </w:rPr>
      </w:pPr>
      <w:r>
        <w:rPr>
          <w:color w:val="333333"/>
          <w:sz w:val="20"/>
          <w:szCs w:val="20"/>
        </w:rPr>
        <w:t>выход:</w:t>
      </w:r>
    </w:p>
    <w:p w14:paraId="0B18194E" w14:textId="77777777" w:rsidR="008F2729" w:rsidRPr="00C2429D" w:rsidRDefault="00CE5BF4">
      <w:pPr>
        <w:pStyle w:val="10"/>
        <w:contextualSpacing w:val="0"/>
        <w:rPr>
          <w:color w:val="333333"/>
          <w:sz w:val="20"/>
          <w:szCs w:val="20"/>
          <w:lang w:val="en-US"/>
          <w:rPrChange w:id="3510" w:author="Grigory" w:date="2018-11-13T17:53:00Z">
            <w:rPr>
              <w:color w:val="333333"/>
              <w:sz w:val="20"/>
              <w:szCs w:val="20"/>
            </w:rPr>
          </w:rPrChange>
        </w:rPr>
      </w:pPr>
      <w:r w:rsidRPr="00C2429D">
        <w:rPr>
          <w:color w:val="333333"/>
          <w:sz w:val="20"/>
          <w:szCs w:val="20"/>
          <w:lang w:val="en-US"/>
          <w:rPrChange w:id="3511" w:author="Grigory" w:date="2018-11-13T17:53:00Z">
            <w:rPr>
              <w:color w:val="333333"/>
              <w:sz w:val="20"/>
              <w:szCs w:val="20"/>
            </w:rPr>
          </w:rPrChange>
        </w:rPr>
        <w:t>{</w:t>
      </w:r>
    </w:p>
    <w:p w14:paraId="368F6ACD" w14:textId="77777777" w:rsidR="008F2729" w:rsidRPr="00C2429D" w:rsidRDefault="00CE5BF4">
      <w:pPr>
        <w:pStyle w:val="10"/>
        <w:contextualSpacing w:val="0"/>
        <w:rPr>
          <w:color w:val="333333"/>
          <w:sz w:val="20"/>
          <w:szCs w:val="20"/>
          <w:lang w:val="en-US"/>
          <w:rPrChange w:id="3512" w:author="Grigory" w:date="2018-11-13T17:53:00Z">
            <w:rPr>
              <w:color w:val="333333"/>
              <w:sz w:val="20"/>
              <w:szCs w:val="20"/>
            </w:rPr>
          </w:rPrChange>
        </w:rPr>
      </w:pPr>
      <w:r w:rsidRPr="00C2429D">
        <w:rPr>
          <w:color w:val="333333"/>
          <w:sz w:val="20"/>
          <w:szCs w:val="20"/>
          <w:lang w:val="en-US"/>
          <w:rPrChange w:id="3513" w:author="Grigory" w:date="2018-11-13T17:53:00Z">
            <w:rPr>
              <w:color w:val="333333"/>
              <w:sz w:val="20"/>
              <w:szCs w:val="20"/>
            </w:rPr>
          </w:rPrChange>
        </w:rPr>
        <w:t xml:space="preserve">  content: </w:t>
      </w:r>
      <w:proofErr w:type="gramStart"/>
      <w:r w:rsidRPr="00C2429D">
        <w:rPr>
          <w:color w:val="333333"/>
          <w:sz w:val="20"/>
          <w:szCs w:val="20"/>
          <w:lang w:val="en-US"/>
          <w:rPrChange w:id="3514" w:author="Grigory" w:date="2018-11-13T17:53:00Z">
            <w:rPr>
              <w:color w:val="333333"/>
              <w:sz w:val="20"/>
              <w:szCs w:val="20"/>
            </w:rPr>
          </w:rPrChange>
        </w:rPr>
        <w:t>string!,</w:t>
      </w:r>
      <w:proofErr w:type="gramEnd"/>
      <w:r w:rsidRPr="00C2429D">
        <w:rPr>
          <w:color w:val="333333"/>
          <w:sz w:val="20"/>
          <w:szCs w:val="20"/>
          <w:lang w:val="en-US"/>
          <w:rPrChange w:id="3515" w:author="Grigory" w:date="2018-11-13T17:53:00Z">
            <w:rPr>
              <w:color w:val="333333"/>
              <w:sz w:val="20"/>
              <w:szCs w:val="20"/>
            </w:rPr>
          </w:rPrChange>
        </w:rPr>
        <w:t xml:space="preserve">  // html-</w:t>
      </w:r>
      <w:r>
        <w:rPr>
          <w:color w:val="333333"/>
          <w:sz w:val="20"/>
          <w:szCs w:val="20"/>
        </w:rPr>
        <w:t>контент</w:t>
      </w:r>
    </w:p>
    <w:p w14:paraId="37010D6B" w14:textId="77777777" w:rsidR="008F2729" w:rsidRPr="00C2429D" w:rsidRDefault="00CE5BF4">
      <w:pPr>
        <w:pStyle w:val="10"/>
        <w:contextualSpacing w:val="0"/>
        <w:rPr>
          <w:color w:val="333333"/>
          <w:sz w:val="20"/>
          <w:szCs w:val="20"/>
          <w:lang w:val="en-US"/>
          <w:rPrChange w:id="3516" w:author="Grigory" w:date="2018-11-13T17:53:00Z">
            <w:rPr>
              <w:color w:val="333333"/>
              <w:sz w:val="20"/>
              <w:szCs w:val="20"/>
            </w:rPr>
          </w:rPrChange>
        </w:rPr>
      </w:pPr>
      <w:r w:rsidRPr="00C2429D">
        <w:rPr>
          <w:color w:val="333333"/>
          <w:sz w:val="20"/>
          <w:szCs w:val="20"/>
          <w:lang w:val="en-US"/>
          <w:rPrChange w:id="3517" w:author="Grigory" w:date="2018-11-13T17:53:00Z">
            <w:rPr>
              <w:color w:val="333333"/>
              <w:sz w:val="20"/>
              <w:szCs w:val="20"/>
            </w:rPr>
          </w:rPrChange>
        </w:rPr>
        <w:t xml:space="preserve">  contents: [</w:t>
      </w:r>
    </w:p>
    <w:p w14:paraId="3E6C9EA2" w14:textId="77777777" w:rsidR="008F2729" w:rsidRPr="00C2429D" w:rsidRDefault="00CE5BF4">
      <w:pPr>
        <w:pStyle w:val="10"/>
        <w:contextualSpacing w:val="0"/>
        <w:rPr>
          <w:color w:val="333333"/>
          <w:sz w:val="20"/>
          <w:szCs w:val="20"/>
          <w:lang w:val="en-US"/>
          <w:rPrChange w:id="3518" w:author="Grigory" w:date="2018-11-13T17:53:00Z">
            <w:rPr>
              <w:color w:val="333333"/>
              <w:sz w:val="20"/>
              <w:szCs w:val="20"/>
            </w:rPr>
          </w:rPrChange>
        </w:rPr>
      </w:pPr>
      <w:r w:rsidRPr="00C2429D">
        <w:rPr>
          <w:color w:val="333333"/>
          <w:sz w:val="20"/>
          <w:szCs w:val="20"/>
          <w:lang w:val="en-US"/>
          <w:rPrChange w:id="3519" w:author="Grigory" w:date="2018-11-13T17:53:00Z">
            <w:rPr>
              <w:color w:val="333333"/>
              <w:sz w:val="20"/>
              <w:szCs w:val="20"/>
            </w:rPr>
          </w:rPrChange>
        </w:rPr>
        <w:t xml:space="preserve">      {</w:t>
      </w:r>
    </w:p>
    <w:p w14:paraId="680E81BE" w14:textId="77777777" w:rsidR="008F2729" w:rsidRPr="00C2429D" w:rsidRDefault="00CE5BF4">
      <w:pPr>
        <w:pStyle w:val="10"/>
        <w:contextualSpacing w:val="0"/>
        <w:rPr>
          <w:color w:val="333333"/>
          <w:sz w:val="20"/>
          <w:szCs w:val="20"/>
          <w:lang w:val="en-US"/>
          <w:rPrChange w:id="3520" w:author="Grigory" w:date="2018-11-13T17:53:00Z">
            <w:rPr>
              <w:color w:val="333333"/>
              <w:sz w:val="20"/>
              <w:szCs w:val="20"/>
            </w:rPr>
          </w:rPrChange>
        </w:rPr>
      </w:pPr>
      <w:r w:rsidRPr="00C2429D">
        <w:rPr>
          <w:color w:val="333333"/>
          <w:sz w:val="20"/>
          <w:szCs w:val="20"/>
          <w:lang w:val="en-US"/>
          <w:rPrChange w:id="3521" w:author="Grigory" w:date="2018-11-13T17:53:00Z">
            <w:rPr>
              <w:color w:val="333333"/>
              <w:sz w:val="20"/>
              <w:szCs w:val="20"/>
            </w:rPr>
          </w:rPrChange>
        </w:rPr>
        <w:t xml:space="preserve">          name: </w:t>
      </w:r>
      <w:proofErr w:type="gramStart"/>
      <w:r w:rsidRPr="00C2429D">
        <w:rPr>
          <w:color w:val="333333"/>
          <w:sz w:val="20"/>
          <w:szCs w:val="20"/>
          <w:lang w:val="en-US"/>
          <w:rPrChange w:id="3522" w:author="Grigory" w:date="2018-11-13T17:53:00Z">
            <w:rPr>
              <w:color w:val="333333"/>
              <w:sz w:val="20"/>
              <w:szCs w:val="20"/>
            </w:rPr>
          </w:rPrChange>
        </w:rPr>
        <w:t>string!,</w:t>
      </w:r>
      <w:proofErr w:type="gramEnd"/>
    </w:p>
    <w:p w14:paraId="0F944E83" w14:textId="77777777" w:rsidR="008F2729" w:rsidRPr="00C2429D" w:rsidRDefault="00CE5BF4">
      <w:pPr>
        <w:pStyle w:val="10"/>
        <w:contextualSpacing w:val="0"/>
        <w:rPr>
          <w:color w:val="333333"/>
          <w:sz w:val="20"/>
          <w:szCs w:val="20"/>
          <w:lang w:val="en-US"/>
          <w:rPrChange w:id="3523" w:author="Grigory" w:date="2018-11-13T17:53:00Z">
            <w:rPr>
              <w:color w:val="333333"/>
              <w:sz w:val="20"/>
              <w:szCs w:val="20"/>
            </w:rPr>
          </w:rPrChange>
        </w:rPr>
      </w:pPr>
      <w:r w:rsidRPr="00C2429D">
        <w:rPr>
          <w:color w:val="333333"/>
          <w:sz w:val="20"/>
          <w:szCs w:val="20"/>
          <w:lang w:val="en-US"/>
          <w:rPrChange w:id="3524" w:author="Grigory" w:date="2018-11-13T17:53:00Z">
            <w:rPr>
              <w:color w:val="333333"/>
              <w:sz w:val="20"/>
              <w:szCs w:val="20"/>
            </w:rPr>
          </w:rPrChange>
        </w:rPr>
        <w:t xml:space="preserve">          anchor: string!</w:t>
      </w:r>
    </w:p>
    <w:p w14:paraId="4794AE10" w14:textId="77777777" w:rsidR="008F2729" w:rsidRPr="00C2429D" w:rsidRDefault="00CE5BF4">
      <w:pPr>
        <w:pStyle w:val="10"/>
        <w:contextualSpacing w:val="0"/>
        <w:rPr>
          <w:color w:val="333333"/>
          <w:sz w:val="20"/>
          <w:szCs w:val="20"/>
          <w:lang w:val="en-US"/>
          <w:rPrChange w:id="3525" w:author="Grigory" w:date="2018-11-13T17:53:00Z">
            <w:rPr>
              <w:color w:val="333333"/>
              <w:sz w:val="20"/>
              <w:szCs w:val="20"/>
            </w:rPr>
          </w:rPrChange>
        </w:rPr>
      </w:pPr>
      <w:r w:rsidRPr="00C2429D">
        <w:rPr>
          <w:color w:val="333333"/>
          <w:sz w:val="20"/>
          <w:szCs w:val="20"/>
          <w:lang w:val="en-US"/>
          <w:rPrChange w:id="3526" w:author="Grigory" w:date="2018-11-13T17:53:00Z">
            <w:rPr>
              <w:color w:val="333333"/>
              <w:sz w:val="20"/>
              <w:szCs w:val="20"/>
            </w:rPr>
          </w:rPrChange>
        </w:rPr>
        <w:t xml:space="preserve">      }</w:t>
      </w:r>
    </w:p>
    <w:p w14:paraId="2DE677AD" w14:textId="77777777" w:rsidR="008F2729" w:rsidRPr="00C2429D" w:rsidRDefault="00CE5BF4">
      <w:pPr>
        <w:pStyle w:val="10"/>
        <w:contextualSpacing w:val="0"/>
        <w:rPr>
          <w:color w:val="333333"/>
          <w:sz w:val="20"/>
          <w:szCs w:val="20"/>
          <w:lang w:val="en-US"/>
          <w:rPrChange w:id="3527" w:author="Grigory" w:date="2018-11-13T17:53:00Z">
            <w:rPr>
              <w:color w:val="333333"/>
              <w:sz w:val="20"/>
              <w:szCs w:val="20"/>
            </w:rPr>
          </w:rPrChange>
        </w:rPr>
      </w:pPr>
      <w:r w:rsidRPr="00C2429D">
        <w:rPr>
          <w:color w:val="333333"/>
          <w:sz w:val="20"/>
          <w:szCs w:val="20"/>
          <w:lang w:val="en-US"/>
          <w:rPrChange w:id="3528" w:author="Grigory" w:date="2018-11-13T17:53:00Z">
            <w:rPr>
              <w:color w:val="333333"/>
              <w:sz w:val="20"/>
              <w:szCs w:val="20"/>
            </w:rPr>
          </w:rPrChange>
        </w:rPr>
        <w:t xml:space="preserve">      ...</w:t>
      </w:r>
    </w:p>
    <w:p w14:paraId="7D89F5D8" w14:textId="77777777" w:rsidR="008F2729" w:rsidRPr="00C2429D" w:rsidRDefault="00CE5BF4">
      <w:pPr>
        <w:pStyle w:val="10"/>
        <w:contextualSpacing w:val="0"/>
        <w:rPr>
          <w:color w:val="333333"/>
          <w:sz w:val="20"/>
          <w:szCs w:val="20"/>
          <w:lang w:val="en-US"/>
          <w:rPrChange w:id="3529" w:author="Grigory" w:date="2018-11-13T17:53:00Z">
            <w:rPr>
              <w:color w:val="333333"/>
              <w:sz w:val="20"/>
              <w:szCs w:val="20"/>
            </w:rPr>
          </w:rPrChange>
        </w:rPr>
      </w:pPr>
      <w:r w:rsidRPr="00C2429D">
        <w:rPr>
          <w:color w:val="333333"/>
          <w:sz w:val="20"/>
          <w:szCs w:val="20"/>
          <w:lang w:val="en-US"/>
          <w:rPrChange w:id="3530" w:author="Grigory" w:date="2018-11-13T17:53:00Z">
            <w:rPr>
              <w:color w:val="333333"/>
              <w:sz w:val="20"/>
              <w:szCs w:val="20"/>
            </w:rPr>
          </w:rPrChange>
        </w:rPr>
        <w:t xml:space="preserve">  ] </w:t>
      </w:r>
    </w:p>
    <w:p w14:paraId="30A9630B" w14:textId="77777777" w:rsidR="008F2729" w:rsidRPr="00C2429D" w:rsidRDefault="00CE5BF4">
      <w:pPr>
        <w:pStyle w:val="10"/>
        <w:contextualSpacing w:val="0"/>
        <w:rPr>
          <w:color w:val="333333"/>
          <w:sz w:val="20"/>
          <w:szCs w:val="20"/>
          <w:lang w:val="en-US"/>
          <w:rPrChange w:id="3531" w:author="Grigory" w:date="2018-11-13T17:53:00Z">
            <w:rPr>
              <w:color w:val="333333"/>
              <w:sz w:val="20"/>
              <w:szCs w:val="20"/>
            </w:rPr>
          </w:rPrChange>
        </w:rPr>
      </w:pPr>
      <w:r w:rsidRPr="00C2429D">
        <w:rPr>
          <w:color w:val="333333"/>
          <w:sz w:val="20"/>
          <w:szCs w:val="20"/>
          <w:lang w:val="en-US"/>
          <w:rPrChange w:id="3532" w:author="Grigory" w:date="2018-11-13T17:53:00Z">
            <w:rPr>
              <w:color w:val="333333"/>
              <w:sz w:val="20"/>
              <w:szCs w:val="20"/>
            </w:rPr>
          </w:rPrChange>
        </w:rPr>
        <w:t>}</w:t>
      </w:r>
    </w:p>
    <w:p w14:paraId="6D497556" w14:textId="77777777" w:rsidR="008F2729" w:rsidRPr="00C2429D" w:rsidRDefault="008F2729">
      <w:pPr>
        <w:pStyle w:val="10"/>
        <w:contextualSpacing w:val="0"/>
        <w:rPr>
          <w:color w:val="333333"/>
          <w:sz w:val="20"/>
          <w:szCs w:val="20"/>
          <w:lang w:val="en-US"/>
          <w:rPrChange w:id="3533" w:author="Grigory" w:date="2018-11-13T17:53:00Z">
            <w:rPr>
              <w:color w:val="333333"/>
              <w:sz w:val="20"/>
              <w:szCs w:val="20"/>
            </w:rPr>
          </w:rPrChange>
        </w:rPr>
      </w:pPr>
    </w:p>
    <w:p w14:paraId="36274400" w14:textId="77777777" w:rsidR="008F2729" w:rsidRPr="00C2429D" w:rsidRDefault="00CE5BF4">
      <w:pPr>
        <w:pStyle w:val="10"/>
        <w:contextualSpacing w:val="0"/>
        <w:rPr>
          <w:color w:val="333333"/>
          <w:sz w:val="20"/>
          <w:szCs w:val="20"/>
          <w:lang w:val="en-US"/>
          <w:rPrChange w:id="3534" w:author="Grigory" w:date="2018-11-13T17:53:00Z">
            <w:rPr>
              <w:color w:val="333333"/>
              <w:sz w:val="20"/>
              <w:szCs w:val="20"/>
            </w:rPr>
          </w:rPrChange>
        </w:rPr>
      </w:pPr>
      <w:proofErr w:type="spellStart"/>
      <w:r w:rsidRPr="00C2429D">
        <w:rPr>
          <w:color w:val="333333"/>
          <w:sz w:val="20"/>
          <w:szCs w:val="20"/>
          <w:lang w:val="en-US"/>
          <w:rPrChange w:id="3535" w:author="Grigory" w:date="2018-11-13T17:53:00Z">
            <w:rPr>
              <w:color w:val="333333"/>
              <w:sz w:val="20"/>
              <w:szCs w:val="20"/>
            </w:rPr>
          </w:rPrChange>
        </w:rPr>
        <w:t>ReaderNumberGetBookamarks</w:t>
      </w:r>
      <w:proofErr w:type="spellEnd"/>
    </w:p>
    <w:p w14:paraId="1B68933D" w14:textId="77777777" w:rsidR="008F2729" w:rsidRPr="00C2429D" w:rsidRDefault="00CE5BF4">
      <w:pPr>
        <w:pStyle w:val="10"/>
        <w:contextualSpacing w:val="0"/>
        <w:rPr>
          <w:color w:val="333333"/>
          <w:sz w:val="20"/>
          <w:szCs w:val="20"/>
          <w:lang w:val="en-US"/>
          <w:rPrChange w:id="3536" w:author="Grigory" w:date="2018-11-13T17:53:00Z">
            <w:rPr>
              <w:color w:val="333333"/>
              <w:sz w:val="20"/>
              <w:szCs w:val="20"/>
            </w:rPr>
          </w:rPrChange>
        </w:rPr>
      </w:pPr>
      <w:proofErr w:type="spellStart"/>
      <w:r w:rsidRPr="00C2429D">
        <w:rPr>
          <w:color w:val="333333"/>
          <w:sz w:val="20"/>
          <w:szCs w:val="20"/>
          <w:lang w:val="en-US"/>
          <w:rPrChange w:id="3537" w:author="Grigory" w:date="2018-11-13T17:53:00Z">
            <w:rPr>
              <w:color w:val="333333"/>
              <w:sz w:val="20"/>
              <w:szCs w:val="20"/>
            </w:rPr>
          </w:rPrChange>
        </w:rPr>
        <w:t>ReaderArticleGetBookamarks</w:t>
      </w:r>
      <w:proofErr w:type="spellEnd"/>
      <w:r w:rsidRPr="00C2429D">
        <w:rPr>
          <w:color w:val="333333"/>
          <w:sz w:val="20"/>
          <w:szCs w:val="20"/>
          <w:lang w:val="en-US"/>
          <w:rPrChange w:id="3538" w:author="Grigory" w:date="2018-11-13T17:53:00Z">
            <w:rPr>
              <w:color w:val="333333"/>
              <w:sz w:val="20"/>
              <w:szCs w:val="20"/>
            </w:rPr>
          </w:rPrChange>
        </w:rPr>
        <w:t xml:space="preserve"> </w:t>
      </w:r>
    </w:p>
    <w:p w14:paraId="15E53978" w14:textId="77777777" w:rsidR="008F2729" w:rsidRPr="00B2533C" w:rsidRDefault="00CE5BF4">
      <w:pPr>
        <w:pStyle w:val="10"/>
        <w:contextualSpacing w:val="0"/>
        <w:rPr>
          <w:color w:val="333333"/>
          <w:sz w:val="20"/>
          <w:szCs w:val="20"/>
          <w:lang w:val="ru-RU"/>
          <w:rPrChange w:id="3539" w:author="Григорий Григорий" w:date="2018-12-07T00:41:00Z">
            <w:rPr>
              <w:color w:val="333333"/>
              <w:sz w:val="20"/>
              <w:szCs w:val="20"/>
            </w:rPr>
          </w:rPrChange>
        </w:rPr>
      </w:pPr>
      <w:r>
        <w:rPr>
          <w:color w:val="333333"/>
          <w:sz w:val="20"/>
          <w:szCs w:val="20"/>
        </w:rPr>
        <w:t>получить</w:t>
      </w:r>
      <w:r w:rsidRPr="00B2533C">
        <w:rPr>
          <w:color w:val="333333"/>
          <w:sz w:val="20"/>
          <w:szCs w:val="20"/>
          <w:lang w:val="ru-RU"/>
          <w:rPrChange w:id="3540" w:author="Григорий Григорий" w:date="2018-12-07T00:41:00Z">
            <w:rPr>
              <w:color w:val="333333"/>
              <w:sz w:val="20"/>
              <w:szCs w:val="20"/>
            </w:rPr>
          </w:rPrChange>
        </w:rPr>
        <w:t xml:space="preserve"> </w:t>
      </w:r>
      <w:r>
        <w:rPr>
          <w:color w:val="333333"/>
          <w:sz w:val="20"/>
          <w:szCs w:val="20"/>
        </w:rPr>
        <w:t>список</w:t>
      </w:r>
      <w:r w:rsidRPr="00B2533C">
        <w:rPr>
          <w:color w:val="333333"/>
          <w:sz w:val="20"/>
          <w:szCs w:val="20"/>
          <w:lang w:val="ru-RU"/>
          <w:rPrChange w:id="3541" w:author="Григорий Григорий" w:date="2018-12-07T00:41:00Z">
            <w:rPr>
              <w:color w:val="333333"/>
              <w:sz w:val="20"/>
              <w:szCs w:val="20"/>
            </w:rPr>
          </w:rPrChange>
        </w:rPr>
        <w:t xml:space="preserve"> </w:t>
      </w:r>
      <w:r>
        <w:rPr>
          <w:color w:val="333333"/>
          <w:sz w:val="20"/>
          <w:szCs w:val="20"/>
        </w:rPr>
        <w:t>закладок</w:t>
      </w:r>
    </w:p>
    <w:p w14:paraId="15DA6DD0" w14:textId="77777777" w:rsidR="008F2729" w:rsidRPr="00B2533C" w:rsidRDefault="00CE5BF4">
      <w:pPr>
        <w:pStyle w:val="10"/>
        <w:contextualSpacing w:val="0"/>
        <w:rPr>
          <w:color w:val="333333"/>
          <w:sz w:val="20"/>
          <w:szCs w:val="20"/>
          <w:lang w:val="ru-RU"/>
          <w:rPrChange w:id="3542" w:author="Григорий Григорий" w:date="2018-12-07T00:41:00Z">
            <w:rPr>
              <w:color w:val="333333"/>
              <w:sz w:val="20"/>
              <w:szCs w:val="20"/>
            </w:rPr>
          </w:rPrChange>
        </w:rPr>
      </w:pPr>
      <w:r w:rsidRPr="00C2429D">
        <w:rPr>
          <w:color w:val="333333"/>
          <w:sz w:val="20"/>
          <w:szCs w:val="20"/>
          <w:lang w:val="en-US"/>
          <w:rPrChange w:id="3543" w:author="Grigory" w:date="2018-11-13T17:53:00Z">
            <w:rPr>
              <w:color w:val="333333"/>
              <w:sz w:val="20"/>
              <w:szCs w:val="20"/>
            </w:rPr>
          </w:rPrChange>
        </w:rPr>
        <w:lastRenderedPageBreak/>
        <w:t>GET</w:t>
      </w:r>
      <w:r w:rsidRPr="00B2533C">
        <w:rPr>
          <w:color w:val="333333"/>
          <w:sz w:val="20"/>
          <w:szCs w:val="20"/>
          <w:lang w:val="ru-RU"/>
          <w:rPrChange w:id="3544" w:author="Григорий Григорий" w:date="2018-12-07T00:41:00Z">
            <w:rPr>
              <w:color w:val="333333"/>
              <w:sz w:val="20"/>
              <w:szCs w:val="20"/>
            </w:rPr>
          </w:rPrChange>
        </w:rPr>
        <w:t xml:space="preserve"> /</w:t>
      </w:r>
      <w:proofErr w:type="spellStart"/>
      <w:r w:rsidRPr="00C2429D">
        <w:rPr>
          <w:color w:val="333333"/>
          <w:sz w:val="20"/>
          <w:szCs w:val="20"/>
          <w:lang w:val="en-US"/>
          <w:rPrChange w:id="3545" w:author="Grigory" w:date="2018-11-13T17:53:00Z">
            <w:rPr>
              <w:color w:val="333333"/>
              <w:sz w:val="20"/>
              <w:szCs w:val="20"/>
            </w:rPr>
          </w:rPrChange>
        </w:rPr>
        <w:t>api</w:t>
      </w:r>
      <w:proofErr w:type="spellEnd"/>
      <w:r w:rsidRPr="00B2533C">
        <w:rPr>
          <w:color w:val="333333"/>
          <w:sz w:val="20"/>
          <w:szCs w:val="20"/>
          <w:lang w:val="ru-RU"/>
          <w:rPrChange w:id="3546" w:author="Григорий Григорий" w:date="2018-12-07T00:41:00Z">
            <w:rPr>
              <w:color w:val="333333"/>
              <w:sz w:val="20"/>
              <w:szCs w:val="20"/>
            </w:rPr>
          </w:rPrChange>
        </w:rPr>
        <w:t>/</w:t>
      </w:r>
      <w:r w:rsidRPr="00C2429D">
        <w:rPr>
          <w:color w:val="333333"/>
          <w:sz w:val="20"/>
          <w:szCs w:val="20"/>
          <w:lang w:val="en-US"/>
          <w:rPrChange w:id="3547" w:author="Grigory" w:date="2018-11-13T17:53:00Z">
            <w:rPr>
              <w:color w:val="333333"/>
              <w:sz w:val="20"/>
              <w:szCs w:val="20"/>
            </w:rPr>
          </w:rPrChange>
        </w:rPr>
        <w:t>bookmarks</w:t>
      </w:r>
      <w:proofErr w:type="gramStart"/>
      <w:r w:rsidRPr="00B2533C">
        <w:rPr>
          <w:color w:val="333333"/>
          <w:sz w:val="20"/>
          <w:szCs w:val="20"/>
          <w:lang w:val="ru-RU"/>
          <w:rPrChange w:id="3548" w:author="Григорий Григорий" w:date="2018-12-07T00:41:00Z">
            <w:rPr>
              <w:color w:val="333333"/>
              <w:sz w:val="20"/>
              <w:szCs w:val="20"/>
            </w:rPr>
          </w:rPrChange>
        </w:rPr>
        <w:t>/?</w:t>
      </w:r>
      <w:r w:rsidRPr="00C2429D">
        <w:rPr>
          <w:color w:val="333333"/>
          <w:sz w:val="20"/>
          <w:szCs w:val="20"/>
          <w:lang w:val="en-US"/>
          <w:rPrChange w:id="3549" w:author="Grigory" w:date="2018-11-13T17:53:00Z">
            <w:rPr>
              <w:color w:val="333333"/>
              <w:sz w:val="20"/>
              <w:szCs w:val="20"/>
            </w:rPr>
          </w:rPrChange>
        </w:rPr>
        <w:t>filter</w:t>
      </w:r>
      <w:proofErr w:type="gramEnd"/>
    </w:p>
    <w:p w14:paraId="77B38765" w14:textId="77777777" w:rsidR="008F2729" w:rsidRDefault="00CE5BF4">
      <w:pPr>
        <w:pStyle w:val="10"/>
        <w:contextualSpacing w:val="0"/>
        <w:rPr>
          <w:color w:val="333333"/>
          <w:sz w:val="20"/>
          <w:szCs w:val="20"/>
        </w:rPr>
      </w:pPr>
      <w:r>
        <w:rPr>
          <w:color w:val="333333"/>
          <w:sz w:val="20"/>
          <w:szCs w:val="20"/>
        </w:rPr>
        <w:t>вход:</w:t>
      </w:r>
    </w:p>
    <w:p w14:paraId="3D5E2ECB" w14:textId="77777777" w:rsidR="008F2729" w:rsidRPr="00B2533C" w:rsidRDefault="00CE5BF4">
      <w:pPr>
        <w:pStyle w:val="10"/>
        <w:contextualSpacing w:val="0"/>
        <w:rPr>
          <w:color w:val="333333"/>
          <w:sz w:val="20"/>
          <w:szCs w:val="20"/>
          <w:lang w:val="en-US"/>
          <w:rPrChange w:id="3550" w:author="Григорий Григорий" w:date="2018-12-07T00:41:00Z">
            <w:rPr>
              <w:color w:val="333333"/>
              <w:sz w:val="20"/>
              <w:szCs w:val="20"/>
            </w:rPr>
          </w:rPrChange>
        </w:rPr>
      </w:pPr>
      <w:r w:rsidRPr="00B2533C">
        <w:rPr>
          <w:color w:val="333333"/>
          <w:sz w:val="20"/>
          <w:szCs w:val="20"/>
          <w:lang w:val="en-US"/>
          <w:rPrChange w:id="3551" w:author="Григорий Григорий" w:date="2018-12-07T00:41:00Z">
            <w:rPr>
              <w:color w:val="333333"/>
              <w:sz w:val="20"/>
              <w:szCs w:val="20"/>
            </w:rPr>
          </w:rPrChange>
        </w:rPr>
        <w:t xml:space="preserve">- </w:t>
      </w:r>
      <w:r>
        <w:rPr>
          <w:color w:val="333333"/>
          <w:sz w:val="20"/>
          <w:szCs w:val="20"/>
        </w:rPr>
        <w:t>ид</w:t>
      </w:r>
      <w:r w:rsidRPr="00B2533C">
        <w:rPr>
          <w:color w:val="333333"/>
          <w:sz w:val="20"/>
          <w:szCs w:val="20"/>
          <w:lang w:val="en-US"/>
          <w:rPrChange w:id="3552" w:author="Григорий Григорий" w:date="2018-12-07T00:41:00Z">
            <w:rPr>
              <w:color w:val="333333"/>
              <w:sz w:val="20"/>
              <w:szCs w:val="20"/>
            </w:rPr>
          </w:rPrChange>
        </w:rPr>
        <w:t xml:space="preserve"> </w:t>
      </w:r>
      <w:r>
        <w:rPr>
          <w:color w:val="333333"/>
          <w:sz w:val="20"/>
          <w:szCs w:val="20"/>
        </w:rPr>
        <w:t>выпуска</w:t>
      </w:r>
      <w:r w:rsidRPr="00B2533C">
        <w:rPr>
          <w:color w:val="333333"/>
          <w:sz w:val="20"/>
          <w:szCs w:val="20"/>
          <w:lang w:val="en-US"/>
          <w:rPrChange w:id="3553" w:author="Григорий Григорий" w:date="2018-12-07T00:41:00Z">
            <w:rPr>
              <w:color w:val="333333"/>
              <w:sz w:val="20"/>
              <w:szCs w:val="20"/>
            </w:rPr>
          </w:rPrChange>
        </w:rPr>
        <w:t>\</w:t>
      </w:r>
      <w:r>
        <w:rPr>
          <w:color w:val="333333"/>
          <w:sz w:val="20"/>
          <w:szCs w:val="20"/>
        </w:rPr>
        <w:t>статьи</w:t>
      </w:r>
      <w:r w:rsidRPr="00B2533C">
        <w:rPr>
          <w:color w:val="333333"/>
          <w:sz w:val="20"/>
          <w:szCs w:val="20"/>
          <w:lang w:val="en-US"/>
          <w:rPrChange w:id="3554" w:author="Григорий Григорий" w:date="2018-12-07T00:41:00Z">
            <w:rPr>
              <w:color w:val="333333"/>
              <w:sz w:val="20"/>
              <w:szCs w:val="20"/>
            </w:rPr>
          </w:rPrChange>
        </w:rPr>
        <w:t xml:space="preserve"> </w:t>
      </w:r>
    </w:p>
    <w:p w14:paraId="6135FA62" w14:textId="77777777" w:rsidR="008F2729" w:rsidRPr="00B2533C" w:rsidRDefault="00CE5BF4">
      <w:pPr>
        <w:pStyle w:val="10"/>
        <w:contextualSpacing w:val="0"/>
        <w:rPr>
          <w:color w:val="333333"/>
          <w:sz w:val="20"/>
          <w:szCs w:val="20"/>
          <w:lang w:val="en-US"/>
          <w:rPrChange w:id="3555" w:author="Григорий Григорий" w:date="2018-12-07T00:41:00Z">
            <w:rPr>
              <w:color w:val="333333"/>
              <w:sz w:val="20"/>
              <w:szCs w:val="20"/>
            </w:rPr>
          </w:rPrChange>
        </w:rPr>
      </w:pPr>
      <w:r w:rsidRPr="00B2533C">
        <w:rPr>
          <w:color w:val="333333"/>
          <w:sz w:val="20"/>
          <w:szCs w:val="20"/>
          <w:lang w:val="en-US"/>
          <w:rPrChange w:id="3556" w:author="Григорий Григорий" w:date="2018-12-07T00:41:00Z">
            <w:rPr>
              <w:color w:val="333333"/>
              <w:sz w:val="20"/>
              <w:szCs w:val="20"/>
            </w:rPr>
          </w:rPrChange>
        </w:rPr>
        <w:t>filter:</w:t>
      </w:r>
    </w:p>
    <w:p w14:paraId="6ED37D3B" w14:textId="77777777" w:rsidR="008F2729" w:rsidRPr="00C2429D" w:rsidRDefault="00CE5BF4">
      <w:pPr>
        <w:pStyle w:val="10"/>
        <w:contextualSpacing w:val="0"/>
        <w:rPr>
          <w:color w:val="333333"/>
          <w:sz w:val="20"/>
          <w:szCs w:val="20"/>
          <w:lang w:val="en-US"/>
          <w:rPrChange w:id="3557" w:author="Grigory" w:date="2018-11-13T17:53:00Z">
            <w:rPr>
              <w:color w:val="333333"/>
              <w:sz w:val="20"/>
              <w:szCs w:val="20"/>
            </w:rPr>
          </w:rPrChange>
        </w:rPr>
      </w:pPr>
      <w:r w:rsidRPr="00B2533C">
        <w:rPr>
          <w:color w:val="333333"/>
          <w:sz w:val="20"/>
          <w:szCs w:val="20"/>
          <w:lang w:val="en-US"/>
          <w:rPrChange w:id="3558" w:author="Григорий Григорий" w:date="2018-12-07T00:41:00Z">
            <w:rPr>
              <w:color w:val="333333"/>
              <w:sz w:val="20"/>
              <w:szCs w:val="20"/>
            </w:rPr>
          </w:rPrChange>
        </w:rPr>
        <w:t xml:space="preserve"> </w:t>
      </w:r>
      <w:proofErr w:type="spellStart"/>
      <w:r w:rsidRPr="00C2429D">
        <w:rPr>
          <w:color w:val="333333"/>
          <w:sz w:val="20"/>
          <w:szCs w:val="20"/>
          <w:lang w:val="en-US"/>
          <w:rPrChange w:id="3559" w:author="Grigory" w:date="2018-11-13T17:53:00Z">
            <w:rPr>
              <w:color w:val="333333"/>
              <w:sz w:val="20"/>
              <w:szCs w:val="20"/>
            </w:rPr>
          </w:rPrChange>
        </w:rPr>
        <w:t>item_type</w:t>
      </w:r>
      <w:proofErr w:type="spellEnd"/>
      <w:r w:rsidRPr="00C2429D">
        <w:rPr>
          <w:color w:val="333333"/>
          <w:sz w:val="20"/>
          <w:szCs w:val="20"/>
          <w:lang w:val="en-US"/>
          <w:rPrChange w:id="3560" w:author="Grigory" w:date="2018-11-13T17:53:00Z">
            <w:rPr>
              <w:color w:val="333333"/>
              <w:sz w:val="20"/>
              <w:szCs w:val="20"/>
            </w:rPr>
          </w:rPrChange>
        </w:rPr>
        <w:t xml:space="preserve"> - </w:t>
      </w:r>
      <w:r>
        <w:rPr>
          <w:color w:val="333333"/>
          <w:sz w:val="20"/>
          <w:szCs w:val="20"/>
        </w:rPr>
        <w:t>тип</w:t>
      </w:r>
      <w:r w:rsidRPr="00C2429D">
        <w:rPr>
          <w:color w:val="333333"/>
          <w:sz w:val="20"/>
          <w:szCs w:val="20"/>
          <w:lang w:val="en-US"/>
          <w:rPrChange w:id="3561" w:author="Grigory" w:date="2018-11-13T17:53:00Z">
            <w:rPr>
              <w:color w:val="333333"/>
              <w:sz w:val="20"/>
              <w:szCs w:val="20"/>
            </w:rPr>
          </w:rPrChange>
        </w:rPr>
        <w:t xml:space="preserve"> </w:t>
      </w:r>
      <w:r>
        <w:rPr>
          <w:color w:val="333333"/>
          <w:sz w:val="20"/>
          <w:szCs w:val="20"/>
        </w:rPr>
        <w:t>элемента</w:t>
      </w:r>
      <w:r w:rsidRPr="00C2429D">
        <w:rPr>
          <w:color w:val="333333"/>
          <w:sz w:val="20"/>
          <w:szCs w:val="20"/>
          <w:lang w:val="en-US"/>
          <w:rPrChange w:id="3562" w:author="Grigory" w:date="2018-11-13T17:53:00Z">
            <w:rPr>
              <w:color w:val="333333"/>
              <w:sz w:val="20"/>
              <w:szCs w:val="20"/>
            </w:rPr>
          </w:rPrChange>
        </w:rPr>
        <w:t xml:space="preserve"> (number, article)</w:t>
      </w:r>
    </w:p>
    <w:p w14:paraId="42783566" w14:textId="77777777" w:rsidR="008F2729" w:rsidRDefault="00CE5BF4">
      <w:pPr>
        <w:pStyle w:val="10"/>
        <w:contextualSpacing w:val="0"/>
        <w:rPr>
          <w:color w:val="333333"/>
          <w:sz w:val="20"/>
          <w:szCs w:val="20"/>
        </w:rPr>
      </w:pPr>
      <w:r w:rsidRPr="00C2429D">
        <w:rPr>
          <w:color w:val="333333"/>
          <w:sz w:val="20"/>
          <w:szCs w:val="20"/>
          <w:lang w:val="en-US"/>
          <w:rPrChange w:id="3563" w:author="Grigory" w:date="2018-11-13T17:53:00Z">
            <w:rPr>
              <w:color w:val="333333"/>
              <w:sz w:val="20"/>
              <w:szCs w:val="20"/>
            </w:rPr>
          </w:rPrChange>
        </w:rPr>
        <w:t xml:space="preserve"> </w:t>
      </w:r>
      <w:proofErr w:type="spellStart"/>
      <w:r>
        <w:rPr>
          <w:color w:val="333333"/>
          <w:sz w:val="20"/>
          <w:szCs w:val="20"/>
        </w:rPr>
        <w:t>item_id</w:t>
      </w:r>
      <w:proofErr w:type="spellEnd"/>
      <w:r>
        <w:rPr>
          <w:color w:val="333333"/>
          <w:sz w:val="20"/>
          <w:szCs w:val="20"/>
        </w:rPr>
        <w:t xml:space="preserve"> - ID элемента (выпуска или статьи)</w:t>
      </w:r>
    </w:p>
    <w:p w14:paraId="18A5525D" w14:textId="77777777" w:rsidR="008F2729" w:rsidRDefault="00CE5BF4">
      <w:pPr>
        <w:pStyle w:val="10"/>
        <w:contextualSpacing w:val="0"/>
        <w:rPr>
          <w:color w:val="333333"/>
          <w:sz w:val="20"/>
          <w:szCs w:val="20"/>
        </w:rPr>
      </w:pPr>
      <w:r>
        <w:rPr>
          <w:color w:val="333333"/>
          <w:sz w:val="20"/>
          <w:szCs w:val="20"/>
        </w:rPr>
        <w:t>выход: массив объектов-закладок</w:t>
      </w:r>
    </w:p>
    <w:p w14:paraId="19557821" w14:textId="77777777" w:rsidR="008F2729" w:rsidRDefault="00CE5BF4">
      <w:pPr>
        <w:pStyle w:val="10"/>
        <w:contextualSpacing w:val="0"/>
        <w:rPr>
          <w:color w:val="333333"/>
          <w:sz w:val="20"/>
          <w:szCs w:val="20"/>
        </w:rPr>
      </w:pPr>
      <w:r>
        <w:rPr>
          <w:color w:val="333333"/>
          <w:sz w:val="20"/>
          <w:szCs w:val="20"/>
        </w:rPr>
        <w:t xml:space="preserve">[   </w:t>
      </w:r>
    </w:p>
    <w:p w14:paraId="7EEE4242" w14:textId="77777777" w:rsidR="008F2729" w:rsidRDefault="00CE5BF4">
      <w:pPr>
        <w:pStyle w:val="10"/>
        <w:contextualSpacing w:val="0"/>
        <w:rPr>
          <w:color w:val="333333"/>
          <w:sz w:val="20"/>
          <w:szCs w:val="20"/>
        </w:rPr>
      </w:pPr>
      <w:r>
        <w:rPr>
          <w:color w:val="333333"/>
          <w:sz w:val="20"/>
          <w:szCs w:val="20"/>
        </w:rPr>
        <w:t xml:space="preserve">  {</w:t>
      </w:r>
    </w:p>
    <w:p w14:paraId="1570C7A1"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id</w:t>
      </w:r>
      <w:proofErr w:type="spellEnd"/>
      <w:r>
        <w:rPr>
          <w:color w:val="333333"/>
          <w:sz w:val="20"/>
          <w:szCs w:val="20"/>
        </w:rPr>
        <w:t xml:space="preserve">': </w:t>
      </w:r>
      <w:proofErr w:type="spellStart"/>
      <w:r>
        <w:rPr>
          <w:color w:val="333333"/>
          <w:sz w:val="20"/>
          <w:szCs w:val="20"/>
        </w:rPr>
        <w:t>string</w:t>
      </w:r>
      <w:proofErr w:type="spellEnd"/>
      <w:r>
        <w:rPr>
          <w:color w:val="333333"/>
          <w:sz w:val="20"/>
          <w:szCs w:val="20"/>
        </w:rPr>
        <w:t>,</w:t>
      </w:r>
    </w:p>
    <w:p w14:paraId="22A72376" w14:textId="77777777" w:rsidR="008F2729" w:rsidRPr="00C2429D" w:rsidRDefault="00CE5BF4">
      <w:pPr>
        <w:pStyle w:val="10"/>
        <w:contextualSpacing w:val="0"/>
        <w:rPr>
          <w:color w:val="333333"/>
          <w:sz w:val="20"/>
          <w:szCs w:val="20"/>
          <w:lang w:val="en-US"/>
          <w:rPrChange w:id="3564" w:author="Grigory" w:date="2018-11-13T17:53:00Z">
            <w:rPr>
              <w:color w:val="333333"/>
              <w:sz w:val="20"/>
              <w:szCs w:val="20"/>
            </w:rPr>
          </w:rPrChange>
        </w:rPr>
      </w:pPr>
      <w:r>
        <w:rPr>
          <w:color w:val="333333"/>
          <w:sz w:val="20"/>
          <w:szCs w:val="20"/>
        </w:rPr>
        <w:t xml:space="preserve">     </w:t>
      </w:r>
      <w:r w:rsidRPr="00C2429D">
        <w:rPr>
          <w:color w:val="333333"/>
          <w:sz w:val="20"/>
          <w:szCs w:val="20"/>
          <w:lang w:val="en-US"/>
          <w:rPrChange w:id="3565" w:author="Grigory" w:date="2018-11-13T17:53:00Z">
            <w:rPr>
              <w:color w:val="333333"/>
              <w:sz w:val="20"/>
              <w:szCs w:val="20"/>
            </w:rPr>
          </w:rPrChange>
        </w:rPr>
        <w:t>'</w:t>
      </w:r>
      <w:proofErr w:type="spellStart"/>
      <w:r w:rsidRPr="00C2429D">
        <w:rPr>
          <w:color w:val="333333"/>
          <w:sz w:val="20"/>
          <w:szCs w:val="20"/>
          <w:lang w:val="en-US"/>
          <w:rPrChange w:id="3566" w:author="Grigory" w:date="2018-11-13T17:53:00Z">
            <w:rPr>
              <w:color w:val="333333"/>
              <w:sz w:val="20"/>
              <w:szCs w:val="20"/>
            </w:rPr>
          </w:rPrChange>
        </w:rPr>
        <w:t>item_id</w:t>
      </w:r>
      <w:proofErr w:type="spellEnd"/>
      <w:r w:rsidRPr="00C2429D">
        <w:rPr>
          <w:color w:val="333333"/>
          <w:sz w:val="20"/>
          <w:szCs w:val="20"/>
          <w:lang w:val="en-US"/>
          <w:rPrChange w:id="3567" w:author="Grigory" w:date="2018-11-13T17:53:00Z">
            <w:rPr>
              <w:color w:val="333333"/>
              <w:sz w:val="20"/>
              <w:szCs w:val="20"/>
            </w:rPr>
          </w:rPrChange>
        </w:rPr>
        <w:t>': string,</w:t>
      </w:r>
    </w:p>
    <w:p w14:paraId="010833A6" w14:textId="77777777" w:rsidR="008F2729" w:rsidRPr="00C2429D" w:rsidRDefault="00CE5BF4">
      <w:pPr>
        <w:pStyle w:val="10"/>
        <w:contextualSpacing w:val="0"/>
        <w:rPr>
          <w:color w:val="333333"/>
          <w:sz w:val="20"/>
          <w:szCs w:val="20"/>
          <w:lang w:val="en-US"/>
          <w:rPrChange w:id="3568" w:author="Grigory" w:date="2018-11-13T17:53:00Z">
            <w:rPr>
              <w:color w:val="333333"/>
              <w:sz w:val="20"/>
              <w:szCs w:val="20"/>
            </w:rPr>
          </w:rPrChange>
        </w:rPr>
      </w:pPr>
      <w:r w:rsidRPr="00C2429D">
        <w:rPr>
          <w:color w:val="333333"/>
          <w:sz w:val="20"/>
          <w:szCs w:val="20"/>
          <w:lang w:val="en-US"/>
          <w:rPrChange w:id="3569" w:author="Grigory" w:date="2018-11-13T17:53:00Z">
            <w:rPr>
              <w:color w:val="333333"/>
              <w:sz w:val="20"/>
              <w:szCs w:val="20"/>
            </w:rPr>
          </w:rPrChange>
        </w:rPr>
        <w:t xml:space="preserve">     '</w:t>
      </w:r>
      <w:proofErr w:type="spellStart"/>
      <w:r w:rsidRPr="00C2429D">
        <w:rPr>
          <w:color w:val="333333"/>
          <w:sz w:val="20"/>
          <w:szCs w:val="20"/>
          <w:lang w:val="en-US"/>
          <w:rPrChange w:id="3570" w:author="Grigory" w:date="2018-11-13T17:53:00Z">
            <w:rPr>
              <w:color w:val="333333"/>
              <w:sz w:val="20"/>
              <w:szCs w:val="20"/>
            </w:rPr>
          </w:rPrChange>
        </w:rPr>
        <w:t>item_type</w:t>
      </w:r>
      <w:proofErr w:type="spellEnd"/>
      <w:r w:rsidRPr="00C2429D">
        <w:rPr>
          <w:color w:val="333333"/>
          <w:sz w:val="20"/>
          <w:szCs w:val="20"/>
          <w:lang w:val="en-US"/>
          <w:rPrChange w:id="3571" w:author="Grigory" w:date="2018-11-13T17:53:00Z">
            <w:rPr>
              <w:color w:val="333333"/>
              <w:sz w:val="20"/>
              <w:szCs w:val="20"/>
            </w:rPr>
          </w:rPrChange>
        </w:rPr>
        <w:t>': string,</w:t>
      </w:r>
    </w:p>
    <w:p w14:paraId="32B20940" w14:textId="77777777" w:rsidR="008F2729" w:rsidRPr="00C2429D" w:rsidRDefault="00CE5BF4">
      <w:pPr>
        <w:pStyle w:val="10"/>
        <w:contextualSpacing w:val="0"/>
        <w:rPr>
          <w:color w:val="333333"/>
          <w:sz w:val="20"/>
          <w:szCs w:val="20"/>
          <w:lang w:val="en-US"/>
          <w:rPrChange w:id="3572" w:author="Grigory" w:date="2018-11-13T17:53:00Z">
            <w:rPr>
              <w:color w:val="333333"/>
              <w:sz w:val="20"/>
              <w:szCs w:val="20"/>
            </w:rPr>
          </w:rPrChange>
        </w:rPr>
      </w:pPr>
      <w:r w:rsidRPr="00C2429D">
        <w:rPr>
          <w:color w:val="333333"/>
          <w:sz w:val="20"/>
          <w:szCs w:val="20"/>
          <w:lang w:val="en-US"/>
          <w:rPrChange w:id="3573" w:author="Grigory" w:date="2018-11-13T17:53:00Z">
            <w:rPr>
              <w:color w:val="333333"/>
              <w:sz w:val="20"/>
              <w:szCs w:val="20"/>
            </w:rPr>
          </w:rPrChange>
        </w:rPr>
        <w:t xml:space="preserve">     'name': string,</w:t>
      </w:r>
    </w:p>
    <w:p w14:paraId="73199A97" w14:textId="77777777" w:rsidR="008F2729" w:rsidRPr="00C2429D" w:rsidRDefault="00CE5BF4">
      <w:pPr>
        <w:pStyle w:val="10"/>
        <w:contextualSpacing w:val="0"/>
        <w:rPr>
          <w:color w:val="333333"/>
          <w:sz w:val="20"/>
          <w:szCs w:val="20"/>
          <w:lang w:val="en-US"/>
          <w:rPrChange w:id="3574" w:author="Grigory" w:date="2018-11-13T17:53:00Z">
            <w:rPr>
              <w:color w:val="333333"/>
              <w:sz w:val="20"/>
              <w:szCs w:val="20"/>
            </w:rPr>
          </w:rPrChange>
        </w:rPr>
      </w:pPr>
      <w:r w:rsidRPr="00C2429D">
        <w:rPr>
          <w:color w:val="333333"/>
          <w:sz w:val="20"/>
          <w:szCs w:val="20"/>
          <w:lang w:val="en-US"/>
          <w:rPrChange w:id="3575" w:author="Grigory" w:date="2018-11-13T17:53:00Z">
            <w:rPr>
              <w:color w:val="333333"/>
              <w:sz w:val="20"/>
              <w:szCs w:val="20"/>
            </w:rPr>
          </w:rPrChange>
        </w:rPr>
        <w:t xml:space="preserve">     'anchor': string,</w:t>
      </w:r>
    </w:p>
    <w:p w14:paraId="384C7CFE" w14:textId="77777777" w:rsidR="008F2729" w:rsidRPr="00C2429D" w:rsidRDefault="00CE5BF4">
      <w:pPr>
        <w:pStyle w:val="10"/>
        <w:contextualSpacing w:val="0"/>
        <w:rPr>
          <w:color w:val="333333"/>
          <w:sz w:val="20"/>
          <w:szCs w:val="20"/>
          <w:lang w:val="en-US"/>
          <w:rPrChange w:id="3576" w:author="Grigory" w:date="2018-11-13T17:53:00Z">
            <w:rPr>
              <w:color w:val="333333"/>
              <w:sz w:val="20"/>
              <w:szCs w:val="20"/>
            </w:rPr>
          </w:rPrChange>
        </w:rPr>
      </w:pPr>
      <w:r w:rsidRPr="00C2429D">
        <w:rPr>
          <w:color w:val="333333"/>
          <w:sz w:val="20"/>
          <w:szCs w:val="20"/>
          <w:lang w:val="en-US"/>
          <w:rPrChange w:id="3577" w:author="Grigory" w:date="2018-11-13T17:53:00Z">
            <w:rPr>
              <w:color w:val="333333"/>
              <w:sz w:val="20"/>
              <w:szCs w:val="20"/>
            </w:rPr>
          </w:rPrChange>
        </w:rPr>
        <w:t xml:space="preserve">  },</w:t>
      </w:r>
    </w:p>
    <w:p w14:paraId="6963EE51" w14:textId="77777777" w:rsidR="008F2729" w:rsidRPr="00C2429D" w:rsidRDefault="00CE5BF4">
      <w:pPr>
        <w:pStyle w:val="10"/>
        <w:contextualSpacing w:val="0"/>
        <w:rPr>
          <w:color w:val="333333"/>
          <w:sz w:val="20"/>
          <w:szCs w:val="20"/>
          <w:lang w:val="en-US"/>
          <w:rPrChange w:id="3578" w:author="Grigory" w:date="2018-11-13T17:53:00Z">
            <w:rPr>
              <w:color w:val="333333"/>
              <w:sz w:val="20"/>
              <w:szCs w:val="20"/>
            </w:rPr>
          </w:rPrChange>
        </w:rPr>
      </w:pPr>
      <w:r w:rsidRPr="00C2429D">
        <w:rPr>
          <w:color w:val="333333"/>
          <w:sz w:val="20"/>
          <w:szCs w:val="20"/>
          <w:lang w:val="en-US"/>
          <w:rPrChange w:id="3579" w:author="Grigory" w:date="2018-11-13T17:53:00Z">
            <w:rPr>
              <w:color w:val="333333"/>
              <w:sz w:val="20"/>
              <w:szCs w:val="20"/>
            </w:rPr>
          </w:rPrChange>
        </w:rPr>
        <w:t xml:space="preserve">  {</w:t>
      </w:r>
    </w:p>
    <w:p w14:paraId="39BA95A8" w14:textId="77777777" w:rsidR="008F2729" w:rsidRPr="00C2429D" w:rsidRDefault="00CE5BF4">
      <w:pPr>
        <w:pStyle w:val="10"/>
        <w:contextualSpacing w:val="0"/>
        <w:rPr>
          <w:color w:val="333333"/>
          <w:sz w:val="20"/>
          <w:szCs w:val="20"/>
          <w:lang w:val="en-US"/>
          <w:rPrChange w:id="3580" w:author="Grigory" w:date="2018-11-13T17:53:00Z">
            <w:rPr>
              <w:color w:val="333333"/>
              <w:sz w:val="20"/>
              <w:szCs w:val="20"/>
            </w:rPr>
          </w:rPrChange>
        </w:rPr>
      </w:pPr>
      <w:r w:rsidRPr="00C2429D">
        <w:rPr>
          <w:color w:val="333333"/>
          <w:sz w:val="20"/>
          <w:szCs w:val="20"/>
          <w:lang w:val="en-US"/>
          <w:rPrChange w:id="3581" w:author="Grigory" w:date="2018-11-13T17:53:00Z">
            <w:rPr>
              <w:color w:val="333333"/>
              <w:sz w:val="20"/>
              <w:szCs w:val="20"/>
            </w:rPr>
          </w:rPrChange>
        </w:rPr>
        <w:t xml:space="preserve">     ...</w:t>
      </w:r>
    </w:p>
    <w:p w14:paraId="460C2E04" w14:textId="77777777" w:rsidR="008F2729" w:rsidRPr="00C2429D" w:rsidRDefault="00CE5BF4">
      <w:pPr>
        <w:pStyle w:val="10"/>
        <w:contextualSpacing w:val="0"/>
        <w:rPr>
          <w:color w:val="333333"/>
          <w:sz w:val="20"/>
          <w:szCs w:val="20"/>
          <w:lang w:val="en-US"/>
          <w:rPrChange w:id="3582" w:author="Grigory" w:date="2018-11-13T17:53:00Z">
            <w:rPr>
              <w:color w:val="333333"/>
              <w:sz w:val="20"/>
              <w:szCs w:val="20"/>
            </w:rPr>
          </w:rPrChange>
        </w:rPr>
      </w:pPr>
      <w:r w:rsidRPr="00C2429D">
        <w:rPr>
          <w:color w:val="333333"/>
          <w:sz w:val="20"/>
          <w:szCs w:val="20"/>
          <w:lang w:val="en-US"/>
          <w:rPrChange w:id="3583" w:author="Grigory" w:date="2018-11-13T17:53:00Z">
            <w:rPr>
              <w:color w:val="333333"/>
              <w:sz w:val="20"/>
              <w:szCs w:val="20"/>
            </w:rPr>
          </w:rPrChange>
        </w:rPr>
        <w:t xml:space="preserve">  },</w:t>
      </w:r>
    </w:p>
    <w:p w14:paraId="5C4E1D14" w14:textId="77777777" w:rsidR="008F2729" w:rsidRPr="00C2429D" w:rsidRDefault="00CE5BF4">
      <w:pPr>
        <w:pStyle w:val="10"/>
        <w:contextualSpacing w:val="0"/>
        <w:rPr>
          <w:color w:val="333333"/>
          <w:sz w:val="20"/>
          <w:szCs w:val="20"/>
          <w:lang w:val="en-US"/>
          <w:rPrChange w:id="3584" w:author="Grigory" w:date="2018-11-13T17:53:00Z">
            <w:rPr>
              <w:color w:val="333333"/>
              <w:sz w:val="20"/>
              <w:szCs w:val="20"/>
            </w:rPr>
          </w:rPrChange>
        </w:rPr>
      </w:pPr>
      <w:r w:rsidRPr="00C2429D">
        <w:rPr>
          <w:color w:val="333333"/>
          <w:sz w:val="20"/>
          <w:szCs w:val="20"/>
          <w:lang w:val="en-US"/>
          <w:rPrChange w:id="3585" w:author="Grigory" w:date="2018-11-13T17:53:00Z">
            <w:rPr>
              <w:color w:val="333333"/>
              <w:sz w:val="20"/>
              <w:szCs w:val="20"/>
            </w:rPr>
          </w:rPrChange>
        </w:rPr>
        <w:t xml:space="preserve">       ...</w:t>
      </w:r>
    </w:p>
    <w:p w14:paraId="3BBE6900" w14:textId="77777777" w:rsidR="008F2729" w:rsidRPr="00C2429D" w:rsidRDefault="00CE5BF4">
      <w:pPr>
        <w:pStyle w:val="10"/>
        <w:contextualSpacing w:val="0"/>
        <w:rPr>
          <w:color w:val="333333"/>
          <w:sz w:val="20"/>
          <w:szCs w:val="20"/>
          <w:lang w:val="en-US"/>
          <w:rPrChange w:id="3586" w:author="Grigory" w:date="2018-11-13T17:53:00Z">
            <w:rPr>
              <w:color w:val="333333"/>
              <w:sz w:val="20"/>
              <w:szCs w:val="20"/>
            </w:rPr>
          </w:rPrChange>
        </w:rPr>
      </w:pPr>
      <w:r w:rsidRPr="00C2429D">
        <w:rPr>
          <w:color w:val="333333"/>
          <w:sz w:val="20"/>
          <w:szCs w:val="20"/>
          <w:lang w:val="en-US"/>
          <w:rPrChange w:id="3587" w:author="Grigory" w:date="2018-11-13T17:53:00Z">
            <w:rPr>
              <w:color w:val="333333"/>
              <w:sz w:val="20"/>
              <w:szCs w:val="20"/>
            </w:rPr>
          </w:rPrChange>
        </w:rPr>
        <w:t>]</w:t>
      </w:r>
    </w:p>
    <w:p w14:paraId="12CEEB96" w14:textId="77777777" w:rsidR="008F2729" w:rsidRPr="00C2429D" w:rsidRDefault="008F2729">
      <w:pPr>
        <w:pStyle w:val="10"/>
        <w:contextualSpacing w:val="0"/>
        <w:rPr>
          <w:color w:val="333333"/>
          <w:sz w:val="20"/>
          <w:szCs w:val="20"/>
          <w:lang w:val="en-US"/>
          <w:rPrChange w:id="3588" w:author="Grigory" w:date="2018-11-13T17:53:00Z">
            <w:rPr>
              <w:color w:val="333333"/>
              <w:sz w:val="20"/>
              <w:szCs w:val="20"/>
            </w:rPr>
          </w:rPrChange>
        </w:rPr>
      </w:pPr>
    </w:p>
    <w:p w14:paraId="27309104" w14:textId="77777777" w:rsidR="008F2729" w:rsidRPr="00C2429D" w:rsidRDefault="00CE5BF4">
      <w:pPr>
        <w:pStyle w:val="10"/>
        <w:contextualSpacing w:val="0"/>
        <w:rPr>
          <w:color w:val="333333"/>
          <w:sz w:val="20"/>
          <w:szCs w:val="20"/>
          <w:lang w:val="en-US"/>
          <w:rPrChange w:id="3589" w:author="Grigory" w:date="2018-11-13T17:53:00Z">
            <w:rPr>
              <w:color w:val="333333"/>
              <w:sz w:val="20"/>
              <w:szCs w:val="20"/>
            </w:rPr>
          </w:rPrChange>
        </w:rPr>
      </w:pPr>
      <w:r w:rsidRPr="00C2429D">
        <w:rPr>
          <w:color w:val="333333"/>
          <w:sz w:val="20"/>
          <w:szCs w:val="20"/>
          <w:lang w:val="en-US"/>
          <w:rPrChange w:id="3590" w:author="Grigory" w:date="2018-11-13T17:53:00Z">
            <w:rPr>
              <w:color w:val="333333"/>
              <w:sz w:val="20"/>
              <w:szCs w:val="20"/>
            </w:rPr>
          </w:rPrChange>
        </w:rPr>
        <w:t>GET /</w:t>
      </w:r>
      <w:proofErr w:type="spellStart"/>
      <w:r w:rsidRPr="00C2429D">
        <w:rPr>
          <w:color w:val="333333"/>
          <w:sz w:val="20"/>
          <w:szCs w:val="20"/>
          <w:lang w:val="en-US"/>
          <w:rPrChange w:id="3591" w:author="Grigory" w:date="2018-11-13T17:53:00Z">
            <w:rPr>
              <w:color w:val="333333"/>
              <w:sz w:val="20"/>
              <w:szCs w:val="20"/>
            </w:rPr>
          </w:rPrChange>
        </w:rPr>
        <w:t>api</w:t>
      </w:r>
      <w:proofErr w:type="spellEnd"/>
      <w:r w:rsidRPr="00C2429D">
        <w:rPr>
          <w:color w:val="333333"/>
          <w:sz w:val="20"/>
          <w:szCs w:val="20"/>
          <w:lang w:val="en-US"/>
          <w:rPrChange w:id="3592" w:author="Grigory" w:date="2018-11-13T17:53:00Z">
            <w:rPr>
              <w:color w:val="333333"/>
              <w:sz w:val="20"/>
              <w:szCs w:val="20"/>
            </w:rPr>
          </w:rPrChange>
        </w:rPr>
        <w:t xml:space="preserve">/bookmarks/&lt;ID&gt;/ - </w:t>
      </w:r>
      <w:r>
        <w:rPr>
          <w:color w:val="333333"/>
          <w:sz w:val="20"/>
          <w:szCs w:val="20"/>
        </w:rPr>
        <w:t>получить</w:t>
      </w:r>
      <w:r w:rsidRPr="00C2429D">
        <w:rPr>
          <w:color w:val="333333"/>
          <w:sz w:val="20"/>
          <w:szCs w:val="20"/>
          <w:lang w:val="en-US"/>
          <w:rPrChange w:id="3593" w:author="Grigory" w:date="2018-11-13T17:53:00Z">
            <w:rPr>
              <w:color w:val="333333"/>
              <w:sz w:val="20"/>
              <w:szCs w:val="20"/>
            </w:rPr>
          </w:rPrChange>
        </w:rPr>
        <w:t xml:space="preserve"> </w:t>
      </w:r>
      <w:r>
        <w:rPr>
          <w:color w:val="333333"/>
          <w:sz w:val="20"/>
          <w:szCs w:val="20"/>
        </w:rPr>
        <w:t>информацию</w:t>
      </w:r>
      <w:r w:rsidRPr="00C2429D">
        <w:rPr>
          <w:color w:val="333333"/>
          <w:sz w:val="20"/>
          <w:szCs w:val="20"/>
          <w:lang w:val="en-US"/>
          <w:rPrChange w:id="3594" w:author="Grigory" w:date="2018-11-13T17:53:00Z">
            <w:rPr>
              <w:color w:val="333333"/>
              <w:sz w:val="20"/>
              <w:szCs w:val="20"/>
            </w:rPr>
          </w:rPrChange>
        </w:rPr>
        <w:t xml:space="preserve"> </w:t>
      </w:r>
      <w:r>
        <w:rPr>
          <w:color w:val="333333"/>
          <w:sz w:val="20"/>
          <w:szCs w:val="20"/>
        </w:rPr>
        <w:t>о</w:t>
      </w:r>
      <w:r w:rsidRPr="00C2429D">
        <w:rPr>
          <w:color w:val="333333"/>
          <w:sz w:val="20"/>
          <w:szCs w:val="20"/>
          <w:lang w:val="en-US"/>
          <w:rPrChange w:id="3595" w:author="Grigory" w:date="2018-11-13T17:53:00Z">
            <w:rPr>
              <w:color w:val="333333"/>
              <w:sz w:val="20"/>
              <w:szCs w:val="20"/>
            </w:rPr>
          </w:rPrChange>
        </w:rPr>
        <w:t xml:space="preserve"> </w:t>
      </w:r>
      <w:r>
        <w:rPr>
          <w:color w:val="333333"/>
          <w:sz w:val="20"/>
          <w:szCs w:val="20"/>
        </w:rPr>
        <w:t>закладке</w:t>
      </w:r>
    </w:p>
    <w:p w14:paraId="0D3810C9" w14:textId="77777777" w:rsidR="008F2729" w:rsidRDefault="00CE5BF4">
      <w:pPr>
        <w:pStyle w:val="10"/>
        <w:contextualSpacing w:val="0"/>
        <w:rPr>
          <w:color w:val="333333"/>
          <w:sz w:val="20"/>
          <w:szCs w:val="20"/>
        </w:rPr>
      </w:pPr>
      <w:r>
        <w:rPr>
          <w:color w:val="333333"/>
          <w:sz w:val="20"/>
          <w:szCs w:val="20"/>
        </w:rPr>
        <w:t>возвращает объект в формате</w:t>
      </w:r>
    </w:p>
    <w:p w14:paraId="3AE8A9B0" w14:textId="77777777" w:rsidR="008F2729" w:rsidRDefault="00CE5BF4">
      <w:pPr>
        <w:pStyle w:val="10"/>
        <w:contextualSpacing w:val="0"/>
        <w:rPr>
          <w:color w:val="333333"/>
          <w:sz w:val="20"/>
          <w:szCs w:val="20"/>
        </w:rPr>
      </w:pPr>
      <w:r>
        <w:rPr>
          <w:color w:val="333333"/>
          <w:sz w:val="20"/>
          <w:szCs w:val="20"/>
        </w:rPr>
        <w:t xml:space="preserve">{   </w:t>
      </w:r>
    </w:p>
    <w:p w14:paraId="0AC2A766"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id</w:t>
      </w:r>
      <w:proofErr w:type="spellEnd"/>
      <w:r>
        <w:rPr>
          <w:color w:val="333333"/>
          <w:sz w:val="20"/>
          <w:szCs w:val="20"/>
        </w:rPr>
        <w:t xml:space="preserve">': </w:t>
      </w:r>
      <w:proofErr w:type="spellStart"/>
      <w:r>
        <w:rPr>
          <w:color w:val="333333"/>
          <w:sz w:val="20"/>
          <w:szCs w:val="20"/>
        </w:rPr>
        <w:t>string</w:t>
      </w:r>
      <w:proofErr w:type="spellEnd"/>
      <w:r>
        <w:rPr>
          <w:color w:val="333333"/>
          <w:sz w:val="20"/>
          <w:szCs w:val="20"/>
        </w:rPr>
        <w:t>,</w:t>
      </w:r>
    </w:p>
    <w:p w14:paraId="689C9B17" w14:textId="77777777" w:rsidR="008F2729" w:rsidRPr="00C2429D" w:rsidRDefault="00CE5BF4">
      <w:pPr>
        <w:pStyle w:val="10"/>
        <w:contextualSpacing w:val="0"/>
        <w:rPr>
          <w:color w:val="333333"/>
          <w:sz w:val="20"/>
          <w:szCs w:val="20"/>
          <w:lang w:val="en-US"/>
          <w:rPrChange w:id="3596" w:author="Grigory" w:date="2018-11-13T17:53:00Z">
            <w:rPr>
              <w:color w:val="333333"/>
              <w:sz w:val="20"/>
              <w:szCs w:val="20"/>
            </w:rPr>
          </w:rPrChange>
        </w:rPr>
      </w:pPr>
      <w:r>
        <w:rPr>
          <w:color w:val="333333"/>
          <w:sz w:val="20"/>
          <w:szCs w:val="20"/>
        </w:rPr>
        <w:t xml:space="preserve">  </w:t>
      </w:r>
      <w:r w:rsidRPr="00C2429D">
        <w:rPr>
          <w:color w:val="333333"/>
          <w:sz w:val="20"/>
          <w:szCs w:val="20"/>
          <w:lang w:val="en-US"/>
          <w:rPrChange w:id="3597" w:author="Grigory" w:date="2018-11-13T17:53:00Z">
            <w:rPr>
              <w:color w:val="333333"/>
              <w:sz w:val="20"/>
              <w:szCs w:val="20"/>
            </w:rPr>
          </w:rPrChange>
        </w:rPr>
        <w:t>'</w:t>
      </w:r>
      <w:proofErr w:type="spellStart"/>
      <w:r w:rsidRPr="00C2429D">
        <w:rPr>
          <w:color w:val="333333"/>
          <w:sz w:val="20"/>
          <w:szCs w:val="20"/>
          <w:lang w:val="en-US"/>
          <w:rPrChange w:id="3598" w:author="Grigory" w:date="2018-11-13T17:53:00Z">
            <w:rPr>
              <w:color w:val="333333"/>
              <w:sz w:val="20"/>
              <w:szCs w:val="20"/>
            </w:rPr>
          </w:rPrChange>
        </w:rPr>
        <w:t>item_id</w:t>
      </w:r>
      <w:proofErr w:type="spellEnd"/>
      <w:r w:rsidRPr="00C2429D">
        <w:rPr>
          <w:color w:val="333333"/>
          <w:sz w:val="20"/>
          <w:szCs w:val="20"/>
          <w:lang w:val="en-US"/>
          <w:rPrChange w:id="3599" w:author="Grigory" w:date="2018-11-13T17:53:00Z">
            <w:rPr>
              <w:color w:val="333333"/>
              <w:sz w:val="20"/>
              <w:szCs w:val="20"/>
            </w:rPr>
          </w:rPrChange>
        </w:rPr>
        <w:t>': string,</w:t>
      </w:r>
    </w:p>
    <w:p w14:paraId="5AF6B38B" w14:textId="77777777" w:rsidR="008F2729" w:rsidRPr="00C2429D" w:rsidRDefault="00CE5BF4">
      <w:pPr>
        <w:pStyle w:val="10"/>
        <w:contextualSpacing w:val="0"/>
        <w:rPr>
          <w:color w:val="333333"/>
          <w:sz w:val="20"/>
          <w:szCs w:val="20"/>
          <w:lang w:val="en-US"/>
          <w:rPrChange w:id="3600" w:author="Grigory" w:date="2018-11-13T17:53:00Z">
            <w:rPr>
              <w:color w:val="333333"/>
              <w:sz w:val="20"/>
              <w:szCs w:val="20"/>
            </w:rPr>
          </w:rPrChange>
        </w:rPr>
      </w:pPr>
      <w:r w:rsidRPr="00C2429D">
        <w:rPr>
          <w:color w:val="333333"/>
          <w:sz w:val="20"/>
          <w:szCs w:val="20"/>
          <w:lang w:val="en-US"/>
          <w:rPrChange w:id="3601" w:author="Grigory" w:date="2018-11-13T17:53:00Z">
            <w:rPr>
              <w:color w:val="333333"/>
              <w:sz w:val="20"/>
              <w:szCs w:val="20"/>
            </w:rPr>
          </w:rPrChange>
        </w:rPr>
        <w:t xml:space="preserve">  '</w:t>
      </w:r>
      <w:proofErr w:type="spellStart"/>
      <w:r w:rsidRPr="00C2429D">
        <w:rPr>
          <w:color w:val="333333"/>
          <w:sz w:val="20"/>
          <w:szCs w:val="20"/>
          <w:lang w:val="en-US"/>
          <w:rPrChange w:id="3602" w:author="Grigory" w:date="2018-11-13T17:53:00Z">
            <w:rPr>
              <w:color w:val="333333"/>
              <w:sz w:val="20"/>
              <w:szCs w:val="20"/>
            </w:rPr>
          </w:rPrChange>
        </w:rPr>
        <w:t>item_type</w:t>
      </w:r>
      <w:proofErr w:type="spellEnd"/>
      <w:r w:rsidRPr="00C2429D">
        <w:rPr>
          <w:color w:val="333333"/>
          <w:sz w:val="20"/>
          <w:szCs w:val="20"/>
          <w:lang w:val="en-US"/>
          <w:rPrChange w:id="3603" w:author="Grigory" w:date="2018-11-13T17:53:00Z">
            <w:rPr>
              <w:color w:val="333333"/>
              <w:sz w:val="20"/>
              <w:szCs w:val="20"/>
            </w:rPr>
          </w:rPrChange>
        </w:rPr>
        <w:t>': string,</w:t>
      </w:r>
    </w:p>
    <w:p w14:paraId="4552D4CE" w14:textId="77777777" w:rsidR="008F2729" w:rsidRPr="00C2429D" w:rsidRDefault="00CE5BF4">
      <w:pPr>
        <w:pStyle w:val="10"/>
        <w:contextualSpacing w:val="0"/>
        <w:rPr>
          <w:color w:val="333333"/>
          <w:sz w:val="20"/>
          <w:szCs w:val="20"/>
          <w:lang w:val="en-US"/>
          <w:rPrChange w:id="3604" w:author="Grigory" w:date="2018-11-13T17:53:00Z">
            <w:rPr>
              <w:color w:val="333333"/>
              <w:sz w:val="20"/>
              <w:szCs w:val="20"/>
            </w:rPr>
          </w:rPrChange>
        </w:rPr>
      </w:pPr>
      <w:r w:rsidRPr="00C2429D">
        <w:rPr>
          <w:color w:val="333333"/>
          <w:sz w:val="20"/>
          <w:szCs w:val="20"/>
          <w:lang w:val="en-US"/>
          <w:rPrChange w:id="3605" w:author="Grigory" w:date="2018-11-13T17:53:00Z">
            <w:rPr>
              <w:color w:val="333333"/>
              <w:sz w:val="20"/>
              <w:szCs w:val="20"/>
            </w:rPr>
          </w:rPrChange>
        </w:rPr>
        <w:t xml:space="preserve">  'name': string,</w:t>
      </w:r>
    </w:p>
    <w:p w14:paraId="15BABF9A" w14:textId="77777777" w:rsidR="008F2729" w:rsidRPr="00C2429D" w:rsidRDefault="00CE5BF4">
      <w:pPr>
        <w:pStyle w:val="10"/>
        <w:contextualSpacing w:val="0"/>
        <w:rPr>
          <w:color w:val="333333"/>
          <w:sz w:val="20"/>
          <w:szCs w:val="20"/>
          <w:lang w:val="en-US"/>
          <w:rPrChange w:id="3606" w:author="Grigory" w:date="2018-11-13T17:53:00Z">
            <w:rPr>
              <w:color w:val="333333"/>
              <w:sz w:val="20"/>
              <w:szCs w:val="20"/>
            </w:rPr>
          </w:rPrChange>
        </w:rPr>
      </w:pPr>
      <w:r w:rsidRPr="00C2429D">
        <w:rPr>
          <w:color w:val="333333"/>
          <w:sz w:val="20"/>
          <w:szCs w:val="20"/>
          <w:lang w:val="en-US"/>
          <w:rPrChange w:id="3607" w:author="Grigory" w:date="2018-11-13T17:53:00Z">
            <w:rPr>
              <w:color w:val="333333"/>
              <w:sz w:val="20"/>
              <w:szCs w:val="20"/>
            </w:rPr>
          </w:rPrChange>
        </w:rPr>
        <w:t xml:space="preserve">  'anchor': string,</w:t>
      </w:r>
    </w:p>
    <w:p w14:paraId="3855257A" w14:textId="77777777" w:rsidR="008F2729" w:rsidRPr="00C2429D" w:rsidRDefault="00CE5BF4">
      <w:pPr>
        <w:pStyle w:val="10"/>
        <w:contextualSpacing w:val="0"/>
        <w:rPr>
          <w:color w:val="333333"/>
          <w:sz w:val="20"/>
          <w:szCs w:val="20"/>
          <w:lang w:val="en-US"/>
          <w:rPrChange w:id="3608" w:author="Grigory" w:date="2018-11-13T17:53:00Z">
            <w:rPr>
              <w:color w:val="333333"/>
              <w:sz w:val="20"/>
              <w:szCs w:val="20"/>
            </w:rPr>
          </w:rPrChange>
        </w:rPr>
      </w:pPr>
      <w:r w:rsidRPr="00C2429D">
        <w:rPr>
          <w:color w:val="333333"/>
          <w:sz w:val="20"/>
          <w:szCs w:val="20"/>
          <w:lang w:val="en-US"/>
          <w:rPrChange w:id="3609" w:author="Grigory" w:date="2018-11-13T17:53:00Z">
            <w:rPr>
              <w:color w:val="333333"/>
              <w:sz w:val="20"/>
              <w:szCs w:val="20"/>
            </w:rPr>
          </w:rPrChange>
        </w:rPr>
        <w:t>}</w:t>
      </w:r>
    </w:p>
    <w:p w14:paraId="358B8B71" w14:textId="77777777" w:rsidR="008F2729" w:rsidRPr="00C2429D" w:rsidRDefault="008F2729">
      <w:pPr>
        <w:pStyle w:val="10"/>
        <w:contextualSpacing w:val="0"/>
        <w:rPr>
          <w:color w:val="333333"/>
          <w:sz w:val="20"/>
          <w:szCs w:val="20"/>
          <w:lang w:val="en-US"/>
          <w:rPrChange w:id="3610" w:author="Grigory" w:date="2018-11-13T17:53:00Z">
            <w:rPr>
              <w:color w:val="333333"/>
              <w:sz w:val="20"/>
              <w:szCs w:val="20"/>
            </w:rPr>
          </w:rPrChange>
        </w:rPr>
      </w:pPr>
    </w:p>
    <w:p w14:paraId="45714AE3" w14:textId="77777777" w:rsidR="008F2729" w:rsidRPr="00C2429D" w:rsidRDefault="00CE5BF4">
      <w:pPr>
        <w:pStyle w:val="10"/>
        <w:contextualSpacing w:val="0"/>
        <w:rPr>
          <w:color w:val="333333"/>
          <w:sz w:val="20"/>
          <w:szCs w:val="20"/>
          <w:lang w:val="en-US"/>
          <w:rPrChange w:id="3611" w:author="Grigory" w:date="2018-11-13T17:53:00Z">
            <w:rPr>
              <w:color w:val="333333"/>
              <w:sz w:val="20"/>
              <w:szCs w:val="20"/>
            </w:rPr>
          </w:rPrChange>
        </w:rPr>
      </w:pPr>
      <w:r w:rsidRPr="00C2429D">
        <w:rPr>
          <w:color w:val="333333"/>
          <w:sz w:val="20"/>
          <w:szCs w:val="20"/>
          <w:lang w:val="en-US"/>
          <w:rPrChange w:id="3612" w:author="Grigory" w:date="2018-11-13T17:53:00Z">
            <w:rPr>
              <w:color w:val="333333"/>
              <w:sz w:val="20"/>
              <w:szCs w:val="20"/>
            </w:rPr>
          </w:rPrChange>
        </w:rPr>
        <w:t>POST /</w:t>
      </w:r>
      <w:proofErr w:type="spellStart"/>
      <w:r w:rsidRPr="00C2429D">
        <w:rPr>
          <w:color w:val="333333"/>
          <w:sz w:val="20"/>
          <w:szCs w:val="20"/>
          <w:lang w:val="en-US"/>
          <w:rPrChange w:id="3613" w:author="Grigory" w:date="2018-11-13T17:53:00Z">
            <w:rPr>
              <w:color w:val="333333"/>
              <w:sz w:val="20"/>
              <w:szCs w:val="20"/>
            </w:rPr>
          </w:rPrChange>
        </w:rPr>
        <w:t>api</w:t>
      </w:r>
      <w:proofErr w:type="spellEnd"/>
      <w:r w:rsidRPr="00C2429D">
        <w:rPr>
          <w:color w:val="333333"/>
          <w:sz w:val="20"/>
          <w:szCs w:val="20"/>
          <w:lang w:val="en-US"/>
          <w:rPrChange w:id="3614" w:author="Grigory" w:date="2018-11-13T17:53:00Z">
            <w:rPr>
              <w:color w:val="333333"/>
              <w:sz w:val="20"/>
              <w:szCs w:val="20"/>
            </w:rPr>
          </w:rPrChange>
        </w:rPr>
        <w:t xml:space="preserve">/bookmarks/ - </w:t>
      </w:r>
      <w:r>
        <w:rPr>
          <w:color w:val="333333"/>
          <w:sz w:val="20"/>
          <w:szCs w:val="20"/>
        </w:rPr>
        <w:t>добавить</w:t>
      </w:r>
      <w:r w:rsidRPr="00C2429D">
        <w:rPr>
          <w:color w:val="333333"/>
          <w:sz w:val="20"/>
          <w:szCs w:val="20"/>
          <w:lang w:val="en-US"/>
          <w:rPrChange w:id="3615" w:author="Grigory" w:date="2018-11-13T17:53:00Z">
            <w:rPr>
              <w:color w:val="333333"/>
              <w:sz w:val="20"/>
              <w:szCs w:val="20"/>
            </w:rPr>
          </w:rPrChange>
        </w:rPr>
        <w:t xml:space="preserve"> </w:t>
      </w:r>
      <w:r>
        <w:rPr>
          <w:color w:val="333333"/>
          <w:sz w:val="20"/>
          <w:szCs w:val="20"/>
        </w:rPr>
        <w:t>закладку</w:t>
      </w:r>
    </w:p>
    <w:p w14:paraId="2652C254" w14:textId="77777777" w:rsidR="008F2729" w:rsidRDefault="00CE5BF4">
      <w:pPr>
        <w:pStyle w:val="10"/>
        <w:contextualSpacing w:val="0"/>
        <w:rPr>
          <w:color w:val="333333"/>
          <w:sz w:val="20"/>
          <w:szCs w:val="20"/>
        </w:rPr>
      </w:pPr>
      <w:r>
        <w:rPr>
          <w:color w:val="333333"/>
          <w:sz w:val="20"/>
          <w:szCs w:val="20"/>
        </w:rPr>
        <w:t xml:space="preserve">в теле </w:t>
      </w:r>
    </w:p>
    <w:p w14:paraId="4FF5DE84"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item_id</w:t>
      </w:r>
      <w:proofErr w:type="spellEnd"/>
      <w:r>
        <w:rPr>
          <w:color w:val="333333"/>
          <w:sz w:val="20"/>
          <w:szCs w:val="20"/>
        </w:rPr>
        <w:t xml:space="preserve"> - ID элемента</w:t>
      </w:r>
    </w:p>
    <w:p w14:paraId="26664B2A"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name</w:t>
      </w:r>
      <w:proofErr w:type="spellEnd"/>
      <w:r>
        <w:rPr>
          <w:color w:val="333333"/>
          <w:sz w:val="20"/>
          <w:szCs w:val="20"/>
        </w:rPr>
        <w:t xml:space="preserve"> - название закладки</w:t>
      </w:r>
    </w:p>
    <w:p w14:paraId="3D5E6299" w14:textId="77777777" w:rsidR="008F2729" w:rsidRDefault="00CE5BF4">
      <w:pPr>
        <w:pStyle w:val="10"/>
        <w:contextualSpacing w:val="0"/>
        <w:rPr>
          <w:color w:val="333333"/>
          <w:sz w:val="20"/>
          <w:szCs w:val="20"/>
        </w:rPr>
      </w:pPr>
      <w:r>
        <w:rPr>
          <w:color w:val="333333"/>
          <w:sz w:val="20"/>
          <w:szCs w:val="20"/>
        </w:rPr>
        <w:t xml:space="preserve"> </w:t>
      </w:r>
      <w:proofErr w:type="spellStart"/>
      <w:r>
        <w:rPr>
          <w:color w:val="333333"/>
          <w:sz w:val="20"/>
          <w:szCs w:val="20"/>
        </w:rPr>
        <w:t>anchor</w:t>
      </w:r>
      <w:proofErr w:type="spellEnd"/>
      <w:r>
        <w:rPr>
          <w:color w:val="333333"/>
          <w:sz w:val="20"/>
          <w:szCs w:val="20"/>
        </w:rPr>
        <w:t xml:space="preserve"> - якорь (</w:t>
      </w:r>
      <w:proofErr w:type="spellStart"/>
      <w:r>
        <w:rPr>
          <w:color w:val="333333"/>
          <w:sz w:val="20"/>
          <w:szCs w:val="20"/>
        </w:rPr>
        <w:t>data-id</w:t>
      </w:r>
      <w:proofErr w:type="spellEnd"/>
      <w:r>
        <w:rPr>
          <w:color w:val="333333"/>
          <w:sz w:val="20"/>
          <w:szCs w:val="20"/>
        </w:rPr>
        <w:t xml:space="preserve"> </w:t>
      </w:r>
      <w:proofErr w:type="spellStart"/>
      <w:r>
        <w:rPr>
          <w:color w:val="333333"/>
          <w:sz w:val="20"/>
          <w:szCs w:val="20"/>
        </w:rPr>
        <w:t>html</w:t>
      </w:r>
      <w:proofErr w:type="spellEnd"/>
      <w:r>
        <w:rPr>
          <w:color w:val="333333"/>
          <w:sz w:val="20"/>
          <w:szCs w:val="20"/>
        </w:rPr>
        <w:t xml:space="preserve"> элемента)</w:t>
      </w:r>
    </w:p>
    <w:p w14:paraId="68F96757" w14:textId="77777777" w:rsidR="008F2729" w:rsidRDefault="008F2729">
      <w:pPr>
        <w:pStyle w:val="10"/>
        <w:contextualSpacing w:val="0"/>
        <w:rPr>
          <w:color w:val="333333"/>
          <w:sz w:val="20"/>
          <w:szCs w:val="20"/>
        </w:rPr>
      </w:pPr>
    </w:p>
    <w:p w14:paraId="42FE53B1" w14:textId="77777777" w:rsidR="008F2729" w:rsidRPr="00C2429D" w:rsidRDefault="00CE5BF4">
      <w:pPr>
        <w:pStyle w:val="10"/>
        <w:contextualSpacing w:val="0"/>
        <w:rPr>
          <w:color w:val="333333"/>
          <w:sz w:val="20"/>
          <w:szCs w:val="20"/>
          <w:lang w:val="en-US"/>
          <w:rPrChange w:id="3616" w:author="Grigory" w:date="2018-11-13T17:53:00Z">
            <w:rPr>
              <w:color w:val="333333"/>
              <w:sz w:val="20"/>
              <w:szCs w:val="20"/>
            </w:rPr>
          </w:rPrChange>
        </w:rPr>
      </w:pPr>
      <w:r w:rsidRPr="00C2429D">
        <w:rPr>
          <w:color w:val="333333"/>
          <w:sz w:val="20"/>
          <w:szCs w:val="20"/>
          <w:lang w:val="en-US"/>
          <w:rPrChange w:id="3617" w:author="Grigory" w:date="2018-11-13T17:53:00Z">
            <w:rPr>
              <w:color w:val="333333"/>
              <w:sz w:val="20"/>
              <w:szCs w:val="20"/>
            </w:rPr>
          </w:rPrChange>
        </w:rPr>
        <w:t>DELETE /</w:t>
      </w:r>
      <w:proofErr w:type="spellStart"/>
      <w:r w:rsidRPr="00C2429D">
        <w:rPr>
          <w:color w:val="333333"/>
          <w:sz w:val="20"/>
          <w:szCs w:val="20"/>
          <w:lang w:val="en-US"/>
          <w:rPrChange w:id="3618" w:author="Grigory" w:date="2018-11-13T17:53:00Z">
            <w:rPr>
              <w:color w:val="333333"/>
              <w:sz w:val="20"/>
              <w:szCs w:val="20"/>
            </w:rPr>
          </w:rPrChange>
        </w:rPr>
        <w:t>api</w:t>
      </w:r>
      <w:proofErr w:type="spellEnd"/>
      <w:r w:rsidRPr="00C2429D">
        <w:rPr>
          <w:color w:val="333333"/>
          <w:sz w:val="20"/>
          <w:szCs w:val="20"/>
          <w:lang w:val="en-US"/>
          <w:rPrChange w:id="3619" w:author="Grigory" w:date="2018-11-13T17:53:00Z">
            <w:rPr>
              <w:color w:val="333333"/>
              <w:sz w:val="20"/>
              <w:szCs w:val="20"/>
            </w:rPr>
          </w:rPrChange>
        </w:rPr>
        <w:t xml:space="preserve">/bookmarks/&lt;ID&gt;/ - </w:t>
      </w:r>
      <w:r>
        <w:rPr>
          <w:color w:val="333333"/>
          <w:sz w:val="20"/>
          <w:szCs w:val="20"/>
        </w:rPr>
        <w:t>удалить</w:t>
      </w:r>
      <w:r w:rsidRPr="00C2429D">
        <w:rPr>
          <w:color w:val="333333"/>
          <w:sz w:val="20"/>
          <w:szCs w:val="20"/>
          <w:lang w:val="en-US"/>
          <w:rPrChange w:id="3620" w:author="Grigory" w:date="2018-11-13T17:53:00Z">
            <w:rPr>
              <w:color w:val="333333"/>
              <w:sz w:val="20"/>
              <w:szCs w:val="20"/>
            </w:rPr>
          </w:rPrChange>
        </w:rPr>
        <w:t xml:space="preserve"> </w:t>
      </w:r>
      <w:r>
        <w:rPr>
          <w:color w:val="333333"/>
          <w:sz w:val="20"/>
          <w:szCs w:val="20"/>
        </w:rPr>
        <w:t>закладку</w:t>
      </w:r>
      <w:r w:rsidRPr="00C2429D">
        <w:rPr>
          <w:lang w:val="en-US"/>
          <w:rPrChange w:id="3621" w:author="Grigory" w:date="2018-11-13T17:53:00Z">
            <w:rPr/>
          </w:rPrChange>
        </w:rPr>
        <w:br w:type="page"/>
      </w:r>
    </w:p>
    <w:p w14:paraId="31DD7409" w14:textId="77777777" w:rsidR="008F2729" w:rsidRDefault="00CE5BF4">
      <w:pPr>
        <w:pStyle w:val="10"/>
        <w:contextualSpacing w:val="0"/>
        <w:rPr>
          <w:b/>
          <w:color w:val="333333"/>
          <w:sz w:val="24"/>
          <w:szCs w:val="24"/>
        </w:rPr>
      </w:pPr>
      <w:r>
        <w:rPr>
          <w:b/>
          <w:color w:val="333333"/>
          <w:sz w:val="24"/>
          <w:szCs w:val="24"/>
        </w:rPr>
        <w:lastRenderedPageBreak/>
        <w:t>Доступ для партнеров.</w:t>
      </w:r>
    </w:p>
    <w:p w14:paraId="17B942BB" w14:textId="77777777" w:rsidR="008F2729" w:rsidRDefault="00CE5BF4">
      <w:pPr>
        <w:pStyle w:val="10"/>
        <w:contextualSpacing w:val="0"/>
        <w:rPr>
          <w:color w:val="333333"/>
          <w:sz w:val="20"/>
          <w:szCs w:val="20"/>
        </w:rPr>
      </w:pPr>
      <w:r>
        <w:rPr>
          <w:color w:val="333333"/>
          <w:sz w:val="20"/>
          <w:szCs w:val="20"/>
        </w:rPr>
        <w:t>Описание задачи:</w:t>
      </w:r>
    </w:p>
    <w:p w14:paraId="3941C205" w14:textId="77777777" w:rsidR="008F2729" w:rsidRDefault="00CE5BF4">
      <w:pPr>
        <w:pStyle w:val="10"/>
        <w:contextualSpacing w:val="0"/>
        <w:rPr>
          <w:color w:val="535C69"/>
          <w:sz w:val="21"/>
          <w:szCs w:val="21"/>
        </w:rPr>
      </w:pPr>
      <w:r>
        <w:rPr>
          <w:color w:val="535C69"/>
          <w:sz w:val="21"/>
          <w:szCs w:val="21"/>
        </w:rPr>
        <w:t xml:space="preserve">Необходимо разработать универсальную API для доступа к журналам через наших партнеров. Т.е. API, благодаря которому они смогут демонстрировать наши </w:t>
      </w:r>
      <w:proofErr w:type="spellStart"/>
      <w:r>
        <w:rPr>
          <w:color w:val="535C69"/>
          <w:sz w:val="21"/>
          <w:szCs w:val="21"/>
        </w:rPr>
        <w:t>листалки</w:t>
      </w:r>
      <w:proofErr w:type="spellEnd"/>
      <w:r>
        <w:rPr>
          <w:color w:val="535C69"/>
          <w:sz w:val="21"/>
          <w:szCs w:val="21"/>
        </w:rPr>
        <w:t xml:space="preserve"> через свои сайты. Каждый партнер будет иметь свой ключ для подключения к сайту, нужно продумать простой способ </w:t>
      </w:r>
      <w:proofErr w:type="spellStart"/>
      <w:r>
        <w:rPr>
          <w:color w:val="535C69"/>
          <w:sz w:val="21"/>
          <w:szCs w:val="21"/>
        </w:rPr>
        <w:t>инеграции</w:t>
      </w:r>
      <w:proofErr w:type="spellEnd"/>
      <w:r>
        <w:rPr>
          <w:color w:val="535C69"/>
          <w:sz w:val="21"/>
          <w:szCs w:val="21"/>
        </w:rPr>
        <w:t xml:space="preserve">, чтобы для них это было не слишком затратно. Также нужна какая-то система учета по журналам и количеству доступов. Партнеры </w:t>
      </w:r>
      <w:proofErr w:type="spellStart"/>
      <w:r>
        <w:rPr>
          <w:color w:val="535C69"/>
          <w:sz w:val="21"/>
          <w:szCs w:val="21"/>
        </w:rPr>
        <w:t>врятли</w:t>
      </w:r>
      <w:proofErr w:type="spellEnd"/>
      <w:r>
        <w:rPr>
          <w:color w:val="535C69"/>
          <w:sz w:val="21"/>
          <w:szCs w:val="21"/>
        </w:rPr>
        <w:t xml:space="preserve"> захотят нам передавать контактные данные подписчиков (чтобы мы их не переманили в редакционные), но могут давать уникальный идентификационный ключ на каждого подписчика, а нам надо будет отслеживать к-во подключенных пользователей.</w:t>
      </w:r>
    </w:p>
    <w:p w14:paraId="2ABD1B99" w14:textId="77777777" w:rsidR="008F2729" w:rsidRDefault="00CE5BF4">
      <w:pPr>
        <w:pStyle w:val="10"/>
        <w:contextualSpacing w:val="0"/>
        <w:rPr>
          <w:color w:val="333333"/>
          <w:sz w:val="20"/>
          <w:szCs w:val="20"/>
        </w:rPr>
      </w:pPr>
      <w:proofErr w:type="spellStart"/>
      <w:r>
        <w:rPr>
          <w:color w:val="535C69"/>
          <w:sz w:val="21"/>
          <w:szCs w:val="21"/>
        </w:rPr>
        <w:t>Блоксхема</w:t>
      </w:r>
      <w:proofErr w:type="spellEnd"/>
      <w:r>
        <w:rPr>
          <w:color w:val="535C69"/>
          <w:sz w:val="21"/>
          <w:szCs w:val="21"/>
        </w:rPr>
        <w:t xml:space="preserve"> условия предоставления журнала: </w:t>
      </w:r>
      <w:hyperlink r:id="rId10">
        <w:r>
          <w:rPr>
            <w:color w:val="2067B0"/>
            <w:sz w:val="21"/>
            <w:szCs w:val="21"/>
            <w:u w:val="single"/>
          </w:rPr>
          <w:t>https://yadi.sk/i/</w:t>
        </w:r>
        <w:r>
          <w:rPr>
            <w:color w:val="2067B0"/>
            <w:sz w:val="21"/>
            <w:szCs w:val="21"/>
            <w:u w:val="single"/>
          </w:rPr>
          <w:t>m</w:t>
        </w:r>
        <w:r>
          <w:rPr>
            <w:color w:val="2067B0"/>
            <w:sz w:val="21"/>
            <w:szCs w:val="21"/>
            <w:u w:val="single"/>
          </w:rPr>
          <w:t>XOhYKd83KBjQu</w:t>
        </w:r>
      </w:hyperlink>
    </w:p>
    <w:p w14:paraId="33D897FF" w14:textId="77777777" w:rsidR="008F2729" w:rsidRDefault="008F2729">
      <w:pPr>
        <w:pStyle w:val="10"/>
        <w:contextualSpacing w:val="0"/>
        <w:rPr>
          <w:color w:val="333333"/>
          <w:sz w:val="20"/>
          <w:szCs w:val="20"/>
        </w:rPr>
      </w:pPr>
    </w:p>
    <w:p w14:paraId="174BDC31" w14:textId="77777777" w:rsidR="008F2729" w:rsidRDefault="00CE5BF4">
      <w:pPr>
        <w:pStyle w:val="10"/>
        <w:contextualSpacing w:val="0"/>
        <w:rPr>
          <w:color w:val="333333"/>
          <w:sz w:val="20"/>
          <w:szCs w:val="20"/>
        </w:rPr>
      </w:pPr>
      <w:r>
        <w:rPr>
          <w:color w:val="333333"/>
          <w:sz w:val="20"/>
          <w:szCs w:val="20"/>
        </w:rPr>
        <w:t>Сущности:</w:t>
      </w:r>
      <w:bookmarkStart w:id="3622" w:name="_GoBack"/>
      <w:bookmarkEnd w:id="3622"/>
    </w:p>
    <w:p w14:paraId="544B1360" w14:textId="77777777" w:rsidR="008F2729" w:rsidRDefault="00CE5BF4">
      <w:pPr>
        <w:pStyle w:val="10"/>
        <w:contextualSpacing w:val="0"/>
        <w:rPr>
          <w:b/>
          <w:color w:val="333333"/>
          <w:sz w:val="20"/>
          <w:szCs w:val="20"/>
        </w:rPr>
      </w:pPr>
      <w:r>
        <w:rPr>
          <w:b/>
          <w:color w:val="333333"/>
          <w:sz w:val="20"/>
          <w:szCs w:val="20"/>
        </w:rPr>
        <w:t>Партнер.</w:t>
      </w:r>
    </w:p>
    <w:p w14:paraId="5F331FF7" w14:textId="77777777" w:rsidR="008F2729" w:rsidRDefault="00CE5BF4">
      <w:pPr>
        <w:pStyle w:val="10"/>
        <w:contextualSpacing w:val="0"/>
        <w:rPr>
          <w:color w:val="333333"/>
          <w:sz w:val="20"/>
          <w:szCs w:val="20"/>
        </w:rPr>
      </w:pPr>
      <w:r>
        <w:rPr>
          <w:color w:val="333333"/>
          <w:sz w:val="20"/>
          <w:szCs w:val="20"/>
        </w:rPr>
        <w:t>Партнер, пользователям которого предоставляется доступ к выпускам.</w:t>
      </w:r>
    </w:p>
    <w:p w14:paraId="475E3B9E" w14:textId="77777777" w:rsidR="008F2729" w:rsidRDefault="00CE5BF4">
      <w:pPr>
        <w:pStyle w:val="10"/>
        <w:contextualSpacing w:val="0"/>
        <w:rPr>
          <w:color w:val="333333"/>
          <w:sz w:val="20"/>
          <w:szCs w:val="20"/>
        </w:rPr>
      </w:pPr>
      <w:r>
        <w:rPr>
          <w:color w:val="333333"/>
          <w:sz w:val="20"/>
          <w:szCs w:val="20"/>
        </w:rPr>
        <w:t>Свойства:</w:t>
      </w:r>
    </w:p>
    <w:p w14:paraId="05220407" w14:textId="77777777" w:rsidR="008F2729" w:rsidRDefault="00CE5BF4">
      <w:pPr>
        <w:pStyle w:val="10"/>
        <w:numPr>
          <w:ilvl w:val="0"/>
          <w:numId w:val="17"/>
        </w:numPr>
      </w:pPr>
      <w:r>
        <w:rPr>
          <w:color w:val="333333"/>
          <w:sz w:val="20"/>
          <w:szCs w:val="20"/>
        </w:rPr>
        <w:t>ключ - уникальный, обязательный</w:t>
      </w:r>
    </w:p>
    <w:p w14:paraId="05013C0A" w14:textId="77777777" w:rsidR="008F2729" w:rsidRDefault="00CE5BF4">
      <w:pPr>
        <w:pStyle w:val="10"/>
        <w:numPr>
          <w:ilvl w:val="0"/>
          <w:numId w:val="17"/>
        </w:numPr>
      </w:pPr>
      <w:r>
        <w:rPr>
          <w:color w:val="333333"/>
          <w:sz w:val="20"/>
          <w:szCs w:val="20"/>
        </w:rPr>
        <w:t>активность - логическое</w:t>
      </w:r>
    </w:p>
    <w:p w14:paraId="1B6907A7" w14:textId="77777777" w:rsidR="008F2729" w:rsidRDefault="00CE5BF4">
      <w:pPr>
        <w:pStyle w:val="10"/>
        <w:contextualSpacing w:val="0"/>
        <w:rPr>
          <w:b/>
          <w:color w:val="333333"/>
          <w:sz w:val="20"/>
          <w:szCs w:val="20"/>
        </w:rPr>
      </w:pPr>
      <w:r>
        <w:rPr>
          <w:b/>
          <w:color w:val="333333"/>
          <w:sz w:val="20"/>
          <w:szCs w:val="20"/>
        </w:rPr>
        <w:t>Квота.</w:t>
      </w:r>
    </w:p>
    <w:p w14:paraId="2757581A" w14:textId="77777777" w:rsidR="008F2729" w:rsidRDefault="00CE5BF4">
      <w:pPr>
        <w:pStyle w:val="10"/>
        <w:contextualSpacing w:val="0"/>
        <w:rPr>
          <w:color w:val="333333"/>
          <w:sz w:val="20"/>
          <w:szCs w:val="20"/>
        </w:rPr>
      </w:pPr>
      <w:r>
        <w:rPr>
          <w:color w:val="333333"/>
          <w:sz w:val="20"/>
          <w:szCs w:val="20"/>
        </w:rPr>
        <w:t>Настройка доступа к чтению выпусков для пользователей партнеров, здесь указывается к чему есть доступ у пользователей.</w:t>
      </w:r>
    </w:p>
    <w:p w14:paraId="5CDBAD64" w14:textId="77777777" w:rsidR="008F2729" w:rsidRDefault="00CE5BF4">
      <w:pPr>
        <w:pStyle w:val="10"/>
        <w:contextualSpacing w:val="0"/>
        <w:rPr>
          <w:color w:val="333333"/>
          <w:sz w:val="20"/>
          <w:szCs w:val="20"/>
        </w:rPr>
      </w:pPr>
      <w:r>
        <w:rPr>
          <w:color w:val="333333"/>
          <w:sz w:val="20"/>
          <w:szCs w:val="20"/>
        </w:rPr>
        <w:t>При заданном журнале также дополнительно могут быть ограничения по дате выхода выпусков этого журнала. Если заданы и журнал, и выпуск, то доступ предоставляется и к указанному выпуску, и к выпускам указанного журнала.</w:t>
      </w:r>
    </w:p>
    <w:p w14:paraId="7297CE42" w14:textId="77777777" w:rsidR="008F2729" w:rsidRDefault="00CE5BF4">
      <w:pPr>
        <w:pStyle w:val="10"/>
        <w:contextualSpacing w:val="0"/>
        <w:rPr>
          <w:color w:val="333333"/>
          <w:sz w:val="20"/>
          <w:szCs w:val="20"/>
        </w:rPr>
      </w:pPr>
      <w:r>
        <w:rPr>
          <w:color w:val="333333"/>
          <w:sz w:val="20"/>
          <w:szCs w:val="20"/>
        </w:rPr>
        <w:t>При использовании квоты ей увеличивается на 1 свойство "использовано". Если свойство "использовано" больше или равно свойству "размер квоты", то новые пользователи не смогут ее использовать, а кто её уже использовал могут продолжать ей пользоваться.</w:t>
      </w:r>
    </w:p>
    <w:p w14:paraId="44D0C09F" w14:textId="77777777" w:rsidR="008F2729" w:rsidRDefault="00CE5BF4">
      <w:pPr>
        <w:pStyle w:val="10"/>
        <w:contextualSpacing w:val="0"/>
        <w:rPr>
          <w:color w:val="333333"/>
          <w:sz w:val="20"/>
          <w:szCs w:val="20"/>
        </w:rPr>
      </w:pPr>
      <w:r>
        <w:rPr>
          <w:color w:val="333333"/>
          <w:sz w:val="20"/>
          <w:szCs w:val="20"/>
        </w:rPr>
        <w:t>Свойства:</w:t>
      </w:r>
    </w:p>
    <w:p w14:paraId="177A7D57" w14:textId="77777777" w:rsidR="008F2729" w:rsidRDefault="00CE5BF4">
      <w:pPr>
        <w:pStyle w:val="10"/>
        <w:numPr>
          <w:ilvl w:val="0"/>
          <w:numId w:val="19"/>
        </w:numPr>
      </w:pPr>
      <w:r>
        <w:rPr>
          <w:color w:val="333333"/>
          <w:sz w:val="20"/>
          <w:szCs w:val="20"/>
        </w:rPr>
        <w:t>ID - уникальный, идентификатор квоты.</w:t>
      </w:r>
    </w:p>
    <w:p w14:paraId="51272375" w14:textId="77777777" w:rsidR="008F2729" w:rsidRDefault="00CE5BF4">
      <w:pPr>
        <w:pStyle w:val="10"/>
        <w:numPr>
          <w:ilvl w:val="0"/>
          <w:numId w:val="19"/>
        </w:numPr>
      </w:pPr>
      <w:r>
        <w:rPr>
          <w:color w:val="333333"/>
          <w:sz w:val="20"/>
          <w:szCs w:val="20"/>
        </w:rPr>
        <w:t>партнер - обязательный, привязка к Партнер, для какого партнера предоставляется квота</w:t>
      </w:r>
    </w:p>
    <w:p w14:paraId="658829D3" w14:textId="77777777" w:rsidR="008F2729" w:rsidRDefault="00CE5BF4">
      <w:pPr>
        <w:pStyle w:val="10"/>
        <w:numPr>
          <w:ilvl w:val="0"/>
          <w:numId w:val="19"/>
        </w:numPr>
      </w:pPr>
      <w:r>
        <w:rPr>
          <w:color w:val="333333"/>
          <w:sz w:val="20"/>
          <w:szCs w:val="20"/>
        </w:rPr>
        <w:t>активность - логическое</w:t>
      </w:r>
    </w:p>
    <w:p w14:paraId="33B97A31" w14:textId="77777777" w:rsidR="008F2729" w:rsidRDefault="00CE5BF4">
      <w:pPr>
        <w:pStyle w:val="10"/>
        <w:numPr>
          <w:ilvl w:val="0"/>
          <w:numId w:val="19"/>
        </w:numPr>
      </w:pPr>
      <w:r>
        <w:rPr>
          <w:color w:val="333333"/>
          <w:sz w:val="20"/>
          <w:szCs w:val="20"/>
        </w:rPr>
        <w:t>журнал - привязка к журналу, на какой журнал предоставляется квота</w:t>
      </w:r>
    </w:p>
    <w:p w14:paraId="6D916AE9" w14:textId="77777777" w:rsidR="008F2729" w:rsidRDefault="00CE5BF4">
      <w:pPr>
        <w:pStyle w:val="10"/>
        <w:numPr>
          <w:ilvl w:val="0"/>
          <w:numId w:val="19"/>
        </w:numPr>
      </w:pPr>
      <w:r>
        <w:rPr>
          <w:color w:val="333333"/>
          <w:sz w:val="20"/>
          <w:szCs w:val="20"/>
        </w:rPr>
        <w:t>начало интервала - дата, доступны выпуски журнала, вышедшие после этой даты, если не задана, то нет ограничения</w:t>
      </w:r>
    </w:p>
    <w:p w14:paraId="7EBF66ED" w14:textId="77777777" w:rsidR="008F2729" w:rsidRDefault="00CE5BF4">
      <w:pPr>
        <w:pStyle w:val="10"/>
        <w:numPr>
          <w:ilvl w:val="0"/>
          <w:numId w:val="19"/>
        </w:numPr>
      </w:pPr>
      <w:r>
        <w:rPr>
          <w:color w:val="333333"/>
          <w:sz w:val="20"/>
          <w:szCs w:val="20"/>
        </w:rPr>
        <w:t>конец интервала - дата, доступны выпуски журнала, вышедшие до этой даты, если не задана, то нет ограничения</w:t>
      </w:r>
    </w:p>
    <w:p w14:paraId="0FDC7CB9" w14:textId="77777777" w:rsidR="008F2729" w:rsidRDefault="00CE5BF4">
      <w:pPr>
        <w:pStyle w:val="10"/>
        <w:numPr>
          <w:ilvl w:val="0"/>
          <w:numId w:val="19"/>
        </w:numPr>
      </w:pPr>
      <w:r>
        <w:rPr>
          <w:color w:val="333333"/>
          <w:sz w:val="20"/>
          <w:szCs w:val="20"/>
        </w:rPr>
        <w:t>выпуск - привязка к Выпуск, к какому выпуску предоставляется доступ</w:t>
      </w:r>
    </w:p>
    <w:p w14:paraId="18A98AF8" w14:textId="77777777" w:rsidR="008F2729" w:rsidRDefault="00CE5BF4">
      <w:pPr>
        <w:pStyle w:val="10"/>
        <w:numPr>
          <w:ilvl w:val="0"/>
          <w:numId w:val="19"/>
        </w:numPr>
      </w:pPr>
      <w:r>
        <w:rPr>
          <w:color w:val="333333"/>
          <w:sz w:val="20"/>
          <w:szCs w:val="20"/>
        </w:rPr>
        <w:t>размер квоты - сколько пользователей могут использовать эту квоту</w:t>
      </w:r>
    </w:p>
    <w:p w14:paraId="3B4503B1" w14:textId="77777777" w:rsidR="008F2729" w:rsidRDefault="00CE5BF4">
      <w:pPr>
        <w:pStyle w:val="10"/>
        <w:numPr>
          <w:ilvl w:val="0"/>
          <w:numId w:val="19"/>
        </w:numPr>
      </w:pPr>
      <w:r>
        <w:rPr>
          <w:color w:val="333333"/>
          <w:sz w:val="20"/>
          <w:szCs w:val="20"/>
        </w:rPr>
        <w:t>использовано - сколько раз эту квоту уже использовали</w:t>
      </w:r>
    </w:p>
    <w:p w14:paraId="61AB6E99" w14:textId="77777777" w:rsidR="008F2729" w:rsidRDefault="00CE5BF4">
      <w:pPr>
        <w:pStyle w:val="10"/>
        <w:contextualSpacing w:val="0"/>
        <w:rPr>
          <w:b/>
          <w:color w:val="333333"/>
          <w:sz w:val="20"/>
          <w:szCs w:val="20"/>
        </w:rPr>
      </w:pPr>
      <w:r>
        <w:rPr>
          <w:b/>
          <w:color w:val="333333"/>
          <w:sz w:val="20"/>
          <w:szCs w:val="20"/>
        </w:rPr>
        <w:t>Пользователь.</w:t>
      </w:r>
    </w:p>
    <w:p w14:paraId="08BEC07F" w14:textId="77777777" w:rsidR="008F2729" w:rsidRDefault="00CE5BF4">
      <w:pPr>
        <w:pStyle w:val="10"/>
        <w:contextualSpacing w:val="0"/>
        <w:rPr>
          <w:color w:val="333333"/>
          <w:sz w:val="20"/>
          <w:szCs w:val="20"/>
        </w:rPr>
      </w:pPr>
      <w:r>
        <w:rPr>
          <w:color w:val="333333"/>
          <w:sz w:val="20"/>
          <w:szCs w:val="20"/>
        </w:rPr>
        <w:t>Пользователь партнера, которому предоставляется доступ к чтению выпусков.</w:t>
      </w:r>
    </w:p>
    <w:p w14:paraId="18EB849B" w14:textId="77777777" w:rsidR="008F2729" w:rsidRDefault="00CE5BF4">
      <w:pPr>
        <w:pStyle w:val="10"/>
        <w:contextualSpacing w:val="0"/>
        <w:rPr>
          <w:color w:val="333333"/>
          <w:sz w:val="20"/>
          <w:szCs w:val="20"/>
        </w:rPr>
      </w:pPr>
      <w:r>
        <w:rPr>
          <w:color w:val="333333"/>
          <w:sz w:val="20"/>
          <w:szCs w:val="20"/>
        </w:rPr>
        <w:t>Пользователи партнера не являются пользователями Панорамы, но могут быть авторизованы на ней.</w:t>
      </w:r>
    </w:p>
    <w:p w14:paraId="1E4AF831" w14:textId="77777777" w:rsidR="008F2729" w:rsidRDefault="00CE5BF4">
      <w:pPr>
        <w:pStyle w:val="10"/>
        <w:contextualSpacing w:val="0"/>
        <w:rPr>
          <w:color w:val="333333"/>
          <w:sz w:val="20"/>
          <w:szCs w:val="20"/>
        </w:rPr>
      </w:pPr>
      <w:r>
        <w:rPr>
          <w:color w:val="333333"/>
          <w:sz w:val="20"/>
          <w:szCs w:val="20"/>
        </w:rPr>
        <w:t>Свойства:</w:t>
      </w:r>
    </w:p>
    <w:p w14:paraId="3D202706" w14:textId="77777777" w:rsidR="008F2729" w:rsidRDefault="00CE5BF4">
      <w:pPr>
        <w:pStyle w:val="10"/>
        <w:numPr>
          <w:ilvl w:val="0"/>
          <w:numId w:val="3"/>
        </w:numPr>
      </w:pPr>
      <w:r>
        <w:rPr>
          <w:color w:val="333333"/>
          <w:sz w:val="20"/>
          <w:szCs w:val="20"/>
        </w:rPr>
        <w:t>идентификатор - уникальный (в рамках партнером, составной ключ), обязательный, используется для идентификации пользователя</w:t>
      </w:r>
    </w:p>
    <w:p w14:paraId="1585E600" w14:textId="77777777" w:rsidR="008F2729" w:rsidRDefault="00CE5BF4">
      <w:pPr>
        <w:pStyle w:val="10"/>
        <w:numPr>
          <w:ilvl w:val="0"/>
          <w:numId w:val="3"/>
        </w:numPr>
      </w:pPr>
      <w:r>
        <w:rPr>
          <w:color w:val="333333"/>
          <w:sz w:val="20"/>
          <w:szCs w:val="20"/>
        </w:rPr>
        <w:t>партнер - обязательный, привязка к Партнер, к какому партнеру относится этот пользователь</w:t>
      </w:r>
    </w:p>
    <w:p w14:paraId="4CD55927" w14:textId="77777777" w:rsidR="008F2729" w:rsidRDefault="00CE5BF4">
      <w:pPr>
        <w:pStyle w:val="10"/>
        <w:numPr>
          <w:ilvl w:val="0"/>
          <w:numId w:val="3"/>
        </w:numPr>
      </w:pPr>
      <w:r>
        <w:rPr>
          <w:color w:val="333333"/>
          <w:sz w:val="20"/>
          <w:szCs w:val="20"/>
        </w:rPr>
        <w:t>активность - логическое</w:t>
      </w:r>
    </w:p>
    <w:p w14:paraId="2FCA0E20" w14:textId="77777777" w:rsidR="008F2729" w:rsidRDefault="00CE5BF4">
      <w:pPr>
        <w:pStyle w:val="10"/>
        <w:numPr>
          <w:ilvl w:val="0"/>
          <w:numId w:val="3"/>
        </w:numPr>
      </w:pPr>
      <w:r>
        <w:rPr>
          <w:color w:val="333333"/>
          <w:sz w:val="20"/>
          <w:szCs w:val="20"/>
        </w:rPr>
        <w:t xml:space="preserve">использованные квоты - множественное, привязка к Квота, какие квоты пользователь использовал. При повторном обращении к уже использованной квоте, ее свойство </w:t>
      </w:r>
      <w:r>
        <w:rPr>
          <w:color w:val="333333"/>
          <w:sz w:val="20"/>
          <w:szCs w:val="20"/>
        </w:rPr>
        <w:lastRenderedPageBreak/>
        <w:t>"использовано" не увеличивается, т.е. использование (списание) происходит при первом обращении пользователя к этой квоте.</w:t>
      </w:r>
    </w:p>
    <w:p w14:paraId="758CBD1C" w14:textId="77777777" w:rsidR="008F2729" w:rsidRDefault="00CE5BF4">
      <w:pPr>
        <w:pStyle w:val="10"/>
        <w:numPr>
          <w:ilvl w:val="0"/>
          <w:numId w:val="3"/>
        </w:numPr>
      </w:pPr>
      <w:r>
        <w:rPr>
          <w:color w:val="333333"/>
          <w:sz w:val="20"/>
          <w:szCs w:val="20"/>
        </w:rPr>
        <w:t>доступные выпуски - множественное, привязка к Выпуск, список выпусков, к которым пользователь успешно получил доступ.</w:t>
      </w:r>
    </w:p>
    <w:p w14:paraId="333FD30F" w14:textId="77777777" w:rsidR="008F2729" w:rsidRDefault="00CE5BF4">
      <w:pPr>
        <w:pStyle w:val="10"/>
        <w:numPr>
          <w:ilvl w:val="0"/>
          <w:numId w:val="3"/>
        </w:numPr>
      </w:pPr>
      <w:proofErr w:type="spellStart"/>
      <w:r>
        <w:rPr>
          <w:color w:val="333333"/>
          <w:sz w:val="20"/>
          <w:szCs w:val="20"/>
        </w:rPr>
        <w:t>email</w:t>
      </w:r>
      <w:proofErr w:type="spellEnd"/>
      <w:r>
        <w:rPr>
          <w:color w:val="333333"/>
          <w:sz w:val="20"/>
          <w:szCs w:val="20"/>
        </w:rPr>
        <w:t xml:space="preserve"> - поста пользователя, используется для отправки кода подтверждения. Если при создании пользователя идентификатором является </w:t>
      </w:r>
      <w:proofErr w:type="spellStart"/>
      <w:r>
        <w:rPr>
          <w:color w:val="333333"/>
          <w:sz w:val="20"/>
          <w:szCs w:val="20"/>
        </w:rPr>
        <w:t>email</w:t>
      </w:r>
      <w:proofErr w:type="spellEnd"/>
      <w:r>
        <w:rPr>
          <w:color w:val="333333"/>
          <w:sz w:val="20"/>
          <w:szCs w:val="20"/>
        </w:rPr>
        <w:t>-валидная строка, то в это свойство автоматически записывается идентификатор.</w:t>
      </w:r>
    </w:p>
    <w:p w14:paraId="3290B1E7" w14:textId="77777777" w:rsidR="008F2729" w:rsidRDefault="00CE5BF4">
      <w:pPr>
        <w:pStyle w:val="10"/>
        <w:contextualSpacing w:val="0"/>
        <w:rPr>
          <w:color w:val="333333"/>
          <w:sz w:val="20"/>
          <w:szCs w:val="20"/>
        </w:rPr>
      </w:pPr>
      <w:r>
        <w:rPr>
          <w:color w:val="333333"/>
          <w:sz w:val="20"/>
          <w:szCs w:val="20"/>
        </w:rPr>
        <w:t>Общий алгоритм работы:</w:t>
      </w:r>
    </w:p>
    <w:p w14:paraId="7405C162" w14:textId="77777777" w:rsidR="008F2729" w:rsidRDefault="00CE5BF4">
      <w:pPr>
        <w:pStyle w:val="10"/>
        <w:contextualSpacing w:val="0"/>
        <w:rPr>
          <w:color w:val="333333"/>
          <w:sz w:val="20"/>
          <w:szCs w:val="20"/>
        </w:rPr>
      </w:pPr>
      <w:r>
        <w:rPr>
          <w:color w:val="333333"/>
          <w:sz w:val="20"/>
          <w:szCs w:val="20"/>
        </w:rPr>
        <w:t xml:space="preserve">По ссылке (пример </w:t>
      </w:r>
      <w:hyperlink r:id="rId11">
        <w:r>
          <w:rPr>
            <w:color w:val="2067B0"/>
            <w:sz w:val="20"/>
            <w:szCs w:val="20"/>
            <w:u w:val="single"/>
          </w:rPr>
          <w:t>http://panor.ru/personal/reader/api/?partnerkey=foo&amp;userkey=bar&amp;journal=123</w:t>
        </w:r>
      </w:hyperlink>
      <w:r>
        <w:rPr>
          <w:color w:val="333333"/>
          <w:sz w:val="20"/>
          <w:szCs w:val="20"/>
        </w:rPr>
        <w:t>) открывается специальная страница, на которой проверяется доступ к читалке. Передаются ключ партнера (</w:t>
      </w:r>
      <w:proofErr w:type="spellStart"/>
      <w:r>
        <w:rPr>
          <w:color w:val="333333"/>
          <w:sz w:val="20"/>
          <w:szCs w:val="20"/>
        </w:rPr>
        <w:t>partnerkey</w:t>
      </w:r>
      <w:proofErr w:type="spellEnd"/>
      <w:r>
        <w:rPr>
          <w:color w:val="333333"/>
          <w:sz w:val="20"/>
          <w:szCs w:val="20"/>
        </w:rPr>
        <w:t>), идентификатор читателя (</w:t>
      </w:r>
      <w:proofErr w:type="spellStart"/>
      <w:r>
        <w:rPr>
          <w:color w:val="333333"/>
          <w:sz w:val="20"/>
          <w:szCs w:val="20"/>
        </w:rPr>
        <w:t>userkey</w:t>
      </w:r>
      <w:proofErr w:type="spellEnd"/>
      <w:r>
        <w:rPr>
          <w:color w:val="333333"/>
          <w:sz w:val="20"/>
          <w:szCs w:val="20"/>
        </w:rPr>
        <w:t>), ID квоты (</w:t>
      </w:r>
      <w:proofErr w:type="spellStart"/>
      <w:r>
        <w:rPr>
          <w:color w:val="333333"/>
          <w:sz w:val="20"/>
          <w:szCs w:val="20"/>
        </w:rPr>
        <w:t>journal</w:t>
      </w:r>
      <w:proofErr w:type="spellEnd"/>
      <w:r>
        <w:rPr>
          <w:color w:val="333333"/>
          <w:sz w:val="20"/>
          <w:szCs w:val="20"/>
        </w:rPr>
        <w:t xml:space="preserve">). Проверяется ключ партнера (существует и активен), идентификатор пользователя (совпадает ли партнер. Если нет пользователя такого, то создается). </w:t>
      </w:r>
    </w:p>
    <w:p w14:paraId="1BD8BDF8" w14:textId="77777777" w:rsidR="008F2729" w:rsidRDefault="00CE5BF4">
      <w:pPr>
        <w:pStyle w:val="10"/>
        <w:contextualSpacing w:val="0"/>
        <w:rPr>
          <w:color w:val="333333"/>
          <w:sz w:val="20"/>
          <w:szCs w:val="20"/>
        </w:rPr>
      </w:pPr>
      <w:r>
        <w:rPr>
          <w:color w:val="333333"/>
          <w:sz w:val="20"/>
          <w:szCs w:val="20"/>
        </w:rPr>
        <w:t>Проверяется квота: если пользователь ее уже использовал, или еще не исчерпан размер квоты, то ее можно использовать.</w:t>
      </w:r>
    </w:p>
    <w:p w14:paraId="64FCA630" w14:textId="77777777" w:rsidR="008F2729" w:rsidRDefault="00CE5BF4">
      <w:pPr>
        <w:pStyle w:val="10"/>
        <w:contextualSpacing w:val="0"/>
        <w:rPr>
          <w:color w:val="333333"/>
          <w:sz w:val="20"/>
          <w:szCs w:val="20"/>
        </w:rPr>
      </w:pPr>
      <w:r>
        <w:rPr>
          <w:color w:val="333333"/>
          <w:sz w:val="20"/>
          <w:szCs w:val="20"/>
        </w:rPr>
        <w:t>По ID квоты определяется к чему есть доступ. Если указан только выпуск, то он открывается. Если журнал, то выводится список доступных по квоте выпусков (выпуски журнала, возможно с ограничением по дате выхода), пользователь выбирает конкретный выпуск из предложенных, и он открывается.</w:t>
      </w:r>
    </w:p>
    <w:p w14:paraId="4B806A23" w14:textId="77777777" w:rsidR="008F2729" w:rsidRDefault="00CE5BF4">
      <w:pPr>
        <w:pStyle w:val="10"/>
        <w:contextualSpacing w:val="0"/>
        <w:rPr>
          <w:color w:val="333333"/>
          <w:sz w:val="20"/>
          <w:szCs w:val="20"/>
        </w:rPr>
      </w:pPr>
      <w:r>
        <w:rPr>
          <w:color w:val="333333"/>
          <w:sz w:val="20"/>
          <w:szCs w:val="20"/>
        </w:rPr>
        <w:t>При открытии выпуска для чтения, работает такой же алгоритм по проверке подтвержденного устройства, как и в читалке для обычных пользователей (</w:t>
      </w:r>
      <w:proofErr w:type="gramStart"/>
      <w:r>
        <w:rPr>
          <w:color w:val="333333"/>
          <w:sz w:val="20"/>
          <w:szCs w:val="20"/>
        </w:rPr>
        <w:t>описан в сущности</w:t>
      </w:r>
      <w:proofErr w:type="gramEnd"/>
      <w:r>
        <w:rPr>
          <w:color w:val="333333"/>
          <w:sz w:val="20"/>
          <w:szCs w:val="20"/>
        </w:rPr>
        <w:t xml:space="preserve"> Выпуск). Но сбрасывать подтвержденные устройства при исчерпании лимита активированных устройств нельзя. Если устройство не подтверждено, то на </w:t>
      </w:r>
      <w:proofErr w:type="spellStart"/>
      <w:r>
        <w:rPr>
          <w:color w:val="333333"/>
          <w:sz w:val="20"/>
          <w:szCs w:val="20"/>
        </w:rPr>
        <w:t>email</w:t>
      </w:r>
      <w:proofErr w:type="spellEnd"/>
      <w:r>
        <w:rPr>
          <w:color w:val="333333"/>
          <w:sz w:val="20"/>
          <w:szCs w:val="20"/>
        </w:rPr>
        <w:t xml:space="preserve"> этого пользователя отправляется код подтверждения, и открывается форма для ввода этого кода. Если </w:t>
      </w:r>
      <w:proofErr w:type="spellStart"/>
      <w:r>
        <w:rPr>
          <w:color w:val="333333"/>
          <w:sz w:val="20"/>
          <w:szCs w:val="20"/>
        </w:rPr>
        <w:t>email</w:t>
      </w:r>
      <w:proofErr w:type="spellEnd"/>
      <w:r>
        <w:rPr>
          <w:color w:val="333333"/>
          <w:sz w:val="20"/>
          <w:szCs w:val="20"/>
        </w:rPr>
        <w:t xml:space="preserve"> пользователя не задан, то выводится форма для ввода </w:t>
      </w:r>
      <w:proofErr w:type="spellStart"/>
      <w:r>
        <w:rPr>
          <w:color w:val="333333"/>
          <w:sz w:val="20"/>
          <w:szCs w:val="20"/>
        </w:rPr>
        <w:t>email</w:t>
      </w:r>
      <w:proofErr w:type="spellEnd"/>
      <w:r>
        <w:rPr>
          <w:color w:val="333333"/>
          <w:sz w:val="20"/>
          <w:szCs w:val="20"/>
        </w:rPr>
        <w:t>, который запоминается в свойстве "</w:t>
      </w:r>
      <w:proofErr w:type="spellStart"/>
      <w:r>
        <w:rPr>
          <w:color w:val="333333"/>
          <w:sz w:val="20"/>
          <w:szCs w:val="20"/>
        </w:rPr>
        <w:t>email</w:t>
      </w:r>
      <w:proofErr w:type="spellEnd"/>
      <w:r>
        <w:rPr>
          <w:color w:val="333333"/>
          <w:sz w:val="20"/>
          <w:szCs w:val="20"/>
        </w:rPr>
        <w:t>" этого пользователя. Также проверяется нет ли других устройств в сети.</w:t>
      </w:r>
    </w:p>
    <w:p w14:paraId="18748D5F" w14:textId="77777777" w:rsidR="008F2729" w:rsidRDefault="00CE5BF4">
      <w:pPr>
        <w:pStyle w:val="10"/>
        <w:contextualSpacing w:val="0"/>
        <w:rPr>
          <w:color w:val="2067B0"/>
          <w:sz w:val="20"/>
          <w:szCs w:val="20"/>
          <w:u w:val="single"/>
        </w:rPr>
      </w:pPr>
      <w:r>
        <w:rPr>
          <w:color w:val="333333"/>
          <w:sz w:val="20"/>
          <w:szCs w:val="20"/>
        </w:rPr>
        <w:t xml:space="preserve">На странице пользователя партнера в </w:t>
      </w:r>
      <w:proofErr w:type="spellStart"/>
      <w:r>
        <w:rPr>
          <w:color w:val="333333"/>
          <w:sz w:val="20"/>
          <w:szCs w:val="20"/>
        </w:rPr>
        <w:t>админке</w:t>
      </w:r>
      <w:proofErr w:type="spellEnd"/>
      <w:r>
        <w:rPr>
          <w:color w:val="333333"/>
          <w:sz w:val="20"/>
          <w:szCs w:val="20"/>
        </w:rPr>
        <w:t xml:space="preserve"> должна выводиться информация об устройствах этого пользователя, пример </w:t>
      </w:r>
      <w:r>
        <w:fldChar w:fldCharType="begin"/>
      </w:r>
      <w:r>
        <w:instrText xml:space="preserve"> HYPERLINK "http://prntscr.com/jroiog" </w:instrText>
      </w:r>
      <w:r>
        <w:fldChar w:fldCharType="separate"/>
      </w:r>
      <w:r>
        <w:rPr>
          <w:color w:val="2067B0"/>
          <w:sz w:val="20"/>
          <w:szCs w:val="20"/>
          <w:u w:val="single"/>
        </w:rPr>
        <w:t>http://prntscr.com/jroiog</w:t>
      </w:r>
    </w:p>
    <w:p w14:paraId="4A602205" w14:textId="77777777" w:rsidR="008F2729" w:rsidRDefault="00CE5BF4">
      <w:pPr>
        <w:pStyle w:val="10"/>
        <w:ind w:left="720"/>
        <w:contextualSpacing w:val="0"/>
        <w:rPr>
          <w:color w:val="333333"/>
          <w:sz w:val="20"/>
          <w:szCs w:val="20"/>
        </w:rPr>
      </w:pPr>
      <w:r>
        <w:fldChar w:fldCharType="end"/>
      </w:r>
    </w:p>
    <w:p w14:paraId="6505EF9B" w14:textId="77777777" w:rsidR="008F2729" w:rsidRDefault="00CE5BF4">
      <w:pPr>
        <w:pStyle w:val="10"/>
        <w:numPr>
          <w:ilvl w:val="0"/>
          <w:numId w:val="7"/>
        </w:numPr>
      </w:pPr>
      <w:r>
        <w:rPr>
          <w:color w:val="333333"/>
          <w:sz w:val="20"/>
          <w:szCs w:val="20"/>
        </w:rPr>
        <w:t xml:space="preserve">"в сети" означает что на этом устройстве сейчас открыт журнал, "обновлен" - </w:t>
      </w:r>
      <w:proofErr w:type="gramStart"/>
      <w:r>
        <w:rPr>
          <w:color w:val="333333"/>
          <w:sz w:val="20"/>
          <w:szCs w:val="20"/>
        </w:rPr>
        <w:t>время</w:t>
      </w:r>
      <w:proofErr w:type="gramEnd"/>
      <w:r>
        <w:rPr>
          <w:color w:val="333333"/>
          <w:sz w:val="20"/>
          <w:szCs w:val="20"/>
        </w:rPr>
        <w:t xml:space="preserve"> когда был обновлен статус в сети</w:t>
      </w:r>
    </w:p>
    <w:p w14:paraId="2FC60CB0" w14:textId="77777777" w:rsidR="008F2729" w:rsidRDefault="00CE5BF4">
      <w:pPr>
        <w:pStyle w:val="10"/>
        <w:numPr>
          <w:ilvl w:val="0"/>
          <w:numId w:val="7"/>
        </w:numPr>
      </w:pPr>
      <w:r>
        <w:rPr>
          <w:color w:val="333333"/>
          <w:sz w:val="20"/>
          <w:szCs w:val="20"/>
        </w:rPr>
        <w:t>"был в сети" - время, когда в последний раз был открыт журнал</w:t>
      </w:r>
    </w:p>
    <w:p w14:paraId="5BE18DAF" w14:textId="77777777" w:rsidR="008F2729" w:rsidRDefault="00CE5BF4">
      <w:pPr>
        <w:pStyle w:val="10"/>
        <w:numPr>
          <w:ilvl w:val="0"/>
          <w:numId w:val="7"/>
        </w:numPr>
      </w:pPr>
      <w:r>
        <w:rPr>
          <w:color w:val="333333"/>
          <w:sz w:val="20"/>
          <w:szCs w:val="20"/>
        </w:rPr>
        <w:t>"устарело" означает что "время жизни" устройства истекло (сейчас стоит 1 неделя), как и в читалке, требуется повторное подтверждение устройства</w:t>
      </w:r>
    </w:p>
    <w:p w14:paraId="770552EE" w14:textId="77777777" w:rsidR="008F2729" w:rsidRDefault="00CE5BF4">
      <w:pPr>
        <w:pStyle w:val="10"/>
        <w:numPr>
          <w:ilvl w:val="0"/>
          <w:numId w:val="7"/>
        </w:numPr>
      </w:pPr>
      <w:r>
        <w:rPr>
          <w:color w:val="333333"/>
          <w:sz w:val="20"/>
          <w:szCs w:val="20"/>
        </w:rPr>
        <w:t>"код ... не найден" - ошибка в связях базы данных, скорее всего возникать не будет, вывел на всякий случай</w:t>
      </w:r>
    </w:p>
    <w:p w14:paraId="224B64EE" w14:textId="77777777" w:rsidR="008F2729" w:rsidRDefault="008F2729">
      <w:pPr>
        <w:pStyle w:val="10"/>
        <w:contextualSpacing w:val="0"/>
        <w:rPr>
          <w:color w:val="333333"/>
          <w:sz w:val="20"/>
          <w:szCs w:val="20"/>
        </w:rPr>
      </w:pPr>
    </w:p>
    <w:p w14:paraId="416BCAAA" w14:textId="77777777" w:rsidR="008F2729" w:rsidRDefault="008F2729">
      <w:pPr>
        <w:pStyle w:val="10"/>
        <w:contextualSpacing w:val="0"/>
        <w:rPr>
          <w:color w:val="333333"/>
          <w:sz w:val="20"/>
          <w:szCs w:val="20"/>
        </w:rPr>
      </w:pPr>
    </w:p>
    <w:p w14:paraId="5F4AAB2E" w14:textId="77777777" w:rsidR="008F2729" w:rsidRDefault="00CE5BF4">
      <w:pPr>
        <w:pStyle w:val="10"/>
        <w:contextualSpacing w:val="0"/>
        <w:rPr>
          <w:b/>
          <w:color w:val="333333"/>
          <w:sz w:val="24"/>
          <w:szCs w:val="24"/>
        </w:rPr>
      </w:pPr>
      <w:proofErr w:type="spellStart"/>
      <w:r>
        <w:rPr>
          <w:b/>
          <w:color w:val="333333"/>
          <w:sz w:val="24"/>
          <w:szCs w:val="24"/>
        </w:rPr>
        <w:t>Промокоды</w:t>
      </w:r>
      <w:proofErr w:type="spellEnd"/>
      <w:r>
        <w:rPr>
          <w:b/>
          <w:color w:val="333333"/>
          <w:sz w:val="24"/>
          <w:szCs w:val="24"/>
        </w:rPr>
        <w:t>:</w:t>
      </w:r>
    </w:p>
    <w:p w14:paraId="4E95F23B" w14:textId="77777777" w:rsidR="008F2729" w:rsidRDefault="00CE5BF4">
      <w:pPr>
        <w:pStyle w:val="10"/>
        <w:contextualSpacing w:val="0"/>
        <w:rPr>
          <w:color w:val="333333"/>
          <w:sz w:val="20"/>
          <w:szCs w:val="20"/>
        </w:rPr>
      </w:pPr>
      <w:r>
        <w:rPr>
          <w:color w:val="333333"/>
          <w:sz w:val="20"/>
          <w:szCs w:val="20"/>
        </w:rPr>
        <w:t>Сущности:</w:t>
      </w:r>
    </w:p>
    <w:p w14:paraId="697A9833" w14:textId="77777777" w:rsidR="008F2729" w:rsidRDefault="00CE5BF4">
      <w:pPr>
        <w:pStyle w:val="10"/>
        <w:contextualSpacing w:val="0"/>
        <w:rPr>
          <w:b/>
          <w:color w:val="333333"/>
          <w:sz w:val="20"/>
          <w:szCs w:val="20"/>
        </w:rPr>
      </w:pPr>
      <w:proofErr w:type="spellStart"/>
      <w:r>
        <w:rPr>
          <w:b/>
          <w:color w:val="333333"/>
          <w:sz w:val="20"/>
          <w:szCs w:val="20"/>
        </w:rPr>
        <w:t>Промокод</w:t>
      </w:r>
      <w:proofErr w:type="spellEnd"/>
      <w:r>
        <w:rPr>
          <w:b/>
          <w:color w:val="333333"/>
          <w:sz w:val="20"/>
          <w:szCs w:val="20"/>
        </w:rPr>
        <w:t>.</w:t>
      </w:r>
    </w:p>
    <w:p w14:paraId="1F2DC368" w14:textId="77777777" w:rsidR="008F2729" w:rsidRDefault="00CE5BF4">
      <w:pPr>
        <w:pStyle w:val="10"/>
        <w:contextualSpacing w:val="0"/>
        <w:rPr>
          <w:color w:val="333333"/>
          <w:sz w:val="20"/>
          <w:szCs w:val="20"/>
        </w:rPr>
      </w:pPr>
      <w:r>
        <w:rPr>
          <w:color w:val="333333"/>
          <w:sz w:val="20"/>
          <w:szCs w:val="20"/>
        </w:rPr>
        <w:t>Свойства:</w:t>
      </w:r>
    </w:p>
    <w:p w14:paraId="39AE2F51" w14:textId="77777777" w:rsidR="008F2729" w:rsidRDefault="00CE5BF4">
      <w:pPr>
        <w:pStyle w:val="10"/>
        <w:numPr>
          <w:ilvl w:val="0"/>
          <w:numId w:val="6"/>
        </w:numPr>
      </w:pPr>
      <w:r>
        <w:rPr>
          <w:color w:val="333333"/>
          <w:sz w:val="20"/>
          <w:szCs w:val="20"/>
        </w:rPr>
        <w:t xml:space="preserve">код - уникальный, сам </w:t>
      </w:r>
      <w:proofErr w:type="spellStart"/>
      <w:r>
        <w:rPr>
          <w:color w:val="333333"/>
          <w:sz w:val="20"/>
          <w:szCs w:val="20"/>
        </w:rPr>
        <w:t>промокод</w:t>
      </w:r>
      <w:proofErr w:type="spellEnd"/>
    </w:p>
    <w:p w14:paraId="6A5A1BA7" w14:textId="77777777" w:rsidR="008F2729" w:rsidRDefault="00CE5BF4">
      <w:pPr>
        <w:pStyle w:val="10"/>
        <w:numPr>
          <w:ilvl w:val="0"/>
          <w:numId w:val="6"/>
        </w:numPr>
      </w:pPr>
      <w:r>
        <w:rPr>
          <w:color w:val="333333"/>
          <w:sz w:val="20"/>
          <w:szCs w:val="20"/>
        </w:rPr>
        <w:t>активность - логическое</w:t>
      </w:r>
    </w:p>
    <w:p w14:paraId="1DE3BEB8" w14:textId="77777777" w:rsidR="008F2729" w:rsidRDefault="00CE5BF4">
      <w:pPr>
        <w:pStyle w:val="10"/>
        <w:numPr>
          <w:ilvl w:val="0"/>
          <w:numId w:val="6"/>
        </w:numPr>
      </w:pPr>
      <w:r>
        <w:rPr>
          <w:color w:val="333333"/>
          <w:sz w:val="20"/>
          <w:szCs w:val="20"/>
        </w:rPr>
        <w:t>вид - обязательный, список (о вариантах будет написано ниже)</w:t>
      </w:r>
    </w:p>
    <w:p w14:paraId="451865A5" w14:textId="77777777" w:rsidR="008F2729" w:rsidRDefault="00CE5BF4">
      <w:pPr>
        <w:pStyle w:val="10"/>
        <w:numPr>
          <w:ilvl w:val="0"/>
          <w:numId w:val="6"/>
        </w:numPr>
      </w:pPr>
      <w:r>
        <w:rPr>
          <w:color w:val="333333"/>
          <w:sz w:val="20"/>
          <w:szCs w:val="20"/>
        </w:rPr>
        <w:t>издательство - множественное, привязка к Издательство</w:t>
      </w:r>
    </w:p>
    <w:p w14:paraId="54004BBF" w14:textId="77777777" w:rsidR="008F2729" w:rsidRDefault="00CE5BF4">
      <w:pPr>
        <w:pStyle w:val="10"/>
        <w:numPr>
          <w:ilvl w:val="0"/>
          <w:numId w:val="6"/>
        </w:numPr>
      </w:pPr>
      <w:r>
        <w:rPr>
          <w:color w:val="333333"/>
          <w:sz w:val="20"/>
          <w:szCs w:val="20"/>
        </w:rPr>
        <w:t>журнал - привязка к Журнал</w:t>
      </w:r>
    </w:p>
    <w:p w14:paraId="2A66D24D" w14:textId="77777777" w:rsidR="008F2729" w:rsidRDefault="00CE5BF4">
      <w:pPr>
        <w:pStyle w:val="10"/>
        <w:numPr>
          <w:ilvl w:val="0"/>
          <w:numId w:val="6"/>
        </w:numPr>
      </w:pPr>
      <w:r>
        <w:rPr>
          <w:color w:val="333333"/>
          <w:sz w:val="20"/>
          <w:szCs w:val="20"/>
        </w:rPr>
        <w:t>выпуски - привязка к Выпуск, множественное</w:t>
      </w:r>
    </w:p>
    <w:p w14:paraId="459EADBD" w14:textId="77777777" w:rsidR="008F2729" w:rsidRDefault="00CE5BF4">
      <w:pPr>
        <w:pStyle w:val="10"/>
        <w:numPr>
          <w:ilvl w:val="0"/>
          <w:numId w:val="6"/>
        </w:numPr>
      </w:pPr>
      <w:r>
        <w:rPr>
          <w:color w:val="333333"/>
          <w:sz w:val="20"/>
          <w:szCs w:val="20"/>
        </w:rPr>
        <w:t xml:space="preserve">лимит использований - максимальное количеств использований </w:t>
      </w:r>
      <w:proofErr w:type="spellStart"/>
      <w:r>
        <w:rPr>
          <w:color w:val="333333"/>
          <w:sz w:val="20"/>
          <w:szCs w:val="20"/>
        </w:rPr>
        <w:t>промокода</w:t>
      </w:r>
      <w:proofErr w:type="spellEnd"/>
      <w:r>
        <w:rPr>
          <w:color w:val="333333"/>
          <w:sz w:val="20"/>
          <w:szCs w:val="20"/>
        </w:rPr>
        <w:t>. Если пустое или 0, то неограниченное число использований</w:t>
      </w:r>
    </w:p>
    <w:p w14:paraId="737BF65C" w14:textId="77777777" w:rsidR="008F2729" w:rsidRDefault="00CE5BF4">
      <w:pPr>
        <w:pStyle w:val="10"/>
        <w:numPr>
          <w:ilvl w:val="0"/>
          <w:numId w:val="6"/>
        </w:numPr>
      </w:pPr>
      <w:r>
        <w:rPr>
          <w:color w:val="333333"/>
          <w:sz w:val="20"/>
          <w:szCs w:val="20"/>
        </w:rPr>
        <w:t xml:space="preserve">использован - сколько раз использовали этот </w:t>
      </w:r>
      <w:proofErr w:type="spellStart"/>
      <w:r>
        <w:rPr>
          <w:color w:val="333333"/>
          <w:sz w:val="20"/>
          <w:szCs w:val="20"/>
        </w:rPr>
        <w:t>промокод</w:t>
      </w:r>
      <w:proofErr w:type="spellEnd"/>
    </w:p>
    <w:p w14:paraId="75A72B4B" w14:textId="77777777" w:rsidR="008F2729" w:rsidRDefault="00CE5BF4">
      <w:pPr>
        <w:pStyle w:val="10"/>
        <w:numPr>
          <w:ilvl w:val="0"/>
          <w:numId w:val="6"/>
        </w:numPr>
      </w:pPr>
      <w:r>
        <w:rPr>
          <w:color w:val="333333"/>
          <w:sz w:val="20"/>
          <w:szCs w:val="20"/>
        </w:rPr>
        <w:t>журнал для выпусков - привязка к Журнал</w:t>
      </w:r>
    </w:p>
    <w:p w14:paraId="2934D076" w14:textId="77777777" w:rsidR="008F2729" w:rsidRDefault="00CE5BF4">
      <w:pPr>
        <w:pStyle w:val="10"/>
        <w:numPr>
          <w:ilvl w:val="0"/>
          <w:numId w:val="6"/>
        </w:numPr>
      </w:pPr>
      <w:r>
        <w:rPr>
          <w:color w:val="333333"/>
          <w:sz w:val="20"/>
          <w:szCs w:val="20"/>
        </w:rPr>
        <w:lastRenderedPageBreak/>
        <w:t>дата начала выпусков - дата</w:t>
      </w:r>
    </w:p>
    <w:p w14:paraId="6A2E0E37" w14:textId="77777777" w:rsidR="008F2729" w:rsidRDefault="00CE5BF4">
      <w:pPr>
        <w:pStyle w:val="10"/>
        <w:numPr>
          <w:ilvl w:val="0"/>
          <w:numId w:val="6"/>
        </w:numPr>
      </w:pPr>
      <w:r>
        <w:rPr>
          <w:color w:val="333333"/>
          <w:sz w:val="20"/>
          <w:szCs w:val="20"/>
        </w:rPr>
        <w:t>дата окончания выпусков - дата</w:t>
      </w:r>
    </w:p>
    <w:p w14:paraId="03E43B89" w14:textId="77777777" w:rsidR="008F2729" w:rsidRDefault="00CE5BF4">
      <w:pPr>
        <w:pStyle w:val="10"/>
        <w:numPr>
          <w:ilvl w:val="0"/>
          <w:numId w:val="6"/>
        </w:numPr>
      </w:pPr>
      <w:r>
        <w:rPr>
          <w:color w:val="333333"/>
          <w:sz w:val="20"/>
          <w:szCs w:val="20"/>
        </w:rPr>
        <w:t>журналы для выбора - привязка к Журнал, множественное, с названием группы (строка).</w:t>
      </w:r>
    </w:p>
    <w:p w14:paraId="65CCAB4B" w14:textId="77777777" w:rsidR="008F2729" w:rsidRDefault="00CE5BF4">
      <w:pPr>
        <w:pStyle w:val="10"/>
        <w:numPr>
          <w:ilvl w:val="0"/>
          <w:numId w:val="6"/>
        </w:numPr>
      </w:pPr>
      <w:r>
        <w:rPr>
          <w:color w:val="333333"/>
          <w:sz w:val="20"/>
          <w:szCs w:val="20"/>
        </w:rPr>
        <w:t>сколько можно выбрать - число</w:t>
      </w:r>
    </w:p>
    <w:p w14:paraId="77D442BF" w14:textId="77777777" w:rsidR="008F2729" w:rsidRDefault="00CE5BF4">
      <w:pPr>
        <w:pStyle w:val="10"/>
        <w:contextualSpacing w:val="0"/>
        <w:rPr>
          <w:b/>
          <w:color w:val="333333"/>
          <w:sz w:val="20"/>
          <w:szCs w:val="20"/>
        </w:rPr>
      </w:pPr>
      <w:r>
        <w:rPr>
          <w:b/>
          <w:color w:val="333333"/>
          <w:sz w:val="20"/>
          <w:szCs w:val="20"/>
        </w:rPr>
        <w:t>Промо-участник.</w:t>
      </w:r>
    </w:p>
    <w:p w14:paraId="251185CF" w14:textId="77777777" w:rsidR="008F2729" w:rsidRDefault="00CE5BF4">
      <w:pPr>
        <w:pStyle w:val="10"/>
        <w:contextualSpacing w:val="0"/>
        <w:rPr>
          <w:color w:val="333333"/>
          <w:sz w:val="20"/>
          <w:szCs w:val="20"/>
        </w:rPr>
      </w:pPr>
      <w:r>
        <w:rPr>
          <w:color w:val="333333"/>
          <w:sz w:val="20"/>
          <w:szCs w:val="20"/>
        </w:rPr>
        <w:t>Свойства:</w:t>
      </w:r>
    </w:p>
    <w:p w14:paraId="2C4729BF" w14:textId="77777777" w:rsidR="008F2729" w:rsidRDefault="00CE5BF4">
      <w:pPr>
        <w:pStyle w:val="10"/>
        <w:numPr>
          <w:ilvl w:val="0"/>
          <w:numId w:val="11"/>
        </w:numPr>
      </w:pPr>
      <w:r>
        <w:rPr>
          <w:color w:val="333333"/>
          <w:sz w:val="20"/>
          <w:szCs w:val="20"/>
        </w:rPr>
        <w:t>имя (</w:t>
      </w:r>
      <w:proofErr w:type="spellStart"/>
      <w:r>
        <w:rPr>
          <w:color w:val="333333"/>
          <w:sz w:val="20"/>
          <w:szCs w:val="20"/>
        </w:rPr>
        <w:t>фио</w:t>
      </w:r>
      <w:proofErr w:type="spellEnd"/>
      <w:r>
        <w:rPr>
          <w:color w:val="333333"/>
          <w:sz w:val="20"/>
          <w:szCs w:val="20"/>
        </w:rPr>
        <w:t>) - обязательное</w:t>
      </w:r>
    </w:p>
    <w:p w14:paraId="41194C2B" w14:textId="77777777" w:rsidR="008F2729" w:rsidRDefault="00CE5BF4">
      <w:pPr>
        <w:pStyle w:val="10"/>
        <w:numPr>
          <w:ilvl w:val="0"/>
          <w:numId w:val="11"/>
        </w:numPr>
      </w:pPr>
      <w:r>
        <w:rPr>
          <w:color w:val="333333"/>
          <w:sz w:val="20"/>
          <w:szCs w:val="20"/>
        </w:rPr>
        <w:t>пользователь - обязательное, уникальное, привязка к пользователю (стандартная авторизация на сайте)</w:t>
      </w:r>
    </w:p>
    <w:p w14:paraId="028BE7EA" w14:textId="77777777" w:rsidR="008F2729" w:rsidRDefault="00CE5BF4">
      <w:pPr>
        <w:pStyle w:val="10"/>
        <w:numPr>
          <w:ilvl w:val="0"/>
          <w:numId w:val="11"/>
        </w:numPr>
      </w:pPr>
      <w:r>
        <w:rPr>
          <w:color w:val="333333"/>
          <w:sz w:val="20"/>
          <w:szCs w:val="20"/>
        </w:rPr>
        <w:t>телефон</w:t>
      </w:r>
    </w:p>
    <w:p w14:paraId="4C4CAAC3" w14:textId="77777777" w:rsidR="008F2729" w:rsidRDefault="00CE5BF4">
      <w:pPr>
        <w:pStyle w:val="10"/>
        <w:numPr>
          <w:ilvl w:val="0"/>
          <w:numId w:val="11"/>
        </w:numPr>
      </w:pPr>
      <w:r>
        <w:rPr>
          <w:color w:val="333333"/>
          <w:sz w:val="20"/>
          <w:szCs w:val="20"/>
        </w:rPr>
        <w:t xml:space="preserve">активированные </w:t>
      </w:r>
      <w:proofErr w:type="spellStart"/>
      <w:r>
        <w:rPr>
          <w:color w:val="333333"/>
          <w:sz w:val="20"/>
          <w:szCs w:val="20"/>
        </w:rPr>
        <w:t>промокоды</w:t>
      </w:r>
      <w:proofErr w:type="spellEnd"/>
      <w:r>
        <w:rPr>
          <w:color w:val="333333"/>
          <w:sz w:val="20"/>
          <w:szCs w:val="20"/>
        </w:rPr>
        <w:t xml:space="preserve"> - привязка к </w:t>
      </w:r>
      <w:proofErr w:type="spellStart"/>
      <w:r>
        <w:rPr>
          <w:color w:val="333333"/>
          <w:sz w:val="20"/>
          <w:szCs w:val="20"/>
        </w:rPr>
        <w:t>Промокод</w:t>
      </w:r>
      <w:proofErr w:type="spellEnd"/>
      <w:r>
        <w:rPr>
          <w:color w:val="333333"/>
          <w:sz w:val="20"/>
          <w:szCs w:val="20"/>
        </w:rPr>
        <w:t xml:space="preserve">, множественное, список активированных пользователем </w:t>
      </w:r>
      <w:proofErr w:type="spellStart"/>
      <w:r>
        <w:rPr>
          <w:color w:val="333333"/>
          <w:sz w:val="20"/>
          <w:szCs w:val="20"/>
        </w:rPr>
        <w:t>промокодов</w:t>
      </w:r>
      <w:proofErr w:type="spellEnd"/>
      <w:r>
        <w:rPr>
          <w:color w:val="333333"/>
          <w:sz w:val="20"/>
          <w:szCs w:val="20"/>
        </w:rPr>
        <w:t>.</w:t>
      </w:r>
    </w:p>
    <w:p w14:paraId="343FE1DF" w14:textId="77777777" w:rsidR="008F2729" w:rsidRDefault="00CE5BF4">
      <w:pPr>
        <w:pStyle w:val="10"/>
        <w:numPr>
          <w:ilvl w:val="0"/>
          <w:numId w:val="11"/>
        </w:numPr>
      </w:pPr>
      <w:r>
        <w:rPr>
          <w:color w:val="333333"/>
          <w:sz w:val="20"/>
          <w:szCs w:val="20"/>
        </w:rPr>
        <w:t>издательство - привязка к Издательство, множественное, выбранные пользователем издательства</w:t>
      </w:r>
    </w:p>
    <w:p w14:paraId="11C8E921" w14:textId="77777777" w:rsidR="008F2729" w:rsidRDefault="00CE5BF4">
      <w:pPr>
        <w:pStyle w:val="10"/>
        <w:numPr>
          <w:ilvl w:val="0"/>
          <w:numId w:val="11"/>
        </w:numPr>
      </w:pPr>
      <w:r>
        <w:rPr>
          <w:color w:val="333333"/>
          <w:sz w:val="20"/>
          <w:szCs w:val="20"/>
        </w:rPr>
        <w:t>открытые выпуски - привязка к Выпуск, множественное, список открытых пользователем выпусков</w:t>
      </w:r>
    </w:p>
    <w:p w14:paraId="63A4448B" w14:textId="77777777" w:rsidR="008F2729" w:rsidRDefault="00CE5BF4">
      <w:pPr>
        <w:pStyle w:val="10"/>
        <w:contextualSpacing w:val="0"/>
        <w:rPr>
          <w:b/>
          <w:color w:val="333333"/>
          <w:sz w:val="20"/>
          <w:szCs w:val="20"/>
        </w:rPr>
      </w:pPr>
      <w:r>
        <w:rPr>
          <w:b/>
          <w:color w:val="333333"/>
          <w:sz w:val="20"/>
          <w:szCs w:val="20"/>
        </w:rPr>
        <w:t xml:space="preserve">Выбранные журналы по </w:t>
      </w:r>
      <w:proofErr w:type="spellStart"/>
      <w:r>
        <w:rPr>
          <w:b/>
          <w:color w:val="333333"/>
          <w:sz w:val="20"/>
          <w:szCs w:val="20"/>
        </w:rPr>
        <w:t>промокоду</w:t>
      </w:r>
      <w:proofErr w:type="spellEnd"/>
      <w:r>
        <w:rPr>
          <w:b/>
          <w:color w:val="333333"/>
          <w:sz w:val="20"/>
          <w:szCs w:val="20"/>
        </w:rPr>
        <w:t>.</w:t>
      </w:r>
    </w:p>
    <w:p w14:paraId="2FE6731F" w14:textId="77777777" w:rsidR="008F2729" w:rsidRDefault="00CE5BF4">
      <w:pPr>
        <w:pStyle w:val="10"/>
        <w:contextualSpacing w:val="0"/>
        <w:rPr>
          <w:color w:val="333333"/>
          <w:sz w:val="20"/>
          <w:szCs w:val="20"/>
        </w:rPr>
      </w:pPr>
      <w:r>
        <w:rPr>
          <w:color w:val="333333"/>
          <w:sz w:val="20"/>
          <w:szCs w:val="20"/>
        </w:rPr>
        <w:t>Свойства:</w:t>
      </w:r>
    </w:p>
    <w:p w14:paraId="36DB31F2" w14:textId="77777777" w:rsidR="008F2729" w:rsidRDefault="00CE5BF4">
      <w:pPr>
        <w:pStyle w:val="10"/>
        <w:numPr>
          <w:ilvl w:val="0"/>
          <w:numId w:val="5"/>
        </w:numPr>
      </w:pPr>
      <w:r>
        <w:rPr>
          <w:color w:val="333333"/>
          <w:sz w:val="20"/>
          <w:szCs w:val="20"/>
        </w:rPr>
        <w:t>пользователь - обязательное, привязка к Промо-участник</w:t>
      </w:r>
    </w:p>
    <w:p w14:paraId="1217E7E9" w14:textId="77777777" w:rsidR="008F2729" w:rsidRDefault="00CE5BF4">
      <w:pPr>
        <w:pStyle w:val="10"/>
        <w:numPr>
          <w:ilvl w:val="0"/>
          <w:numId w:val="5"/>
        </w:numPr>
      </w:pPr>
      <w:proofErr w:type="spellStart"/>
      <w:r>
        <w:rPr>
          <w:color w:val="333333"/>
          <w:sz w:val="20"/>
          <w:szCs w:val="20"/>
        </w:rPr>
        <w:t>промокод</w:t>
      </w:r>
      <w:proofErr w:type="spellEnd"/>
      <w:r>
        <w:rPr>
          <w:color w:val="333333"/>
          <w:sz w:val="20"/>
          <w:szCs w:val="20"/>
        </w:rPr>
        <w:t xml:space="preserve"> - обязательное, привязка к </w:t>
      </w:r>
      <w:proofErr w:type="spellStart"/>
      <w:r>
        <w:rPr>
          <w:color w:val="333333"/>
          <w:sz w:val="20"/>
          <w:szCs w:val="20"/>
        </w:rPr>
        <w:t>Промокод</w:t>
      </w:r>
      <w:proofErr w:type="spellEnd"/>
    </w:p>
    <w:p w14:paraId="3A2884B3" w14:textId="77777777" w:rsidR="008F2729" w:rsidRDefault="00CE5BF4">
      <w:pPr>
        <w:pStyle w:val="10"/>
        <w:numPr>
          <w:ilvl w:val="0"/>
          <w:numId w:val="5"/>
        </w:numPr>
      </w:pPr>
      <w:r>
        <w:rPr>
          <w:color w:val="333333"/>
          <w:sz w:val="20"/>
          <w:szCs w:val="20"/>
        </w:rPr>
        <w:t>журнал - привязка к Журнал, множественное</w:t>
      </w:r>
    </w:p>
    <w:p w14:paraId="3F77A390" w14:textId="77777777" w:rsidR="008F2729" w:rsidRDefault="00CE5BF4">
      <w:pPr>
        <w:pStyle w:val="10"/>
        <w:contextualSpacing w:val="0"/>
        <w:rPr>
          <w:color w:val="333333"/>
          <w:sz w:val="20"/>
          <w:szCs w:val="20"/>
        </w:rPr>
      </w:pPr>
      <w:r>
        <w:rPr>
          <w:color w:val="333333"/>
          <w:sz w:val="20"/>
          <w:szCs w:val="20"/>
        </w:rPr>
        <w:t>Общий алгоритм работы:</w:t>
      </w:r>
    </w:p>
    <w:p w14:paraId="6BCAB1AA" w14:textId="77777777" w:rsidR="008F2729" w:rsidRDefault="00CE5BF4">
      <w:pPr>
        <w:pStyle w:val="10"/>
        <w:contextualSpacing w:val="0"/>
        <w:rPr>
          <w:color w:val="2067B0"/>
          <w:sz w:val="20"/>
          <w:szCs w:val="20"/>
          <w:u w:val="single"/>
        </w:rPr>
      </w:pPr>
      <w:r>
        <w:rPr>
          <w:color w:val="333333"/>
          <w:sz w:val="20"/>
          <w:szCs w:val="20"/>
        </w:rPr>
        <w:t xml:space="preserve">Страница активации </w:t>
      </w:r>
      <w:proofErr w:type="spellStart"/>
      <w:r>
        <w:rPr>
          <w:color w:val="333333"/>
          <w:sz w:val="20"/>
          <w:szCs w:val="20"/>
        </w:rPr>
        <w:t>промокода</w:t>
      </w:r>
      <w:proofErr w:type="spellEnd"/>
      <w:r>
        <w:rPr>
          <w:color w:val="333333"/>
          <w:sz w:val="20"/>
          <w:szCs w:val="20"/>
        </w:rPr>
        <w:t xml:space="preserve"> - </w:t>
      </w:r>
      <w:r>
        <w:fldChar w:fldCharType="begin"/>
      </w:r>
      <w:r>
        <w:instrText xml:space="preserve"> HYPERLINK "http://promo.panor.ru/" </w:instrText>
      </w:r>
      <w:r>
        <w:fldChar w:fldCharType="separate"/>
      </w:r>
      <w:r>
        <w:rPr>
          <w:color w:val="2067B0"/>
          <w:sz w:val="20"/>
          <w:szCs w:val="20"/>
          <w:u w:val="single"/>
        </w:rPr>
        <w:t>http://promo.panor.ru</w:t>
      </w:r>
    </w:p>
    <w:p w14:paraId="5A0EA53E" w14:textId="77777777" w:rsidR="008F2729" w:rsidRDefault="00CE5BF4">
      <w:pPr>
        <w:pStyle w:val="10"/>
        <w:contextualSpacing w:val="0"/>
        <w:rPr>
          <w:color w:val="333333"/>
          <w:sz w:val="20"/>
          <w:szCs w:val="20"/>
        </w:rPr>
      </w:pPr>
      <w:r>
        <w:fldChar w:fldCharType="end"/>
      </w:r>
      <w:r>
        <w:rPr>
          <w:color w:val="333333"/>
          <w:sz w:val="20"/>
          <w:szCs w:val="20"/>
        </w:rPr>
        <w:t xml:space="preserve">На ней пользователь вводит данные: ФИО, </w:t>
      </w:r>
      <w:proofErr w:type="spellStart"/>
      <w:r>
        <w:rPr>
          <w:color w:val="333333"/>
          <w:sz w:val="20"/>
          <w:szCs w:val="20"/>
        </w:rPr>
        <w:t>email</w:t>
      </w:r>
      <w:proofErr w:type="spellEnd"/>
      <w:r>
        <w:rPr>
          <w:color w:val="333333"/>
          <w:sz w:val="20"/>
          <w:szCs w:val="20"/>
        </w:rPr>
        <w:t xml:space="preserve">, телефон, </w:t>
      </w:r>
      <w:proofErr w:type="spellStart"/>
      <w:r>
        <w:rPr>
          <w:color w:val="333333"/>
          <w:sz w:val="20"/>
          <w:szCs w:val="20"/>
        </w:rPr>
        <w:t>промокод</w:t>
      </w:r>
      <w:proofErr w:type="spellEnd"/>
      <w:r>
        <w:rPr>
          <w:color w:val="333333"/>
          <w:sz w:val="20"/>
          <w:szCs w:val="20"/>
        </w:rPr>
        <w:t xml:space="preserve">. Все поля обязательные. При нажатии на "получить доступ" проверяется доступность </w:t>
      </w:r>
      <w:proofErr w:type="spellStart"/>
      <w:r>
        <w:rPr>
          <w:color w:val="333333"/>
          <w:sz w:val="20"/>
          <w:szCs w:val="20"/>
        </w:rPr>
        <w:t>промокода</w:t>
      </w:r>
      <w:proofErr w:type="spellEnd"/>
      <w:r>
        <w:rPr>
          <w:color w:val="333333"/>
          <w:sz w:val="20"/>
          <w:szCs w:val="20"/>
        </w:rPr>
        <w:t xml:space="preserve">: существует, активен, не исчерпан лимит использований, не активировал ли уже этот пользователь этот </w:t>
      </w:r>
      <w:proofErr w:type="spellStart"/>
      <w:r>
        <w:rPr>
          <w:color w:val="333333"/>
          <w:sz w:val="20"/>
          <w:szCs w:val="20"/>
        </w:rPr>
        <w:t>промокод</w:t>
      </w:r>
      <w:proofErr w:type="spellEnd"/>
      <w:r>
        <w:rPr>
          <w:color w:val="333333"/>
          <w:sz w:val="20"/>
          <w:szCs w:val="20"/>
        </w:rPr>
        <w:t xml:space="preserve">. Также выводится выбор издательства/журнала/выпуска, если того требует вид </w:t>
      </w:r>
      <w:proofErr w:type="spellStart"/>
      <w:r>
        <w:rPr>
          <w:color w:val="333333"/>
          <w:sz w:val="20"/>
          <w:szCs w:val="20"/>
        </w:rPr>
        <w:t>промокода</w:t>
      </w:r>
      <w:proofErr w:type="spellEnd"/>
      <w:r>
        <w:rPr>
          <w:color w:val="333333"/>
          <w:sz w:val="20"/>
          <w:szCs w:val="20"/>
        </w:rPr>
        <w:t xml:space="preserve">. Если код доступен, то на указанный номер телефона отправляется код подтверждения, и открывается окно для ввода этого кода. Если код подтверждения </w:t>
      </w:r>
      <w:proofErr w:type="gramStart"/>
      <w:r>
        <w:rPr>
          <w:color w:val="333333"/>
          <w:sz w:val="20"/>
          <w:szCs w:val="20"/>
        </w:rPr>
        <w:t>введен верно</w:t>
      </w:r>
      <w:proofErr w:type="gramEnd"/>
      <w:r>
        <w:rPr>
          <w:color w:val="333333"/>
          <w:sz w:val="20"/>
          <w:szCs w:val="20"/>
        </w:rPr>
        <w:t>, то происходит создание промо-участника и использования кода.</w:t>
      </w:r>
    </w:p>
    <w:p w14:paraId="7EE6174F" w14:textId="77777777" w:rsidR="008F2729" w:rsidRDefault="00CE5BF4">
      <w:pPr>
        <w:pStyle w:val="10"/>
        <w:contextualSpacing w:val="0"/>
        <w:rPr>
          <w:color w:val="333333"/>
          <w:sz w:val="20"/>
          <w:szCs w:val="20"/>
        </w:rPr>
      </w:pPr>
      <w:r>
        <w:rPr>
          <w:color w:val="333333"/>
          <w:sz w:val="20"/>
          <w:szCs w:val="20"/>
        </w:rPr>
        <w:t xml:space="preserve">Если пользователь не авторизован, то ищется пользователь с таким же </w:t>
      </w:r>
      <w:proofErr w:type="spellStart"/>
      <w:r>
        <w:rPr>
          <w:color w:val="333333"/>
          <w:sz w:val="20"/>
          <w:szCs w:val="20"/>
        </w:rPr>
        <w:t>email</w:t>
      </w:r>
      <w:proofErr w:type="spellEnd"/>
      <w:r>
        <w:rPr>
          <w:color w:val="333333"/>
          <w:sz w:val="20"/>
          <w:szCs w:val="20"/>
        </w:rPr>
        <w:t>. Если найден, то открывается окно для ввода пароля. Если не найден, то пользователь создается, используются данные из формы. Пользователь автоматически авторизуется. Если пользователь уже авторизован, то данные из формы записываются в его профиль.</w:t>
      </w:r>
    </w:p>
    <w:p w14:paraId="5C191F18" w14:textId="77777777" w:rsidR="008F2729" w:rsidRDefault="00CE5BF4">
      <w:pPr>
        <w:pStyle w:val="10"/>
        <w:contextualSpacing w:val="0"/>
        <w:rPr>
          <w:color w:val="333333"/>
          <w:sz w:val="20"/>
          <w:szCs w:val="20"/>
        </w:rPr>
      </w:pPr>
      <w:r>
        <w:rPr>
          <w:color w:val="333333"/>
          <w:sz w:val="20"/>
          <w:szCs w:val="20"/>
        </w:rPr>
        <w:t>Затем проверяется, является ли текущий пользователь промо-участником (есть запись "Промо-участник" со значением свойства "Пользователь" равным этому пользователю). Если не является, то создается запись "промо-участник" для этого пользователя.</w:t>
      </w:r>
    </w:p>
    <w:p w14:paraId="4ACABD0D" w14:textId="77777777" w:rsidR="008F2729" w:rsidRDefault="00CE5BF4">
      <w:pPr>
        <w:pStyle w:val="10"/>
        <w:contextualSpacing w:val="0"/>
        <w:rPr>
          <w:color w:val="333333"/>
          <w:sz w:val="20"/>
          <w:szCs w:val="20"/>
        </w:rPr>
      </w:pPr>
      <w:r>
        <w:rPr>
          <w:color w:val="333333"/>
          <w:sz w:val="20"/>
          <w:szCs w:val="20"/>
        </w:rPr>
        <w:t xml:space="preserve">Далее происходит активация </w:t>
      </w:r>
      <w:proofErr w:type="spellStart"/>
      <w:r>
        <w:rPr>
          <w:color w:val="333333"/>
          <w:sz w:val="20"/>
          <w:szCs w:val="20"/>
        </w:rPr>
        <w:t>промокода</w:t>
      </w:r>
      <w:proofErr w:type="spellEnd"/>
      <w:r>
        <w:rPr>
          <w:color w:val="333333"/>
          <w:sz w:val="20"/>
          <w:szCs w:val="20"/>
        </w:rPr>
        <w:t xml:space="preserve">. У </w:t>
      </w:r>
      <w:proofErr w:type="spellStart"/>
      <w:r>
        <w:rPr>
          <w:color w:val="333333"/>
          <w:sz w:val="20"/>
          <w:szCs w:val="20"/>
        </w:rPr>
        <w:t>промокода</w:t>
      </w:r>
      <w:proofErr w:type="spellEnd"/>
      <w:r>
        <w:rPr>
          <w:color w:val="333333"/>
          <w:sz w:val="20"/>
          <w:szCs w:val="20"/>
        </w:rPr>
        <w:t xml:space="preserve"> увеличивается на 1 свойство "использован", промо-участнику в "активированные </w:t>
      </w:r>
      <w:proofErr w:type="spellStart"/>
      <w:r>
        <w:rPr>
          <w:color w:val="333333"/>
          <w:sz w:val="20"/>
          <w:szCs w:val="20"/>
        </w:rPr>
        <w:t>промокоды</w:t>
      </w:r>
      <w:proofErr w:type="spellEnd"/>
      <w:r>
        <w:rPr>
          <w:color w:val="333333"/>
          <w:sz w:val="20"/>
          <w:szCs w:val="20"/>
        </w:rPr>
        <w:t xml:space="preserve">" добавляется введенный </w:t>
      </w:r>
      <w:proofErr w:type="spellStart"/>
      <w:r>
        <w:rPr>
          <w:color w:val="333333"/>
          <w:sz w:val="20"/>
          <w:szCs w:val="20"/>
        </w:rPr>
        <w:t>промокод</w:t>
      </w:r>
      <w:proofErr w:type="spellEnd"/>
      <w:r>
        <w:rPr>
          <w:color w:val="333333"/>
          <w:sz w:val="20"/>
          <w:szCs w:val="20"/>
        </w:rPr>
        <w:t xml:space="preserve"> и при необходимости добавляется выбранное издательство.</w:t>
      </w:r>
    </w:p>
    <w:p w14:paraId="5EC373B0" w14:textId="77777777" w:rsidR="008F2729" w:rsidRDefault="00CE5BF4">
      <w:pPr>
        <w:pStyle w:val="10"/>
        <w:contextualSpacing w:val="0"/>
        <w:rPr>
          <w:color w:val="333333"/>
          <w:sz w:val="20"/>
          <w:szCs w:val="20"/>
        </w:rPr>
      </w:pPr>
      <w:r>
        <w:rPr>
          <w:color w:val="333333"/>
          <w:sz w:val="20"/>
          <w:szCs w:val="20"/>
        </w:rPr>
        <w:t xml:space="preserve">В зависимости от вида </w:t>
      </w:r>
      <w:proofErr w:type="spellStart"/>
      <w:r>
        <w:rPr>
          <w:color w:val="333333"/>
          <w:sz w:val="20"/>
          <w:szCs w:val="20"/>
        </w:rPr>
        <w:t>промокода</w:t>
      </w:r>
      <w:proofErr w:type="spellEnd"/>
      <w:r>
        <w:rPr>
          <w:color w:val="333333"/>
          <w:sz w:val="20"/>
          <w:szCs w:val="20"/>
        </w:rPr>
        <w:t xml:space="preserve"> пользователю предоставляется доступ к выпускам:</w:t>
      </w:r>
    </w:p>
    <w:p w14:paraId="0B3A0A39" w14:textId="77777777" w:rsidR="008F2729" w:rsidRDefault="00CE5BF4">
      <w:pPr>
        <w:pStyle w:val="10"/>
        <w:numPr>
          <w:ilvl w:val="0"/>
          <w:numId w:val="13"/>
        </w:numPr>
      </w:pPr>
      <w:r>
        <w:rPr>
          <w:color w:val="333333"/>
          <w:sz w:val="20"/>
          <w:szCs w:val="20"/>
        </w:rPr>
        <w:t>Общий - промо-выпуски (отмеченные как промо) журналов тех издательств, которые выбрал промо-участник.</w:t>
      </w:r>
    </w:p>
    <w:p w14:paraId="4CA6D3AB" w14:textId="77777777" w:rsidR="008F2729" w:rsidRDefault="00CE5BF4">
      <w:pPr>
        <w:pStyle w:val="10"/>
        <w:numPr>
          <w:ilvl w:val="0"/>
          <w:numId w:val="13"/>
        </w:numPr>
      </w:pPr>
      <w:r>
        <w:rPr>
          <w:color w:val="333333"/>
          <w:sz w:val="20"/>
          <w:szCs w:val="20"/>
        </w:rPr>
        <w:t xml:space="preserve">На журнал - промо-выпуски журнала, указанного в </w:t>
      </w:r>
      <w:proofErr w:type="spellStart"/>
      <w:r>
        <w:rPr>
          <w:color w:val="333333"/>
          <w:sz w:val="20"/>
          <w:szCs w:val="20"/>
        </w:rPr>
        <w:t>промокоде</w:t>
      </w:r>
      <w:proofErr w:type="spellEnd"/>
      <w:r>
        <w:rPr>
          <w:color w:val="333333"/>
          <w:sz w:val="20"/>
          <w:szCs w:val="20"/>
        </w:rPr>
        <w:t xml:space="preserve"> (свойство "Журнал")</w:t>
      </w:r>
    </w:p>
    <w:p w14:paraId="37133258" w14:textId="77777777" w:rsidR="008F2729" w:rsidRDefault="00CE5BF4">
      <w:pPr>
        <w:pStyle w:val="10"/>
        <w:numPr>
          <w:ilvl w:val="0"/>
          <w:numId w:val="13"/>
        </w:numPr>
      </w:pPr>
      <w:r>
        <w:rPr>
          <w:color w:val="333333"/>
          <w:sz w:val="20"/>
          <w:szCs w:val="20"/>
        </w:rPr>
        <w:t>На издательство - как и общий, но если заданы "дата начала выпусков" и "дата окончания выпусков", то они используются как ограничение по дате выхода выпусков.</w:t>
      </w:r>
    </w:p>
    <w:p w14:paraId="767F3108" w14:textId="77777777" w:rsidR="008F2729" w:rsidRDefault="00CE5BF4">
      <w:pPr>
        <w:pStyle w:val="10"/>
        <w:numPr>
          <w:ilvl w:val="0"/>
          <w:numId w:val="13"/>
        </w:numPr>
      </w:pPr>
      <w:r>
        <w:rPr>
          <w:color w:val="333333"/>
          <w:sz w:val="20"/>
          <w:szCs w:val="20"/>
        </w:rPr>
        <w:t>На выпуск - выпуски из свойства "Выпуски" + если заданы свойства "дата начала выпусков", "дата окончания выпусков" и "журнал для выпусков", то все выпуски этого журнала, вышедшие в указанный интервал</w:t>
      </w:r>
    </w:p>
    <w:p w14:paraId="088902A9" w14:textId="77777777" w:rsidR="008F2729" w:rsidRDefault="00CE5BF4">
      <w:pPr>
        <w:pStyle w:val="10"/>
        <w:numPr>
          <w:ilvl w:val="0"/>
          <w:numId w:val="13"/>
        </w:numPr>
      </w:pPr>
      <w:r>
        <w:rPr>
          <w:color w:val="333333"/>
          <w:sz w:val="20"/>
          <w:szCs w:val="20"/>
        </w:rPr>
        <w:t>На издательство + на выпуски - объединение выпусков вида "На издательство" и "На выпуск"</w:t>
      </w:r>
    </w:p>
    <w:p w14:paraId="0B37BF86" w14:textId="77777777" w:rsidR="008F2729" w:rsidRDefault="00CE5BF4">
      <w:pPr>
        <w:pStyle w:val="10"/>
        <w:numPr>
          <w:ilvl w:val="0"/>
          <w:numId w:val="13"/>
        </w:numPr>
      </w:pPr>
      <w:r>
        <w:rPr>
          <w:color w:val="333333"/>
          <w:sz w:val="20"/>
          <w:szCs w:val="20"/>
        </w:rPr>
        <w:lastRenderedPageBreak/>
        <w:t xml:space="preserve">Выборочный - промо-выпуски журналов из записи в "Выбранные журналы по </w:t>
      </w:r>
      <w:proofErr w:type="spellStart"/>
      <w:r>
        <w:rPr>
          <w:color w:val="333333"/>
          <w:sz w:val="20"/>
          <w:szCs w:val="20"/>
        </w:rPr>
        <w:t>промокоду</w:t>
      </w:r>
      <w:proofErr w:type="spellEnd"/>
      <w:r>
        <w:rPr>
          <w:color w:val="333333"/>
          <w:sz w:val="20"/>
          <w:szCs w:val="20"/>
        </w:rPr>
        <w:t xml:space="preserve">" с привязкой к этому </w:t>
      </w:r>
      <w:proofErr w:type="spellStart"/>
      <w:r>
        <w:rPr>
          <w:color w:val="333333"/>
          <w:sz w:val="20"/>
          <w:szCs w:val="20"/>
        </w:rPr>
        <w:t>промокоду</w:t>
      </w:r>
      <w:proofErr w:type="spellEnd"/>
      <w:r>
        <w:rPr>
          <w:color w:val="333333"/>
          <w:sz w:val="20"/>
          <w:szCs w:val="20"/>
        </w:rPr>
        <w:t xml:space="preserve"> и этому пользователю</w:t>
      </w:r>
    </w:p>
    <w:p w14:paraId="74BB3F02" w14:textId="77777777" w:rsidR="008F2729" w:rsidRDefault="00CE5BF4">
      <w:pPr>
        <w:pStyle w:val="10"/>
        <w:contextualSpacing w:val="0"/>
        <w:rPr>
          <w:color w:val="333333"/>
          <w:sz w:val="20"/>
          <w:szCs w:val="20"/>
        </w:rPr>
      </w:pPr>
      <w:r>
        <w:rPr>
          <w:color w:val="333333"/>
          <w:sz w:val="20"/>
          <w:szCs w:val="20"/>
        </w:rPr>
        <w:t xml:space="preserve">После активации происходит переход на страницу "Мои журналы", а для </w:t>
      </w:r>
      <w:proofErr w:type="spellStart"/>
      <w:r>
        <w:rPr>
          <w:color w:val="333333"/>
          <w:sz w:val="20"/>
          <w:szCs w:val="20"/>
        </w:rPr>
        <w:t>промокода</w:t>
      </w:r>
      <w:proofErr w:type="spellEnd"/>
      <w:r>
        <w:rPr>
          <w:color w:val="333333"/>
          <w:sz w:val="20"/>
          <w:szCs w:val="20"/>
        </w:rPr>
        <w:t xml:space="preserve"> вида "Выборочный" переход на страницу выбора журналов.</w:t>
      </w:r>
    </w:p>
    <w:p w14:paraId="4E6D2CEE" w14:textId="77777777" w:rsidR="008F2729" w:rsidRDefault="00CE5BF4">
      <w:pPr>
        <w:pStyle w:val="10"/>
        <w:contextualSpacing w:val="0"/>
        <w:rPr>
          <w:color w:val="333333"/>
          <w:sz w:val="20"/>
          <w:szCs w:val="20"/>
        </w:rPr>
      </w:pPr>
      <w:r>
        <w:rPr>
          <w:color w:val="333333"/>
          <w:sz w:val="20"/>
          <w:szCs w:val="20"/>
        </w:rPr>
        <w:t xml:space="preserve">На странице выбора журналов (ссылка </w:t>
      </w:r>
      <w:hyperlink r:id="rId12">
        <w:r>
          <w:rPr>
            <w:color w:val="2067B0"/>
            <w:sz w:val="20"/>
            <w:szCs w:val="20"/>
            <w:u w:val="single"/>
          </w:rPr>
          <w:t>http://panor.ru/promo/</w:t>
        </w:r>
      </w:hyperlink>
      <w:r>
        <w:rPr>
          <w:color w:val="333333"/>
          <w:sz w:val="20"/>
          <w:szCs w:val="20"/>
        </w:rPr>
        <w:t xml:space="preserve">) происходит поиск всех активированных пользователем </w:t>
      </w:r>
      <w:proofErr w:type="spellStart"/>
      <w:r>
        <w:rPr>
          <w:color w:val="333333"/>
          <w:sz w:val="20"/>
          <w:szCs w:val="20"/>
        </w:rPr>
        <w:t>промокодов</w:t>
      </w:r>
      <w:proofErr w:type="spellEnd"/>
      <w:r>
        <w:rPr>
          <w:color w:val="333333"/>
          <w:sz w:val="20"/>
          <w:szCs w:val="20"/>
        </w:rPr>
        <w:t xml:space="preserve"> вида "Выборочный", для которых не выбраны журналы (нет записи в "Выбранные журналы по </w:t>
      </w:r>
      <w:proofErr w:type="spellStart"/>
      <w:r>
        <w:rPr>
          <w:color w:val="333333"/>
          <w:sz w:val="20"/>
          <w:szCs w:val="20"/>
        </w:rPr>
        <w:t>промокоду</w:t>
      </w:r>
      <w:proofErr w:type="spellEnd"/>
      <w:r>
        <w:rPr>
          <w:color w:val="333333"/>
          <w:sz w:val="20"/>
          <w:szCs w:val="20"/>
        </w:rPr>
        <w:t xml:space="preserve">" или для такой записи пустое свойство "Журнал"). Если таких кодов больше </w:t>
      </w:r>
      <w:proofErr w:type="gramStart"/>
      <w:r>
        <w:rPr>
          <w:color w:val="333333"/>
          <w:sz w:val="20"/>
          <w:szCs w:val="20"/>
        </w:rPr>
        <w:t>одного</w:t>
      </w:r>
      <w:proofErr w:type="gramEnd"/>
      <w:r>
        <w:rPr>
          <w:color w:val="333333"/>
          <w:sz w:val="20"/>
          <w:szCs w:val="20"/>
        </w:rPr>
        <w:t xml:space="preserve"> то выводится список этих </w:t>
      </w:r>
      <w:proofErr w:type="spellStart"/>
      <w:r>
        <w:rPr>
          <w:color w:val="333333"/>
          <w:sz w:val="20"/>
          <w:szCs w:val="20"/>
        </w:rPr>
        <w:t>промокодов</w:t>
      </w:r>
      <w:proofErr w:type="spellEnd"/>
      <w:r>
        <w:rPr>
          <w:color w:val="333333"/>
          <w:sz w:val="20"/>
          <w:szCs w:val="20"/>
        </w:rPr>
        <w:t xml:space="preserve">. Если </w:t>
      </w:r>
      <w:proofErr w:type="spellStart"/>
      <w:r>
        <w:rPr>
          <w:color w:val="333333"/>
          <w:sz w:val="20"/>
          <w:szCs w:val="20"/>
        </w:rPr>
        <w:t>промокод</w:t>
      </w:r>
      <w:proofErr w:type="spellEnd"/>
      <w:r>
        <w:rPr>
          <w:color w:val="333333"/>
          <w:sz w:val="20"/>
          <w:szCs w:val="20"/>
        </w:rPr>
        <w:t xml:space="preserve"> один, или пользователь выбрал </w:t>
      </w:r>
      <w:proofErr w:type="spellStart"/>
      <w:r>
        <w:rPr>
          <w:color w:val="333333"/>
          <w:sz w:val="20"/>
          <w:szCs w:val="20"/>
        </w:rPr>
        <w:t>промокод</w:t>
      </w:r>
      <w:proofErr w:type="spellEnd"/>
      <w:r>
        <w:rPr>
          <w:color w:val="333333"/>
          <w:sz w:val="20"/>
          <w:szCs w:val="20"/>
        </w:rPr>
        <w:t xml:space="preserve"> из списка, то выводится список журналов для выбора из свойства "журналы для выбора", сгруппированные по названию группы, и если нет записи в "Выбранные журналы по </w:t>
      </w:r>
      <w:proofErr w:type="spellStart"/>
      <w:r>
        <w:rPr>
          <w:color w:val="333333"/>
          <w:sz w:val="20"/>
          <w:szCs w:val="20"/>
        </w:rPr>
        <w:t>промокоду</w:t>
      </w:r>
      <w:proofErr w:type="spellEnd"/>
      <w:r>
        <w:rPr>
          <w:color w:val="333333"/>
          <w:sz w:val="20"/>
          <w:szCs w:val="20"/>
        </w:rPr>
        <w:t xml:space="preserve">", то она создается (такая запись с пустым свойством "Журнал" будет означать, что пользователь открывал страницу выбора журналов по этому </w:t>
      </w:r>
      <w:proofErr w:type="spellStart"/>
      <w:r>
        <w:rPr>
          <w:color w:val="333333"/>
          <w:sz w:val="20"/>
          <w:szCs w:val="20"/>
        </w:rPr>
        <w:t>промокоду</w:t>
      </w:r>
      <w:proofErr w:type="spellEnd"/>
      <w:r>
        <w:rPr>
          <w:color w:val="333333"/>
          <w:sz w:val="20"/>
          <w:szCs w:val="20"/>
        </w:rPr>
        <w:t xml:space="preserve">, но не выбрал журналы). Если задано свойство "сколько можно выбрать", то пользователь может выбрать журналов не </w:t>
      </w:r>
      <w:proofErr w:type="gramStart"/>
      <w:r>
        <w:rPr>
          <w:color w:val="333333"/>
          <w:sz w:val="20"/>
          <w:szCs w:val="20"/>
        </w:rPr>
        <w:t>больше</w:t>
      </w:r>
      <w:proofErr w:type="gramEnd"/>
      <w:r>
        <w:rPr>
          <w:color w:val="333333"/>
          <w:sz w:val="20"/>
          <w:szCs w:val="20"/>
        </w:rPr>
        <w:t xml:space="preserve"> чем это количество. После выбора журналов и нажатия "получить доступ" выбранные журналы записываются в соответствующую запись "Выбранные журналы по </w:t>
      </w:r>
      <w:proofErr w:type="spellStart"/>
      <w:r>
        <w:rPr>
          <w:color w:val="333333"/>
          <w:sz w:val="20"/>
          <w:szCs w:val="20"/>
        </w:rPr>
        <w:t>промокоду</w:t>
      </w:r>
      <w:proofErr w:type="spellEnd"/>
      <w:r>
        <w:rPr>
          <w:color w:val="333333"/>
          <w:sz w:val="20"/>
          <w:szCs w:val="20"/>
        </w:rPr>
        <w:t>" в свойство "Журнал".</w:t>
      </w:r>
    </w:p>
    <w:p w14:paraId="4D619461" w14:textId="77777777" w:rsidR="008F2729" w:rsidRDefault="00CE5BF4">
      <w:pPr>
        <w:pStyle w:val="10"/>
        <w:contextualSpacing w:val="0"/>
        <w:rPr>
          <w:color w:val="333333"/>
          <w:sz w:val="20"/>
          <w:szCs w:val="20"/>
        </w:rPr>
      </w:pPr>
      <w:r>
        <w:rPr>
          <w:color w:val="333333"/>
          <w:sz w:val="20"/>
          <w:szCs w:val="20"/>
        </w:rPr>
        <w:t>При открытии выпуска промо-участником ему в свойство "открытые выпуски" дописывается этот выпуск.</w:t>
      </w:r>
    </w:p>
    <w:p w14:paraId="338638FC" w14:textId="77777777" w:rsidR="008F2729" w:rsidRDefault="00CE5BF4">
      <w:pPr>
        <w:pStyle w:val="10"/>
        <w:contextualSpacing w:val="0"/>
        <w:rPr>
          <w:color w:val="333333"/>
          <w:sz w:val="20"/>
          <w:szCs w:val="20"/>
        </w:rPr>
      </w:pPr>
      <w:r>
        <w:rPr>
          <w:color w:val="333333"/>
          <w:sz w:val="20"/>
          <w:szCs w:val="20"/>
        </w:rPr>
        <w:t xml:space="preserve">На странице промо-участника в </w:t>
      </w:r>
      <w:proofErr w:type="spellStart"/>
      <w:r>
        <w:rPr>
          <w:color w:val="333333"/>
          <w:sz w:val="20"/>
          <w:szCs w:val="20"/>
        </w:rPr>
        <w:t>админке</w:t>
      </w:r>
      <w:proofErr w:type="spellEnd"/>
      <w:r>
        <w:rPr>
          <w:color w:val="333333"/>
          <w:sz w:val="20"/>
          <w:szCs w:val="20"/>
        </w:rPr>
        <w:t xml:space="preserve"> рядом с каждым значением свойства "Активированные </w:t>
      </w:r>
      <w:proofErr w:type="spellStart"/>
      <w:r>
        <w:rPr>
          <w:color w:val="333333"/>
          <w:sz w:val="20"/>
          <w:szCs w:val="20"/>
        </w:rPr>
        <w:t>промокоды</w:t>
      </w:r>
      <w:proofErr w:type="spellEnd"/>
      <w:r>
        <w:rPr>
          <w:color w:val="333333"/>
          <w:sz w:val="20"/>
          <w:szCs w:val="20"/>
        </w:rPr>
        <w:t>" выводятся доступные по коду выпуски, и для каждого выпуска выводится "стадия доступа" промо-участника к выпуску: открывал ли пользователь этот выпуск (он есть в списке значений свойства "Открытые выпуски")</w:t>
      </w:r>
    </w:p>
    <w:p w14:paraId="3F44FD07" w14:textId="77777777" w:rsidR="008F2729" w:rsidRDefault="008F2729">
      <w:pPr>
        <w:pStyle w:val="10"/>
        <w:contextualSpacing w:val="0"/>
        <w:rPr>
          <w:color w:val="333333"/>
          <w:sz w:val="20"/>
          <w:szCs w:val="20"/>
        </w:rPr>
      </w:pPr>
    </w:p>
    <w:p w14:paraId="54ABDB72" w14:textId="77777777" w:rsidR="008F2729" w:rsidRDefault="00CE5BF4">
      <w:pPr>
        <w:pStyle w:val="10"/>
        <w:contextualSpacing w:val="0"/>
        <w:rPr>
          <w:b/>
          <w:color w:val="333333"/>
          <w:sz w:val="24"/>
          <w:szCs w:val="24"/>
        </w:rPr>
      </w:pPr>
      <w:r>
        <w:rPr>
          <w:b/>
          <w:color w:val="333333"/>
          <w:sz w:val="24"/>
          <w:szCs w:val="24"/>
        </w:rPr>
        <w:t>Новости.</w:t>
      </w:r>
    </w:p>
    <w:p w14:paraId="600E7F73" w14:textId="77777777" w:rsidR="008F2729" w:rsidRDefault="00CE5BF4">
      <w:pPr>
        <w:pStyle w:val="10"/>
        <w:contextualSpacing w:val="0"/>
        <w:rPr>
          <w:color w:val="333333"/>
          <w:sz w:val="20"/>
          <w:szCs w:val="20"/>
        </w:rPr>
      </w:pPr>
      <w:r>
        <w:rPr>
          <w:color w:val="333333"/>
          <w:sz w:val="20"/>
          <w:szCs w:val="20"/>
        </w:rPr>
        <w:t>Свойства:</w:t>
      </w:r>
    </w:p>
    <w:p w14:paraId="273C5338" w14:textId="77777777" w:rsidR="008F2729" w:rsidRDefault="00CE5BF4">
      <w:pPr>
        <w:pStyle w:val="10"/>
        <w:numPr>
          <w:ilvl w:val="0"/>
          <w:numId w:val="4"/>
        </w:numPr>
      </w:pPr>
      <w:r>
        <w:rPr>
          <w:color w:val="333333"/>
          <w:sz w:val="20"/>
          <w:szCs w:val="20"/>
        </w:rPr>
        <w:t>название - обязательное</w:t>
      </w:r>
    </w:p>
    <w:p w14:paraId="50514929" w14:textId="77777777" w:rsidR="008F2729" w:rsidRDefault="00CE5BF4">
      <w:pPr>
        <w:pStyle w:val="10"/>
        <w:numPr>
          <w:ilvl w:val="0"/>
          <w:numId w:val="4"/>
        </w:numPr>
      </w:pPr>
      <w:r>
        <w:rPr>
          <w:color w:val="333333"/>
          <w:sz w:val="20"/>
          <w:szCs w:val="20"/>
        </w:rPr>
        <w:t>активность - логическое</w:t>
      </w:r>
    </w:p>
    <w:p w14:paraId="59707E1D" w14:textId="77777777" w:rsidR="008F2729" w:rsidRDefault="00CE5BF4">
      <w:pPr>
        <w:pStyle w:val="10"/>
        <w:numPr>
          <w:ilvl w:val="0"/>
          <w:numId w:val="4"/>
        </w:numPr>
      </w:pPr>
      <w:r>
        <w:rPr>
          <w:color w:val="333333"/>
          <w:sz w:val="20"/>
          <w:szCs w:val="20"/>
        </w:rPr>
        <w:t>дата - дата публикации новости</w:t>
      </w:r>
    </w:p>
    <w:p w14:paraId="4BA2FEAB" w14:textId="77777777" w:rsidR="008F2729" w:rsidRDefault="00CE5BF4">
      <w:pPr>
        <w:pStyle w:val="10"/>
        <w:numPr>
          <w:ilvl w:val="0"/>
          <w:numId w:val="4"/>
        </w:numPr>
      </w:pPr>
      <w:r>
        <w:rPr>
          <w:color w:val="333333"/>
          <w:sz w:val="20"/>
          <w:szCs w:val="20"/>
        </w:rPr>
        <w:t>символьный код - уникальный, используется для ЧПУ ссылки</w:t>
      </w:r>
    </w:p>
    <w:p w14:paraId="4710C1AF" w14:textId="77777777" w:rsidR="008F2729" w:rsidRDefault="00CE5BF4">
      <w:pPr>
        <w:pStyle w:val="10"/>
        <w:numPr>
          <w:ilvl w:val="0"/>
          <w:numId w:val="4"/>
        </w:numPr>
      </w:pPr>
      <w:r>
        <w:rPr>
          <w:color w:val="333333"/>
          <w:sz w:val="20"/>
          <w:szCs w:val="20"/>
        </w:rPr>
        <w:t>издательство - множественное, привязка к Издательство, к каким издательствам относится новость</w:t>
      </w:r>
    </w:p>
    <w:p w14:paraId="68E32F10" w14:textId="77777777" w:rsidR="008F2729" w:rsidRDefault="00CE5BF4">
      <w:pPr>
        <w:pStyle w:val="10"/>
        <w:numPr>
          <w:ilvl w:val="0"/>
          <w:numId w:val="4"/>
        </w:numPr>
      </w:pPr>
      <w:r>
        <w:rPr>
          <w:color w:val="333333"/>
          <w:sz w:val="20"/>
          <w:szCs w:val="20"/>
        </w:rPr>
        <w:t xml:space="preserve">описание - </w:t>
      </w:r>
      <w:proofErr w:type="spellStart"/>
      <w:r>
        <w:rPr>
          <w:color w:val="333333"/>
          <w:sz w:val="20"/>
          <w:szCs w:val="20"/>
        </w:rPr>
        <w:t>html</w:t>
      </w:r>
      <w:proofErr w:type="spellEnd"/>
      <w:r>
        <w:rPr>
          <w:color w:val="333333"/>
          <w:sz w:val="20"/>
          <w:szCs w:val="20"/>
        </w:rPr>
        <w:t>, текст новости</w:t>
      </w:r>
    </w:p>
    <w:p w14:paraId="6E916681" w14:textId="77777777" w:rsidR="008F2729" w:rsidRDefault="00CE5BF4">
      <w:pPr>
        <w:pStyle w:val="10"/>
        <w:numPr>
          <w:ilvl w:val="0"/>
          <w:numId w:val="4"/>
        </w:numPr>
      </w:pPr>
      <w:r>
        <w:rPr>
          <w:color w:val="333333"/>
          <w:sz w:val="20"/>
          <w:szCs w:val="20"/>
        </w:rPr>
        <w:t>картинка - изображение</w:t>
      </w:r>
    </w:p>
    <w:p w14:paraId="5B166011" w14:textId="77777777" w:rsidR="008F2729" w:rsidRDefault="00CE5BF4">
      <w:pPr>
        <w:pStyle w:val="10"/>
        <w:numPr>
          <w:ilvl w:val="0"/>
          <w:numId w:val="4"/>
        </w:numPr>
      </w:pPr>
      <w:r>
        <w:rPr>
          <w:color w:val="333333"/>
          <w:sz w:val="20"/>
          <w:szCs w:val="20"/>
        </w:rPr>
        <w:t xml:space="preserve">анонс - </w:t>
      </w:r>
      <w:proofErr w:type="spellStart"/>
      <w:r>
        <w:rPr>
          <w:color w:val="333333"/>
          <w:sz w:val="20"/>
          <w:szCs w:val="20"/>
        </w:rPr>
        <w:t>html</w:t>
      </w:r>
      <w:proofErr w:type="spellEnd"/>
      <w:r>
        <w:rPr>
          <w:color w:val="333333"/>
          <w:sz w:val="20"/>
          <w:szCs w:val="20"/>
        </w:rPr>
        <w:t>, краткое описание новости</w:t>
      </w:r>
    </w:p>
    <w:p w14:paraId="04705A19" w14:textId="77777777" w:rsidR="008F2729" w:rsidRDefault="00CE5BF4">
      <w:pPr>
        <w:pStyle w:val="10"/>
        <w:numPr>
          <w:ilvl w:val="0"/>
          <w:numId w:val="4"/>
        </w:numPr>
      </w:pPr>
      <w:r>
        <w:rPr>
          <w:color w:val="333333"/>
          <w:sz w:val="20"/>
          <w:szCs w:val="20"/>
        </w:rPr>
        <w:t>картинка для анонса - изображение, если не задано, то может быть сгенерировано из "картинка"</w:t>
      </w:r>
    </w:p>
    <w:p w14:paraId="653D3677" w14:textId="77777777" w:rsidR="008F2729" w:rsidRDefault="00CE5BF4">
      <w:pPr>
        <w:pStyle w:val="10"/>
        <w:contextualSpacing w:val="0"/>
        <w:rPr>
          <w:color w:val="333333"/>
          <w:sz w:val="20"/>
          <w:szCs w:val="20"/>
        </w:rPr>
      </w:pPr>
      <w:r>
        <w:rPr>
          <w:color w:val="333333"/>
          <w:sz w:val="20"/>
          <w:szCs w:val="20"/>
        </w:rPr>
        <w:t xml:space="preserve">На станице со списком новостей (ссылка </w:t>
      </w:r>
      <w:hyperlink r:id="rId13">
        <w:r>
          <w:rPr>
            <w:color w:val="2067B0"/>
            <w:sz w:val="20"/>
            <w:szCs w:val="20"/>
            <w:u w:val="single"/>
          </w:rPr>
          <w:t>http://panor.ru/news/</w:t>
        </w:r>
      </w:hyperlink>
      <w:r>
        <w:rPr>
          <w:color w:val="333333"/>
          <w:sz w:val="20"/>
          <w:szCs w:val="20"/>
        </w:rPr>
        <w:t>) выводятся новости, отсортированные по дате от новых к старым, с пагинацией. Для каждой новости выводится ее название (ссылка на страницу новости), картинка для анонса, анонс, издательство, дата публикации, ссылка на детальную страницу новости. Слева выводится список издательств (что-то вроде фильтра по издательству), при нажатии на издательство выводятся новости этого издательства (у которых в значениях свойства "Издательство" есть это издательство).</w:t>
      </w:r>
    </w:p>
    <w:p w14:paraId="785F54B6" w14:textId="77777777" w:rsidR="008F2729" w:rsidRDefault="00CE5BF4">
      <w:pPr>
        <w:pStyle w:val="10"/>
        <w:contextualSpacing w:val="0"/>
        <w:rPr>
          <w:color w:val="333333"/>
          <w:sz w:val="20"/>
          <w:szCs w:val="20"/>
        </w:rPr>
      </w:pPr>
      <w:r>
        <w:rPr>
          <w:color w:val="333333"/>
          <w:sz w:val="20"/>
          <w:szCs w:val="20"/>
        </w:rPr>
        <w:t xml:space="preserve">На детальной странице новости выводятся ее название, дата публикации, картинка, описание, внизу издательство и кнопки для </w:t>
      </w:r>
      <w:proofErr w:type="spellStart"/>
      <w:r>
        <w:rPr>
          <w:color w:val="333333"/>
          <w:sz w:val="20"/>
          <w:szCs w:val="20"/>
        </w:rPr>
        <w:t>шаринга</w:t>
      </w:r>
      <w:proofErr w:type="spellEnd"/>
      <w:r>
        <w:rPr>
          <w:color w:val="333333"/>
          <w:sz w:val="20"/>
          <w:szCs w:val="20"/>
        </w:rPr>
        <w:t xml:space="preserve"> в соц. сетях. Если у новости задано издательство, то внизу выводятся последние новости этого издательства. Слева выводятся последние новости, и форма для подписки на рассылку.</w:t>
      </w:r>
    </w:p>
    <w:p w14:paraId="7C41B004" w14:textId="77777777" w:rsidR="008F2729" w:rsidRDefault="008F2729">
      <w:pPr>
        <w:pStyle w:val="10"/>
        <w:contextualSpacing w:val="0"/>
        <w:rPr>
          <w:color w:val="333333"/>
          <w:sz w:val="20"/>
          <w:szCs w:val="20"/>
        </w:rPr>
      </w:pPr>
    </w:p>
    <w:p w14:paraId="7F0A8ADA" w14:textId="77777777" w:rsidR="008F2729" w:rsidRDefault="00CE5BF4">
      <w:pPr>
        <w:pStyle w:val="10"/>
        <w:contextualSpacing w:val="0"/>
        <w:rPr>
          <w:b/>
          <w:color w:val="333333"/>
          <w:sz w:val="24"/>
          <w:szCs w:val="24"/>
        </w:rPr>
      </w:pPr>
      <w:r>
        <w:rPr>
          <w:b/>
          <w:color w:val="333333"/>
          <w:sz w:val="24"/>
          <w:szCs w:val="24"/>
        </w:rPr>
        <w:t>Подписчики.</w:t>
      </w:r>
    </w:p>
    <w:p w14:paraId="527DC1B5" w14:textId="77777777" w:rsidR="008F2729" w:rsidRDefault="00CE5BF4">
      <w:pPr>
        <w:pStyle w:val="10"/>
        <w:contextualSpacing w:val="0"/>
        <w:rPr>
          <w:color w:val="333333"/>
          <w:sz w:val="20"/>
          <w:szCs w:val="20"/>
        </w:rPr>
      </w:pPr>
      <w:r>
        <w:rPr>
          <w:color w:val="333333"/>
          <w:sz w:val="20"/>
          <w:szCs w:val="20"/>
        </w:rPr>
        <w:t>Этот функционал доступен только пользователям в группе "Мастер-аккаунт".</w:t>
      </w:r>
    </w:p>
    <w:p w14:paraId="3D7D27FA" w14:textId="77777777" w:rsidR="008F2729" w:rsidRDefault="00CE5BF4">
      <w:pPr>
        <w:pStyle w:val="10"/>
        <w:contextualSpacing w:val="0"/>
        <w:rPr>
          <w:color w:val="2067B0"/>
          <w:sz w:val="20"/>
          <w:szCs w:val="20"/>
          <w:u w:val="single"/>
        </w:rPr>
      </w:pPr>
      <w:r>
        <w:rPr>
          <w:color w:val="333333"/>
          <w:sz w:val="20"/>
          <w:szCs w:val="20"/>
        </w:rPr>
        <w:t xml:space="preserve">Страница на сайте - </w:t>
      </w:r>
      <w:r>
        <w:fldChar w:fldCharType="begin"/>
      </w:r>
      <w:r>
        <w:instrText xml:space="preserve"> HYPERLINK "http://panor.ru/personal/subscribers/" </w:instrText>
      </w:r>
      <w:r>
        <w:fldChar w:fldCharType="separate"/>
      </w:r>
      <w:r>
        <w:rPr>
          <w:color w:val="2067B0"/>
          <w:sz w:val="20"/>
          <w:szCs w:val="20"/>
          <w:u w:val="single"/>
        </w:rPr>
        <w:t>http://panor.ru/personal/subscribers/</w:t>
      </w:r>
    </w:p>
    <w:p w14:paraId="057378E4" w14:textId="77777777" w:rsidR="008F2729" w:rsidRDefault="00CE5BF4">
      <w:pPr>
        <w:pStyle w:val="10"/>
        <w:contextualSpacing w:val="0"/>
        <w:rPr>
          <w:color w:val="333333"/>
          <w:sz w:val="20"/>
          <w:szCs w:val="20"/>
        </w:rPr>
      </w:pPr>
      <w:r>
        <w:fldChar w:fldCharType="end"/>
      </w:r>
      <w:r>
        <w:rPr>
          <w:color w:val="333333"/>
          <w:sz w:val="20"/>
          <w:szCs w:val="20"/>
        </w:rPr>
        <w:t xml:space="preserve">Подписчики </w:t>
      </w:r>
      <w:proofErr w:type="gramStart"/>
      <w:r>
        <w:rPr>
          <w:color w:val="333333"/>
          <w:sz w:val="20"/>
          <w:szCs w:val="20"/>
        </w:rPr>
        <w:t>- это</w:t>
      </w:r>
      <w:proofErr w:type="gramEnd"/>
      <w:r>
        <w:rPr>
          <w:color w:val="333333"/>
          <w:sz w:val="20"/>
          <w:szCs w:val="20"/>
        </w:rPr>
        <w:t xml:space="preserve"> пользователи, с которыми мастер-аккаунт делится покупками. Т.е. те товары (подписка, выпуск или статья), которыми мастер-аккаунт делится с подписчиками доступны им </w:t>
      </w:r>
      <w:r>
        <w:rPr>
          <w:color w:val="333333"/>
          <w:sz w:val="20"/>
          <w:szCs w:val="20"/>
        </w:rPr>
        <w:lastRenderedPageBreak/>
        <w:t>также, как будто бы они сами купили этот товар. При этом мастер-аккаунт может поделиться одним товаром только один раз.</w:t>
      </w:r>
    </w:p>
    <w:p w14:paraId="39F178DA" w14:textId="77777777" w:rsidR="008F2729" w:rsidRDefault="00CE5BF4">
      <w:pPr>
        <w:pStyle w:val="10"/>
        <w:contextualSpacing w:val="0"/>
        <w:rPr>
          <w:color w:val="333333"/>
          <w:sz w:val="20"/>
          <w:szCs w:val="20"/>
        </w:rPr>
      </w:pPr>
      <w:r>
        <w:rPr>
          <w:color w:val="333333"/>
          <w:sz w:val="20"/>
          <w:szCs w:val="20"/>
        </w:rPr>
        <w:t>На сайте список подписчиков текущего пользователя, и добавленные им товары.</w:t>
      </w:r>
    </w:p>
    <w:p w14:paraId="7FB61B9B" w14:textId="77777777" w:rsidR="008F2729" w:rsidRDefault="00CE5BF4">
      <w:pPr>
        <w:pStyle w:val="10"/>
        <w:contextualSpacing w:val="0"/>
        <w:rPr>
          <w:color w:val="333333"/>
          <w:sz w:val="20"/>
          <w:szCs w:val="20"/>
        </w:rPr>
      </w:pPr>
      <w:r>
        <w:rPr>
          <w:color w:val="333333"/>
          <w:sz w:val="20"/>
          <w:szCs w:val="20"/>
        </w:rPr>
        <w:t xml:space="preserve">При нажатии на "добавить подписчика" открывается форма добавления подписчика. Обязательные поля: </w:t>
      </w:r>
      <w:proofErr w:type="spellStart"/>
      <w:r>
        <w:rPr>
          <w:color w:val="333333"/>
          <w:sz w:val="20"/>
          <w:szCs w:val="20"/>
        </w:rPr>
        <w:t>email</w:t>
      </w:r>
      <w:proofErr w:type="spellEnd"/>
      <w:r>
        <w:rPr>
          <w:color w:val="333333"/>
          <w:sz w:val="20"/>
          <w:szCs w:val="20"/>
        </w:rPr>
        <w:t xml:space="preserve"> и издание (товар). В списке товаров выводятся все товары из оплаченных заказов пользователя (мастер-аккаунта), кроме тех, которыми мастер-аккаунт уже поделился. После отправки формы (нажатия кнопки "добавить") происходит поиск пользователя с указанным </w:t>
      </w:r>
      <w:proofErr w:type="spellStart"/>
      <w:r>
        <w:rPr>
          <w:color w:val="333333"/>
          <w:sz w:val="20"/>
          <w:szCs w:val="20"/>
        </w:rPr>
        <w:t>email</w:t>
      </w:r>
      <w:proofErr w:type="spellEnd"/>
      <w:r>
        <w:rPr>
          <w:color w:val="333333"/>
          <w:sz w:val="20"/>
          <w:szCs w:val="20"/>
        </w:rPr>
        <w:t>. Если он не найден, то пользователь создается на основании данных из формы (</w:t>
      </w:r>
      <w:proofErr w:type="spellStart"/>
      <w:r>
        <w:rPr>
          <w:color w:val="333333"/>
          <w:sz w:val="20"/>
          <w:szCs w:val="20"/>
        </w:rPr>
        <w:t>email</w:t>
      </w:r>
      <w:proofErr w:type="spellEnd"/>
      <w:r>
        <w:rPr>
          <w:color w:val="333333"/>
          <w:sz w:val="20"/>
          <w:szCs w:val="20"/>
        </w:rPr>
        <w:t>, фамилия, имя). Затем этому пользователю добавляется указанный товар (проверяется, что он уже не был добавлен ранее другому пользователю/подписчику).</w:t>
      </w:r>
    </w:p>
    <w:p w14:paraId="084E1667" w14:textId="77777777" w:rsidR="008F2729" w:rsidRDefault="00CE5BF4">
      <w:pPr>
        <w:pStyle w:val="10"/>
        <w:contextualSpacing w:val="0"/>
        <w:rPr>
          <w:color w:val="333333"/>
          <w:sz w:val="20"/>
          <w:szCs w:val="20"/>
        </w:rPr>
      </w:pPr>
      <w:r>
        <w:rPr>
          <w:color w:val="333333"/>
          <w:sz w:val="20"/>
          <w:szCs w:val="20"/>
        </w:rPr>
        <w:t>В мобильном приложении можно добавлять и удалять подписчиков и товары им, при этом действуют те же ограничения (поделится товаром можно только один раз).</w:t>
      </w:r>
    </w:p>
    <w:sectPr w:rsidR="008F2729">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igory" w:date="2018-11-13T17:52:00Z" w:initials="G">
    <w:p w14:paraId="0EF3EAC3" w14:textId="1F226164" w:rsidR="00B2533C" w:rsidRPr="00C2429D" w:rsidRDefault="00B2533C">
      <w:pPr>
        <w:pStyle w:val="a8"/>
        <w:rPr>
          <w:lang w:val="ru-RU"/>
        </w:rPr>
      </w:pPr>
      <w:r>
        <w:rPr>
          <w:rStyle w:val="a7"/>
        </w:rPr>
        <w:annotationRef/>
      </w:r>
      <w:r>
        <w:rPr>
          <w:lang w:val="ru-RU"/>
        </w:rPr>
        <w:t>Предлагаю также добавить для журнала свойство «архивный». Это значит, что журнал больше не выходит, но его архивные выпуски можно посмотреть. И как-то отобразить «</w:t>
      </w:r>
      <w:proofErr w:type="spellStart"/>
      <w:r>
        <w:rPr>
          <w:lang w:val="ru-RU"/>
        </w:rPr>
        <w:t>архивность</w:t>
      </w:r>
      <w:proofErr w:type="spellEnd"/>
      <w:r>
        <w:rPr>
          <w:lang w:val="ru-RU"/>
        </w:rPr>
        <w:t>» - может, отдельной группой или слегка транспарентным отображением элементов.</w:t>
      </w:r>
    </w:p>
  </w:comment>
  <w:comment w:id="1" w:author="Grigory" w:date="2018-11-13T17:54:00Z" w:initials="G">
    <w:p w14:paraId="59E73CA7" w14:textId="68057A3A" w:rsidR="00B2533C" w:rsidRPr="00EA2F11" w:rsidRDefault="00B2533C">
      <w:pPr>
        <w:pStyle w:val="a8"/>
        <w:rPr>
          <w:lang w:val="ru-RU"/>
        </w:rPr>
      </w:pPr>
      <w:r>
        <w:rPr>
          <w:rStyle w:val="a7"/>
        </w:rPr>
        <w:annotationRef/>
      </w:r>
      <w:r>
        <w:rPr>
          <w:lang w:val="ru-RU"/>
        </w:rPr>
        <w:t xml:space="preserve">Давайте предусмотрим второй </w:t>
      </w:r>
      <w:r>
        <w:rPr>
          <w:lang w:val="en-US"/>
        </w:rPr>
        <w:t>ISSN</w:t>
      </w:r>
      <w:r>
        <w:rPr>
          <w:lang w:val="ru-RU"/>
        </w:rPr>
        <w:t xml:space="preserve"> для электронной версии.</w:t>
      </w:r>
    </w:p>
  </w:comment>
  <w:comment w:id="2" w:author="Grigory" w:date="2018-11-13T18:07:00Z" w:initials="G">
    <w:p w14:paraId="52C2F3DE" w14:textId="77777777" w:rsidR="00B2533C" w:rsidRDefault="00B2533C">
      <w:pPr>
        <w:pStyle w:val="a8"/>
        <w:rPr>
          <w:lang w:val="ru-RU"/>
        </w:rPr>
      </w:pPr>
      <w:r>
        <w:rPr>
          <w:rStyle w:val="a7"/>
        </w:rPr>
        <w:annotationRef/>
      </w:r>
      <w:r>
        <w:rPr>
          <w:lang w:val="ru-RU"/>
        </w:rPr>
        <w:t xml:space="preserve">Я посмотрел, как реализована продажа доступа к архивам у зарубежных издательств. Есть три варианта: </w:t>
      </w:r>
    </w:p>
    <w:p w14:paraId="372413BE" w14:textId="54DCB8D7" w:rsidR="00B2533C" w:rsidRDefault="00B2533C" w:rsidP="00E47117">
      <w:pPr>
        <w:pStyle w:val="a8"/>
        <w:numPr>
          <w:ilvl w:val="0"/>
          <w:numId w:val="20"/>
        </w:numPr>
        <w:rPr>
          <w:lang w:val="ru-RU"/>
        </w:rPr>
      </w:pPr>
      <w:r>
        <w:rPr>
          <w:lang w:val="ru-RU"/>
        </w:rPr>
        <w:t xml:space="preserve"> Перманентный доступ, вар. 1: издатели разово взимают плату и просто привозят жесткий диск с архивом. Не удивительно, что много статей потом осело в Казахстане в бесплатном доступе.</w:t>
      </w:r>
    </w:p>
    <w:p w14:paraId="587B501C" w14:textId="77777777" w:rsidR="00B2533C" w:rsidRDefault="00B2533C" w:rsidP="00E47117">
      <w:pPr>
        <w:pStyle w:val="a8"/>
        <w:numPr>
          <w:ilvl w:val="0"/>
          <w:numId w:val="20"/>
        </w:numPr>
        <w:rPr>
          <w:lang w:val="ru-RU"/>
        </w:rPr>
      </w:pPr>
      <w:r>
        <w:rPr>
          <w:lang w:val="ru-RU"/>
        </w:rPr>
        <w:t xml:space="preserve"> Перманентный доступ, вар. 2: издатели разово взимают плату за доступ, но </w:t>
      </w:r>
      <w:proofErr w:type="spellStart"/>
      <w:r>
        <w:rPr>
          <w:lang w:val="ru-RU"/>
        </w:rPr>
        <w:t>хостится</w:t>
      </w:r>
      <w:proofErr w:type="spellEnd"/>
      <w:r>
        <w:rPr>
          <w:lang w:val="ru-RU"/>
        </w:rPr>
        <w:t xml:space="preserve"> все на сервере издателя, за что он ежегодно взимает плату.</w:t>
      </w:r>
    </w:p>
    <w:p w14:paraId="516217D5" w14:textId="77777777" w:rsidR="00B2533C" w:rsidRDefault="00B2533C" w:rsidP="00E47117">
      <w:pPr>
        <w:pStyle w:val="a8"/>
        <w:numPr>
          <w:ilvl w:val="0"/>
          <w:numId w:val="20"/>
        </w:numPr>
        <w:rPr>
          <w:lang w:val="ru-RU"/>
        </w:rPr>
      </w:pPr>
      <w:r>
        <w:rPr>
          <w:lang w:val="ru-RU"/>
        </w:rPr>
        <w:t xml:space="preserve"> Временный доступ: доступ продается на год за ежегодную плату (авансом), соответственно. </w:t>
      </w:r>
      <w:proofErr w:type="spellStart"/>
      <w:r>
        <w:rPr>
          <w:lang w:val="ru-RU"/>
        </w:rPr>
        <w:t>Хостится</w:t>
      </w:r>
      <w:proofErr w:type="spellEnd"/>
      <w:r>
        <w:rPr>
          <w:lang w:val="ru-RU"/>
        </w:rPr>
        <w:t xml:space="preserve"> все у издателя, естественно.</w:t>
      </w:r>
    </w:p>
    <w:p w14:paraId="5AF53815" w14:textId="77777777" w:rsidR="00B2533C" w:rsidRDefault="00B2533C" w:rsidP="00E47117">
      <w:pPr>
        <w:pStyle w:val="a8"/>
        <w:rPr>
          <w:lang w:val="ru-RU"/>
        </w:rPr>
      </w:pPr>
      <w:r>
        <w:rPr>
          <w:lang w:val="ru-RU"/>
        </w:rPr>
        <w:t>Я думаю, что варианты 2 и 3 приемлемы.</w:t>
      </w:r>
    </w:p>
    <w:p w14:paraId="0A48C2EC" w14:textId="212FEA8B" w:rsidR="00B2533C" w:rsidRDefault="00B2533C" w:rsidP="00E47117">
      <w:pPr>
        <w:pStyle w:val="a8"/>
        <w:rPr>
          <w:lang w:val="ru-RU"/>
        </w:rPr>
      </w:pPr>
      <w:r>
        <w:rPr>
          <w:lang w:val="ru-RU"/>
        </w:rPr>
        <w:t xml:space="preserve">О количестве синхронных подключений. За рубежом принято предоставлять доступ в пределах организации, ограничение идет по </w:t>
      </w:r>
      <w:r>
        <w:rPr>
          <w:lang w:val="en-US"/>
        </w:rPr>
        <w:t>IP</w:t>
      </w:r>
      <w:r>
        <w:rPr>
          <w:lang w:val="ru-RU"/>
        </w:rPr>
        <w:t>. По договоренности возможны другие виды ограничений (для удаленных сотрудников).</w:t>
      </w:r>
    </w:p>
    <w:p w14:paraId="4645901E" w14:textId="75B69C85" w:rsidR="00B2533C" w:rsidRDefault="00B2533C" w:rsidP="00E47117">
      <w:pPr>
        <w:pStyle w:val="a8"/>
        <w:rPr>
          <w:lang w:val="ru-RU"/>
        </w:rPr>
      </w:pPr>
    </w:p>
    <w:p w14:paraId="799FA169" w14:textId="120D1215" w:rsidR="00B2533C" w:rsidRPr="00E47117" w:rsidRDefault="00B2533C" w:rsidP="00E47117">
      <w:pPr>
        <w:pStyle w:val="a8"/>
        <w:rPr>
          <w:lang w:val="ru-RU"/>
        </w:rPr>
      </w:pPr>
      <w:r>
        <w:rPr>
          <w:lang w:val="ru-RU"/>
        </w:rPr>
        <w:t>Я думаю, что нам стоит реализовать эти моменты в добавок к существующим у нас (2 устройства, один доступ).</w:t>
      </w:r>
    </w:p>
    <w:p w14:paraId="0D483FAD" w14:textId="77777777" w:rsidR="00B2533C" w:rsidRDefault="00B2533C" w:rsidP="00E47117">
      <w:pPr>
        <w:pStyle w:val="a8"/>
        <w:rPr>
          <w:lang w:val="ru-RU"/>
        </w:rPr>
      </w:pPr>
    </w:p>
    <w:p w14:paraId="4D540518" w14:textId="77777777" w:rsidR="00B2533C" w:rsidRDefault="00B2533C" w:rsidP="00E47117">
      <w:pPr>
        <w:pStyle w:val="a8"/>
        <w:rPr>
          <w:lang w:val="ru-RU"/>
        </w:rPr>
      </w:pPr>
      <w:r>
        <w:rPr>
          <w:lang w:val="ru-RU"/>
        </w:rPr>
        <w:t>Есть еще вариант предоставления доступа к архиву при подписке, например, на год.</w:t>
      </w:r>
    </w:p>
    <w:p w14:paraId="5B06D2BD" w14:textId="77777777" w:rsidR="00B2533C" w:rsidRDefault="00B2533C" w:rsidP="00E47117">
      <w:pPr>
        <w:pStyle w:val="a8"/>
        <w:rPr>
          <w:lang w:val="ru-RU"/>
        </w:rPr>
      </w:pPr>
    </w:p>
    <w:p w14:paraId="5B7B4AB5" w14:textId="5E6FDA3C" w:rsidR="00B2533C" w:rsidRPr="001A444C" w:rsidRDefault="00B2533C" w:rsidP="00E47117">
      <w:pPr>
        <w:pStyle w:val="a8"/>
        <w:rPr>
          <w:lang w:val="ru-RU"/>
        </w:rPr>
      </w:pPr>
      <w:r>
        <w:rPr>
          <w:lang w:val="ru-RU"/>
        </w:rPr>
        <w:t>Вопросы: остается ли доступ к материалам, на которые подписался читатель? Остается ли доступ к архиву, если он был предоставлен? Доступ к статье предоставляется перманентно, или на время? И еще много вопросов. Давайте все это обсуждать.</w:t>
      </w:r>
    </w:p>
  </w:comment>
  <w:comment w:id="3" w:author="Grigory" w:date="2018-11-13T18:27:00Z" w:initials="G">
    <w:p w14:paraId="5C511C3C" w14:textId="77777777" w:rsidR="00B2533C" w:rsidRDefault="00B2533C">
      <w:pPr>
        <w:pStyle w:val="a8"/>
        <w:rPr>
          <w:lang w:val="ru-RU"/>
        </w:rPr>
      </w:pPr>
      <w:r>
        <w:rPr>
          <w:rStyle w:val="a7"/>
        </w:rPr>
        <w:annotationRef/>
      </w:r>
      <w:r>
        <w:rPr>
          <w:lang w:val="ru-RU"/>
        </w:rPr>
        <w:t>По вопросу цен.</w:t>
      </w:r>
    </w:p>
    <w:p w14:paraId="32F93716" w14:textId="1DC32255" w:rsidR="00B2533C" w:rsidRDefault="00B2533C" w:rsidP="004328E5">
      <w:pPr>
        <w:pStyle w:val="a8"/>
        <w:numPr>
          <w:ilvl w:val="0"/>
          <w:numId w:val="21"/>
        </w:numPr>
        <w:rPr>
          <w:lang w:val="ru-RU"/>
        </w:rPr>
      </w:pPr>
      <w:r>
        <w:rPr>
          <w:lang w:val="ru-RU"/>
        </w:rPr>
        <w:t xml:space="preserve"> Для каждого объекта продажи следует предусмотреть две цены – одну для «домашних» подписчиков, другую для зарубежных.</w:t>
      </w:r>
    </w:p>
    <w:p w14:paraId="70B042A2" w14:textId="38D3E3DE" w:rsidR="00B2533C" w:rsidRDefault="00B2533C" w:rsidP="004328E5">
      <w:pPr>
        <w:pStyle w:val="a8"/>
        <w:numPr>
          <w:ilvl w:val="0"/>
          <w:numId w:val="21"/>
        </w:numPr>
        <w:rPr>
          <w:lang w:val="ru-RU"/>
        </w:rPr>
      </w:pPr>
      <w:r>
        <w:rPr>
          <w:lang w:val="ru-RU"/>
        </w:rPr>
        <w:t xml:space="preserve"> У нас устанавливается цена на подписку на журнал на полугодие вручную. Может быть, было бы удобнее из этой цены автоматически (используя, например, коэффициенты) формировать остальные:</w:t>
      </w:r>
    </w:p>
    <w:p w14:paraId="79C09F4E" w14:textId="77777777" w:rsidR="00B2533C" w:rsidRDefault="00B2533C" w:rsidP="008277A8">
      <w:pPr>
        <w:pStyle w:val="a8"/>
        <w:numPr>
          <w:ilvl w:val="1"/>
          <w:numId w:val="21"/>
        </w:numPr>
        <w:rPr>
          <w:lang w:val="ru-RU"/>
        </w:rPr>
      </w:pPr>
      <w:r>
        <w:rPr>
          <w:lang w:val="ru-RU"/>
        </w:rPr>
        <w:t>Цену на покупку отдельного выпуска,</w:t>
      </w:r>
    </w:p>
    <w:p w14:paraId="0F4F2EFA" w14:textId="2D762012" w:rsidR="00B2533C" w:rsidRPr="004328E5" w:rsidRDefault="00B2533C" w:rsidP="008277A8">
      <w:pPr>
        <w:pStyle w:val="a8"/>
        <w:numPr>
          <w:ilvl w:val="1"/>
          <w:numId w:val="21"/>
        </w:numPr>
        <w:rPr>
          <w:lang w:val="ru-RU"/>
        </w:rPr>
      </w:pPr>
      <w:r>
        <w:rPr>
          <w:lang w:val="ru-RU"/>
        </w:rPr>
        <w:t>Цену на покупку отдельной статьи.</w:t>
      </w:r>
    </w:p>
  </w:comment>
  <w:comment w:id="4" w:author="Grigory" w:date="2018-11-13T18:17:00Z" w:initials="G">
    <w:p w14:paraId="31008D7A" w14:textId="626962A5" w:rsidR="00B2533C" w:rsidRPr="005D1D45" w:rsidRDefault="00B2533C">
      <w:pPr>
        <w:pStyle w:val="a8"/>
        <w:rPr>
          <w:lang w:val="ru-RU"/>
        </w:rPr>
      </w:pPr>
      <w:r>
        <w:rPr>
          <w:rStyle w:val="a7"/>
        </w:rPr>
        <w:annotationRef/>
      </w:r>
      <w:r>
        <w:rPr>
          <w:lang w:val="ru-RU"/>
        </w:rPr>
        <w:t>Обязательно!</w:t>
      </w:r>
    </w:p>
  </w:comment>
  <w:comment w:id="5" w:author="Grigory" w:date="2018-11-13T18:17:00Z" w:initials="G">
    <w:p w14:paraId="499DF8C6" w14:textId="151B8421" w:rsidR="00B2533C" w:rsidRPr="00C07FF2" w:rsidRDefault="00B2533C">
      <w:pPr>
        <w:pStyle w:val="a8"/>
        <w:rPr>
          <w:lang w:val="ru-RU"/>
        </w:rPr>
      </w:pPr>
      <w:r>
        <w:rPr>
          <w:rStyle w:val="a7"/>
        </w:rPr>
        <w:annotationRef/>
      </w:r>
      <w:r>
        <w:rPr>
          <w:lang w:val="ru-RU"/>
        </w:rPr>
        <w:t>Да, дешевле, чем за полгода.</w:t>
      </w:r>
    </w:p>
  </w:comment>
  <w:comment w:id="6" w:author="Grigory" w:date="2018-11-13T18:18:00Z" w:initials="G">
    <w:p w14:paraId="5BA8963E" w14:textId="7C8CC8FC" w:rsidR="00B2533C" w:rsidRPr="00C07FF2" w:rsidRDefault="00B2533C">
      <w:pPr>
        <w:pStyle w:val="a8"/>
        <w:rPr>
          <w:lang w:val="ru-RU"/>
        </w:rPr>
      </w:pPr>
      <w:r>
        <w:rPr>
          <w:rStyle w:val="a7"/>
        </w:rPr>
        <w:annotationRef/>
      </w:r>
      <w:r>
        <w:rPr>
          <w:lang w:val="ru-RU"/>
        </w:rPr>
        <w:t xml:space="preserve">Мы можем как-то использовать эти </w:t>
      </w:r>
      <w:proofErr w:type="spellStart"/>
      <w:r>
        <w:rPr>
          <w:lang w:val="ru-RU"/>
        </w:rPr>
        <w:t>куки</w:t>
      </w:r>
      <w:proofErr w:type="spellEnd"/>
      <w:r>
        <w:rPr>
          <w:lang w:val="ru-RU"/>
        </w:rPr>
        <w:t xml:space="preserve">, чтобы слать рекламу на Яндексе и </w:t>
      </w:r>
      <w:proofErr w:type="spellStart"/>
      <w:r>
        <w:rPr>
          <w:lang w:val="ru-RU"/>
        </w:rPr>
        <w:t>Гугле</w:t>
      </w:r>
      <w:proofErr w:type="spellEnd"/>
      <w:r>
        <w:rPr>
          <w:lang w:val="ru-RU"/>
        </w:rPr>
        <w:t>?</w:t>
      </w:r>
    </w:p>
  </w:comment>
  <w:comment w:id="7" w:author="Grigory" w:date="2018-11-13T18:19:00Z" w:initials="G">
    <w:p w14:paraId="40075FC3" w14:textId="2B0D02C6" w:rsidR="00B2533C" w:rsidRPr="00C07FF2" w:rsidRDefault="00B2533C">
      <w:pPr>
        <w:pStyle w:val="a8"/>
        <w:rPr>
          <w:lang w:val="ru-RU"/>
        </w:rPr>
      </w:pPr>
      <w:r>
        <w:rPr>
          <w:rStyle w:val="a7"/>
        </w:rPr>
        <w:annotationRef/>
      </w:r>
      <w:r>
        <w:rPr>
          <w:lang w:val="ru-RU"/>
        </w:rPr>
        <w:t>Это не отпугнет пользователя?</w:t>
      </w:r>
    </w:p>
  </w:comment>
  <w:comment w:id="8" w:author="Grigory" w:date="2018-11-13T18:20:00Z" w:initials="G">
    <w:p w14:paraId="2D301F07" w14:textId="1A83E1DC" w:rsidR="00B2533C" w:rsidRPr="00C07FF2" w:rsidRDefault="00B2533C">
      <w:pPr>
        <w:pStyle w:val="a8"/>
        <w:rPr>
          <w:lang w:val="ru-RU"/>
        </w:rPr>
      </w:pPr>
      <w:r>
        <w:rPr>
          <w:rStyle w:val="a7"/>
        </w:rPr>
        <w:annotationRef/>
      </w:r>
      <w:r>
        <w:rPr>
          <w:lang w:val="ru-RU"/>
        </w:rPr>
        <w:t>Нет ли смысла сохранять группу статей (выпуск) в каком-нибудь кэше для ускорения загрузки и снижения нагрузки на ЦП?</w:t>
      </w:r>
    </w:p>
  </w:comment>
  <w:comment w:id="9" w:author="Grigory" w:date="2018-11-20T15:28:00Z" w:initials="G">
    <w:p w14:paraId="0D07BE9C" w14:textId="12AAC92D" w:rsidR="00B2533C" w:rsidRPr="00B64A24" w:rsidRDefault="00B2533C">
      <w:pPr>
        <w:pStyle w:val="a8"/>
        <w:rPr>
          <w:lang w:val="ru-RU"/>
        </w:rPr>
      </w:pPr>
      <w:r>
        <w:rPr>
          <w:rStyle w:val="a7"/>
        </w:rPr>
        <w:annotationRef/>
      </w:r>
      <w:r>
        <w:rPr>
          <w:lang w:val="ru-RU"/>
        </w:rPr>
        <w:t xml:space="preserve">Нужно добавить к статье еще одно </w:t>
      </w:r>
      <w:proofErr w:type="spellStart"/>
      <w:r>
        <w:rPr>
          <w:lang w:val="ru-RU"/>
        </w:rPr>
        <w:t>свойтсво</w:t>
      </w:r>
      <w:proofErr w:type="spellEnd"/>
      <w:r>
        <w:rPr>
          <w:lang w:val="ru-RU"/>
        </w:rPr>
        <w:t xml:space="preserve"> – </w:t>
      </w:r>
      <w:r>
        <w:rPr>
          <w:lang w:val="en-US"/>
        </w:rPr>
        <w:t>DOI</w:t>
      </w:r>
      <w:r w:rsidRPr="00B64A24">
        <w:rPr>
          <w:lang w:val="ru-RU"/>
        </w:rPr>
        <w:t xml:space="preserve"> (</w:t>
      </w:r>
      <w:r>
        <w:rPr>
          <w:lang w:val="en-US"/>
        </w:rPr>
        <w:t>Digital</w:t>
      </w:r>
      <w:r w:rsidRPr="00B64A24">
        <w:rPr>
          <w:lang w:val="ru-RU"/>
        </w:rPr>
        <w:t xml:space="preserve"> </w:t>
      </w:r>
      <w:r>
        <w:rPr>
          <w:lang w:val="en-US"/>
        </w:rPr>
        <w:t>object</w:t>
      </w:r>
      <w:r w:rsidRPr="00B64A24">
        <w:rPr>
          <w:lang w:val="ru-RU"/>
        </w:rPr>
        <w:t xml:space="preserve"> </w:t>
      </w:r>
      <w:proofErr w:type="spellStart"/>
      <w:r>
        <w:rPr>
          <w:lang w:val="en-US"/>
        </w:rPr>
        <w:t>identificator</w:t>
      </w:r>
      <w:proofErr w:type="spellEnd"/>
      <w:r w:rsidRPr="00B64A24">
        <w:rPr>
          <w:lang w:val="ru-RU"/>
        </w:rPr>
        <w:t>)</w:t>
      </w:r>
      <w:r>
        <w:rPr>
          <w:lang w:val="ru-RU"/>
        </w:rPr>
        <w:t xml:space="preserve">. </w:t>
      </w:r>
      <w:proofErr w:type="gramStart"/>
      <w:r>
        <w:rPr>
          <w:lang w:val="ru-RU"/>
        </w:rPr>
        <w:t>Представляет  собой</w:t>
      </w:r>
      <w:proofErr w:type="gramEnd"/>
      <w:r>
        <w:rPr>
          <w:lang w:val="ru-RU"/>
        </w:rPr>
        <w:t xml:space="preserve"> уникальную перманентную ссылку, которая </w:t>
      </w:r>
      <w:proofErr w:type="spellStart"/>
      <w:r>
        <w:rPr>
          <w:lang w:val="ru-RU"/>
        </w:rPr>
        <w:t>редиректит</w:t>
      </w:r>
      <w:proofErr w:type="spellEnd"/>
      <w:r>
        <w:rPr>
          <w:lang w:val="ru-RU"/>
        </w:rPr>
        <w:t xml:space="preserve"> пользователя на статью. Упрощенно </w:t>
      </w:r>
      <w:proofErr w:type="gramStart"/>
      <w:r>
        <w:rPr>
          <w:lang w:val="ru-RU"/>
        </w:rPr>
        <w:t>выглядит  так</w:t>
      </w:r>
      <w:proofErr w:type="gramEnd"/>
      <w:r>
        <w:rPr>
          <w:lang w:val="ru-RU"/>
        </w:rPr>
        <w:t xml:space="preserve">: </w:t>
      </w:r>
      <w:proofErr w:type="spellStart"/>
      <w:r>
        <w:rPr>
          <w:lang w:val="en-US"/>
        </w:rPr>
        <w:t>doi</w:t>
      </w:r>
      <w:proofErr w:type="spellEnd"/>
      <w:r w:rsidRPr="00B64A24">
        <w:rPr>
          <w:lang w:val="ru-RU"/>
        </w:rPr>
        <w:t>.</w:t>
      </w:r>
      <w:r>
        <w:rPr>
          <w:lang w:val="en-US"/>
        </w:rPr>
        <w:t>org</w:t>
      </w:r>
      <w:r w:rsidRPr="00B64A24">
        <w:rPr>
          <w:lang w:val="ru-RU"/>
        </w:rPr>
        <w:t>\</w:t>
      </w:r>
      <w:proofErr w:type="spellStart"/>
      <w:r>
        <w:rPr>
          <w:lang w:val="en-US"/>
        </w:rPr>
        <w:t>xxyyyy</w:t>
      </w:r>
      <w:proofErr w:type="spellEnd"/>
      <w:r>
        <w:rPr>
          <w:lang w:val="ru-RU"/>
        </w:rPr>
        <w:t xml:space="preserve">, где </w:t>
      </w:r>
      <w:proofErr w:type="spellStart"/>
      <w:r>
        <w:rPr>
          <w:lang w:val="ru-RU"/>
        </w:rPr>
        <w:t>хх</w:t>
      </w:r>
      <w:proofErr w:type="spellEnd"/>
      <w:r>
        <w:rPr>
          <w:lang w:val="ru-RU"/>
        </w:rPr>
        <w:t xml:space="preserve">-префикс нашего ИД, который дает нам регистратор </w:t>
      </w:r>
      <w:r>
        <w:rPr>
          <w:lang w:val="en-US"/>
        </w:rPr>
        <w:t>DOI</w:t>
      </w:r>
      <w:r w:rsidRPr="00B64A24">
        <w:rPr>
          <w:lang w:val="ru-RU"/>
        </w:rPr>
        <w:t xml:space="preserve">, </w:t>
      </w:r>
      <w:proofErr w:type="spellStart"/>
      <w:r>
        <w:rPr>
          <w:lang w:val="ru-RU"/>
        </w:rPr>
        <w:t>уу</w:t>
      </w:r>
      <w:proofErr w:type="spellEnd"/>
      <w:r>
        <w:rPr>
          <w:lang w:val="ru-RU"/>
        </w:rPr>
        <w:t xml:space="preserve">-цифробуквенная комбинация, которую мы присваиваем статье сами и информируем об этом регистратора (через веб-форму или через </w:t>
      </w:r>
      <w:r>
        <w:rPr>
          <w:lang w:val="en-US"/>
        </w:rPr>
        <w:t>xml</w:t>
      </w:r>
      <w:r w:rsidRPr="00B64A24">
        <w:rPr>
          <w:lang w:val="ru-RU"/>
        </w:rPr>
        <w:t>-</w:t>
      </w:r>
      <w:r>
        <w:rPr>
          <w:lang w:val="ru-RU"/>
        </w:rPr>
        <w:t xml:space="preserve">файл). </w:t>
      </w:r>
    </w:p>
  </w:comment>
  <w:comment w:id="10" w:author="Grigory" w:date="2018-11-20T15:33:00Z" w:initials="G">
    <w:p w14:paraId="7468F545" w14:textId="47EBF003" w:rsidR="00B2533C" w:rsidRPr="00943BF9" w:rsidRDefault="00B2533C">
      <w:pPr>
        <w:pStyle w:val="a8"/>
        <w:rPr>
          <w:lang w:val="ru-RU"/>
        </w:rPr>
      </w:pPr>
      <w:r>
        <w:rPr>
          <w:rStyle w:val="a7"/>
        </w:rPr>
        <w:annotationRef/>
      </w:r>
      <w:r>
        <w:rPr>
          <w:lang w:val="ru-RU"/>
        </w:rPr>
        <w:t xml:space="preserve">Давайте добавим контактные данные – </w:t>
      </w:r>
      <w:r>
        <w:rPr>
          <w:lang w:val="en-US"/>
        </w:rPr>
        <w:t>email</w:t>
      </w:r>
      <w:r w:rsidRPr="00943BF9">
        <w:rPr>
          <w:lang w:val="ru-RU"/>
        </w:rPr>
        <w:t xml:space="preserve">, </w:t>
      </w:r>
      <w:r>
        <w:rPr>
          <w:lang w:val="ru-RU"/>
        </w:rPr>
        <w:t>телефон, адрес с возможностью их раскрывать (по умолчанию скрытые).</w:t>
      </w:r>
    </w:p>
  </w:comment>
  <w:comment w:id="11" w:author="Grigory" w:date="2018-11-20T15:40:00Z" w:initials="G">
    <w:p w14:paraId="50596B09" w14:textId="47780D58" w:rsidR="00B2533C" w:rsidRPr="00E963D0" w:rsidRDefault="00B2533C">
      <w:pPr>
        <w:pStyle w:val="a8"/>
        <w:rPr>
          <w:lang w:val="ru-RU"/>
        </w:rPr>
      </w:pPr>
      <w:r>
        <w:rPr>
          <w:rStyle w:val="a7"/>
        </w:rPr>
        <w:annotationRef/>
      </w:r>
      <w:r>
        <w:rPr>
          <w:lang w:val="ru-RU"/>
        </w:rPr>
        <w:t xml:space="preserve">Да, лучше в </w:t>
      </w:r>
      <w:r>
        <w:rPr>
          <w:lang w:val="en-US"/>
        </w:rPr>
        <w:t>CRM</w:t>
      </w:r>
      <w:r w:rsidRPr="00E963D0">
        <w:rPr>
          <w:lang w:val="ru-RU"/>
        </w:rPr>
        <w:t xml:space="preserve">. </w:t>
      </w:r>
      <w:r>
        <w:rPr>
          <w:lang w:val="ru-RU"/>
        </w:rPr>
        <w:t>Форму надо сделать более удобной, чтобы можно было выделять журналы галочкой (сейчас можно выбрать только один)</w:t>
      </w:r>
      <w:r w:rsidRPr="00E963D0">
        <w:rPr>
          <w:lang w:val="ru-RU"/>
        </w:rPr>
        <w:t xml:space="preserve"> </w:t>
      </w:r>
    </w:p>
  </w:comment>
  <w:comment w:id="19" w:author="Grigory" w:date="2018-12-04T19:38:00Z" w:initials="G">
    <w:p w14:paraId="1C7F7498" w14:textId="49F0ED4A" w:rsidR="00B2533C" w:rsidRPr="00E0061E" w:rsidRDefault="00B2533C">
      <w:pPr>
        <w:pStyle w:val="a8"/>
        <w:rPr>
          <w:lang w:val="ru-RU"/>
        </w:rPr>
      </w:pPr>
      <w:r>
        <w:rPr>
          <w:rStyle w:val="a7"/>
        </w:rPr>
        <w:annotationRef/>
      </w:r>
      <w:r>
        <w:rPr>
          <w:lang w:val="ru-RU"/>
        </w:rPr>
        <w:t xml:space="preserve">Давайте это обдумаем. Журналы выходят раз в месяц примерно в одно и то же время, </w:t>
      </w:r>
      <w:proofErr w:type="spellStart"/>
      <w:r>
        <w:rPr>
          <w:lang w:val="ru-RU"/>
        </w:rPr>
        <w:t>выклдаываются</w:t>
      </w:r>
      <w:proofErr w:type="spellEnd"/>
      <w:r>
        <w:rPr>
          <w:lang w:val="ru-RU"/>
        </w:rPr>
        <w:t xml:space="preserve"> тоже почти одновременно (если не считать тех номеров, которые задерживаются). В результате здесь долго будет висеть какая-нибудь Русская галерея или Мур-Мур. </w:t>
      </w:r>
    </w:p>
  </w:comment>
  <w:comment w:id="20" w:author="Grigory" w:date="2018-12-04T19:59:00Z" w:initials="G">
    <w:p w14:paraId="55E4BEED" w14:textId="6EBC067F" w:rsidR="00B2533C" w:rsidRPr="0002712D" w:rsidRDefault="00B2533C">
      <w:pPr>
        <w:pStyle w:val="a8"/>
        <w:rPr>
          <w:lang w:val="ru-RU"/>
        </w:rPr>
      </w:pPr>
      <w:r>
        <w:rPr>
          <w:rStyle w:val="a7"/>
        </w:rPr>
        <w:annotationRef/>
      </w:r>
      <w:r>
        <w:rPr>
          <w:lang w:val="ru-RU"/>
        </w:rPr>
        <w:t xml:space="preserve">Темы и категории – одно и то же. Остановимся на тематике и издательствах. </w:t>
      </w:r>
    </w:p>
  </w:comment>
  <w:comment w:id="30" w:author="Grigory" w:date="2018-12-04T20:14:00Z" w:initials="G">
    <w:p w14:paraId="20FDD538" w14:textId="6A782008" w:rsidR="00B2533C" w:rsidRPr="003C52D0" w:rsidRDefault="00B2533C">
      <w:pPr>
        <w:pStyle w:val="a8"/>
        <w:rPr>
          <w:lang w:val="ru-RU"/>
        </w:rPr>
      </w:pPr>
      <w:r>
        <w:rPr>
          <w:rStyle w:val="a7"/>
        </w:rPr>
        <w:annotationRef/>
      </w:r>
      <w:r>
        <w:rPr>
          <w:lang w:val="ru-RU"/>
        </w:rPr>
        <w:t>Эти части появляются только при посещении соответствующих разделов сайта. Как только выполняется переход в другие разделы – восстанавливается исходная структура «главная-журналы-название журнала-номер-название статьи».</w:t>
      </w:r>
    </w:p>
  </w:comment>
  <w:comment w:id="38" w:author="Grigory" w:date="2018-12-04T20:16:00Z" w:initials="G">
    <w:p w14:paraId="59054A63" w14:textId="1F7A5C5F" w:rsidR="00B2533C" w:rsidRPr="003C52D0" w:rsidRDefault="00B2533C">
      <w:pPr>
        <w:pStyle w:val="a8"/>
        <w:rPr>
          <w:lang w:val="ru-RU"/>
        </w:rPr>
      </w:pPr>
      <w:r>
        <w:rPr>
          <w:rStyle w:val="a7"/>
        </w:rPr>
        <w:annotationRef/>
      </w:r>
      <w:r>
        <w:rPr>
          <w:lang w:val="ru-RU"/>
        </w:rPr>
        <w:t>Свежий номер появляется только при выборе соответствующего раздела.</w:t>
      </w:r>
    </w:p>
  </w:comment>
  <w:comment w:id="54" w:author="Grigory" w:date="2018-12-04T20:17:00Z" w:initials="G">
    <w:p w14:paraId="2005F06E" w14:textId="161CFFEF" w:rsidR="00B2533C" w:rsidRPr="00EB0CA5" w:rsidRDefault="00B2533C">
      <w:pPr>
        <w:pStyle w:val="a8"/>
        <w:rPr>
          <w:lang w:val="ru-RU"/>
        </w:rPr>
      </w:pPr>
      <w:r>
        <w:rPr>
          <w:rStyle w:val="a7"/>
        </w:rPr>
        <w:annotationRef/>
      </w:r>
      <w:r>
        <w:rPr>
          <w:lang w:val="ru-RU"/>
        </w:rPr>
        <w:t>Ограничение – знаков 30?</w:t>
      </w:r>
    </w:p>
  </w:comment>
  <w:comment w:id="68" w:author="Grigory" w:date="2018-12-04T20:09:00Z" w:initials="G">
    <w:p w14:paraId="2F41308D" w14:textId="092F52A1" w:rsidR="00B2533C" w:rsidRPr="003C52D0" w:rsidRDefault="00B2533C">
      <w:pPr>
        <w:pStyle w:val="a8"/>
        <w:rPr>
          <w:lang w:val="ru-RU"/>
        </w:rPr>
      </w:pPr>
      <w:r>
        <w:rPr>
          <w:rStyle w:val="a7"/>
        </w:rPr>
        <w:annotationRef/>
      </w:r>
      <w:r>
        <w:rPr>
          <w:lang w:val="ru-RU"/>
        </w:rPr>
        <w:t xml:space="preserve">Предлагаю выводить на одной странице, но без обложек – </w:t>
      </w:r>
      <w:proofErr w:type="spellStart"/>
      <w:r>
        <w:rPr>
          <w:lang w:val="ru-RU"/>
        </w:rPr>
        <w:t>кликабельным</w:t>
      </w:r>
      <w:proofErr w:type="spellEnd"/>
      <w:r>
        <w:rPr>
          <w:lang w:val="ru-RU"/>
        </w:rPr>
        <w:t xml:space="preserve"> списком</w:t>
      </w:r>
    </w:p>
  </w:comment>
  <w:comment w:id="70" w:author="Grigory" w:date="2018-12-04T20:08:00Z" w:initials="G">
    <w:p w14:paraId="53FB6184" w14:textId="6E5ADF9B" w:rsidR="00B2533C" w:rsidRPr="003C52D0" w:rsidRDefault="00B2533C">
      <w:pPr>
        <w:pStyle w:val="a8"/>
        <w:rPr>
          <w:lang w:val="ru-RU"/>
        </w:rPr>
      </w:pPr>
      <w:r>
        <w:rPr>
          <w:rStyle w:val="a7"/>
        </w:rPr>
        <w:annotationRef/>
      </w:r>
      <w:r>
        <w:rPr>
          <w:lang w:val="ru-RU"/>
        </w:rPr>
        <w:t>Давайте от этого откажемся</w:t>
      </w:r>
    </w:p>
  </w:comment>
  <w:comment w:id="74" w:author="Grigory" w:date="2018-12-04T20:47:00Z" w:initials="G">
    <w:p w14:paraId="39EC0DEE" w14:textId="4D8183A3" w:rsidR="00B2533C" w:rsidRPr="00567013" w:rsidRDefault="00B2533C">
      <w:pPr>
        <w:pStyle w:val="a8"/>
        <w:rPr>
          <w:lang w:val="ru-RU"/>
        </w:rPr>
      </w:pPr>
      <w:r>
        <w:rPr>
          <w:rStyle w:val="a7"/>
        </w:rPr>
        <w:annotationRef/>
      </w:r>
      <w:r>
        <w:rPr>
          <w:lang w:val="ru-RU"/>
        </w:rPr>
        <w:t>Сейчас под названием журнала написано «поиск среди статей журнала» Предлагаю надпись переместить туда, где сейчас написано «поиск по фразе», а последнюю фразу убрать.</w:t>
      </w:r>
    </w:p>
  </w:comment>
  <w:comment w:id="77" w:author="Grigory" w:date="2018-12-04T20:43:00Z" w:initials="G">
    <w:p w14:paraId="63DF92B9" w14:textId="77777777" w:rsidR="00B2533C" w:rsidRPr="0055582B" w:rsidRDefault="00B2533C" w:rsidP="0055582B">
      <w:pPr>
        <w:pStyle w:val="a8"/>
        <w:rPr>
          <w:lang w:val="ru-RU"/>
        </w:rPr>
      </w:pPr>
      <w:r>
        <w:rPr>
          <w:rStyle w:val="a7"/>
        </w:rPr>
        <w:annotationRef/>
      </w:r>
      <w:r>
        <w:rPr>
          <w:lang w:val="ru-RU"/>
        </w:rPr>
        <w:t>Здесь и далее предлагаю вывести крошки над вкладками, сразу под фоновой картинкой.</w:t>
      </w:r>
    </w:p>
    <w:p w14:paraId="29CD066B" w14:textId="397BF7D6" w:rsidR="00B2533C" w:rsidRPr="0055582B" w:rsidRDefault="00B2533C">
      <w:pPr>
        <w:pStyle w:val="a8"/>
        <w:rPr>
          <w:lang w:val="ru-RU"/>
        </w:rPr>
      </w:pPr>
    </w:p>
  </w:comment>
  <w:comment w:id="89" w:author="Grigory" w:date="2018-12-04T20:42:00Z" w:initials="G">
    <w:p w14:paraId="3D76FB8F" w14:textId="1B5D8575" w:rsidR="00B2533C" w:rsidRPr="0055582B" w:rsidRDefault="00B2533C">
      <w:pPr>
        <w:pStyle w:val="a8"/>
        <w:rPr>
          <w:lang w:val="ru-RU"/>
        </w:rPr>
      </w:pPr>
      <w:r>
        <w:rPr>
          <w:rStyle w:val="a7"/>
        </w:rPr>
        <w:annotationRef/>
      </w:r>
      <w:r>
        <w:rPr>
          <w:lang w:val="ru-RU"/>
        </w:rPr>
        <w:t xml:space="preserve">Это – на будущее. </w:t>
      </w:r>
    </w:p>
  </w:comment>
  <w:comment w:id="99" w:author="Grigory" w:date="2018-12-04T20:44:00Z" w:initials="G">
    <w:p w14:paraId="02F173DF" w14:textId="4345F113" w:rsidR="00B2533C" w:rsidRPr="0055582B" w:rsidRDefault="00B2533C">
      <w:pPr>
        <w:pStyle w:val="a8"/>
        <w:rPr>
          <w:lang w:val="ru-RU"/>
        </w:rPr>
      </w:pPr>
      <w:r>
        <w:rPr>
          <w:rStyle w:val="a7"/>
        </w:rPr>
        <w:annotationRef/>
      </w:r>
      <w:r>
        <w:rPr>
          <w:lang w:val="ru-RU"/>
        </w:rPr>
        <w:t>От обложки здесь предлагаю отказаться.</w:t>
      </w:r>
    </w:p>
  </w:comment>
  <w:comment w:id="113" w:author="Grigory" w:date="2018-12-04T21:07:00Z" w:initials="G">
    <w:p w14:paraId="7BF4C4E0" w14:textId="4732CFC3" w:rsidR="00B2533C" w:rsidRPr="000204D5" w:rsidRDefault="00B2533C">
      <w:pPr>
        <w:pStyle w:val="a8"/>
        <w:rPr>
          <w:lang w:val="ru-RU"/>
        </w:rPr>
      </w:pPr>
      <w:r>
        <w:rPr>
          <w:rStyle w:val="a7"/>
        </w:rPr>
        <w:annotationRef/>
      </w:r>
      <w:r>
        <w:rPr>
          <w:lang w:val="ru-RU"/>
        </w:rPr>
        <w:t>Давайте подумаем, есть ли надобность выводить несортированный массив статей одного журнала? У кого какие мысли?</w:t>
      </w:r>
    </w:p>
  </w:comment>
  <w:comment w:id="119" w:author="Grigory" w:date="2018-12-04T21:46:00Z" w:initials="G">
    <w:p w14:paraId="633A8F8B" w14:textId="7402F899" w:rsidR="00B2533C" w:rsidRPr="00B2533C" w:rsidRDefault="00B2533C">
      <w:pPr>
        <w:pStyle w:val="a8"/>
        <w:rPr>
          <w:lang w:val="ru-RU"/>
        </w:rPr>
      </w:pPr>
      <w:r>
        <w:rPr>
          <w:rStyle w:val="a7"/>
        </w:rPr>
        <w:annotationRef/>
      </w:r>
      <w:r w:rsidRPr="00B2533C">
        <w:rPr>
          <w:lang w:val="ru-RU"/>
        </w:rPr>
        <w:t>использовать форму конкурса статей, за исключением тематики</w:t>
      </w:r>
      <w:r>
        <w:rPr>
          <w:lang w:val="ru-RU"/>
        </w:rPr>
        <w:t>.</w:t>
      </w:r>
    </w:p>
  </w:comment>
  <w:comment w:id="124" w:author="Григорий Григорий" w:date="2018-12-05T18:50:00Z" w:initials="ГГ">
    <w:p w14:paraId="1DAD394E" w14:textId="5895A035" w:rsidR="00B2533C" w:rsidRDefault="00B2533C">
      <w:pPr>
        <w:pStyle w:val="a8"/>
        <w:rPr>
          <w:lang w:val="ru-RU"/>
        </w:rPr>
      </w:pPr>
      <w:r>
        <w:rPr>
          <w:rStyle w:val="a7"/>
        </w:rPr>
        <w:annotationRef/>
      </w:r>
      <w:r>
        <w:rPr>
          <w:lang w:val="ru-RU"/>
        </w:rPr>
        <w:t xml:space="preserve">Должно содержать помимо всего прочего (в следующем порядке): </w:t>
      </w:r>
    </w:p>
    <w:p w14:paraId="16A9C14C" w14:textId="77777777" w:rsidR="00B2533C" w:rsidRDefault="00B2533C">
      <w:pPr>
        <w:pStyle w:val="a8"/>
        <w:rPr>
          <w:lang w:val="ru-RU"/>
        </w:rPr>
      </w:pPr>
      <w:r>
        <w:rPr>
          <w:lang w:val="ru-RU"/>
        </w:rPr>
        <w:t>Название статьи</w:t>
      </w:r>
    </w:p>
    <w:p w14:paraId="1E637502" w14:textId="77777777" w:rsidR="00B2533C" w:rsidRDefault="00B2533C">
      <w:pPr>
        <w:pStyle w:val="a8"/>
        <w:rPr>
          <w:lang w:val="ru-RU"/>
        </w:rPr>
      </w:pPr>
      <w:r>
        <w:rPr>
          <w:lang w:val="ru-RU"/>
        </w:rPr>
        <w:t>Авторы</w:t>
      </w:r>
    </w:p>
    <w:p w14:paraId="7DDE5666" w14:textId="77777777" w:rsidR="00B2533C" w:rsidRDefault="00B2533C">
      <w:pPr>
        <w:pStyle w:val="a8"/>
        <w:rPr>
          <w:lang w:val="ru-RU"/>
        </w:rPr>
      </w:pPr>
      <w:r>
        <w:rPr>
          <w:lang w:val="ru-RU"/>
        </w:rPr>
        <w:t>УДК (УДК: ХХХ)</w:t>
      </w:r>
    </w:p>
    <w:p w14:paraId="5B7E6E9E" w14:textId="77777777" w:rsidR="00B2533C" w:rsidRPr="006F449B" w:rsidRDefault="00B2533C">
      <w:pPr>
        <w:pStyle w:val="a8"/>
        <w:rPr>
          <w:lang w:val="ru-RU"/>
        </w:rPr>
      </w:pPr>
      <w:r>
        <w:rPr>
          <w:lang w:val="en-US"/>
        </w:rPr>
        <w:t>DOI</w:t>
      </w:r>
      <w:r w:rsidRPr="006F449B">
        <w:rPr>
          <w:lang w:val="ru-RU"/>
        </w:rPr>
        <w:t xml:space="preserve"> (</w:t>
      </w:r>
      <w:r>
        <w:rPr>
          <w:lang w:val="en-US"/>
        </w:rPr>
        <w:t>DOI</w:t>
      </w:r>
      <w:r w:rsidRPr="006F449B">
        <w:rPr>
          <w:lang w:val="ru-RU"/>
        </w:rPr>
        <w:t>:</w:t>
      </w:r>
      <w:r>
        <w:rPr>
          <w:lang w:val="en-US"/>
        </w:rPr>
        <w:t>XXX</w:t>
      </w:r>
      <w:r w:rsidRPr="006F449B">
        <w:rPr>
          <w:lang w:val="ru-RU"/>
        </w:rPr>
        <w:t>)</w:t>
      </w:r>
    </w:p>
    <w:p w14:paraId="0D640491" w14:textId="38F1A65D" w:rsidR="00B2533C" w:rsidRDefault="00B2533C">
      <w:pPr>
        <w:pStyle w:val="a8"/>
        <w:rPr>
          <w:lang w:val="ru-RU"/>
        </w:rPr>
      </w:pPr>
      <w:r>
        <w:rPr>
          <w:lang w:val="ru-RU"/>
        </w:rPr>
        <w:t>Журнал, номер</w:t>
      </w:r>
    </w:p>
    <w:p w14:paraId="6F5A011F" w14:textId="2373DC66" w:rsidR="00B2533C" w:rsidRPr="006F449B" w:rsidRDefault="00B2533C">
      <w:pPr>
        <w:pStyle w:val="a8"/>
        <w:rPr>
          <w:lang w:val="ru-RU"/>
        </w:rPr>
      </w:pPr>
      <w:r>
        <w:rPr>
          <w:lang w:val="ru-RU"/>
        </w:rPr>
        <w:t>Статус доступа (он же и кнопка «получить доступ»)</w:t>
      </w:r>
    </w:p>
  </w:comment>
  <w:comment w:id="127" w:author="Григорий Григорий" w:date="2018-12-05T18:57:00Z" w:initials="ГГ">
    <w:p w14:paraId="746EC778" w14:textId="77777777" w:rsidR="00B2533C" w:rsidRDefault="00B2533C" w:rsidP="006F449B">
      <w:pPr>
        <w:pStyle w:val="a8"/>
      </w:pPr>
      <w:r>
        <w:rPr>
          <w:rStyle w:val="a7"/>
        </w:rPr>
        <w:annotationRef/>
      </w:r>
      <w:r>
        <w:t xml:space="preserve">Должно содержать помимо всего прочего (в следующем порядке): </w:t>
      </w:r>
    </w:p>
    <w:p w14:paraId="58E72A19" w14:textId="77777777" w:rsidR="00B2533C" w:rsidRDefault="00B2533C" w:rsidP="006F449B">
      <w:pPr>
        <w:pStyle w:val="a8"/>
      </w:pPr>
      <w:r>
        <w:t>Название статьи</w:t>
      </w:r>
    </w:p>
    <w:p w14:paraId="3746E350" w14:textId="77777777" w:rsidR="00B2533C" w:rsidRDefault="00B2533C" w:rsidP="006F449B">
      <w:pPr>
        <w:pStyle w:val="a8"/>
      </w:pPr>
      <w:r>
        <w:t>Авторы</w:t>
      </w:r>
    </w:p>
    <w:p w14:paraId="358B52EC" w14:textId="77777777" w:rsidR="00B2533C" w:rsidRDefault="00B2533C" w:rsidP="006F449B">
      <w:pPr>
        <w:pStyle w:val="a8"/>
      </w:pPr>
      <w:r>
        <w:t>УДК (УДК: ХХХ)</w:t>
      </w:r>
    </w:p>
    <w:p w14:paraId="3CF8FFED" w14:textId="77777777" w:rsidR="00B2533C" w:rsidRDefault="00B2533C" w:rsidP="006F449B">
      <w:pPr>
        <w:pStyle w:val="a8"/>
      </w:pPr>
      <w:r>
        <w:t>DOI (DOI:XXX)</w:t>
      </w:r>
    </w:p>
    <w:p w14:paraId="377EF8EC" w14:textId="2D502993" w:rsidR="00B2533C" w:rsidRPr="006F449B" w:rsidRDefault="00B2533C" w:rsidP="006F449B">
      <w:pPr>
        <w:pStyle w:val="a8"/>
        <w:rPr>
          <w:lang w:val="ru-RU"/>
        </w:rPr>
      </w:pPr>
      <w:r>
        <w:t>Журнал</w:t>
      </w:r>
      <w:r>
        <w:rPr>
          <w:lang w:val="ru-RU"/>
        </w:rPr>
        <w:t>, номер</w:t>
      </w:r>
    </w:p>
    <w:p w14:paraId="3B9AAC65" w14:textId="1D2036B3" w:rsidR="00B2533C" w:rsidRDefault="00B2533C" w:rsidP="006F449B">
      <w:pPr>
        <w:pStyle w:val="a8"/>
      </w:pPr>
      <w:r>
        <w:t>Статус доступа (он же и кнопка «получить доступ»)</w:t>
      </w:r>
    </w:p>
  </w:comment>
  <w:comment w:id="131" w:author="Григорий Григорий" w:date="2018-12-05T19:00:00Z" w:initials="ГГ">
    <w:p w14:paraId="7888A465" w14:textId="332E9BAC" w:rsidR="00B2533C" w:rsidRPr="00A3374E" w:rsidRDefault="00B2533C">
      <w:pPr>
        <w:pStyle w:val="a8"/>
        <w:rPr>
          <w:lang w:val="ru-RU"/>
        </w:rPr>
      </w:pPr>
      <w:r>
        <w:rPr>
          <w:rStyle w:val="a7"/>
        </w:rPr>
        <w:annotationRef/>
      </w:r>
      <w:r>
        <w:rPr>
          <w:lang w:val="ru-RU"/>
        </w:rPr>
        <w:t>См. правки выше по разделу «категории»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3EAC3" w15:done="0"/>
  <w15:commentEx w15:paraId="59E73CA7" w15:done="0"/>
  <w15:commentEx w15:paraId="5B7B4AB5" w15:done="0"/>
  <w15:commentEx w15:paraId="0F4F2EFA" w15:done="0"/>
  <w15:commentEx w15:paraId="31008D7A" w15:done="0"/>
  <w15:commentEx w15:paraId="499DF8C6" w15:done="0"/>
  <w15:commentEx w15:paraId="5BA8963E" w15:done="0"/>
  <w15:commentEx w15:paraId="40075FC3" w15:done="0"/>
  <w15:commentEx w15:paraId="2D301F07" w15:done="0"/>
  <w15:commentEx w15:paraId="0D07BE9C" w15:done="0"/>
  <w15:commentEx w15:paraId="7468F545" w15:done="0"/>
  <w15:commentEx w15:paraId="50596B09" w15:done="0"/>
  <w15:commentEx w15:paraId="1C7F7498" w15:done="0"/>
  <w15:commentEx w15:paraId="55E4BEED" w15:done="0"/>
  <w15:commentEx w15:paraId="20FDD538" w15:done="0"/>
  <w15:commentEx w15:paraId="59054A63" w15:done="0"/>
  <w15:commentEx w15:paraId="2005F06E" w15:done="0"/>
  <w15:commentEx w15:paraId="2F41308D" w15:done="0"/>
  <w15:commentEx w15:paraId="53FB6184" w15:done="0"/>
  <w15:commentEx w15:paraId="39EC0DEE" w15:done="0"/>
  <w15:commentEx w15:paraId="29CD066B" w15:done="0"/>
  <w15:commentEx w15:paraId="3D76FB8F" w15:done="0"/>
  <w15:commentEx w15:paraId="02F173DF" w15:done="0"/>
  <w15:commentEx w15:paraId="7BF4C4E0" w15:done="0"/>
  <w15:commentEx w15:paraId="633A8F8B" w15:done="0"/>
  <w15:commentEx w15:paraId="6F5A011F" w15:done="0"/>
  <w15:commentEx w15:paraId="3B9AAC65" w15:done="0"/>
  <w15:commentEx w15:paraId="7888A4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3EAC3" w16cid:durableId="1F958DF1"/>
  <w16cid:commentId w16cid:paraId="59E73CA7" w16cid:durableId="1F958E61"/>
  <w16cid:commentId w16cid:paraId="5B7B4AB5" w16cid:durableId="1F95914B"/>
  <w16cid:commentId w16cid:paraId="0F4F2EFA" w16cid:durableId="1F95960E"/>
  <w16cid:commentId w16cid:paraId="31008D7A" w16cid:durableId="1F9593BD"/>
  <w16cid:commentId w16cid:paraId="499DF8C6" w16cid:durableId="1F9593CC"/>
  <w16cid:commentId w16cid:paraId="5BA8963E" w16cid:durableId="1F9593FE"/>
  <w16cid:commentId w16cid:paraId="40075FC3" w16cid:durableId="1F95943A"/>
  <w16cid:commentId w16cid:paraId="2D301F07" w16cid:durableId="1F95947E"/>
  <w16cid:commentId w16cid:paraId="0D07BE9C" w16cid:durableId="1F9EA684"/>
  <w16cid:commentId w16cid:paraId="7468F545" w16cid:durableId="1F9EA7B2"/>
  <w16cid:commentId w16cid:paraId="50596B09" w16cid:durableId="1F9EA95A"/>
  <w16cid:commentId w16cid:paraId="1C7F7498" w16cid:durableId="1FB1564B"/>
  <w16cid:commentId w16cid:paraId="55E4BEED" w16cid:durableId="1FB15B21"/>
  <w16cid:commentId w16cid:paraId="20FDD538" w16cid:durableId="1FB15EB1"/>
  <w16cid:commentId w16cid:paraId="59054A63" w16cid:durableId="1FB15F2E"/>
  <w16cid:commentId w16cid:paraId="2005F06E" w16cid:durableId="1FB15F57"/>
  <w16cid:commentId w16cid:paraId="2F41308D" w16cid:durableId="1FB15D60"/>
  <w16cid:commentId w16cid:paraId="53FB6184" w16cid:durableId="1FB15D54"/>
  <w16cid:commentId w16cid:paraId="39EC0DEE" w16cid:durableId="1FB1664C"/>
  <w16cid:commentId w16cid:paraId="29CD066B" w16cid:durableId="1FB1658E"/>
  <w16cid:commentId w16cid:paraId="3D76FB8F" w16cid:durableId="1FB16537"/>
  <w16cid:commentId w16cid:paraId="02F173DF" w16cid:durableId="1FB165BE"/>
  <w16cid:commentId w16cid:paraId="7BF4C4E0" w16cid:durableId="1FB16B1F"/>
  <w16cid:commentId w16cid:paraId="633A8F8B" w16cid:durableId="1FB1742B"/>
  <w16cid:commentId w16cid:paraId="6F5A011F" w16cid:durableId="1FB29C81"/>
  <w16cid:commentId w16cid:paraId="3B9AAC65" w16cid:durableId="1FB29DFC"/>
  <w16cid:commentId w16cid:paraId="7888A465" w16cid:durableId="1FB29E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2F98"/>
    <w:multiLevelType w:val="multilevel"/>
    <w:tmpl w:val="2DE28E6C"/>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6378E"/>
    <w:multiLevelType w:val="hybridMultilevel"/>
    <w:tmpl w:val="94168AB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7D2E1A"/>
    <w:multiLevelType w:val="multilevel"/>
    <w:tmpl w:val="BD866F06"/>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5E160E"/>
    <w:multiLevelType w:val="multilevel"/>
    <w:tmpl w:val="AF7CA88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C57D4F"/>
    <w:multiLevelType w:val="multilevel"/>
    <w:tmpl w:val="4C40BB12"/>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F4AA7"/>
    <w:multiLevelType w:val="multilevel"/>
    <w:tmpl w:val="7452D85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143F1F"/>
    <w:multiLevelType w:val="multilevel"/>
    <w:tmpl w:val="B2F058B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FE77D2"/>
    <w:multiLevelType w:val="multilevel"/>
    <w:tmpl w:val="1FB24EB2"/>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8D680A"/>
    <w:multiLevelType w:val="multilevel"/>
    <w:tmpl w:val="11CC053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B241C3"/>
    <w:multiLevelType w:val="multilevel"/>
    <w:tmpl w:val="3AAADBCC"/>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2F0E0C"/>
    <w:multiLevelType w:val="multilevel"/>
    <w:tmpl w:val="2F3EC25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9F0F42"/>
    <w:multiLevelType w:val="multilevel"/>
    <w:tmpl w:val="FB66284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474A63"/>
    <w:multiLevelType w:val="multilevel"/>
    <w:tmpl w:val="E02A2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B3282C"/>
    <w:multiLevelType w:val="multilevel"/>
    <w:tmpl w:val="AF80315E"/>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5112CA"/>
    <w:multiLevelType w:val="multilevel"/>
    <w:tmpl w:val="E54675F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2C74AD"/>
    <w:multiLevelType w:val="multilevel"/>
    <w:tmpl w:val="B588D0D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5B13F0"/>
    <w:multiLevelType w:val="multilevel"/>
    <w:tmpl w:val="296A32C8"/>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476C34"/>
    <w:multiLevelType w:val="multilevel"/>
    <w:tmpl w:val="A678BF88"/>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9802E5"/>
    <w:multiLevelType w:val="hybridMultilevel"/>
    <w:tmpl w:val="34FE6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A31DC5"/>
    <w:multiLevelType w:val="multilevel"/>
    <w:tmpl w:val="A904A8D8"/>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4800FB"/>
    <w:multiLevelType w:val="multilevel"/>
    <w:tmpl w:val="983237A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2"/>
  </w:num>
  <w:num w:numId="3">
    <w:abstractNumId w:val="8"/>
  </w:num>
  <w:num w:numId="4">
    <w:abstractNumId w:val="4"/>
  </w:num>
  <w:num w:numId="5">
    <w:abstractNumId w:val="3"/>
  </w:num>
  <w:num w:numId="6">
    <w:abstractNumId w:val="11"/>
  </w:num>
  <w:num w:numId="7">
    <w:abstractNumId w:val="2"/>
  </w:num>
  <w:num w:numId="8">
    <w:abstractNumId w:val="15"/>
  </w:num>
  <w:num w:numId="9">
    <w:abstractNumId w:val="9"/>
  </w:num>
  <w:num w:numId="10">
    <w:abstractNumId w:val="16"/>
  </w:num>
  <w:num w:numId="11">
    <w:abstractNumId w:val="13"/>
  </w:num>
  <w:num w:numId="12">
    <w:abstractNumId w:val="5"/>
  </w:num>
  <w:num w:numId="13">
    <w:abstractNumId w:val="19"/>
  </w:num>
  <w:num w:numId="14">
    <w:abstractNumId w:val="0"/>
  </w:num>
  <w:num w:numId="15">
    <w:abstractNumId w:val="7"/>
  </w:num>
  <w:num w:numId="16">
    <w:abstractNumId w:val="10"/>
  </w:num>
  <w:num w:numId="17">
    <w:abstractNumId w:val="20"/>
  </w:num>
  <w:num w:numId="18">
    <w:abstractNumId w:val="6"/>
  </w:num>
  <w:num w:numId="19">
    <w:abstractNumId w:val="17"/>
  </w:num>
  <w:num w:numId="20">
    <w:abstractNumId w:val="18"/>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gory">
    <w15:presenceInfo w15:providerId="None" w15:userId="Grigory"/>
  </w15:person>
  <w15:person w15:author="Григорий Григорий">
    <w15:presenceInfo w15:providerId="Windows Live" w15:userId="ed0bab60dd990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2729"/>
    <w:rsid w:val="000204D5"/>
    <w:rsid w:val="0002712D"/>
    <w:rsid w:val="00033D74"/>
    <w:rsid w:val="00077DD8"/>
    <w:rsid w:val="0010632F"/>
    <w:rsid w:val="001A444C"/>
    <w:rsid w:val="001D3F32"/>
    <w:rsid w:val="00382491"/>
    <w:rsid w:val="003C52D0"/>
    <w:rsid w:val="004328E5"/>
    <w:rsid w:val="004E3055"/>
    <w:rsid w:val="0055582B"/>
    <w:rsid w:val="00567013"/>
    <w:rsid w:val="005731ED"/>
    <w:rsid w:val="005D1D45"/>
    <w:rsid w:val="006F449B"/>
    <w:rsid w:val="007062BA"/>
    <w:rsid w:val="008277A8"/>
    <w:rsid w:val="008F2729"/>
    <w:rsid w:val="00943BF9"/>
    <w:rsid w:val="00977843"/>
    <w:rsid w:val="00981F77"/>
    <w:rsid w:val="00A3374E"/>
    <w:rsid w:val="00AA40B1"/>
    <w:rsid w:val="00B204B4"/>
    <w:rsid w:val="00B2533C"/>
    <w:rsid w:val="00B64A24"/>
    <w:rsid w:val="00C07FF2"/>
    <w:rsid w:val="00C2429D"/>
    <w:rsid w:val="00CD2C1E"/>
    <w:rsid w:val="00CE5BF4"/>
    <w:rsid w:val="00D61A8B"/>
    <w:rsid w:val="00D77055"/>
    <w:rsid w:val="00DB4827"/>
    <w:rsid w:val="00E0061E"/>
    <w:rsid w:val="00E47117"/>
    <w:rsid w:val="00E963D0"/>
    <w:rsid w:val="00EA2F11"/>
    <w:rsid w:val="00EB0CA5"/>
    <w:rsid w:val="00FC67DA"/>
    <w:rsid w:val="00FE0C1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EC0CB"/>
  <w15:docId w15:val="{B17C7487-AF69-4953-88CD-3CBB81C9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10"/>
    <w:next w:val="10"/>
    <w:pPr>
      <w:keepNext/>
      <w:keepLines/>
      <w:spacing w:before="400" w:after="120"/>
      <w:outlineLvl w:val="0"/>
    </w:pPr>
    <w:rPr>
      <w:sz w:val="40"/>
      <w:szCs w:val="40"/>
    </w:rPr>
  </w:style>
  <w:style w:type="paragraph" w:styleId="2">
    <w:name w:val="heading 2"/>
    <w:basedOn w:val="10"/>
    <w:next w:val="10"/>
    <w:pPr>
      <w:keepNext/>
      <w:keepLines/>
      <w:spacing w:before="360" w:after="120"/>
      <w:outlineLvl w:val="1"/>
    </w:pPr>
    <w:rPr>
      <w:sz w:val="32"/>
      <w:szCs w:val="32"/>
    </w:rPr>
  </w:style>
  <w:style w:type="paragraph" w:styleId="3">
    <w:name w:val="heading 3"/>
    <w:basedOn w:val="10"/>
    <w:next w:val="10"/>
    <w:pPr>
      <w:keepNext/>
      <w:keepLines/>
      <w:spacing w:before="320" w:after="80"/>
      <w:outlineLvl w:val="2"/>
    </w:pPr>
    <w:rPr>
      <w:color w:val="434343"/>
      <w:sz w:val="28"/>
      <w:szCs w:val="28"/>
    </w:rPr>
  </w:style>
  <w:style w:type="paragraph" w:styleId="4">
    <w:name w:val="heading 4"/>
    <w:basedOn w:val="10"/>
    <w:next w:val="10"/>
    <w:pPr>
      <w:keepNext/>
      <w:keepLines/>
      <w:spacing w:before="280" w:after="80"/>
      <w:outlineLvl w:val="3"/>
    </w:pPr>
    <w:rPr>
      <w:color w:val="666666"/>
      <w:sz w:val="24"/>
      <w:szCs w:val="24"/>
    </w:rPr>
  </w:style>
  <w:style w:type="paragraph" w:styleId="5">
    <w:name w:val="heading 5"/>
    <w:basedOn w:val="10"/>
    <w:next w:val="10"/>
    <w:pPr>
      <w:keepNext/>
      <w:keepLines/>
      <w:spacing w:before="240" w:after="80"/>
      <w:outlineLvl w:val="4"/>
    </w:pPr>
    <w:rPr>
      <w:color w:val="666666"/>
    </w:rPr>
  </w:style>
  <w:style w:type="paragraph" w:styleId="6">
    <w:name w:val="heading 6"/>
    <w:basedOn w:val="10"/>
    <w:next w:val="1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3F6F7"/>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EDF1F3"/>
    </w:tcPr>
  </w:style>
  <w:style w:type="character" w:styleId="a7">
    <w:name w:val="annotation reference"/>
    <w:basedOn w:val="a0"/>
    <w:uiPriority w:val="99"/>
    <w:semiHidden/>
    <w:unhideWhenUsed/>
    <w:rsid w:val="00C2429D"/>
    <w:rPr>
      <w:sz w:val="16"/>
      <w:szCs w:val="16"/>
    </w:rPr>
  </w:style>
  <w:style w:type="paragraph" w:styleId="a8">
    <w:name w:val="annotation text"/>
    <w:basedOn w:val="a"/>
    <w:link w:val="a9"/>
    <w:uiPriority w:val="99"/>
    <w:semiHidden/>
    <w:unhideWhenUsed/>
    <w:rsid w:val="00C2429D"/>
    <w:pPr>
      <w:spacing w:line="240" w:lineRule="auto"/>
    </w:pPr>
    <w:rPr>
      <w:sz w:val="20"/>
      <w:szCs w:val="20"/>
    </w:rPr>
  </w:style>
  <w:style w:type="character" w:customStyle="1" w:styleId="a9">
    <w:name w:val="Текст примечания Знак"/>
    <w:basedOn w:val="a0"/>
    <w:link w:val="a8"/>
    <w:uiPriority w:val="99"/>
    <w:semiHidden/>
    <w:rsid w:val="00C2429D"/>
    <w:rPr>
      <w:sz w:val="20"/>
      <w:szCs w:val="20"/>
    </w:rPr>
  </w:style>
  <w:style w:type="paragraph" w:styleId="aa">
    <w:name w:val="annotation subject"/>
    <w:basedOn w:val="a8"/>
    <w:next w:val="a8"/>
    <w:link w:val="ab"/>
    <w:uiPriority w:val="99"/>
    <w:semiHidden/>
    <w:unhideWhenUsed/>
    <w:rsid w:val="00C2429D"/>
    <w:rPr>
      <w:b/>
      <w:bCs/>
    </w:rPr>
  </w:style>
  <w:style w:type="character" w:customStyle="1" w:styleId="ab">
    <w:name w:val="Тема примечания Знак"/>
    <w:basedOn w:val="a9"/>
    <w:link w:val="aa"/>
    <w:uiPriority w:val="99"/>
    <w:semiHidden/>
    <w:rsid w:val="00C2429D"/>
    <w:rPr>
      <w:b/>
      <w:bCs/>
      <w:sz w:val="20"/>
      <w:szCs w:val="20"/>
    </w:rPr>
  </w:style>
  <w:style w:type="paragraph" w:styleId="ac">
    <w:name w:val="Balloon Text"/>
    <w:basedOn w:val="a"/>
    <w:link w:val="ad"/>
    <w:uiPriority w:val="99"/>
    <w:semiHidden/>
    <w:unhideWhenUsed/>
    <w:rsid w:val="00C2429D"/>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24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anor.ru/new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panor.ru/prom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panor.ru/personal/reader/api/?partnerkey=foo&amp;userkey=bar&amp;journal=123"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yadi.sk/i/mXOhYKd83KBjQ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10345</Words>
  <Characters>58971</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Григорий Григорий</cp:lastModifiedBy>
  <cp:revision>24</cp:revision>
  <dcterms:created xsi:type="dcterms:W3CDTF">2018-11-13T04:43:00Z</dcterms:created>
  <dcterms:modified xsi:type="dcterms:W3CDTF">2018-12-06T21:58:00Z</dcterms:modified>
</cp:coreProperties>
</file>